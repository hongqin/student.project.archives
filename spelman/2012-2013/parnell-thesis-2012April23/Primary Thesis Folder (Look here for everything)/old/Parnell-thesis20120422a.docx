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del w:id="1" w:author="Hong Qin" w:date="2012-04-19T19:16:00Z">
        <w:r w:rsidRPr="0072137D" w:rsidDel="00053B8D">
          <w:rPr>
            <w:rFonts w:ascii="Arial" w:hAnsi="Arial" w:cs="Arial"/>
            <w:bCs/>
            <w:sz w:val="24"/>
            <w:szCs w:val="24"/>
          </w:rPr>
          <w:delText>lifespan</w:delText>
        </w:r>
      </w:del>
      <w:ins w:id="2" w:author="Hong Qin" w:date="2012-04-19T19:16:00Z">
        <w:r w:rsidR="00053B8D">
          <w:rPr>
            <w:rFonts w:ascii="Arial" w:hAnsi="Arial" w:cs="Arial"/>
            <w:bCs/>
            <w:sz w:val="24"/>
            <w:szCs w:val="24"/>
          </w:rPr>
          <w:t>life span</w:t>
        </w:r>
      </w:ins>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ins w:id="3" w:author="Lindsay" w:date="2012-04-21T21:58:00Z"/>
          <w:bCs/>
          <w:iCs/>
          <w:sz w:val="24"/>
          <w:szCs w:val="24"/>
        </w:rPr>
      </w:pPr>
    </w:p>
    <w:p w:rsidR="00B2113A" w:rsidRPr="00605020" w:rsidRDefault="00B2113A" w:rsidP="00B2113A">
      <w:pPr>
        <w:jc w:val="center"/>
        <w:rPr>
          <w:ins w:id="4" w:author="Lindsay" w:date="2012-04-21T21:58:00Z"/>
          <w:bCs/>
          <w:iCs/>
          <w:sz w:val="24"/>
          <w:szCs w:val="24"/>
        </w:rPr>
      </w:pPr>
    </w:p>
    <w:p w:rsidR="00CA2F00" w:rsidRDefault="00CA2F00" w:rsidP="00B2113A">
      <w:pPr>
        <w:jc w:val="center"/>
        <w:rPr>
          <w:ins w:id="5" w:author="Lindsay" w:date="2012-04-21T21:58:00Z"/>
          <w:bCs/>
          <w:iCs/>
          <w:sz w:val="24"/>
          <w:szCs w:val="24"/>
        </w:rPr>
      </w:pPr>
    </w:p>
    <w:p w:rsidR="00CA2F00" w:rsidRDefault="00CA2F00" w:rsidP="00B2113A">
      <w:pPr>
        <w:jc w:val="center"/>
        <w:rPr>
          <w:ins w:id="6" w:author="Lindsay" w:date="2012-04-21T21:58:00Z"/>
          <w:bCs/>
          <w:iCs/>
          <w:sz w:val="24"/>
          <w:szCs w:val="24"/>
        </w:rPr>
      </w:pPr>
    </w:p>
    <w:p w:rsidR="00CA2F00" w:rsidRDefault="00CA2F00" w:rsidP="00B2113A">
      <w:pPr>
        <w:jc w:val="center"/>
        <w:rPr>
          <w:ins w:id="7" w:author="Lindsay" w:date="2012-04-21T21:58:00Z"/>
          <w:bCs/>
          <w:iCs/>
          <w:sz w:val="24"/>
          <w:szCs w:val="24"/>
        </w:rPr>
      </w:pPr>
    </w:p>
    <w:p w:rsidR="00CA2F00" w:rsidRDefault="00CA2F00" w:rsidP="00B2113A">
      <w:pPr>
        <w:jc w:val="center"/>
        <w:rPr>
          <w:ins w:id="8" w:author="Lindsay" w:date="2012-04-21T21:58:00Z"/>
          <w:bCs/>
          <w:iCs/>
          <w:sz w:val="24"/>
          <w:szCs w:val="24"/>
        </w:rPr>
      </w:pPr>
    </w:p>
    <w:p w:rsidR="00CA2F00" w:rsidRDefault="00CA2F00" w:rsidP="00B2113A">
      <w:pPr>
        <w:jc w:val="center"/>
        <w:rPr>
          <w:ins w:id="9" w:author="Lindsay" w:date="2012-04-21T21:58:00Z"/>
          <w:bCs/>
          <w:iCs/>
          <w:sz w:val="24"/>
          <w:szCs w:val="24"/>
        </w:rPr>
      </w:pPr>
    </w:p>
    <w:p w:rsidR="00CA2F00" w:rsidRDefault="00CA2F00" w:rsidP="00B2113A">
      <w:pPr>
        <w:jc w:val="center"/>
        <w:rPr>
          <w:ins w:id="10" w:author="Lindsay" w:date="2012-04-21T21:58:00Z"/>
          <w:bCs/>
          <w:iCs/>
          <w:sz w:val="24"/>
          <w:szCs w:val="24"/>
        </w:rPr>
      </w:pPr>
    </w:p>
    <w:p w:rsidR="00CA2F00" w:rsidRDefault="00CA2F00" w:rsidP="00B2113A">
      <w:pPr>
        <w:jc w:val="center"/>
        <w:rPr>
          <w:ins w:id="11" w:author="Lindsay" w:date="2012-04-21T21:58:00Z"/>
          <w:bCs/>
          <w:iCs/>
          <w:sz w:val="24"/>
          <w:szCs w:val="24"/>
        </w:rPr>
      </w:pPr>
    </w:p>
    <w:p w:rsidR="00CA2F00" w:rsidRDefault="00CA2F00" w:rsidP="00B2113A">
      <w:pPr>
        <w:jc w:val="center"/>
        <w:rPr>
          <w:ins w:id="12" w:author="Lindsay" w:date="2012-04-21T21:58:00Z"/>
          <w:bCs/>
          <w:iCs/>
          <w:sz w:val="24"/>
          <w:szCs w:val="24"/>
        </w:rPr>
      </w:pPr>
    </w:p>
    <w:p w:rsidR="00CA2F00" w:rsidRDefault="00CA2F00" w:rsidP="00B2113A">
      <w:pPr>
        <w:jc w:val="center"/>
        <w:rPr>
          <w:ins w:id="13" w:author="Lindsay" w:date="2012-04-21T21:58:00Z"/>
          <w:bCs/>
          <w:iCs/>
          <w:sz w:val="24"/>
          <w:szCs w:val="24"/>
        </w:rPr>
      </w:pPr>
    </w:p>
    <w:p w:rsidR="00CA2F00" w:rsidRDefault="00CA2F00" w:rsidP="00B2113A">
      <w:pPr>
        <w:jc w:val="center"/>
        <w:rPr>
          <w:ins w:id="14" w:author="Lindsay" w:date="2012-04-21T21:58:00Z"/>
          <w:bCs/>
          <w:iCs/>
          <w:sz w:val="24"/>
          <w:szCs w:val="24"/>
        </w:rPr>
      </w:pPr>
    </w:p>
    <w:p w:rsidR="00CA2F00" w:rsidRDefault="00CA2F00" w:rsidP="00B2113A">
      <w:pPr>
        <w:jc w:val="center"/>
        <w:rPr>
          <w:ins w:id="15" w:author="Lindsay" w:date="2012-04-21T21:58:00Z"/>
          <w:bCs/>
          <w:iCs/>
          <w:sz w:val="24"/>
          <w:szCs w:val="24"/>
        </w:rPr>
      </w:pPr>
    </w:p>
    <w:p w:rsidR="00CA2F00" w:rsidRDefault="00CA2F00" w:rsidP="00B2113A">
      <w:pPr>
        <w:jc w:val="center"/>
        <w:rPr>
          <w:ins w:id="16" w:author="Lindsay" w:date="2012-04-21T21:58:00Z"/>
          <w:bCs/>
          <w:iCs/>
          <w:sz w:val="24"/>
          <w:szCs w:val="24"/>
        </w:rPr>
      </w:pPr>
    </w:p>
    <w:p w:rsidR="00CA2F00" w:rsidRDefault="00CA2F00" w:rsidP="00B2113A">
      <w:pPr>
        <w:jc w:val="center"/>
        <w:rPr>
          <w:ins w:id="17" w:author="Lindsay" w:date="2012-04-21T21:58:00Z"/>
          <w:bCs/>
          <w:iCs/>
          <w:sz w:val="24"/>
          <w:szCs w:val="24"/>
        </w:rPr>
      </w:pPr>
    </w:p>
    <w:p w:rsidR="00CA2F00" w:rsidRDefault="00CA2F00" w:rsidP="00B2113A">
      <w:pPr>
        <w:jc w:val="center"/>
        <w:rPr>
          <w:ins w:id="18" w:author="Lindsay" w:date="2012-04-21T21:58:00Z"/>
          <w:bCs/>
          <w:iCs/>
          <w:sz w:val="24"/>
          <w:szCs w:val="24"/>
        </w:rPr>
      </w:pPr>
    </w:p>
    <w:p w:rsidR="00CA2F00" w:rsidRDefault="00CA2F00" w:rsidP="00B2113A">
      <w:pPr>
        <w:jc w:val="center"/>
        <w:rPr>
          <w:ins w:id="19" w:author="Lindsay" w:date="2012-04-21T21:58:00Z"/>
          <w:bCs/>
          <w:iCs/>
          <w:sz w:val="24"/>
          <w:szCs w:val="24"/>
        </w:rPr>
      </w:pPr>
    </w:p>
    <w:p w:rsidR="00CA2F00" w:rsidRDefault="00CA2F00" w:rsidP="00B2113A">
      <w:pPr>
        <w:jc w:val="center"/>
        <w:rPr>
          <w:ins w:id="20" w:author="Lindsay" w:date="2012-04-21T21:58:00Z"/>
          <w:bCs/>
          <w:iCs/>
          <w:sz w:val="24"/>
          <w:szCs w:val="24"/>
        </w:rPr>
      </w:pPr>
    </w:p>
    <w:p w:rsidR="00CA2F00" w:rsidRDefault="00CA2F00" w:rsidP="00B2113A">
      <w:pPr>
        <w:jc w:val="center"/>
        <w:rPr>
          <w:ins w:id="21" w:author="Lindsay" w:date="2012-04-21T21:58:00Z"/>
          <w:bCs/>
          <w:iCs/>
          <w:sz w:val="24"/>
          <w:szCs w:val="24"/>
        </w:rPr>
      </w:pPr>
    </w:p>
    <w:p w:rsidR="00CA2F00" w:rsidRDefault="00CA2F00" w:rsidP="00B2113A">
      <w:pPr>
        <w:jc w:val="center"/>
        <w:rPr>
          <w:ins w:id="22" w:author="Lindsay" w:date="2012-04-21T21:58:00Z"/>
          <w:bCs/>
          <w:iCs/>
          <w:sz w:val="24"/>
          <w:szCs w:val="24"/>
        </w:rPr>
      </w:pPr>
    </w:p>
    <w:p w:rsidR="00CA2F00" w:rsidRDefault="00CA2F00" w:rsidP="00B2113A">
      <w:pPr>
        <w:jc w:val="center"/>
        <w:rPr>
          <w:ins w:id="23" w:author="Lindsay" w:date="2012-04-21T21:58:00Z"/>
          <w:bCs/>
          <w:iCs/>
          <w:sz w:val="24"/>
          <w:szCs w:val="24"/>
        </w:rPr>
      </w:pPr>
    </w:p>
    <w:p w:rsidR="00CA2F00" w:rsidRDefault="00CA2F00" w:rsidP="00B2113A">
      <w:pPr>
        <w:jc w:val="center"/>
        <w:rPr>
          <w:ins w:id="24" w:author="Lindsay" w:date="2012-04-21T21:58:00Z"/>
          <w:bCs/>
          <w:iCs/>
          <w:sz w:val="24"/>
          <w:szCs w:val="24"/>
        </w:rPr>
      </w:pPr>
    </w:p>
    <w:p w:rsidR="00CA2F00" w:rsidRDefault="00CA2F00" w:rsidP="00B2113A">
      <w:pPr>
        <w:jc w:val="center"/>
        <w:rPr>
          <w:ins w:id="25" w:author="Lindsay" w:date="2012-04-21T21:58:00Z"/>
          <w:bCs/>
          <w:iCs/>
          <w:sz w:val="24"/>
          <w:szCs w:val="24"/>
        </w:rPr>
      </w:pPr>
    </w:p>
    <w:p w:rsidR="00CA2F00" w:rsidRDefault="00CA2F00" w:rsidP="00B2113A">
      <w:pPr>
        <w:jc w:val="center"/>
        <w:rPr>
          <w:ins w:id="26" w:author="Lindsay" w:date="2012-04-21T21:58:00Z"/>
          <w:bCs/>
          <w:iCs/>
          <w:sz w:val="24"/>
          <w:szCs w:val="24"/>
        </w:rPr>
      </w:pPr>
    </w:p>
    <w:p w:rsidR="00CA2F00" w:rsidRDefault="00CA2F00" w:rsidP="00B2113A">
      <w:pPr>
        <w:jc w:val="center"/>
        <w:rPr>
          <w:ins w:id="27" w:author="Lindsay" w:date="2012-04-21T21:58:00Z"/>
          <w:bCs/>
          <w:iCs/>
          <w:sz w:val="24"/>
          <w:szCs w:val="24"/>
        </w:rPr>
      </w:pPr>
    </w:p>
    <w:p w:rsidR="00CA2F00" w:rsidRDefault="00CA2F00" w:rsidP="00B2113A">
      <w:pPr>
        <w:jc w:val="center"/>
        <w:rPr>
          <w:ins w:id="28" w:author="Lindsay" w:date="2012-04-21T21:58:00Z"/>
          <w:bCs/>
          <w:iCs/>
          <w:sz w:val="24"/>
          <w:szCs w:val="24"/>
        </w:rPr>
      </w:pPr>
    </w:p>
    <w:p w:rsidR="00CA2F00" w:rsidRDefault="00CA2F00" w:rsidP="00B2113A">
      <w:pPr>
        <w:jc w:val="center"/>
        <w:rPr>
          <w:ins w:id="29" w:author="Lindsay" w:date="2012-04-21T21:58:00Z"/>
          <w:bCs/>
          <w:iCs/>
          <w:sz w:val="24"/>
          <w:szCs w:val="24"/>
        </w:rPr>
      </w:pPr>
    </w:p>
    <w:p w:rsidR="00CA2F00" w:rsidRDefault="00CA2F00" w:rsidP="00B2113A">
      <w:pPr>
        <w:jc w:val="center"/>
        <w:rPr>
          <w:ins w:id="30" w:author="Lindsay" w:date="2012-04-21T21:58:00Z"/>
          <w:bCs/>
          <w:iCs/>
          <w:sz w:val="24"/>
          <w:szCs w:val="24"/>
        </w:rPr>
      </w:pPr>
    </w:p>
    <w:p w:rsidR="00CA2F00" w:rsidRDefault="00CA2F00" w:rsidP="00B2113A">
      <w:pPr>
        <w:jc w:val="center"/>
        <w:rPr>
          <w:ins w:id="31" w:author="Lindsay" w:date="2012-04-21T21:58:00Z"/>
          <w:bCs/>
          <w:iCs/>
          <w:sz w:val="24"/>
          <w:szCs w:val="24"/>
        </w:rPr>
      </w:pPr>
    </w:p>
    <w:p w:rsidR="00CA2F00" w:rsidRDefault="00CA2F00" w:rsidP="00B2113A">
      <w:pPr>
        <w:jc w:val="center"/>
        <w:rPr>
          <w:ins w:id="32" w:author="Lindsay" w:date="2012-04-21T21:58:00Z"/>
          <w:bCs/>
          <w:iCs/>
          <w:sz w:val="24"/>
          <w:szCs w:val="24"/>
        </w:rPr>
      </w:pPr>
    </w:p>
    <w:p w:rsidR="00CA2F00" w:rsidRDefault="00CA2F00" w:rsidP="00B2113A">
      <w:pPr>
        <w:jc w:val="center"/>
        <w:rPr>
          <w:ins w:id="33" w:author="Lindsay" w:date="2012-04-21T21:58:00Z"/>
          <w:bCs/>
          <w:iCs/>
          <w:sz w:val="24"/>
          <w:szCs w:val="24"/>
        </w:rPr>
      </w:pPr>
    </w:p>
    <w:p w:rsidR="00CA2F00" w:rsidRDefault="00CA2F00" w:rsidP="00B2113A">
      <w:pPr>
        <w:jc w:val="center"/>
        <w:rPr>
          <w:ins w:id="34" w:author="Lindsay" w:date="2012-04-21T21:58:00Z"/>
          <w:bCs/>
          <w:iCs/>
          <w:sz w:val="24"/>
          <w:szCs w:val="24"/>
        </w:rPr>
      </w:pPr>
    </w:p>
    <w:p w:rsidR="00CA2F00" w:rsidRDefault="00CA2F00" w:rsidP="00B2113A">
      <w:pPr>
        <w:jc w:val="center"/>
        <w:rPr>
          <w:ins w:id="35" w:author="Lindsay" w:date="2012-04-21T21:58:00Z"/>
          <w:bCs/>
          <w:iCs/>
          <w:sz w:val="24"/>
          <w:szCs w:val="24"/>
        </w:rPr>
      </w:pPr>
    </w:p>
    <w:p w:rsidR="00CA2F00" w:rsidRDefault="00CA2F00" w:rsidP="00B2113A">
      <w:pPr>
        <w:jc w:val="center"/>
        <w:rPr>
          <w:ins w:id="36" w:author="Lindsay" w:date="2012-04-21T21:58:00Z"/>
          <w:bCs/>
          <w:iCs/>
          <w:sz w:val="24"/>
          <w:szCs w:val="24"/>
        </w:rPr>
      </w:pPr>
    </w:p>
    <w:p w:rsidR="00CA2F00" w:rsidRDefault="00CA2F00" w:rsidP="00B2113A">
      <w:pPr>
        <w:jc w:val="center"/>
        <w:rPr>
          <w:ins w:id="37" w:author="Lindsay" w:date="2012-04-21T21:58:00Z"/>
          <w:bCs/>
          <w:iCs/>
          <w:sz w:val="24"/>
          <w:szCs w:val="24"/>
        </w:rPr>
      </w:pPr>
    </w:p>
    <w:p w:rsidR="00CA2F00" w:rsidRDefault="00CA2F00" w:rsidP="00B2113A">
      <w:pPr>
        <w:jc w:val="center"/>
        <w:rPr>
          <w:ins w:id="38" w:author="Lindsay" w:date="2012-04-21T21:58:00Z"/>
          <w:bCs/>
          <w:iCs/>
          <w:sz w:val="24"/>
          <w:szCs w:val="24"/>
        </w:rPr>
      </w:pPr>
    </w:p>
    <w:p w:rsidR="00CA2F00" w:rsidRDefault="00CA2F00" w:rsidP="00B2113A">
      <w:pPr>
        <w:jc w:val="center"/>
        <w:rPr>
          <w:ins w:id="39" w:author="Lindsay" w:date="2012-04-21T21:58:00Z"/>
          <w:bCs/>
          <w:iCs/>
          <w:sz w:val="24"/>
          <w:szCs w:val="24"/>
        </w:rPr>
      </w:pPr>
    </w:p>
    <w:p w:rsidR="00CA2F00" w:rsidRDefault="00CA2F00" w:rsidP="00B2113A">
      <w:pPr>
        <w:jc w:val="center"/>
        <w:rPr>
          <w:ins w:id="40" w:author="Lindsay" w:date="2012-04-21T21:58:00Z"/>
          <w:bCs/>
          <w:iCs/>
          <w:sz w:val="24"/>
          <w:szCs w:val="24"/>
        </w:rPr>
      </w:pPr>
    </w:p>
    <w:p w:rsidR="00CA2F00" w:rsidRDefault="00CA2F00" w:rsidP="00B2113A">
      <w:pPr>
        <w:jc w:val="center"/>
        <w:rPr>
          <w:ins w:id="41" w:author="Lindsay" w:date="2012-04-21T21:58:00Z"/>
          <w:bCs/>
          <w:iCs/>
          <w:sz w:val="24"/>
          <w:szCs w:val="24"/>
        </w:rPr>
      </w:pPr>
    </w:p>
    <w:p w:rsidR="00CA2F00" w:rsidRDefault="00CA2F00" w:rsidP="00B2113A">
      <w:pPr>
        <w:jc w:val="center"/>
        <w:rPr>
          <w:ins w:id="42" w:author="Lindsay" w:date="2012-04-21T21:58:00Z"/>
          <w:bCs/>
          <w:iCs/>
          <w:sz w:val="24"/>
          <w:szCs w:val="24"/>
        </w:rPr>
      </w:pPr>
    </w:p>
    <w:p w:rsidR="00CA2F00" w:rsidRDefault="00CA2F00" w:rsidP="00B2113A">
      <w:pPr>
        <w:jc w:val="center"/>
        <w:rPr>
          <w:ins w:id="43" w:author="Lindsay" w:date="2012-04-21T21:58:00Z"/>
          <w:bCs/>
          <w:iCs/>
          <w:sz w:val="24"/>
          <w:szCs w:val="24"/>
        </w:rPr>
      </w:pPr>
    </w:p>
    <w:p w:rsidR="00CA2F00" w:rsidRDefault="00CA2F00" w:rsidP="00B2113A">
      <w:pPr>
        <w:jc w:val="center"/>
        <w:rPr>
          <w:ins w:id="44" w:author="Lindsay" w:date="2012-04-21T21:58:00Z"/>
          <w:bCs/>
          <w:iCs/>
          <w:sz w:val="24"/>
          <w:szCs w:val="24"/>
        </w:rPr>
      </w:pPr>
    </w:p>
    <w:p w:rsidR="00CA2F00" w:rsidRDefault="00CA2F00" w:rsidP="00B2113A">
      <w:pPr>
        <w:jc w:val="center"/>
        <w:rPr>
          <w:ins w:id="45" w:author="Lindsay" w:date="2012-04-21T21:58:00Z"/>
          <w:bCs/>
          <w:iCs/>
          <w:sz w:val="24"/>
          <w:szCs w:val="24"/>
        </w:rPr>
      </w:pPr>
    </w:p>
    <w:p w:rsidR="00CA2F00" w:rsidRDefault="00CA2F00" w:rsidP="00B2113A">
      <w:pPr>
        <w:jc w:val="center"/>
        <w:rPr>
          <w:ins w:id="46" w:author="Lindsay" w:date="2012-04-21T21:58:00Z"/>
          <w:bCs/>
          <w:iCs/>
          <w:sz w:val="24"/>
          <w:szCs w:val="24"/>
        </w:rPr>
      </w:pPr>
    </w:p>
    <w:p w:rsidR="00CA2F00" w:rsidRDefault="00CA2F00" w:rsidP="00B2113A">
      <w:pPr>
        <w:jc w:val="center"/>
        <w:rPr>
          <w:ins w:id="47" w:author="Lindsay" w:date="2012-04-21T21:58:00Z"/>
          <w:bCs/>
          <w:iCs/>
          <w:sz w:val="24"/>
          <w:szCs w:val="24"/>
        </w:rPr>
      </w:pPr>
    </w:p>
    <w:p w:rsidR="00CA2F00" w:rsidRDefault="00CA2F00" w:rsidP="00B2113A">
      <w:pPr>
        <w:jc w:val="center"/>
        <w:rPr>
          <w:ins w:id="48" w:author="Lindsay" w:date="2012-04-21T21:58:00Z"/>
          <w:bCs/>
          <w:iCs/>
          <w:sz w:val="24"/>
          <w:szCs w:val="24"/>
        </w:rPr>
      </w:pPr>
    </w:p>
    <w:p w:rsidR="00CA2F00" w:rsidRDefault="00CA2F00" w:rsidP="00B2113A">
      <w:pPr>
        <w:jc w:val="center"/>
        <w:rPr>
          <w:ins w:id="49" w:author="Lindsay" w:date="2012-04-21T21:58:00Z"/>
          <w:bCs/>
          <w:iCs/>
          <w:sz w:val="24"/>
          <w:szCs w:val="24"/>
        </w:rPr>
      </w:pPr>
    </w:p>
    <w:p w:rsidR="00CA2F00" w:rsidRDefault="00CA2F00" w:rsidP="00B2113A">
      <w:pPr>
        <w:jc w:val="center"/>
        <w:rPr>
          <w:ins w:id="50" w:author="Lindsay" w:date="2012-04-21T21:58:00Z"/>
          <w:bCs/>
          <w:iCs/>
          <w:sz w:val="24"/>
          <w:szCs w:val="24"/>
        </w:rPr>
      </w:pPr>
    </w:p>
    <w:p w:rsidR="00CA2F00" w:rsidRDefault="00CA2F00" w:rsidP="00B2113A">
      <w:pPr>
        <w:jc w:val="center"/>
        <w:rPr>
          <w:ins w:id="51" w:author="Lindsay" w:date="2012-04-21T21:58:00Z"/>
          <w:bCs/>
          <w:iCs/>
          <w:sz w:val="24"/>
          <w:szCs w:val="24"/>
        </w:rPr>
      </w:pPr>
    </w:p>
    <w:p w:rsidR="00CA2F00" w:rsidRDefault="00CA2F00" w:rsidP="00B2113A">
      <w:pPr>
        <w:jc w:val="center"/>
        <w:rPr>
          <w:ins w:id="52" w:author="Lindsay" w:date="2012-04-21T21:58:00Z"/>
          <w:bCs/>
          <w:iCs/>
          <w:sz w:val="24"/>
          <w:szCs w:val="24"/>
        </w:rPr>
      </w:pPr>
    </w:p>
    <w:p w:rsidR="00CA2F00" w:rsidRDefault="00CA2F00" w:rsidP="00B2113A">
      <w:pPr>
        <w:jc w:val="center"/>
        <w:rPr>
          <w:ins w:id="53" w:author="Lindsay" w:date="2012-04-21T21:58:00Z"/>
          <w:bCs/>
          <w:iCs/>
          <w:sz w:val="24"/>
          <w:szCs w:val="24"/>
        </w:rPr>
      </w:pPr>
    </w:p>
    <w:p w:rsidR="00CA2F00" w:rsidRDefault="00CA2F00" w:rsidP="00B2113A">
      <w:pPr>
        <w:jc w:val="center"/>
        <w:rPr>
          <w:ins w:id="54" w:author="Lindsay" w:date="2012-04-21T21:58:00Z"/>
          <w:bCs/>
          <w:iCs/>
          <w:sz w:val="24"/>
          <w:szCs w:val="24"/>
        </w:rPr>
      </w:pPr>
    </w:p>
    <w:p w:rsidR="00CA2F00" w:rsidRDefault="00CA2F00" w:rsidP="00B2113A">
      <w:pPr>
        <w:jc w:val="center"/>
        <w:rPr>
          <w:ins w:id="55" w:author="Lindsay" w:date="2012-04-21T21:58:00Z"/>
          <w:bCs/>
          <w:iCs/>
          <w:sz w:val="24"/>
          <w:szCs w:val="24"/>
        </w:rPr>
      </w:pPr>
    </w:p>
    <w:p w:rsidR="00CA2F00" w:rsidRDefault="00CA2F00" w:rsidP="00B2113A">
      <w:pPr>
        <w:jc w:val="center"/>
        <w:rPr>
          <w:ins w:id="56" w:author="Lindsay" w:date="2012-04-21T21:58:00Z"/>
          <w:bCs/>
          <w:iCs/>
          <w:sz w:val="24"/>
          <w:szCs w:val="24"/>
        </w:rPr>
      </w:pPr>
    </w:p>
    <w:p w:rsidR="00CA2F00" w:rsidRDefault="00CA2F00" w:rsidP="00B2113A">
      <w:pPr>
        <w:jc w:val="center"/>
        <w:rPr>
          <w:ins w:id="57" w:author="Lindsay" w:date="2012-04-21T21:58:00Z"/>
          <w:bCs/>
          <w:iCs/>
          <w:sz w:val="24"/>
          <w:szCs w:val="24"/>
        </w:rPr>
      </w:pPr>
    </w:p>
    <w:p w:rsidR="00CA2F00" w:rsidRDefault="00CA2F00" w:rsidP="00B2113A">
      <w:pPr>
        <w:jc w:val="center"/>
        <w:rPr>
          <w:ins w:id="58" w:author="Lindsay" w:date="2012-04-21T21:58:00Z"/>
          <w:bCs/>
          <w:iCs/>
          <w:sz w:val="24"/>
          <w:szCs w:val="24"/>
        </w:rPr>
      </w:pPr>
    </w:p>
    <w:p w:rsidR="00CA2F00" w:rsidRDefault="00CA2F00" w:rsidP="00B2113A">
      <w:pPr>
        <w:jc w:val="center"/>
        <w:rPr>
          <w:ins w:id="59" w:author="Lindsay" w:date="2012-04-21T21:58:00Z"/>
          <w:bCs/>
          <w:iCs/>
          <w:sz w:val="24"/>
          <w:szCs w:val="24"/>
        </w:rPr>
      </w:pPr>
    </w:p>
    <w:p w:rsidR="00CA2F00" w:rsidRDefault="00CA2F00" w:rsidP="00B2113A">
      <w:pPr>
        <w:jc w:val="center"/>
        <w:rPr>
          <w:ins w:id="60" w:author="Lindsay" w:date="2012-04-21T21:58:00Z"/>
          <w:bCs/>
          <w:iCs/>
          <w:sz w:val="24"/>
          <w:szCs w:val="24"/>
        </w:rPr>
      </w:pPr>
    </w:p>
    <w:p w:rsidR="00CA2F00" w:rsidRDefault="00CA2F00" w:rsidP="00B2113A">
      <w:pPr>
        <w:jc w:val="center"/>
        <w:rPr>
          <w:ins w:id="61" w:author="Lindsay" w:date="2012-04-21T21:58:00Z"/>
          <w:bCs/>
          <w:iCs/>
          <w:sz w:val="24"/>
          <w:szCs w:val="24"/>
        </w:rPr>
      </w:pPr>
    </w:p>
    <w:p w:rsidR="00CA2F00" w:rsidRDefault="00CA2F00" w:rsidP="00B2113A">
      <w:pPr>
        <w:jc w:val="center"/>
        <w:rPr>
          <w:ins w:id="62" w:author="Lindsay" w:date="2012-04-21T21:58:00Z"/>
          <w:bCs/>
          <w:iCs/>
          <w:sz w:val="24"/>
          <w:szCs w:val="24"/>
        </w:rPr>
      </w:pPr>
    </w:p>
    <w:p w:rsidR="00CA2F00" w:rsidRDefault="00CA2F00" w:rsidP="00B2113A">
      <w:pPr>
        <w:jc w:val="center"/>
        <w:rPr>
          <w:ins w:id="63" w:author="Lindsay" w:date="2012-04-21T21:58:00Z"/>
          <w:bCs/>
          <w:iCs/>
          <w:sz w:val="24"/>
          <w:szCs w:val="24"/>
        </w:rPr>
      </w:pPr>
    </w:p>
    <w:p w:rsidR="00CA2F00" w:rsidRDefault="00CA2F00" w:rsidP="00B2113A">
      <w:pPr>
        <w:jc w:val="center"/>
        <w:rPr>
          <w:ins w:id="64" w:author="Lindsay" w:date="2012-04-21T21:58:00Z"/>
          <w:bCs/>
          <w:iCs/>
          <w:sz w:val="24"/>
          <w:szCs w:val="24"/>
        </w:rPr>
      </w:pPr>
    </w:p>
    <w:p w:rsidR="00CA2F00" w:rsidRDefault="00CA2F00" w:rsidP="00B2113A">
      <w:pPr>
        <w:jc w:val="center"/>
        <w:rPr>
          <w:ins w:id="65" w:author="Lindsay" w:date="2012-04-21T21:58:00Z"/>
          <w:bCs/>
          <w:iCs/>
          <w:sz w:val="24"/>
          <w:szCs w:val="24"/>
        </w:rPr>
      </w:pPr>
    </w:p>
    <w:p w:rsidR="00CA2F00" w:rsidRDefault="00CA2F00" w:rsidP="00B2113A">
      <w:pPr>
        <w:jc w:val="center"/>
        <w:rPr>
          <w:ins w:id="66" w:author="Lindsay" w:date="2012-04-21T21:58:00Z"/>
          <w:bCs/>
          <w:iCs/>
          <w:sz w:val="24"/>
          <w:szCs w:val="24"/>
        </w:rPr>
      </w:pPr>
    </w:p>
    <w:p w:rsidR="00CA2F00" w:rsidRDefault="00CA2F00" w:rsidP="00B2113A">
      <w:pPr>
        <w:jc w:val="center"/>
        <w:rPr>
          <w:ins w:id="67" w:author="Lindsay" w:date="2012-04-21T21:58:00Z"/>
          <w:bCs/>
          <w:iCs/>
          <w:sz w:val="24"/>
          <w:szCs w:val="24"/>
        </w:rPr>
      </w:pPr>
    </w:p>
    <w:p w:rsidR="00CA2F00" w:rsidRDefault="00CA2F00" w:rsidP="00B2113A">
      <w:pPr>
        <w:jc w:val="center"/>
        <w:rPr>
          <w:ins w:id="68" w:author="Lindsay" w:date="2012-04-21T21:58:00Z"/>
          <w:bCs/>
          <w:iCs/>
          <w:sz w:val="24"/>
          <w:szCs w:val="24"/>
        </w:rPr>
      </w:pPr>
    </w:p>
    <w:p w:rsidR="00CA2F00" w:rsidRDefault="00CA2F00" w:rsidP="00B2113A">
      <w:pPr>
        <w:jc w:val="center"/>
        <w:rPr>
          <w:ins w:id="69" w:author="Lindsay" w:date="2012-04-21T21:58:00Z"/>
          <w:bCs/>
          <w:iCs/>
          <w:sz w:val="24"/>
          <w:szCs w:val="24"/>
        </w:rPr>
      </w:pPr>
    </w:p>
    <w:p w:rsidR="00CA2F00" w:rsidRPr="00605020" w:rsidRDefault="00CA2F00" w:rsidP="00B2113A">
      <w:pPr>
        <w:jc w:val="center"/>
        <w:rPr>
          <w:ins w:id="70" w:author="bidyut k mohanty" w:date="2012-04-22T08:31:00Z"/>
          <w:bCs/>
          <w:iCs/>
          <w:sz w:val="24"/>
          <w:szCs w:val="24"/>
        </w:rPr>
      </w:pPr>
    </w:p>
    <w:p w:rsidR="00B2113A" w:rsidRDefault="00B2113A" w:rsidP="00B2113A">
      <w:pPr>
        <w:jc w:val="center"/>
        <w:rPr>
          <w:ins w:id="71" w:author="bidyut k mohanty" w:date="2012-04-22T08:31:00Z"/>
          <w:bCs/>
          <w:iCs/>
          <w:sz w:val="24"/>
          <w:szCs w:val="24"/>
        </w:rPr>
      </w:pPr>
    </w:p>
    <w:p w:rsidR="00CA2F00" w:rsidRDefault="00CA2F00" w:rsidP="00B2113A">
      <w:pPr>
        <w:jc w:val="center"/>
        <w:rPr>
          <w:ins w:id="72" w:author="bidyut k mohanty" w:date="2012-04-22T08:31:00Z"/>
          <w:bCs/>
          <w:iCs/>
          <w:sz w:val="24"/>
          <w:szCs w:val="24"/>
        </w:rPr>
      </w:pPr>
    </w:p>
    <w:p w:rsidR="00CA2F00" w:rsidRDefault="00CA2F00" w:rsidP="00B2113A">
      <w:pPr>
        <w:jc w:val="center"/>
        <w:rPr>
          <w:ins w:id="73" w:author="bidyut k mohanty" w:date="2012-04-22T08:31:00Z"/>
          <w:bCs/>
          <w:iCs/>
          <w:sz w:val="24"/>
          <w:szCs w:val="24"/>
        </w:rPr>
      </w:pPr>
    </w:p>
    <w:p w:rsidR="00CA2F00" w:rsidRDefault="00CA2F00" w:rsidP="00B2113A">
      <w:pPr>
        <w:jc w:val="center"/>
        <w:rPr>
          <w:ins w:id="74" w:author="bidyut k mohanty" w:date="2012-04-22T08:31:00Z"/>
          <w:bCs/>
          <w:iCs/>
          <w:sz w:val="24"/>
          <w:szCs w:val="24"/>
        </w:rPr>
      </w:pPr>
    </w:p>
    <w:p w:rsidR="00CA2F00" w:rsidRDefault="00CA2F00" w:rsidP="00B2113A">
      <w:pPr>
        <w:jc w:val="center"/>
        <w:rPr>
          <w:ins w:id="75" w:author="bidyut k mohanty" w:date="2012-04-22T08:31:00Z"/>
          <w:bCs/>
          <w:iCs/>
          <w:sz w:val="24"/>
          <w:szCs w:val="24"/>
        </w:rPr>
      </w:pPr>
    </w:p>
    <w:p w:rsidR="00CA2F00" w:rsidRPr="00605020" w:rsidRDefault="00CA2F00" w:rsidP="00B2113A">
      <w:pPr>
        <w:jc w:val="center"/>
        <w:rPr>
          <w:ins w:id="76" w:author="bidyut k mohanty" w:date="2012-04-22T08:31:00Z"/>
          <w:bCs/>
          <w:iCs/>
          <w:sz w:val="24"/>
          <w:szCs w:val="24"/>
        </w:rPr>
      </w:pPr>
    </w:p>
    <w:p w:rsidR="00AC5D1A" w:rsidDel="00CA2A6B" w:rsidRDefault="0072137D" w:rsidP="009E5802">
      <w:pPr>
        <w:jc w:val="center"/>
        <w:rPr>
          <w:del w:id="77" w:author="Hong Qin" w:date="2012-04-22T23:30:00Z"/>
          <w:rFonts w:ascii="Arial" w:hAnsi="Arial" w:cs="Arial"/>
          <w:bCs/>
          <w:i/>
          <w:iCs/>
          <w:sz w:val="24"/>
          <w:szCs w:val="24"/>
        </w:rPr>
      </w:pPr>
      <w:del w:id="78" w:author="Hong Qin" w:date="2012-04-22T23:30:00Z">
        <w:r w:rsidRPr="0072137D" w:rsidDel="00CA2A6B">
          <w:rPr>
            <w:rFonts w:ascii="Arial" w:hAnsi="Arial" w:cs="Arial"/>
            <w:bCs/>
            <w:sz w:val="24"/>
            <w:szCs w:val="24"/>
          </w:rPr>
          <w:delText xml:space="preserve">The interconnection between oxidative stress, genomic instability, mitotic asymmetry, and chronological </w:delText>
        </w:r>
      </w:del>
      <w:commentRangeStart w:id="79"/>
      <w:del w:id="80" w:author="Hong Qin" w:date="2012-04-19T19:16:00Z">
        <w:r w:rsidRPr="0072137D" w:rsidDel="00053B8D">
          <w:rPr>
            <w:rFonts w:ascii="Arial" w:hAnsi="Arial" w:cs="Arial"/>
            <w:bCs/>
            <w:sz w:val="24"/>
            <w:szCs w:val="24"/>
          </w:rPr>
          <w:delText>lifespan</w:delText>
        </w:r>
      </w:del>
      <w:del w:id="81" w:author="Hong Qin" w:date="2012-04-22T23:30:00Z">
        <w:r w:rsidRPr="0072137D" w:rsidDel="00CA2A6B">
          <w:rPr>
            <w:rFonts w:ascii="Arial" w:hAnsi="Arial" w:cs="Arial"/>
            <w:bCs/>
            <w:sz w:val="24"/>
            <w:szCs w:val="24"/>
          </w:rPr>
          <w:delText xml:space="preserve"> </w:delText>
        </w:r>
        <w:commentRangeEnd w:id="79"/>
        <w:r w:rsidR="00EE02E7" w:rsidDel="00CA2A6B">
          <w:rPr>
            <w:rStyle w:val="CommentReference"/>
          </w:rPr>
          <w:commentReference w:id="79"/>
        </w:r>
        <w:r w:rsidRPr="0072137D" w:rsidDel="00CA2A6B">
          <w:rPr>
            <w:rFonts w:ascii="Arial" w:hAnsi="Arial" w:cs="Arial"/>
            <w:bCs/>
            <w:sz w:val="24"/>
            <w:szCs w:val="24"/>
          </w:rPr>
          <w:delText xml:space="preserve">in </w:delText>
        </w:r>
        <w:r w:rsidRPr="0072137D" w:rsidDel="00CA2A6B">
          <w:rPr>
            <w:rFonts w:ascii="Arial" w:hAnsi="Arial" w:cs="Arial"/>
            <w:bCs/>
            <w:i/>
            <w:iCs/>
            <w:sz w:val="24"/>
            <w:szCs w:val="24"/>
          </w:rPr>
          <w:delText>Saccharomyces cerevisiae</w:delText>
        </w:r>
      </w:del>
    </w:p>
    <w:p w:rsidR="00B2113A" w:rsidRPr="00605020" w:rsidDel="00CA2A6B" w:rsidRDefault="00B2113A" w:rsidP="009E5802">
      <w:pPr>
        <w:jc w:val="center"/>
        <w:rPr>
          <w:del w:id="82" w:author="Hong Qin" w:date="2012-04-22T23:30:00Z"/>
          <w:rFonts w:ascii="Arial" w:hAnsi="Arial" w:cs="Arial"/>
          <w:bCs/>
          <w:iCs/>
          <w:sz w:val="24"/>
          <w:szCs w:val="24"/>
        </w:rPr>
      </w:pPr>
      <w:del w:id="83" w:author="Hong Qin" w:date="2012-04-22T23:30:00Z">
        <w:r w:rsidRPr="00605020" w:rsidDel="00CA2A6B">
          <w:rPr>
            <w:rFonts w:ascii="Arial" w:hAnsi="Arial" w:cs="Arial"/>
            <w:bCs/>
            <w:iCs/>
            <w:sz w:val="24"/>
            <w:szCs w:val="24"/>
          </w:rPr>
          <w:delText>Lindsay</w:delText>
        </w:r>
        <w:r w:rsidR="009E5802" w:rsidDel="00CA2A6B">
          <w:rPr>
            <w:rFonts w:ascii="Arial" w:hAnsi="Arial" w:cs="Arial"/>
            <w:bCs/>
            <w:iCs/>
            <w:sz w:val="24"/>
            <w:szCs w:val="24"/>
          </w:rPr>
          <w:delText xml:space="preserve"> </w:delText>
        </w:r>
        <w:r w:rsidR="008905A8" w:rsidDel="00CA2A6B">
          <w:rPr>
            <w:rFonts w:ascii="Arial" w:hAnsi="Arial" w:cs="Arial"/>
            <w:bCs/>
            <w:iCs/>
            <w:sz w:val="24"/>
            <w:szCs w:val="24"/>
          </w:rPr>
          <w:delText>Alexandra</w:delText>
        </w:r>
        <w:r w:rsidR="009E5802" w:rsidDel="00CA2A6B">
          <w:rPr>
            <w:rFonts w:ascii="Arial" w:hAnsi="Arial" w:cs="Arial"/>
            <w:bCs/>
            <w:iCs/>
            <w:sz w:val="24"/>
            <w:szCs w:val="24"/>
          </w:rPr>
          <w:delText xml:space="preserve"> </w:delText>
        </w:r>
        <w:r w:rsidRPr="00605020" w:rsidDel="00CA2A6B">
          <w:rPr>
            <w:rFonts w:ascii="Arial" w:hAnsi="Arial" w:cs="Arial"/>
            <w:bCs/>
            <w:iCs/>
            <w:sz w:val="24"/>
            <w:szCs w:val="24"/>
          </w:rPr>
          <w:delText>Parnell</w:delText>
        </w:r>
      </w:del>
    </w:p>
    <w:p w:rsidR="00B2113A" w:rsidRPr="00605020" w:rsidDel="00CA2A6B" w:rsidRDefault="00B2113A" w:rsidP="00B2113A">
      <w:pPr>
        <w:jc w:val="center"/>
        <w:rPr>
          <w:del w:id="84" w:author="Hong Qin" w:date="2012-04-22T23:30:00Z"/>
          <w:rFonts w:ascii="Arial" w:hAnsi="Arial" w:cs="Arial"/>
          <w:bCs/>
          <w:iCs/>
          <w:sz w:val="24"/>
          <w:szCs w:val="24"/>
        </w:rPr>
      </w:pPr>
      <w:del w:id="85" w:author="Hong Qin" w:date="2012-04-22T23:30:00Z">
        <w:r w:rsidRPr="00605020" w:rsidDel="00CA2A6B">
          <w:rPr>
            <w:rFonts w:ascii="Arial" w:hAnsi="Arial" w:cs="Arial"/>
            <w:bCs/>
            <w:iCs/>
            <w:sz w:val="24"/>
            <w:szCs w:val="24"/>
          </w:rPr>
          <w:delText xml:space="preserve">Submitted to the Department of Biology </w:delText>
        </w:r>
        <w:r w:rsidR="00C26B6D" w:rsidRPr="00605020" w:rsidDel="00CA2A6B">
          <w:rPr>
            <w:rFonts w:ascii="Arial" w:hAnsi="Arial" w:cs="Arial"/>
            <w:bCs/>
            <w:iCs/>
            <w:sz w:val="24"/>
            <w:szCs w:val="24"/>
          </w:rPr>
          <w:delText xml:space="preserve">on </w:delText>
        </w:r>
        <w:r w:rsidRPr="00605020" w:rsidDel="00CA2A6B">
          <w:rPr>
            <w:rFonts w:ascii="Arial" w:hAnsi="Arial" w:cs="Arial"/>
            <w:bCs/>
            <w:iCs/>
            <w:sz w:val="24"/>
            <w:szCs w:val="24"/>
          </w:rPr>
          <w:delText>April 2012 in partial fulfillment for the completion of the Ethel WaddelGithii Honors Program at Spelman College</w:delText>
        </w:r>
      </w:del>
    </w:p>
    <w:p w:rsidR="009E5802" w:rsidRDefault="009E5802" w:rsidP="009E5802">
      <w:pPr>
        <w:tabs>
          <w:tab w:val="left" w:pos="1280"/>
        </w:tabs>
        <w:jc w:val="center"/>
        <w:rPr>
          <w:rFonts w:ascii="Arial" w:hAnsi="Arial" w:cs="Arial"/>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t>ABSTRACT</w:t>
      </w:r>
    </w:p>
    <w:p w:rsidR="00A465CD" w:rsidRDefault="00B2113A" w:rsidP="00A465CD">
      <w:pPr>
        <w:spacing w:line="480" w:lineRule="auto"/>
        <w:jc w:val="both"/>
        <w:rPr>
          <w:ins w:id="86" w:author="bidyut k mohanty" w:date="2012-04-19T22:02:00Z"/>
          <w:rFonts w:ascii="Arial" w:hAnsi="Arial" w:cs="Arial"/>
          <w:sz w:val="24"/>
          <w:szCs w:val="24"/>
        </w:rPr>
        <w:pPrChange w:id="87" w:author="bidyut k mohanty" w:date="2012-04-19T22:01:00Z">
          <w:pPr>
            <w:spacing w:line="480" w:lineRule="auto"/>
          </w:pPr>
        </w:pPrChange>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w:t>
      </w:r>
      <w:ins w:id="88" w:author="Hong Qin" w:date="2012-04-22T23:11:00Z">
        <w:r w:rsidR="0097510F">
          <w:rPr>
            <w:rFonts w:ascii="Arial" w:hAnsi="Arial" w:cs="Arial"/>
            <w:sz w:val="24"/>
            <w:szCs w:val="24"/>
          </w:rPr>
          <w:t xml:space="preserve"> </w:t>
        </w:r>
      </w:ins>
      <w:ins w:id="89" w:author="Hong Qin" w:date="2012-04-22T23:15:00Z">
        <w:r w:rsidR="006625A7">
          <w:rPr>
            <w:rFonts w:ascii="Arial" w:hAnsi="Arial" w:cs="Arial"/>
            <w:sz w:val="24"/>
            <w:szCs w:val="24"/>
          </w:rPr>
          <w:t>This leadoff is inversely proportional to cells’s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ins>
      <w:ins w:id="90" w:author="Hong Qin" w:date="2012-04-22T23:14:00Z">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ins>
      <w:ins w:id="91" w:author="Hong Qin" w:date="2012-04-22T23:18:00Z">
        <w:r w:rsidR="00E4581E">
          <w:rPr>
            <w:rFonts w:ascii="Arial" w:hAnsi="Arial" w:cs="Arial"/>
            <w:sz w:val="24"/>
            <w:szCs w:val="24"/>
          </w:rPr>
          <w:t xml:space="preserve"> W</w:t>
        </w:r>
      </w:ins>
      <w:ins w:id="92" w:author="Hong Qin" w:date="2012-04-22T23:14:00Z">
        <w:r w:rsidR="0082004C">
          <w:rPr>
            <w:rFonts w:ascii="Arial" w:hAnsi="Arial" w:cs="Arial"/>
            <w:sz w:val="24"/>
            <w:szCs w:val="24"/>
          </w:rPr>
          <w:t xml:space="preserve">e </w:t>
        </w:r>
      </w:ins>
      <w:ins w:id="93" w:author="Hong Qin" w:date="2012-04-22T23:18:00Z">
        <w:r w:rsidR="00E4581E">
          <w:rPr>
            <w:rFonts w:ascii="Arial" w:hAnsi="Arial" w:cs="Arial"/>
            <w:sz w:val="24"/>
            <w:szCs w:val="24"/>
          </w:rPr>
          <w:t xml:space="preserve">then </w:t>
        </w:r>
      </w:ins>
      <w:ins w:id="94" w:author="Hong Qin" w:date="2012-04-22T23:14:00Z">
        <w:r w:rsidR="0082004C">
          <w:rPr>
            <w:rFonts w:ascii="Arial" w:hAnsi="Arial" w:cs="Arial"/>
            <w:sz w:val="24"/>
            <w:szCs w:val="24"/>
          </w:rPr>
          <w:t>found tha</w:t>
        </w:r>
      </w:ins>
      <w:ins w:id="95" w:author="Hong Qin" w:date="2012-04-22T23:15:00Z">
        <w:r w:rsidR="00D9370F">
          <w:rPr>
            <w:rFonts w:ascii="Arial" w:hAnsi="Arial" w:cs="Arial"/>
            <w:sz w:val="24"/>
            <w:szCs w:val="24"/>
          </w:rPr>
          <w:t>t</w:t>
        </w:r>
      </w:ins>
      <w:ins w:id="96" w:author="Hong Qin" w:date="2012-04-22T23:14:00Z">
        <w:r w:rsidR="00D9370F">
          <w:rPr>
            <w:rFonts w:ascii="Arial" w:hAnsi="Arial" w:cs="Arial"/>
            <w:sz w:val="24"/>
            <w:szCs w:val="24"/>
          </w:rPr>
          <w:t xml:space="preserve"> </w:t>
        </w:r>
      </w:ins>
      <w:del w:id="97" w:author="Hong Qin" w:date="2012-04-22T23:15:00Z">
        <w:r w:rsidRPr="00605020" w:rsidDel="00D9370F">
          <w:rPr>
            <w:rFonts w:ascii="Arial" w:hAnsi="Arial" w:cs="Arial"/>
            <w:sz w:val="24"/>
            <w:szCs w:val="24"/>
          </w:rPr>
          <w:delText xml:space="preserve"> </w:delText>
        </w:r>
      </w:del>
      <w:ins w:id="98" w:author="Hong Qin" w:date="2012-04-22T23:15:00Z">
        <w:r w:rsidR="00D9370F">
          <w:rPr>
            <w:rFonts w:ascii="Arial" w:hAnsi="Arial" w:cs="Arial"/>
            <w:sz w:val="24"/>
            <w:szCs w:val="24"/>
          </w:rPr>
          <w:t>t</w:t>
        </w:r>
      </w:ins>
      <w:del w:id="99" w:author="Hong Qin" w:date="2012-04-22T23:15:00Z">
        <w:r w:rsidRPr="00605020" w:rsidDel="00D9370F">
          <w:rPr>
            <w:rFonts w:ascii="Arial" w:hAnsi="Arial" w:cs="Arial"/>
            <w:sz w:val="24"/>
            <w:szCs w:val="24"/>
          </w:rPr>
          <w:delText>T</w:delText>
        </w:r>
      </w:del>
      <w:r w:rsidRPr="00605020">
        <w:rPr>
          <w:rFonts w:ascii="Arial" w:hAnsi="Arial" w:cs="Arial"/>
          <w:sz w:val="24"/>
          <w:szCs w:val="24"/>
        </w:rPr>
        <w:t>h</w:t>
      </w:r>
      <w:ins w:id="100" w:author="Hong Qin" w:date="2012-04-22T23:15:00Z">
        <w:r w:rsidR="00D9370F">
          <w:rPr>
            <w:rFonts w:ascii="Arial" w:hAnsi="Arial" w:cs="Arial"/>
            <w:sz w:val="24"/>
            <w:szCs w:val="24"/>
          </w:rPr>
          <w:t>e</w:t>
        </w:r>
      </w:ins>
      <w:del w:id="101" w:author="Hong Qin" w:date="2012-04-22T23:15:00Z">
        <w:r w:rsidRPr="00605020" w:rsidDel="00D9370F">
          <w:rPr>
            <w:rFonts w:ascii="Arial" w:hAnsi="Arial" w:cs="Arial"/>
            <w:sz w:val="24"/>
            <w:szCs w:val="24"/>
          </w:rPr>
          <w:delText>is</w:delText>
        </w:r>
      </w:del>
      <w:r w:rsidRPr="00605020">
        <w:rPr>
          <w:rFonts w:ascii="Arial" w:hAnsi="Arial" w:cs="Arial"/>
          <w:sz w:val="24"/>
          <w:szCs w:val="24"/>
        </w:rPr>
        <w:t xml:space="preserve"> leadoff</w:t>
      </w:r>
      <w:ins w:id="102" w:author="Hong Qin" w:date="2012-04-22T23:17:00Z">
        <w:r w:rsidR="005D1CD7">
          <w:rPr>
            <w:rFonts w:ascii="Arial" w:hAnsi="Arial" w:cs="Arial"/>
            <w:sz w:val="24"/>
            <w:szCs w:val="24"/>
          </w:rPr>
          <w:t xml:space="preserve"> of genomic instability to viability</w:t>
        </w:r>
      </w:ins>
      <w:ins w:id="103" w:author="Hong Qin" w:date="2012-04-22T23:07:00Z">
        <w:r w:rsidR="00F65ED6">
          <w:rPr>
            <w:rFonts w:ascii="Arial" w:hAnsi="Arial" w:cs="Arial"/>
            <w:sz w:val="24"/>
            <w:szCs w:val="24"/>
          </w:rPr>
          <w:t xml:space="preserve"> </w:t>
        </w:r>
      </w:ins>
      <w:del w:id="104" w:author="Hong Qin" w:date="2012-04-22T23:07:00Z">
        <w:r w:rsidRPr="00605020" w:rsidDel="00F65ED6">
          <w:rPr>
            <w:rFonts w:ascii="Arial" w:hAnsi="Arial" w:cs="Arial"/>
            <w:sz w:val="24"/>
            <w:szCs w:val="24"/>
          </w:rPr>
          <w:delText xml:space="preserve"> </w:delText>
        </w:r>
      </w:del>
      <w:r w:rsidRPr="00605020">
        <w:rPr>
          <w:rFonts w:ascii="Arial" w:hAnsi="Arial" w:cs="Arial"/>
          <w:sz w:val="24"/>
          <w:szCs w:val="24"/>
        </w:rPr>
        <w:t xml:space="preserve">is negatively correlated with chronological </w:t>
      </w:r>
      <w:del w:id="105" w:author="Hong Qin" w:date="2012-04-19T19:16:00Z">
        <w:r w:rsidRPr="00605020" w:rsidDel="00053B8D">
          <w:rPr>
            <w:rFonts w:ascii="Arial" w:hAnsi="Arial" w:cs="Arial"/>
            <w:sz w:val="24"/>
            <w:szCs w:val="24"/>
          </w:rPr>
          <w:delText>lifespan</w:delText>
        </w:r>
      </w:del>
      <w:ins w:id="106" w:author="Hong Qin" w:date="2012-04-19T19:16:00Z">
        <w:r w:rsidR="00053B8D">
          <w:rPr>
            <w:rFonts w:ascii="Arial" w:hAnsi="Arial" w:cs="Arial"/>
            <w:sz w:val="24"/>
            <w:szCs w:val="24"/>
          </w:rPr>
          <w:t>life span</w:t>
        </w:r>
      </w:ins>
      <w:r w:rsidRPr="00605020">
        <w:rPr>
          <w:rFonts w:ascii="Arial" w:hAnsi="Arial" w:cs="Arial"/>
          <w:sz w:val="24"/>
          <w:szCs w:val="24"/>
        </w:rPr>
        <w:t xml:space="preserve">, with an R-squared of 0.54 and a p-value of 0.024, </w:t>
      </w:r>
      <w:ins w:id="107" w:author="Hong Qin" w:date="2012-04-22T22:48:00Z">
        <w:r w:rsidR="004A4BB4">
          <w:rPr>
            <w:rFonts w:ascii="Arial" w:hAnsi="Arial" w:cs="Arial"/>
            <w:sz w:val="24"/>
            <w:szCs w:val="24"/>
          </w:rPr>
          <w:t>indicating that cells</w:t>
        </w:r>
      </w:ins>
      <w:ins w:id="108" w:author="Hong Qin" w:date="2012-04-22T22:49:00Z">
        <w:r w:rsidR="004A4BB4">
          <w:rPr>
            <w:rFonts w:ascii="Arial" w:hAnsi="Arial" w:cs="Arial"/>
            <w:sz w:val="24"/>
            <w:szCs w:val="24"/>
          </w:rPr>
          <w:t xml:space="preserve">’ ability to maintain </w:t>
        </w:r>
        <w:r w:rsidR="00B96558">
          <w:rPr>
            <w:rFonts w:ascii="Arial" w:hAnsi="Arial" w:cs="Arial"/>
            <w:sz w:val="24"/>
            <w:szCs w:val="24"/>
          </w:rPr>
          <w:t xml:space="preserve">homeostasis </w:t>
        </w:r>
      </w:ins>
      <w:ins w:id="109" w:author="Hong Qin" w:date="2012-04-22T22:51:00Z">
        <w:r w:rsidR="00B96558">
          <w:rPr>
            <w:rFonts w:ascii="Arial" w:hAnsi="Arial" w:cs="Arial"/>
            <w:sz w:val="24"/>
            <w:szCs w:val="24"/>
          </w:rPr>
          <w:t>despite</w:t>
        </w:r>
      </w:ins>
      <w:ins w:id="110" w:author="Hong Qin" w:date="2012-04-22T22:49:00Z">
        <w:r w:rsidR="00B96558">
          <w:rPr>
            <w:rFonts w:ascii="Arial" w:hAnsi="Arial" w:cs="Arial"/>
            <w:sz w:val="24"/>
            <w:szCs w:val="24"/>
          </w:rPr>
          <w:t xml:space="preserve"> </w:t>
        </w:r>
      </w:ins>
      <w:ins w:id="111" w:author="Hong Qin" w:date="2012-04-22T22:51:00Z">
        <w:r w:rsidR="00B96558">
          <w:rPr>
            <w:rFonts w:ascii="Arial" w:hAnsi="Arial" w:cs="Arial"/>
            <w:sz w:val="24"/>
            <w:szCs w:val="24"/>
          </w:rPr>
          <w:t xml:space="preserve">substantial H2O2 induced DNA damage </w:t>
        </w:r>
      </w:ins>
      <w:ins w:id="112" w:author="Hong Qin" w:date="2012-04-22T22:49:00Z">
        <w:r w:rsidR="00B96558">
          <w:rPr>
            <w:rFonts w:ascii="Arial" w:hAnsi="Arial" w:cs="Arial"/>
            <w:sz w:val="24"/>
            <w:szCs w:val="24"/>
          </w:rPr>
          <w:t xml:space="preserve"> </w:t>
        </w:r>
      </w:ins>
      <w:ins w:id="113" w:author="Hong Qin" w:date="2012-04-22T22:52:00Z">
        <w:r w:rsidR="00B96558">
          <w:rPr>
            <w:rFonts w:ascii="Arial" w:hAnsi="Arial" w:cs="Arial"/>
            <w:sz w:val="24"/>
            <w:szCs w:val="24"/>
          </w:rPr>
          <w:t xml:space="preserve">is positively correlated with chronological life span. </w:t>
        </w:r>
      </w:ins>
      <w:ins w:id="114" w:author="Hong Qin" w:date="2012-04-22T23:10:00Z">
        <w:r w:rsidR="002B2665">
          <w:rPr>
            <w:rFonts w:ascii="Arial" w:hAnsi="Arial" w:cs="Arial"/>
            <w:sz w:val="24"/>
            <w:szCs w:val="24"/>
          </w:rPr>
          <w:t xml:space="preserve">Surprisingly, </w:t>
        </w:r>
      </w:ins>
      <w:ins w:id="115" w:author="Hong Qin" w:date="2012-04-22T22:52:00Z">
        <w:r w:rsidR="002B2665">
          <w:rPr>
            <w:rFonts w:ascii="Arial" w:hAnsi="Arial" w:cs="Arial"/>
            <w:sz w:val="24"/>
            <w:szCs w:val="24"/>
          </w:rPr>
          <w:t>t</w:t>
        </w:r>
        <w:r w:rsidR="00C332A0">
          <w:rPr>
            <w:rFonts w:ascii="Arial" w:hAnsi="Arial" w:cs="Arial"/>
            <w:sz w:val="24"/>
            <w:szCs w:val="24"/>
          </w:rPr>
          <w:t xml:space="preserve">his leadoff is </w:t>
        </w:r>
      </w:ins>
      <w:del w:id="116" w:author="Hong Qin" w:date="2012-04-22T22:52:00Z">
        <w:r w:rsidRPr="00605020" w:rsidDel="00C332A0">
          <w:rPr>
            <w:rFonts w:ascii="Arial" w:hAnsi="Arial" w:cs="Arial"/>
            <w:sz w:val="24"/>
            <w:szCs w:val="24"/>
          </w:rPr>
          <w:delText xml:space="preserve">and </w:delText>
        </w:r>
      </w:del>
      <w:r w:rsidRPr="00605020">
        <w:rPr>
          <w:rFonts w:ascii="Arial" w:hAnsi="Arial" w:cs="Arial"/>
          <w:sz w:val="24"/>
          <w:szCs w:val="24"/>
        </w:rPr>
        <w:t>positively correlated with a measure of endogenous mitotic asymmetry with an R-squared of 0.43 and a p value of 0.054</w:t>
      </w:r>
      <w:ins w:id="117" w:author="Hong Qin" w:date="2012-04-22T22:52:00Z">
        <w:r w:rsidR="003004D6">
          <w:rPr>
            <w:rFonts w:ascii="Arial" w:hAnsi="Arial" w:cs="Arial"/>
            <w:sz w:val="24"/>
            <w:szCs w:val="24"/>
          </w:rPr>
          <w:t>,</w:t>
        </w:r>
      </w:ins>
      <w:del w:id="118" w:author="Hong Qin" w:date="2012-04-22T22:52:00Z">
        <w:r w:rsidRPr="00605020" w:rsidDel="003004D6">
          <w:rPr>
            <w:rFonts w:ascii="Arial" w:hAnsi="Arial" w:cs="Arial"/>
            <w:sz w:val="24"/>
            <w:szCs w:val="24"/>
          </w:rPr>
          <w:delText>. This</w:delText>
        </w:r>
      </w:del>
      <w:r w:rsidRPr="00605020">
        <w:rPr>
          <w:rFonts w:ascii="Arial" w:hAnsi="Arial" w:cs="Arial"/>
          <w:sz w:val="24"/>
          <w:szCs w:val="24"/>
        </w:rPr>
        <w:t xml:space="preserve"> indicat</w:t>
      </w:r>
      <w:ins w:id="119" w:author="Hong Qin" w:date="2012-04-22T22:52:00Z">
        <w:r w:rsidR="007C1B69">
          <w:rPr>
            <w:rFonts w:ascii="Arial" w:hAnsi="Arial" w:cs="Arial"/>
            <w:sz w:val="24"/>
            <w:szCs w:val="24"/>
          </w:rPr>
          <w:t>ing</w:t>
        </w:r>
      </w:ins>
      <w:del w:id="120" w:author="Hong Qin" w:date="2012-04-22T22:52:00Z">
        <w:r w:rsidRPr="00605020" w:rsidDel="007C1B69">
          <w:rPr>
            <w:rFonts w:ascii="Arial" w:hAnsi="Arial" w:cs="Arial"/>
            <w:sz w:val="24"/>
            <w:szCs w:val="24"/>
          </w:rPr>
          <w:delText>ed</w:delText>
        </w:r>
      </w:del>
      <w:r w:rsidRPr="00605020">
        <w:rPr>
          <w:rFonts w:ascii="Arial" w:hAnsi="Arial" w:cs="Arial"/>
          <w:sz w:val="24"/>
          <w:szCs w:val="24"/>
        </w:rPr>
        <w:t xml:space="preserve"> </w:t>
      </w:r>
      <w:del w:id="121" w:author="Hong Qin" w:date="2012-04-22T23:08:00Z">
        <w:r w:rsidRPr="00605020" w:rsidDel="00F119B1">
          <w:rPr>
            <w:rFonts w:ascii="Arial" w:hAnsi="Arial" w:cs="Arial"/>
            <w:sz w:val="24"/>
            <w:szCs w:val="24"/>
          </w:rPr>
          <w:delText xml:space="preserve">that </w:delText>
        </w:r>
      </w:del>
      <w:ins w:id="122" w:author="Hong Qin" w:date="2012-04-22T23:08:00Z">
        <w:r w:rsidR="00F119B1">
          <w:rPr>
            <w:rFonts w:ascii="Arial" w:hAnsi="Arial" w:cs="Arial"/>
            <w:sz w:val="24"/>
            <w:szCs w:val="24"/>
          </w:rPr>
          <w:t xml:space="preserve">a trade-off between </w:t>
        </w:r>
      </w:ins>
      <w:ins w:id="123" w:author="Hong Qin" w:date="2012-04-22T23:09:00Z">
        <w:r w:rsidR="00F119B1" w:rsidRPr="00605020">
          <w:rPr>
            <w:rFonts w:ascii="Arial" w:hAnsi="Arial" w:cs="Arial"/>
            <w:sz w:val="24"/>
            <w:szCs w:val="24"/>
          </w:rPr>
          <w:t>mitotic asymmetry</w:t>
        </w:r>
        <w:r w:rsidR="00F119B1" w:rsidRPr="00605020" w:rsidDel="00F119B1">
          <w:rPr>
            <w:rFonts w:ascii="Arial" w:hAnsi="Arial" w:cs="Arial"/>
            <w:sz w:val="24"/>
            <w:szCs w:val="24"/>
          </w:rPr>
          <w:t xml:space="preserve"> </w:t>
        </w:r>
        <w:r w:rsidR="00F119B1">
          <w:rPr>
            <w:rFonts w:ascii="Arial" w:hAnsi="Arial" w:cs="Arial"/>
            <w:sz w:val="24"/>
            <w:szCs w:val="24"/>
          </w:rPr>
          <w:t xml:space="preserve">and </w:t>
        </w:r>
      </w:ins>
      <w:del w:id="124" w:author="Hong Qin" w:date="2012-04-22T23:08:00Z">
        <w:r w:rsidRPr="00605020" w:rsidDel="00F119B1">
          <w:rPr>
            <w:rFonts w:ascii="Arial" w:hAnsi="Arial" w:cs="Arial"/>
            <w:sz w:val="24"/>
            <w:szCs w:val="24"/>
          </w:rPr>
          <w:delText xml:space="preserve">better </w:delText>
        </w:r>
      </w:del>
      <w:del w:id="125" w:author="Hong Qin" w:date="2012-04-22T23:09:00Z">
        <w:r w:rsidRPr="00605020" w:rsidDel="00AF50A3">
          <w:rPr>
            <w:rFonts w:ascii="Arial" w:hAnsi="Arial" w:cs="Arial"/>
            <w:sz w:val="24"/>
            <w:szCs w:val="24"/>
          </w:rPr>
          <w:delText>resistance</w:delText>
        </w:r>
      </w:del>
      <w:ins w:id="126" w:author="Hong Qin" w:date="2012-04-22T23:09:00Z">
        <w:r w:rsidR="00AF50A3">
          <w:rPr>
            <w:rFonts w:ascii="Arial" w:hAnsi="Arial" w:cs="Arial"/>
            <w:sz w:val="24"/>
            <w:szCs w:val="24"/>
          </w:rPr>
          <w:t>cell’s ability</w:t>
        </w:r>
      </w:ins>
      <w:r w:rsidRPr="00605020">
        <w:rPr>
          <w:rFonts w:ascii="Arial" w:hAnsi="Arial" w:cs="Arial"/>
          <w:sz w:val="24"/>
          <w:szCs w:val="24"/>
        </w:rPr>
        <w:t xml:space="preserve"> to </w:t>
      </w:r>
      <w:ins w:id="127" w:author="Hong Qin" w:date="2012-04-22T23:09:00Z">
        <w:r w:rsidR="00DF5778">
          <w:rPr>
            <w:rFonts w:ascii="Arial" w:hAnsi="Arial" w:cs="Arial"/>
            <w:sz w:val="24"/>
            <w:szCs w:val="24"/>
          </w:rPr>
          <w:t xml:space="preserve">fend-off </w:t>
        </w:r>
      </w:ins>
      <w:del w:id="128" w:author="Hong Qin" w:date="2012-04-22T23:08:00Z">
        <w:r w:rsidRPr="00605020" w:rsidDel="00F119B1">
          <w:rPr>
            <w:rFonts w:ascii="Arial" w:hAnsi="Arial" w:cs="Arial"/>
            <w:sz w:val="24"/>
            <w:szCs w:val="24"/>
          </w:rPr>
          <w:delText xml:space="preserve">exogenous hydrogen peroxide is associated </w:delText>
        </w:r>
      </w:del>
      <w:ins w:id="129" w:author="Hong Qin" w:date="2012-04-22T23:08:00Z">
        <w:r w:rsidR="00F119B1">
          <w:rPr>
            <w:rFonts w:ascii="Arial" w:hAnsi="Arial" w:cs="Arial"/>
            <w:sz w:val="24"/>
            <w:szCs w:val="24"/>
          </w:rPr>
          <w:t>H</w:t>
        </w:r>
        <w:r w:rsidR="00A465CD" w:rsidRPr="00A465CD">
          <w:rPr>
            <w:rFonts w:ascii="Arial" w:hAnsi="Arial" w:cs="Arial"/>
            <w:sz w:val="24"/>
            <w:szCs w:val="24"/>
            <w:vertAlign w:val="subscript"/>
            <w:rPrChange w:id="130" w:author="Hong Qin" w:date="2012-04-22T23:28:00Z">
              <w:rPr>
                <w:rFonts w:ascii="Arial" w:hAnsi="Arial" w:cs="Arial"/>
                <w:sz w:val="24"/>
                <w:szCs w:val="24"/>
              </w:rPr>
            </w:rPrChange>
          </w:rPr>
          <w:t>2</w:t>
        </w:r>
        <w:r w:rsidR="00F119B1">
          <w:rPr>
            <w:rFonts w:ascii="Arial" w:hAnsi="Arial" w:cs="Arial"/>
            <w:sz w:val="24"/>
            <w:szCs w:val="24"/>
          </w:rPr>
          <w:t>O</w:t>
        </w:r>
        <w:r w:rsidR="00A465CD" w:rsidRPr="00A465CD">
          <w:rPr>
            <w:rFonts w:ascii="Arial" w:hAnsi="Arial" w:cs="Arial"/>
            <w:sz w:val="24"/>
            <w:szCs w:val="24"/>
            <w:vertAlign w:val="subscript"/>
            <w:rPrChange w:id="131" w:author="Hong Qin" w:date="2012-04-22T23:28:00Z">
              <w:rPr>
                <w:rFonts w:ascii="Arial" w:hAnsi="Arial" w:cs="Arial"/>
                <w:sz w:val="24"/>
                <w:szCs w:val="24"/>
              </w:rPr>
            </w:rPrChange>
          </w:rPr>
          <w:t>2</w:t>
        </w:r>
        <w:r w:rsidR="00F119B1">
          <w:rPr>
            <w:rFonts w:ascii="Arial" w:hAnsi="Arial" w:cs="Arial"/>
            <w:sz w:val="24"/>
            <w:szCs w:val="24"/>
          </w:rPr>
          <w:t>-induced oxidative stress</w:t>
        </w:r>
      </w:ins>
      <w:del w:id="132" w:author="Hong Qin" w:date="2012-04-22T23:09:00Z">
        <w:r w:rsidRPr="00605020" w:rsidDel="00F119B1">
          <w:rPr>
            <w:rFonts w:ascii="Arial" w:hAnsi="Arial" w:cs="Arial"/>
            <w:sz w:val="24"/>
            <w:szCs w:val="24"/>
          </w:rPr>
          <w:delText xml:space="preserve">with a longer chronological </w:delText>
        </w:r>
      </w:del>
      <w:del w:id="133" w:author="Hong Qin" w:date="2012-04-19T19:16:00Z">
        <w:r w:rsidRPr="00605020" w:rsidDel="00053B8D">
          <w:rPr>
            <w:rFonts w:ascii="Arial" w:hAnsi="Arial" w:cs="Arial"/>
            <w:sz w:val="24"/>
            <w:szCs w:val="24"/>
          </w:rPr>
          <w:delText>lifespan</w:delText>
        </w:r>
      </w:del>
      <w:del w:id="134" w:author="Hong Qin" w:date="2012-04-22T23:09:00Z">
        <w:r w:rsidRPr="00605020" w:rsidDel="00F119B1">
          <w:rPr>
            <w:rFonts w:ascii="Arial" w:hAnsi="Arial" w:cs="Arial"/>
            <w:sz w:val="24"/>
            <w:szCs w:val="24"/>
          </w:rPr>
          <w:delText xml:space="preserve"> and better mitotic asymmetry</w:delText>
        </w:r>
      </w:del>
      <w:r w:rsidRPr="00605020">
        <w:rPr>
          <w:rFonts w:ascii="Arial" w:hAnsi="Arial" w:cs="Arial"/>
          <w:sz w:val="24"/>
          <w:szCs w:val="24"/>
        </w:rPr>
        <w:t xml:space="preserve">. </w:t>
      </w:r>
      <w:del w:id="135" w:author="Hong Qin" w:date="2012-04-22T23:14:00Z">
        <w:r w:rsidR="00C26B6D" w:rsidRPr="00605020" w:rsidDel="009F6BC6">
          <w:rPr>
            <w:rFonts w:ascii="Arial" w:hAnsi="Arial" w:cs="Arial"/>
            <w:sz w:val="24"/>
            <w:szCs w:val="24"/>
          </w:rPr>
          <w:delText>W</w:delText>
        </w:r>
        <w:r w:rsidRPr="00605020" w:rsidDel="009F6BC6">
          <w:rPr>
            <w:rFonts w:ascii="Arial" w:hAnsi="Arial" w:cs="Arial"/>
            <w:sz w:val="24"/>
            <w:szCs w:val="24"/>
          </w:rPr>
          <w:delTex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delText>
        </w:r>
        <w:r w:rsidR="00C26B6D" w:rsidRPr="00605020" w:rsidDel="009F6BC6">
          <w:rPr>
            <w:rFonts w:ascii="Arial" w:hAnsi="Arial" w:cs="Arial"/>
            <w:sz w:val="24"/>
            <w:szCs w:val="24"/>
          </w:rPr>
          <w:delText xml:space="preserve">suppressed </w:delText>
        </w:r>
        <w:r w:rsidRPr="00605020" w:rsidDel="009F6BC6">
          <w:rPr>
            <w:rFonts w:ascii="Arial" w:hAnsi="Arial" w:cs="Arial"/>
            <w:sz w:val="24"/>
            <w:szCs w:val="24"/>
          </w:rPr>
          <w:delText xml:space="preserve">up to the dying-off phase during chronological aging. </w:delText>
        </w:r>
      </w:del>
      <w:r w:rsidRPr="00605020">
        <w:rPr>
          <w:rFonts w:ascii="Arial" w:hAnsi="Arial" w:cs="Arial"/>
          <w:sz w:val="24"/>
          <w:szCs w:val="24"/>
        </w:rPr>
        <w:t>Overall, our results demonstrate strong associations between oxidative stress, genomic instability, and mitotic asymmetry within the context of aging.</w:t>
      </w:r>
    </w:p>
    <w:p w:rsidR="00825F44" w:rsidRDefault="00B2113A">
      <w:pPr>
        <w:rPr>
          <w:ins w:id="136" w:author="Hong Qin" w:date="2012-04-22T23:29:00Z"/>
          <w:rFonts w:ascii="Arial" w:hAnsi="Arial" w:cs="Arial"/>
          <w:sz w:val="24"/>
          <w:szCs w:val="24"/>
        </w:rPr>
      </w:pPr>
      <w:del w:id="137" w:author="Hong Qin" w:date="2012-04-22T23:30:00Z">
        <w:r w:rsidRPr="00605020" w:rsidDel="00CA2A6B">
          <w:rPr>
            <w:rFonts w:ascii="Arial" w:hAnsi="Arial" w:cs="Arial"/>
            <w:sz w:val="24"/>
            <w:szCs w:val="24"/>
          </w:rPr>
          <w:delText xml:space="preserve"> </w:delText>
        </w:r>
      </w:del>
      <w:ins w:id="138" w:author="Hong Qin" w:date="2012-04-22T23:29:00Z">
        <w:r w:rsidR="00825F44">
          <w:rPr>
            <w:rFonts w:ascii="Arial" w:hAnsi="Arial" w:cs="Arial"/>
            <w:sz w:val="24"/>
            <w:szCs w:val="24"/>
          </w:rPr>
          <w:br w:type="page"/>
        </w:r>
      </w:ins>
    </w:p>
    <w:p w:rsidR="00B2113A" w:rsidRPr="00605020" w:rsidRDefault="00B2113A" w:rsidP="009679D2">
      <w:pPr>
        <w:spacing w:line="480" w:lineRule="auto"/>
        <w:jc w:val="both"/>
        <w:rPr>
          <w:del w:id="139" w:author="bidyut k mohanty" w:date="2012-04-19T22:02:00Z"/>
          <w:rFonts w:ascii="Arial" w:hAnsi="Arial" w:cs="Arial"/>
          <w:sz w:val="30"/>
          <w:szCs w:val="30"/>
        </w:rPr>
        <w:sectPr w:rsidR="00B2113A" w:rsidRPr="00605020">
          <w:headerReference w:type="default" r:id="rId12"/>
          <w:footerReference w:type="default" r:id="rId13"/>
          <w:pgSz w:w="12240" w:h="15840"/>
          <w:pgMar w:top="1440" w:right="1440" w:bottom="1440" w:left="1440" w:gutter="0"/>
          <w:docGrid w:linePitch="360"/>
        </w:sectPr>
      </w:pPr>
    </w:p>
    <w:p w:rsidR="00A465CD" w:rsidRDefault="0072137D" w:rsidP="00A465CD">
      <w:pPr>
        <w:spacing w:line="480" w:lineRule="auto"/>
        <w:jc w:val="center"/>
        <w:rPr>
          <w:rFonts w:ascii="Arial" w:hAnsi="Arial" w:cs="Arial"/>
          <w:sz w:val="30"/>
          <w:szCs w:val="30"/>
        </w:rPr>
        <w:pPrChange w:id="140" w:author="hong qin" w:date="2012-04-20T08:36:00Z">
          <w:pPr>
            <w:spacing w:line="480" w:lineRule="auto"/>
            <w:jc w:val="both"/>
          </w:pPr>
        </w:pPrChange>
      </w:pPr>
      <w:r w:rsidRPr="0072137D">
        <w:rPr>
          <w:rFonts w:ascii="Arial" w:hAnsi="Arial" w:cs="Arial"/>
          <w:sz w:val="30"/>
          <w:szCs w:val="30"/>
        </w:rPr>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7B660B">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7B660B">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141" w:author="hong qin" w:date="2012-04-19T11:01:00Z"/>
          <w:rFonts w:ascii="Arial" w:hAnsi="Arial" w:cs="Arial"/>
          <w:sz w:val="30"/>
          <w:szCs w:val="30"/>
        </w:rPr>
      </w:pPr>
      <w:ins w:id="142" w:author="hong qin" w:date="2012-04-19T11:01:00Z">
        <w:r>
          <w:rPr>
            <w:rFonts w:ascii="Arial" w:hAnsi="Arial" w:cs="Arial"/>
            <w:sz w:val="30"/>
            <w:szCs w:val="30"/>
          </w:rPr>
          <w:br w:type="page"/>
        </w:r>
      </w:ins>
    </w:p>
    <w:p w:rsidR="004836CF" w:rsidRPr="003C7434" w:rsidRDefault="00A465CD" w:rsidP="00B94BE2">
      <w:pPr>
        <w:spacing w:after="0" w:line="480" w:lineRule="auto"/>
        <w:jc w:val="center"/>
        <w:rPr>
          <w:rFonts w:ascii="Arial" w:hAnsi="Arial" w:cs="Arial"/>
          <w:b/>
          <w:sz w:val="30"/>
          <w:szCs w:val="30"/>
          <w:rPrChange w:id="143" w:author="hong qin" w:date="2012-04-19T11:05:00Z">
            <w:rPr>
              <w:rFonts w:ascii="Arial" w:hAnsi="Arial" w:cs="Arial"/>
              <w:sz w:val="30"/>
              <w:szCs w:val="30"/>
            </w:rPr>
          </w:rPrChange>
        </w:rPr>
      </w:pPr>
      <w:r w:rsidRPr="00A465CD">
        <w:rPr>
          <w:rFonts w:ascii="Arial" w:hAnsi="Arial" w:cs="Arial"/>
          <w:b/>
          <w:sz w:val="30"/>
          <w:szCs w:val="30"/>
          <w:rPrChange w:id="144" w:author="hong qin" w:date="2012-04-19T11:05:00Z">
            <w:rPr>
              <w:rFonts w:ascii="Arial" w:hAnsi="Arial" w:cs="Arial"/>
              <w:sz w:val="30"/>
              <w:szCs w:val="30"/>
            </w:rPr>
          </w:rPrChange>
        </w:rPr>
        <w:t>Introduction</w:t>
      </w:r>
    </w:p>
    <w:p w:rsidR="00A465CD" w:rsidRDefault="00AD22BC" w:rsidP="00A465CD">
      <w:pPr>
        <w:spacing w:after="0" w:line="480" w:lineRule="auto"/>
        <w:ind w:firstLine="720"/>
        <w:jc w:val="both"/>
        <w:rPr>
          <w:rFonts w:ascii="Arial" w:hAnsi="Arial" w:cs="Arial"/>
          <w:sz w:val="24"/>
          <w:szCs w:val="24"/>
        </w:rPr>
        <w:pPrChange w:id="145" w:author="bidyut k mohanty" w:date="2012-04-20T08:36:00Z">
          <w:pPr>
            <w:spacing w:after="0" w:line="480" w:lineRule="auto"/>
            <w:ind w:firstLine="720"/>
          </w:pPr>
        </w:pPrChange>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24544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A465CD" w:rsidRPr="00605020">
        <w:rPr>
          <w:rFonts w:ascii="Arial" w:hAnsi="Arial" w:cs="Arial"/>
          <w:sz w:val="24"/>
          <w:szCs w:val="24"/>
        </w:rPr>
        <w:fldChar w:fldCharType="begin"/>
      </w:r>
      <w:ins w:id="146" w:author="Hong Qin" w:date="2012-04-22T17:19:00Z">
        <w:r w:rsidR="00257CB6">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147" w:author="Hong Qin" w:date="2012-04-22T17:05:00Z">
        <w:r w:rsidR="00944CA7" w:rsidRPr="00605020" w:rsidDel="00CF32D4">
          <w:rPr>
            <w:rFonts w:ascii="Arial" w:hAnsi="Arial" w:cs="Arial"/>
            <w:sz w:val="24"/>
            <w:szCs w:val="24"/>
          </w:rPr>
          <w:del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A465CD" w:rsidRPr="00605020">
        <w:rPr>
          <w:rFonts w:ascii="Arial" w:hAnsi="Arial" w:cs="Arial"/>
          <w:sz w:val="24"/>
          <w:szCs w:val="24"/>
        </w:rPr>
        <w:fldChar w:fldCharType="separate"/>
      </w:r>
      <w:r w:rsidR="00944CA7" w:rsidRPr="00605020">
        <w:rPr>
          <w:rFonts w:ascii="Arial" w:hAnsi="Arial" w:cs="Arial"/>
          <w:noProof/>
          <w:sz w:val="24"/>
          <w:szCs w:val="24"/>
        </w:rPr>
        <w:t>(</w:t>
      </w:r>
      <w:r w:rsidR="00A465CD" w:rsidRPr="00A465CD">
        <w:rPr>
          <w:noProof/>
          <w:rPrChange w:id="148" w:author="hong qin" w:date="2012-04-20T08:36:00Z">
            <w:rPr>
              <w:rFonts w:ascii="Arial" w:hAnsi="Arial"/>
              <w:sz w:val="24"/>
            </w:rPr>
          </w:rPrChange>
        </w:rPr>
        <w:fldChar w:fldCharType="begin"/>
      </w:r>
      <w:del w:id="149" w:author="hong qin" w:date="2012-04-20T08:36:00Z">
        <w:r w:rsidR="00AC5D1A">
          <w:rPr>
            <w:rFonts w:ascii="Arial" w:hAnsi="Arial" w:cs="Arial"/>
            <w:noProof/>
            <w:sz w:val="24"/>
            <w:szCs w:val="24"/>
          </w:rPr>
          <w:delInstrText xml:space="preserve"> </w:delInstrText>
        </w:r>
      </w:del>
      <w:r w:rsidR="00A465CD" w:rsidRPr="00A465CD">
        <w:rPr>
          <w:noProof/>
          <w:rPrChange w:id="150" w:author="hong qin" w:date="2012-04-20T08:36:00Z">
            <w:rPr>
              <w:rFonts w:ascii="Arial" w:hAnsi="Arial"/>
              <w:sz w:val="24"/>
            </w:rPr>
          </w:rPrChange>
        </w:rPr>
        <w:instrText>HYPERLINK \l "_ENREF_3" \o "Gompertz, 1825 #1151</w:instrText>
      </w:r>
      <w:del w:id="151" w:author="hong qin" w:date="2012-04-20T08:36:00Z">
        <w:r w:rsidR="00AC5D1A">
          <w:rPr>
            <w:rFonts w:ascii="Arial" w:hAnsi="Arial" w:cs="Arial"/>
            <w:noProof/>
            <w:sz w:val="24"/>
            <w:szCs w:val="24"/>
          </w:rPr>
          <w:delInstrText xml:space="preserve">" </w:delInstrText>
        </w:r>
      </w:del>
      <w:ins w:id="152" w:author="hong qin" w:date="2012-04-20T08:36:00Z">
        <w:r w:rsidR="002F2F83">
          <w:rPr>
            <w:noProof/>
          </w:rPr>
          <w:instrText>"</w:instrText>
        </w:r>
      </w:ins>
      <w:r w:rsidR="00A465CD" w:rsidRPr="00A465CD">
        <w:rPr>
          <w:noProof/>
          <w:rPrChange w:id="153"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A465CD" w:rsidRPr="00A465CD">
        <w:rPr>
          <w:noProof/>
          <w:rPrChange w:id="154" w:author="hong qin" w:date="2012-04-20T08:36:00Z">
            <w:rPr>
              <w:rFonts w:ascii="Arial" w:hAnsi="Arial"/>
              <w:sz w:val="24"/>
            </w:rPr>
          </w:rPrChange>
        </w:rPr>
        <w:fldChar w:fldCharType="end"/>
      </w:r>
      <w:r w:rsidR="00944CA7" w:rsidRPr="00605020">
        <w:rPr>
          <w:rFonts w:ascii="Arial" w:hAnsi="Arial" w:cs="Arial"/>
          <w:noProof/>
          <w:sz w:val="24"/>
          <w:szCs w:val="24"/>
        </w:rPr>
        <w:t>)</w:t>
      </w:r>
      <w:r w:rsidR="00A465CD"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24544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A465CD" w:rsidRPr="00605020">
        <w:rPr>
          <w:rFonts w:ascii="Arial" w:hAnsi="Arial" w:cs="Arial"/>
          <w:sz w:val="24"/>
          <w:szCs w:val="24"/>
        </w:rPr>
        <w:fldChar w:fldCharType="begin"/>
      </w:r>
      <w:ins w:id="155" w:author="Hong Qin" w:date="2012-04-22T17:19:00Z">
        <w:r w:rsidR="00257CB6">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156" w:author="Hong Qin" w:date="2012-04-22T17:05:00Z">
        <w:r w:rsidR="00C27F7B" w:rsidRPr="00605020" w:rsidDel="00CF32D4">
          <w:rPr>
            <w:rFonts w:ascii="Arial" w:hAnsi="Arial" w:cs="Arial"/>
            <w:sz w:val="24"/>
            <w:szCs w:val="24"/>
          </w:rPr>
          <w:del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A465CD" w:rsidRPr="00605020">
        <w:rPr>
          <w:rFonts w:ascii="Arial" w:hAnsi="Arial" w:cs="Arial"/>
          <w:sz w:val="24"/>
          <w:szCs w:val="24"/>
        </w:rPr>
        <w:fldChar w:fldCharType="separate"/>
      </w:r>
      <w:r w:rsidR="00C27F7B" w:rsidRPr="00605020">
        <w:rPr>
          <w:rFonts w:ascii="Arial" w:hAnsi="Arial" w:cs="Arial"/>
          <w:noProof/>
          <w:sz w:val="24"/>
          <w:szCs w:val="24"/>
        </w:rPr>
        <w:t>(</w:t>
      </w:r>
      <w:r w:rsidR="00A465CD" w:rsidRPr="00A465CD">
        <w:rPr>
          <w:noProof/>
          <w:rPrChange w:id="157" w:author="hong qin" w:date="2012-04-20T08:36:00Z">
            <w:rPr>
              <w:rFonts w:ascii="Arial" w:hAnsi="Arial"/>
              <w:sz w:val="24"/>
            </w:rPr>
          </w:rPrChange>
        </w:rPr>
        <w:fldChar w:fldCharType="begin"/>
      </w:r>
      <w:del w:id="158" w:author="hong qin" w:date="2012-04-20T08:36:00Z">
        <w:r w:rsidR="00AC5D1A">
          <w:rPr>
            <w:rFonts w:ascii="Arial" w:hAnsi="Arial" w:cs="Arial"/>
            <w:noProof/>
            <w:sz w:val="24"/>
            <w:szCs w:val="24"/>
          </w:rPr>
          <w:delInstrText xml:space="preserve"> </w:delInstrText>
        </w:r>
      </w:del>
      <w:r w:rsidR="00A465CD" w:rsidRPr="00A465CD">
        <w:rPr>
          <w:noProof/>
          <w:rPrChange w:id="159" w:author="hong qin" w:date="2012-04-20T08:36:00Z">
            <w:rPr>
              <w:rFonts w:ascii="Arial" w:hAnsi="Arial"/>
              <w:sz w:val="24"/>
            </w:rPr>
          </w:rPrChange>
        </w:rPr>
        <w:instrText>HYPERLINK \l "_ENREF_2" \o "Defossez, 1998 #1467</w:instrText>
      </w:r>
      <w:del w:id="160" w:author="hong qin" w:date="2012-04-20T08:36:00Z">
        <w:r w:rsidR="00AC5D1A">
          <w:rPr>
            <w:rFonts w:ascii="Arial" w:hAnsi="Arial" w:cs="Arial"/>
            <w:noProof/>
            <w:sz w:val="24"/>
            <w:szCs w:val="24"/>
          </w:rPr>
          <w:delInstrText xml:space="preserve">" </w:delInstrText>
        </w:r>
      </w:del>
      <w:ins w:id="161" w:author="hong qin" w:date="2012-04-20T08:36:00Z">
        <w:r w:rsidR="002F2F83">
          <w:rPr>
            <w:noProof/>
          </w:rPr>
          <w:instrText>"</w:instrText>
        </w:r>
      </w:ins>
      <w:r w:rsidR="00A465CD" w:rsidRPr="00A465CD">
        <w:rPr>
          <w:noProof/>
          <w:rPrChange w:id="162" w:author="hong qin" w:date="2012-04-20T08:36:00Z">
            <w:rPr>
              <w:rFonts w:ascii="Arial" w:hAnsi="Arial"/>
              <w:sz w:val="24"/>
            </w:rPr>
          </w:rPrChange>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A465CD" w:rsidRPr="00A465CD">
        <w:rPr>
          <w:noProof/>
          <w:rPrChange w:id="163" w:author="hong qin" w:date="2012-04-20T08:36:00Z">
            <w:rPr>
              <w:rFonts w:ascii="Arial" w:hAnsi="Arial"/>
              <w:sz w:val="24"/>
            </w:rPr>
          </w:rPrChange>
        </w:rPr>
        <w:fldChar w:fldCharType="end"/>
      </w:r>
      <w:r w:rsidR="00C27F7B" w:rsidRPr="00605020">
        <w:rPr>
          <w:rFonts w:ascii="Arial" w:hAnsi="Arial" w:cs="Arial"/>
          <w:noProof/>
          <w:sz w:val="24"/>
          <w:szCs w:val="24"/>
        </w:rPr>
        <w:t>)</w:t>
      </w:r>
      <w:r w:rsidR="00A465CD"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A465CD" w:rsidRDefault="009B314B" w:rsidP="00A465CD">
      <w:pPr>
        <w:spacing w:after="0" w:line="480" w:lineRule="auto"/>
        <w:ind w:firstLine="720"/>
        <w:jc w:val="both"/>
        <w:rPr>
          <w:rFonts w:ascii="Arial" w:hAnsi="Arial" w:cs="Arial"/>
          <w:sz w:val="24"/>
          <w:szCs w:val="24"/>
        </w:rPr>
        <w:pPrChange w:id="164" w:author="bidyut k mohanty" w:date="2012-04-20T08:36:00Z">
          <w:pPr>
            <w:spacing w:after="0" w:line="480" w:lineRule="auto"/>
            <w:ind w:firstLine="720"/>
          </w:pPr>
        </w:pPrChange>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A465CD" w:rsidRPr="00605020">
        <w:rPr>
          <w:rFonts w:ascii="Arial" w:hAnsi="Arial" w:cs="Arial"/>
          <w:sz w:val="24"/>
          <w:szCs w:val="24"/>
        </w:rPr>
        <w:fldChar w:fldCharType="begin"/>
      </w:r>
      <w:ins w:id="165" w:author="Hong Qin" w:date="2012-04-22T17:19:00Z">
        <w:r w:rsidR="00257CB6">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166"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A465CD" w:rsidRPr="00605020">
        <w:rPr>
          <w:rFonts w:ascii="Arial" w:hAnsi="Arial" w:cs="Arial"/>
          <w:sz w:val="24"/>
          <w:szCs w:val="24"/>
        </w:rPr>
        <w:fldChar w:fldCharType="separate"/>
      </w:r>
      <w:r w:rsidR="005D1495" w:rsidRPr="00605020">
        <w:rPr>
          <w:rFonts w:ascii="Arial" w:hAnsi="Arial" w:cs="Arial"/>
          <w:noProof/>
          <w:sz w:val="24"/>
          <w:szCs w:val="24"/>
        </w:rPr>
        <w:t>(</w:t>
      </w:r>
      <w:r w:rsidR="00A465CD" w:rsidRPr="00A465CD">
        <w:rPr>
          <w:noProof/>
          <w:rPrChange w:id="167" w:author="hong qin" w:date="2012-04-20T08:36:00Z">
            <w:rPr>
              <w:rFonts w:ascii="Arial" w:hAnsi="Arial"/>
              <w:sz w:val="24"/>
            </w:rPr>
          </w:rPrChange>
        </w:rPr>
        <w:fldChar w:fldCharType="begin"/>
      </w:r>
      <w:del w:id="168" w:author="hong qin" w:date="2012-04-20T08:36:00Z">
        <w:r w:rsidR="00AC5D1A">
          <w:rPr>
            <w:rFonts w:ascii="Arial" w:hAnsi="Arial" w:cs="Arial"/>
            <w:noProof/>
            <w:sz w:val="24"/>
            <w:szCs w:val="24"/>
          </w:rPr>
          <w:delInstrText xml:space="preserve"> </w:delInstrText>
        </w:r>
      </w:del>
      <w:r w:rsidR="00A465CD" w:rsidRPr="00A465CD">
        <w:rPr>
          <w:noProof/>
          <w:rPrChange w:id="169" w:author="hong qin" w:date="2012-04-20T08:36:00Z">
            <w:rPr>
              <w:rFonts w:ascii="Arial" w:hAnsi="Arial"/>
              <w:sz w:val="24"/>
            </w:rPr>
          </w:rPrChange>
        </w:rPr>
        <w:instrText>HYPERLINK \l "_ENREF_20" \o "Williams, 1957 #273</w:instrText>
      </w:r>
      <w:del w:id="170" w:author="hong qin" w:date="2012-04-20T08:36:00Z">
        <w:r w:rsidR="00AC5D1A">
          <w:rPr>
            <w:rFonts w:ascii="Arial" w:hAnsi="Arial" w:cs="Arial"/>
            <w:noProof/>
            <w:sz w:val="24"/>
            <w:szCs w:val="24"/>
          </w:rPr>
          <w:delInstrText xml:space="preserve">" </w:delInstrText>
        </w:r>
      </w:del>
      <w:ins w:id="171" w:author="hong qin" w:date="2012-04-20T08:36:00Z">
        <w:r w:rsidR="002F2F83">
          <w:rPr>
            <w:noProof/>
          </w:rPr>
          <w:instrText>"</w:instrText>
        </w:r>
      </w:ins>
      <w:r w:rsidR="00A465CD" w:rsidRPr="00A465CD">
        <w:rPr>
          <w:noProof/>
          <w:rPrChange w:id="172"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A465CD" w:rsidRPr="00A465CD">
        <w:rPr>
          <w:noProof/>
          <w:rPrChange w:id="173" w:author="hong qin" w:date="2012-04-20T08:36:00Z">
            <w:rPr>
              <w:rFonts w:ascii="Arial" w:hAnsi="Arial"/>
              <w:sz w:val="24"/>
            </w:rPr>
          </w:rPrChange>
        </w:rPr>
        <w:fldChar w:fldCharType="end"/>
      </w:r>
      <w:r w:rsidR="005D1495" w:rsidRPr="00605020">
        <w:rPr>
          <w:rFonts w:ascii="Arial" w:hAnsi="Arial" w:cs="Arial"/>
          <w:noProof/>
          <w:sz w:val="24"/>
          <w:szCs w:val="24"/>
        </w:rPr>
        <w:t>)</w:t>
      </w:r>
      <w:r w:rsidR="00A465CD"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A465CD" w:rsidRPr="00605020">
        <w:rPr>
          <w:rFonts w:ascii="Arial" w:hAnsi="Arial" w:cs="Arial"/>
          <w:sz w:val="24"/>
          <w:szCs w:val="24"/>
        </w:rPr>
        <w:fldChar w:fldCharType="begin"/>
      </w:r>
      <w:ins w:id="174" w:author="Hong Qin" w:date="2012-04-22T17:19:00Z">
        <w:r w:rsidR="00257CB6">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175"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A465CD" w:rsidRPr="00605020">
        <w:rPr>
          <w:rFonts w:ascii="Arial" w:hAnsi="Arial" w:cs="Arial"/>
          <w:sz w:val="24"/>
          <w:szCs w:val="24"/>
        </w:rPr>
        <w:fldChar w:fldCharType="separate"/>
      </w:r>
      <w:r w:rsidR="005D1495" w:rsidRPr="00605020">
        <w:rPr>
          <w:rFonts w:ascii="Arial" w:hAnsi="Arial" w:cs="Arial"/>
          <w:noProof/>
          <w:sz w:val="24"/>
          <w:szCs w:val="24"/>
        </w:rPr>
        <w:t>(</w:t>
      </w:r>
      <w:r w:rsidR="00A465CD" w:rsidRPr="00A465CD">
        <w:rPr>
          <w:noProof/>
          <w:rPrChange w:id="176" w:author="hong qin" w:date="2012-04-20T08:36:00Z">
            <w:rPr>
              <w:rFonts w:ascii="Arial" w:hAnsi="Arial"/>
              <w:sz w:val="24"/>
            </w:rPr>
          </w:rPrChange>
        </w:rPr>
        <w:fldChar w:fldCharType="begin"/>
      </w:r>
      <w:del w:id="177" w:author="hong qin" w:date="2012-04-20T08:36:00Z">
        <w:r w:rsidR="00AC5D1A">
          <w:rPr>
            <w:rFonts w:ascii="Arial" w:hAnsi="Arial" w:cs="Arial"/>
            <w:noProof/>
            <w:sz w:val="24"/>
            <w:szCs w:val="24"/>
          </w:rPr>
          <w:delInstrText xml:space="preserve"> </w:delInstrText>
        </w:r>
      </w:del>
      <w:r w:rsidR="00A465CD" w:rsidRPr="00A465CD">
        <w:rPr>
          <w:noProof/>
          <w:rPrChange w:id="178" w:author="hong qin" w:date="2012-04-20T08:36:00Z">
            <w:rPr>
              <w:rFonts w:ascii="Arial" w:hAnsi="Arial"/>
              <w:sz w:val="24"/>
            </w:rPr>
          </w:rPrChange>
        </w:rPr>
        <w:instrText>HYPERLINK \l "_ENREF_7" \o "Kirkwood, 1977 #56</w:instrText>
      </w:r>
      <w:del w:id="179" w:author="hong qin" w:date="2012-04-20T08:36:00Z">
        <w:r w:rsidR="00AC5D1A">
          <w:rPr>
            <w:rFonts w:ascii="Arial" w:hAnsi="Arial" w:cs="Arial"/>
            <w:noProof/>
            <w:sz w:val="24"/>
            <w:szCs w:val="24"/>
          </w:rPr>
          <w:delInstrText xml:space="preserve">" </w:delInstrText>
        </w:r>
      </w:del>
      <w:ins w:id="180" w:author="hong qin" w:date="2012-04-20T08:36:00Z">
        <w:r w:rsidR="002F2F83">
          <w:rPr>
            <w:noProof/>
          </w:rPr>
          <w:instrText>"</w:instrText>
        </w:r>
      </w:ins>
      <w:r w:rsidR="00A465CD" w:rsidRPr="00A465CD">
        <w:rPr>
          <w:noProof/>
          <w:rPrChange w:id="181"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A465CD" w:rsidRPr="00A465CD">
        <w:rPr>
          <w:noProof/>
          <w:rPrChange w:id="182" w:author="hong qin" w:date="2012-04-20T08:36:00Z">
            <w:rPr>
              <w:rFonts w:ascii="Arial" w:hAnsi="Arial"/>
              <w:sz w:val="24"/>
            </w:rPr>
          </w:rPrChange>
        </w:rPr>
        <w:fldChar w:fldCharType="end"/>
      </w:r>
      <w:r w:rsidR="005D1495" w:rsidRPr="00605020">
        <w:rPr>
          <w:rFonts w:ascii="Arial" w:hAnsi="Arial" w:cs="Arial"/>
          <w:noProof/>
          <w:sz w:val="24"/>
          <w:szCs w:val="24"/>
        </w:rPr>
        <w:t>)</w:t>
      </w:r>
      <w:r w:rsidR="00A465CD"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it is argued that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A465CD" w:rsidRPr="00605020">
        <w:rPr>
          <w:rFonts w:ascii="Arial" w:hAnsi="Arial" w:cs="Arial"/>
          <w:sz w:val="24"/>
          <w:szCs w:val="24"/>
        </w:rPr>
        <w:fldChar w:fldCharType="begin"/>
      </w:r>
      <w:ins w:id="183" w:author="Hong Qin" w:date="2012-04-22T17:19:00Z">
        <w:r w:rsidR="00257CB6">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184"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A465CD" w:rsidRPr="00605020">
        <w:rPr>
          <w:rFonts w:ascii="Arial" w:hAnsi="Arial" w:cs="Arial"/>
          <w:sz w:val="24"/>
          <w:szCs w:val="24"/>
        </w:rPr>
        <w:fldChar w:fldCharType="separate"/>
      </w:r>
      <w:r w:rsidR="005D1495" w:rsidRPr="00605020">
        <w:rPr>
          <w:rFonts w:ascii="Arial" w:hAnsi="Arial" w:cs="Arial"/>
          <w:noProof/>
          <w:sz w:val="24"/>
          <w:szCs w:val="24"/>
        </w:rPr>
        <w:t>(</w:t>
      </w:r>
      <w:r w:rsidR="00A465CD" w:rsidRPr="00A465CD">
        <w:rPr>
          <w:noProof/>
          <w:rPrChange w:id="185" w:author="hong qin" w:date="2012-04-20T08:36:00Z">
            <w:rPr>
              <w:rFonts w:ascii="Arial" w:hAnsi="Arial"/>
              <w:sz w:val="24"/>
            </w:rPr>
          </w:rPrChange>
        </w:rPr>
        <w:fldChar w:fldCharType="begin"/>
      </w:r>
      <w:del w:id="186" w:author="hong qin" w:date="2012-04-20T08:36:00Z">
        <w:r w:rsidR="00AC5D1A">
          <w:rPr>
            <w:rFonts w:ascii="Arial" w:hAnsi="Arial" w:cs="Arial"/>
            <w:noProof/>
            <w:sz w:val="24"/>
            <w:szCs w:val="24"/>
          </w:rPr>
          <w:delInstrText xml:space="preserve"> </w:delInstrText>
        </w:r>
      </w:del>
      <w:r w:rsidR="00A465CD" w:rsidRPr="00A465CD">
        <w:rPr>
          <w:noProof/>
          <w:rPrChange w:id="187" w:author="hong qin" w:date="2012-04-20T08:36:00Z">
            <w:rPr>
              <w:rFonts w:ascii="Arial" w:hAnsi="Arial"/>
              <w:sz w:val="24"/>
            </w:rPr>
          </w:rPrChange>
        </w:rPr>
        <w:instrText>HYPERLINK \l "_ENREF_20" \o "Williams, 1957 #273</w:instrText>
      </w:r>
      <w:del w:id="188" w:author="hong qin" w:date="2012-04-20T08:36:00Z">
        <w:r w:rsidR="00AC5D1A">
          <w:rPr>
            <w:rFonts w:ascii="Arial" w:hAnsi="Arial" w:cs="Arial"/>
            <w:noProof/>
            <w:sz w:val="24"/>
            <w:szCs w:val="24"/>
          </w:rPr>
          <w:delInstrText xml:space="preserve">" </w:delInstrText>
        </w:r>
      </w:del>
      <w:ins w:id="189" w:author="hong qin" w:date="2012-04-20T08:36:00Z">
        <w:r w:rsidR="002F2F83">
          <w:rPr>
            <w:noProof/>
          </w:rPr>
          <w:instrText>"</w:instrText>
        </w:r>
      </w:ins>
      <w:r w:rsidR="00A465CD" w:rsidRPr="00A465CD">
        <w:rPr>
          <w:noProof/>
          <w:rPrChange w:id="190"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A465CD" w:rsidRPr="00A465CD">
        <w:rPr>
          <w:noProof/>
          <w:rPrChange w:id="191" w:author="hong qin" w:date="2012-04-20T08:36:00Z">
            <w:rPr>
              <w:rFonts w:ascii="Arial" w:hAnsi="Arial"/>
              <w:sz w:val="24"/>
            </w:rPr>
          </w:rPrChange>
        </w:rPr>
        <w:fldChar w:fldCharType="end"/>
      </w:r>
      <w:r w:rsidR="005D1495" w:rsidRPr="00605020">
        <w:rPr>
          <w:rFonts w:ascii="Arial" w:hAnsi="Arial" w:cs="Arial"/>
          <w:noProof/>
          <w:sz w:val="24"/>
          <w:szCs w:val="24"/>
        </w:rPr>
        <w:t>)</w:t>
      </w:r>
      <w:r w:rsidR="00A465CD" w:rsidRPr="00605020">
        <w:rPr>
          <w:rFonts w:ascii="Arial" w:hAnsi="Arial" w:cs="Arial"/>
          <w:sz w:val="24"/>
          <w:szCs w:val="24"/>
        </w:rPr>
        <w:fldChar w:fldCharType="end"/>
      </w:r>
      <w:r w:rsidR="0072137D" w:rsidRPr="0072137D">
        <w:rPr>
          <w:rFonts w:ascii="Arial" w:hAnsi="Arial" w:cs="Arial"/>
          <w:sz w:val="24"/>
          <w:szCs w:val="24"/>
        </w:rPr>
        <w:t xml:space="preserve">. This kind of trade-off is also the central argument of the disposable soma theory </w:t>
      </w:r>
      <w:r w:rsidR="00A465CD" w:rsidRPr="00605020">
        <w:rPr>
          <w:rFonts w:ascii="Arial" w:hAnsi="Arial" w:cs="Arial"/>
          <w:sz w:val="24"/>
          <w:szCs w:val="24"/>
        </w:rPr>
        <w:fldChar w:fldCharType="begin"/>
      </w:r>
      <w:ins w:id="192" w:author="Hong Qin" w:date="2012-04-22T17:19:00Z">
        <w:r w:rsidR="00257CB6">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193"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A465CD" w:rsidRPr="00605020">
        <w:rPr>
          <w:rFonts w:ascii="Arial" w:hAnsi="Arial" w:cs="Arial"/>
          <w:sz w:val="24"/>
          <w:szCs w:val="24"/>
        </w:rPr>
        <w:fldChar w:fldCharType="separate"/>
      </w:r>
      <w:r w:rsidR="005D1495" w:rsidRPr="00605020">
        <w:rPr>
          <w:rFonts w:ascii="Arial" w:hAnsi="Arial" w:cs="Arial"/>
          <w:noProof/>
          <w:sz w:val="24"/>
          <w:szCs w:val="24"/>
        </w:rPr>
        <w:t>(</w:t>
      </w:r>
      <w:r w:rsidR="00A465CD" w:rsidRPr="00A465CD">
        <w:rPr>
          <w:noProof/>
          <w:rPrChange w:id="194" w:author="hong qin" w:date="2012-04-20T08:36:00Z">
            <w:rPr>
              <w:rFonts w:ascii="Arial" w:hAnsi="Arial"/>
              <w:sz w:val="24"/>
            </w:rPr>
          </w:rPrChange>
        </w:rPr>
        <w:fldChar w:fldCharType="begin"/>
      </w:r>
      <w:del w:id="195" w:author="hong qin" w:date="2012-04-20T08:36:00Z">
        <w:r w:rsidR="00AC5D1A">
          <w:rPr>
            <w:rFonts w:ascii="Arial" w:hAnsi="Arial" w:cs="Arial"/>
            <w:noProof/>
            <w:sz w:val="24"/>
            <w:szCs w:val="24"/>
          </w:rPr>
          <w:delInstrText xml:space="preserve"> </w:delInstrText>
        </w:r>
      </w:del>
      <w:r w:rsidR="00A465CD" w:rsidRPr="00A465CD">
        <w:rPr>
          <w:noProof/>
          <w:rPrChange w:id="196" w:author="hong qin" w:date="2012-04-20T08:36:00Z">
            <w:rPr>
              <w:rFonts w:ascii="Arial" w:hAnsi="Arial"/>
              <w:sz w:val="24"/>
            </w:rPr>
          </w:rPrChange>
        </w:rPr>
        <w:instrText>HYPERLINK \l "_ENREF_7" \o "Kirkwood, 1977 #56</w:instrText>
      </w:r>
      <w:del w:id="197" w:author="hong qin" w:date="2012-04-20T08:36:00Z">
        <w:r w:rsidR="00AC5D1A">
          <w:rPr>
            <w:rFonts w:ascii="Arial" w:hAnsi="Arial" w:cs="Arial"/>
            <w:noProof/>
            <w:sz w:val="24"/>
            <w:szCs w:val="24"/>
          </w:rPr>
          <w:delInstrText xml:space="preserve">" </w:delInstrText>
        </w:r>
      </w:del>
      <w:ins w:id="198" w:author="hong qin" w:date="2012-04-20T08:36:00Z">
        <w:r w:rsidR="002F2F83">
          <w:rPr>
            <w:noProof/>
          </w:rPr>
          <w:instrText>"</w:instrText>
        </w:r>
      </w:ins>
      <w:r w:rsidR="00A465CD" w:rsidRPr="00A465CD">
        <w:rPr>
          <w:noProof/>
          <w:rPrChange w:id="199"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A465CD" w:rsidRPr="00A465CD">
        <w:rPr>
          <w:noProof/>
          <w:rPrChange w:id="200" w:author="hong qin" w:date="2012-04-20T08:36:00Z">
            <w:rPr>
              <w:rFonts w:ascii="Arial" w:hAnsi="Arial"/>
              <w:sz w:val="24"/>
            </w:rPr>
          </w:rPrChange>
        </w:rPr>
        <w:fldChar w:fldCharType="end"/>
      </w:r>
      <w:r w:rsidR="005D1495" w:rsidRPr="00605020">
        <w:rPr>
          <w:rFonts w:ascii="Arial" w:hAnsi="Arial" w:cs="Arial"/>
          <w:noProof/>
          <w:sz w:val="24"/>
          <w:szCs w:val="24"/>
        </w:rPr>
        <w:t>)</w:t>
      </w:r>
      <w:r w:rsidR="00A465CD" w:rsidRPr="00605020">
        <w:rPr>
          <w:rFonts w:ascii="Arial" w:hAnsi="Arial" w:cs="Arial"/>
          <w:sz w:val="24"/>
          <w:szCs w:val="24"/>
        </w:rPr>
        <w:fldChar w:fldCharType="end"/>
      </w:r>
      <w:r w:rsidR="0072137D" w:rsidRPr="0072137D">
        <w:rPr>
          <w:rFonts w:ascii="Arial" w:hAnsi="Arial" w:cs="Arial"/>
          <w:sz w:val="24"/>
          <w:szCs w:val="24"/>
        </w:rPr>
        <w:t xml:space="preserve">. </w:t>
      </w:r>
    </w:p>
    <w:p w:rsidR="00A465CD" w:rsidRDefault="00605020" w:rsidP="00A465CD">
      <w:pPr>
        <w:spacing w:after="0" w:line="480" w:lineRule="auto"/>
        <w:ind w:firstLine="720"/>
        <w:jc w:val="both"/>
        <w:rPr>
          <w:rFonts w:ascii="Arial" w:hAnsi="Arial" w:cs="Arial"/>
          <w:sz w:val="24"/>
          <w:szCs w:val="24"/>
        </w:rPr>
        <w:pPrChange w:id="201" w:author="Hong Qin" w:date="2012-04-22T21:48:00Z">
          <w:pPr>
            <w:spacing w:after="0" w:line="480" w:lineRule="auto"/>
            <w:ind w:firstLine="360"/>
          </w:pPr>
        </w:pPrChange>
      </w:pPr>
      <w:r w:rsidRPr="00605020">
        <w:rPr>
          <w:rFonts w:ascii="Arial" w:hAnsi="Arial" w:cs="Arial"/>
          <w:sz w:val="24"/>
          <w:szCs w:val="24"/>
        </w:rPr>
        <w:t>Aging is a conserved fundamental biological phenomenon.</w:t>
      </w:r>
      <w:ins w:id="202" w:author="bidyut k mohanty" w:date="2012-04-19T22:07:00Z">
        <w:r w:rsidR="007844E3">
          <w:rPr>
            <w:rFonts w:ascii="Arial" w:hAnsi="Arial" w:cs="Arial"/>
            <w:sz w:val="24"/>
            <w:szCs w:val="24"/>
          </w:rPr>
          <w:t xml:space="preserve"> </w:t>
        </w:r>
      </w:ins>
      <w:r w:rsidRPr="00605020">
        <w:rPr>
          <w:rFonts w:ascii="Arial" w:hAnsi="Arial" w:cs="Arial"/>
          <w:sz w:val="24"/>
          <w:szCs w:val="24"/>
        </w:rPr>
        <w:t xml:space="preserve">Evidence of this lies in the fact that </w:t>
      </w:r>
      <w:ins w:id="203" w:author="bidyut k mohanty" w:date="2012-04-19T22:07:00Z">
        <w:r w:rsidR="00165EAA">
          <w:rPr>
            <w:rFonts w:ascii="Arial" w:hAnsi="Arial" w:cs="Arial"/>
            <w:sz w:val="24"/>
            <w:szCs w:val="24"/>
          </w:rPr>
          <w:t xml:space="preserve">calorie </w:t>
        </w:r>
      </w:ins>
      <w:r w:rsidRPr="00605020">
        <w:rPr>
          <w:rFonts w:ascii="Arial" w:hAnsi="Arial" w:cs="Arial"/>
          <w:sz w:val="24"/>
          <w:szCs w:val="24"/>
        </w:rPr>
        <w:t xml:space="preserve">restriction (CR) can extend </w:t>
      </w:r>
      <w:del w:id="204" w:author="Hong Qin" w:date="2012-04-19T19:16:00Z">
        <w:r w:rsidRPr="00605020" w:rsidDel="00053B8D">
          <w:rPr>
            <w:rFonts w:ascii="Arial" w:hAnsi="Arial" w:cs="Arial"/>
            <w:sz w:val="24"/>
            <w:szCs w:val="24"/>
          </w:rPr>
          <w:delText>lifespan</w:delText>
        </w:r>
      </w:del>
      <w:ins w:id="205" w:author="Hong Qin" w:date="2012-04-19T19:16:00Z">
        <w:r w:rsidR="00053B8D">
          <w:rPr>
            <w:rFonts w:ascii="Arial" w:hAnsi="Arial" w:cs="Arial"/>
            <w:sz w:val="24"/>
            <w:szCs w:val="24"/>
          </w:rPr>
          <w:t>life span</w:t>
        </w:r>
      </w:ins>
      <w:r w:rsidRPr="00605020">
        <w:rPr>
          <w:rFonts w:ascii="Arial" w:hAnsi="Arial" w:cs="Arial"/>
          <w:sz w:val="24"/>
          <w:szCs w:val="24"/>
        </w:rPr>
        <w:t xml:space="preserve"> in both yeast and humans. Wei et al. reported a 10-fold increase in the </w:t>
      </w:r>
      <w:del w:id="206" w:author="Hong Qin" w:date="2012-04-19T19:16:00Z">
        <w:r w:rsidRPr="00605020" w:rsidDel="00053B8D">
          <w:rPr>
            <w:rFonts w:ascii="Arial" w:hAnsi="Arial" w:cs="Arial"/>
            <w:sz w:val="24"/>
            <w:szCs w:val="24"/>
          </w:rPr>
          <w:delText>lifespan</w:delText>
        </w:r>
      </w:del>
      <w:ins w:id="207" w:author="Hong Qin" w:date="2012-04-19T19:16:00Z">
        <w:r w:rsidR="00053B8D">
          <w:rPr>
            <w:rFonts w:ascii="Arial" w:hAnsi="Arial" w:cs="Arial"/>
            <w:sz w:val="24"/>
            <w:szCs w:val="24"/>
          </w:rPr>
          <w:t>life span</w:t>
        </w:r>
      </w:ins>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w:t>
      </w:r>
      <w:r w:rsidR="00A465CD" w:rsidRPr="00A465CD">
        <w:rPr>
          <w:rFonts w:ascii="Arial" w:hAnsi="Arial"/>
          <w:i/>
          <w:sz w:val="24"/>
          <w:rPrChange w:id="208" w:author="bidyut k mohanty" w:date="2012-04-20T08:36:00Z">
            <w:rPr>
              <w:rFonts w:ascii="Arial" w:hAnsi="Arial" w:cs="Arial"/>
              <w:sz w:val="24"/>
              <w:szCs w:val="24"/>
            </w:rPr>
          </w:rPrChange>
        </w:rPr>
        <w:t>RAS2</w:t>
      </w:r>
      <w:r w:rsidRPr="00605020">
        <w:rPr>
          <w:rFonts w:ascii="Arial" w:hAnsi="Arial" w:cs="Arial"/>
          <w:sz w:val="24"/>
          <w:szCs w:val="24"/>
        </w:rPr>
        <w:t xml:space="preserve"> and </w:t>
      </w:r>
      <w:r w:rsidR="00A465CD" w:rsidRPr="00A465CD">
        <w:rPr>
          <w:rFonts w:ascii="Arial" w:hAnsi="Arial"/>
          <w:i/>
          <w:sz w:val="24"/>
          <w:rPrChange w:id="209" w:author="bidyut k mohanty" w:date="2012-04-20T08:36:00Z">
            <w:rPr>
              <w:rFonts w:ascii="Arial" w:hAnsi="Arial" w:cs="Arial"/>
              <w:sz w:val="24"/>
              <w:szCs w:val="24"/>
            </w:rPr>
          </w:rPrChange>
        </w:rPr>
        <w:t>SCH9</w:t>
      </w:r>
      <w:r w:rsidRPr="00605020">
        <w:rPr>
          <w:rFonts w:ascii="Arial" w:hAnsi="Arial" w:cs="Arial"/>
          <w:sz w:val="24"/>
          <w:szCs w:val="24"/>
        </w:rPr>
        <w:t xml:space="preserve"> genes. Further, the presence of key gene products </w:t>
      </w:r>
      <w:del w:id="210" w:author="bidyut k mohanty" w:date="2012-04-22T08:31:00Z">
        <w:r w:rsidR="00165EAA">
          <w:rPr>
            <w:rFonts w:ascii="Arial" w:hAnsi="Arial" w:cs="Arial"/>
            <w:sz w:val="24"/>
            <w:szCs w:val="24"/>
          </w:rPr>
          <w:delText>like</w:delText>
        </w:r>
      </w:del>
      <w:del w:id="211" w:author="bidyut k mohanty" w:date="2012-04-19T22:08:00Z">
        <w:r w:rsidRPr="00605020">
          <w:rPr>
            <w:rFonts w:ascii="Arial" w:hAnsi="Arial" w:cs="Arial"/>
            <w:sz w:val="24"/>
            <w:szCs w:val="24"/>
          </w:rPr>
          <w:delText xml:space="preserve">live </w:delText>
        </w:r>
      </w:del>
      <w:ins w:id="212" w:author="bidyut k mohanty" w:date="2012-04-20T11:43:00Z">
        <w:r w:rsidR="002E2EB0">
          <w:rPr>
            <w:rFonts w:ascii="Arial" w:hAnsi="Arial" w:cs="Arial"/>
            <w:sz w:val="24"/>
            <w:szCs w:val="24"/>
          </w:rPr>
          <w:t>such as</w:t>
        </w:r>
      </w:ins>
      <w:ins w:id="213" w:author="bidyut k mohanty" w:date="2012-04-19T22:08:00Z">
        <w:r w:rsidR="00165EAA" w:rsidRPr="00605020">
          <w:rPr>
            <w:rFonts w:ascii="Arial" w:hAnsi="Arial" w:cs="Arial"/>
            <w:sz w:val="24"/>
            <w:szCs w:val="24"/>
          </w:rPr>
          <w:t xml:space="preserve"> </w:t>
        </w:r>
      </w:ins>
      <w:r w:rsidRPr="00605020">
        <w:rPr>
          <w:rFonts w:ascii="Arial" w:hAnsi="Arial" w:cs="Arial"/>
          <w:sz w:val="24"/>
          <w:szCs w:val="24"/>
        </w:rPr>
        <w:t xml:space="preserve">Rim15 is shown to promote this </w:t>
      </w:r>
      <w:del w:id="214" w:author="Hong Qin" w:date="2012-04-19T19:16:00Z">
        <w:r w:rsidRPr="00605020" w:rsidDel="00053B8D">
          <w:rPr>
            <w:rFonts w:ascii="Arial" w:hAnsi="Arial" w:cs="Arial"/>
            <w:sz w:val="24"/>
            <w:szCs w:val="24"/>
          </w:rPr>
          <w:delText>lifespan</w:delText>
        </w:r>
      </w:del>
      <w:ins w:id="215" w:author="Hong Qin" w:date="2012-04-19T19:16:00Z">
        <w:r w:rsidR="00053B8D">
          <w:rPr>
            <w:rFonts w:ascii="Arial" w:hAnsi="Arial" w:cs="Arial"/>
            <w:sz w:val="24"/>
            <w:szCs w:val="24"/>
          </w:rPr>
          <w:t>life span</w:t>
        </w:r>
      </w:ins>
      <w:r w:rsidRPr="00605020">
        <w:rPr>
          <w:rFonts w:ascii="Arial" w:hAnsi="Arial" w:cs="Arial"/>
          <w:sz w:val="24"/>
          <w:szCs w:val="24"/>
        </w:rPr>
        <w:t xml:space="preserve"> extension in the mutant budding yeast </w:t>
      </w:r>
      <w:r w:rsidR="00A465CD"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ins w:id="216" w:author="Hong Qin" w:date="2012-04-22T17:19:00Z">
        <w:r w:rsidR="00257CB6">
          <w:rPr>
            <w:rFonts w:ascii="Arial" w:hAnsi="Arial" w:cs="Arial"/>
            <w:sz w:val="24"/>
            <w:szCs w:val="24"/>
          </w:rPr>
          <w:instrText xml:space="preserve"> ADDIN EN.CITE </w:instrText>
        </w:r>
      </w:ins>
      <w:del w:id="217" w:author="Hong Qin" w:date="2012-04-22T17:05:00Z">
        <w:r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218" w:author="Hong Qin" w:date="2012-04-22T17:05:00Z">
        <w:r w:rsidR="00A465CD" w:rsidRPr="00605020" w:rsidDel="00CF32D4">
          <w:rPr>
            <w:rFonts w:ascii="Arial" w:hAnsi="Arial" w:cs="Arial"/>
            <w:sz w:val="24"/>
            <w:szCs w:val="24"/>
          </w:rPr>
          <w:fldChar w:fldCharType="end"/>
        </w:r>
      </w:del>
      <w:ins w:id="219" w:author="Hong Qin" w:date="2012-04-22T17:19:00Z">
        <w:r w:rsidR="00A465C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220"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r w:rsidRPr="00605020">
        <w:rPr>
          <w:rFonts w:ascii="Arial" w:hAnsi="Arial" w:cs="Arial"/>
          <w:noProof/>
          <w:sz w:val="24"/>
          <w:szCs w:val="24"/>
        </w:rPr>
        <w:t>(</w:t>
      </w:r>
      <w:r w:rsidR="00A465CD" w:rsidRPr="00A465CD">
        <w:rPr>
          <w:noProof/>
          <w:rPrChange w:id="221" w:author="hong qin" w:date="2012-04-20T08:36:00Z">
            <w:rPr>
              <w:rFonts w:ascii="Arial" w:hAnsi="Arial"/>
              <w:sz w:val="24"/>
            </w:rPr>
          </w:rPrChange>
        </w:rPr>
        <w:fldChar w:fldCharType="begin"/>
      </w:r>
      <w:del w:id="222" w:author="hong qin" w:date="2012-04-20T08:36:00Z">
        <w:r w:rsidR="00AC5D1A">
          <w:rPr>
            <w:rFonts w:ascii="Arial" w:hAnsi="Arial" w:cs="Arial"/>
            <w:noProof/>
            <w:sz w:val="24"/>
            <w:szCs w:val="24"/>
          </w:rPr>
          <w:delInstrText xml:space="preserve"> </w:delInstrText>
        </w:r>
      </w:del>
      <w:r w:rsidR="00A465CD" w:rsidRPr="00A465CD">
        <w:rPr>
          <w:noProof/>
          <w:rPrChange w:id="223" w:author="hong qin" w:date="2012-04-20T08:36:00Z">
            <w:rPr>
              <w:rFonts w:ascii="Arial" w:hAnsi="Arial"/>
              <w:sz w:val="24"/>
            </w:rPr>
          </w:rPrChange>
        </w:rPr>
        <w:instrText>HYPERLINK \l "_ENREF_17" \o "Wei, 2008 #481</w:instrText>
      </w:r>
      <w:del w:id="224" w:author="hong qin" w:date="2012-04-20T08:36:00Z">
        <w:r w:rsidR="00AC5D1A">
          <w:rPr>
            <w:rFonts w:ascii="Arial" w:hAnsi="Arial" w:cs="Arial"/>
            <w:noProof/>
            <w:sz w:val="24"/>
            <w:szCs w:val="24"/>
          </w:rPr>
          <w:delInstrText xml:space="preserve">" </w:delInstrText>
        </w:r>
      </w:del>
      <w:ins w:id="225" w:author="hong qin" w:date="2012-04-20T08:36:00Z">
        <w:r w:rsidR="002F2F83">
          <w:rPr>
            <w:noProof/>
          </w:rPr>
          <w:instrText>"</w:instrText>
        </w:r>
      </w:ins>
      <w:r w:rsidR="00A465CD" w:rsidRPr="00A465CD">
        <w:rPr>
          <w:noProof/>
          <w:rPrChange w:id="226"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A465CD" w:rsidRPr="00A465CD">
        <w:rPr>
          <w:noProof/>
          <w:rPrChange w:id="227" w:author="hong qin" w:date="2012-04-20T08:36:00Z">
            <w:rPr>
              <w:rFonts w:ascii="Arial" w:hAnsi="Arial"/>
              <w:sz w:val="24"/>
            </w:rPr>
          </w:rPrChange>
        </w:rPr>
        <w:fldChar w:fldCharType="end"/>
      </w:r>
      <w:r w:rsidRPr="00605020">
        <w:rPr>
          <w:rFonts w:ascii="Arial" w:hAnsi="Arial" w:cs="Arial"/>
          <w:noProof/>
          <w:sz w:val="24"/>
          <w:szCs w:val="24"/>
        </w:rPr>
        <w:t xml:space="preserve">; </w:t>
      </w:r>
      <w:r w:rsidR="00A465CD" w:rsidRPr="00A465CD">
        <w:rPr>
          <w:noProof/>
          <w:rPrChange w:id="228" w:author="hong qin" w:date="2012-04-20T08:36:00Z">
            <w:rPr>
              <w:rFonts w:ascii="Arial" w:hAnsi="Arial"/>
              <w:sz w:val="24"/>
            </w:rPr>
          </w:rPrChange>
        </w:rPr>
        <w:fldChar w:fldCharType="begin"/>
      </w:r>
      <w:del w:id="229" w:author="hong qin" w:date="2012-04-20T08:36:00Z">
        <w:r w:rsidR="00AC5D1A">
          <w:rPr>
            <w:rFonts w:ascii="Arial" w:hAnsi="Arial" w:cs="Arial"/>
            <w:noProof/>
            <w:sz w:val="24"/>
            <w:szCs w:val="24"/>
          </w:rPr>
          <w:delInstrText xml:space="preserve"> </w:delInstrText>
        </w:r>
      </w:del>
      <w:r w:rsidR="00A465CD" w:rsidRPr="00A465CD">
        <w:rPr>
          <w:noProof/>
          <w:rPrChange w:id="230" w:author="hong qin" w:date="2012-04-20T08:36:00Z">
            <w:rPr>
              <w:rFonts w:ascii="Arial" w:hAnsi="Arial"/>
              <w:sz w:val="24"/>
            </w:rPr>
          </w:rPrChange>
        </w:rPr>
        <w:instrText>HYPERLINK \l "_ENREF_18" \o "Weinberger, 2010 #864</w:instrText>
      </w:r>
      <w:del w:id="231" w:author="hong qin" w:date="2012-04-20T08:36:00Z">
        <w:r w:rsidR="00AC5D1A">
          <w:rPr>
            <w:rFonts w:ascii="Arial" w:hAnsi="Arial" w:cs="Arial"/>
            <w:noProof/>
            <w:sz w:val="24"/>
            <w:szCs w:val="24"/>
          </w:rPr>
          <w:delInstrText xml:space="preserve">" </w:delInstrText>
        </w:r>
      </w:del>
      <w:ins w:id="232" w:author="hong qin" w:date="2012-04-20T08:36:00Z">
        <w:r w:rsidR="002F2F83">
          <w:rPr>
            <w:noProof/>
          </w:rPr>
          <w:instrText>"</w:instrText>
        </w:r>
      </w:ins>
      <w:r w:rsidR="00A465CD" w:rsidRPr="00A465CD">
        <w:rPr>
          <w:noProof/>
          <w:rPrChange w:id="233"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A465CD" w:rsidRPr="00A465CD">
        <w:rPr>
          <w:noProof/>
          <w:rPrChange w:id="234" w:author="hong qin" w:date="2012-04-20T08:36:00Z">
            <w:rPr>
              <w:rFonts w:ascii="Arial" w:hAnsi="Arial"/>
              <w:sz w:val="24"/>
            </w:rPr>
          </w:rPrChange>
        </w:rPr>
        <w:fldChar w:fldCharType="end"/>
      </w:r>
      <w:r w:rsidRPr="00605020">
        <w:rPr>
          <w:rFonts w:ascii="Arial" w:hAnsi="Arial" w:cs="Arial"/>
          <w:noProof/>
          <w:sz w:val="24"/>
          <w:szCs w:val="24"/>
        </w:rPr>
        <w:t>)</w:t>
      </w:r>
      <w:r w:rsidR="00A465CD" w:rsidRPr="00605020">
        <w:rPr>
          <w:rFonts w:ascii="Arial" w:hAnsi="Arial" w:cs="Arial"/>
          <w:sz w:val="24"/>
          <w:szCs w:val="24"/>
        </w:rPr>
        <w:fldChar w:fldCharType="end"/>
      </w:r>
      <w:r w:rsidRPr="00605020">
        <w:rPr>
          <w:rFonts w:ascii="Arial" w:hAnsi="Arial" w:cs="Arial"/>
          <w:sz w:val="24"/>
          <w:szCs w:val="24"/>
        </w:rPr>
        <w:t>.</w:t>
      </w:r>
    </w:p>
    <w:p w:rsidR="00A465CD" w:rsidRDefault="00605020" w:rsidP="00A465CD">
      <w:pPr>
        <w:spacing w:after="0" w:line="480" w:lineRule="auto"/>
        <w:ind w:firstLine="720"/>
        <w:jc w:val="both"/>
        <w:rPr>
          <w:rFonts w:ascii="Arial" w:hAnsi="Arial" w:cs="Arial"/>
          <w:sz w:val="24"/>
          <w:szCs w:val="24"/>
        </w:rPr>
        <w:pPrChange w:id="235" w:author="Hong Qin" w:date="2012-04-22T21:48:00Z">
          <w:pPr>
            <w:spacing w:after="0" w:line="480" w:lineRule="auto"/>
            <w:ind w:firstLine="360"/>
          </w:pPr>
        </w:pPrChange>
      </w:pPr>
      <w:r w:rsidRPr="00605020">
        <w:rPr>
          <w:rFonts w:ascii="Arial" w:hAnsi="Arial" w:cs="Arial"/>
          <w:sz w:val="24"/>
          <w:szCs w:val="24"/>
        </w:rPr>
        <w:t xml:space="preserve">A primary </w:t>
      </w:r>
      <w:ins w:id="236" w:author="bidyut k mohanty" w:date="2012-04-22T08:31:00Z">
        <w:r w:rsidRPr="00605020">
          <w:rPr>
            <w:rFonts w:ascii="Arial" w:hAnsi="Arial" w:cs="Arial"/>
            <w:sz w:val="24"/>
            <w:szCs w:val="24"/>
          </w:rPr>
          <w:t xml:space="preserve">argument </w:t>
        </w:r>
      </w:ins>
      <w:r w:rsidRPr="00605020">
        <w:rPr>
          <w:rFonts w:ascii="Arial" w:hAnsi="Arial" w:cs="Arial"/>
          <w:sz w:val="24"/>
          <w:szCs w:val="24"/>
        </w:rPr>
        <w:t xml:space="preserve">for this is that many species eat sporadically. Many bear species may hibernate and some plants may live in arid locations and thus endure long periods of time with low nutrient availability. The individuals that were able to survive during those nutrient-free periods were ultimately more fit and able to transfer these protective mechanisms to offspring. </w:t>
      </w:r>
    </w:p>
    <w:p w:rsidR="00A465CD" w:rsidRDefault="00605020" w:rsidP="00A465CD">
      <w:pPr>
        <w:spacing w:after="0" w:line="480" w:lineRule="auto"/>
        <w:ind w:firstLine="720"/>
        <w:jc w:val="both"/>
        <w:rPr>
          <w:rFonts w:ascii="Arial" w:hAnsi="Arial" w:cs="Arial"/>
          <w:sz w:val="24"/>
          <w:szCs w:val="24"/>
        </w:rPr>
        <w:pPrChange w:id="237" w:author="bidyut k mohanty" w:date="2012-04-20T08:36:00Z">
          <w:pPr>
            <w:spacing w:after="0" w:line="480" w:lineRule="auto"/>
            <w:ind w:firstLine="720"/>
          </w:pPr>
        </w:pPrChange>
      </w:pPr>
      <w:r w:rsidRPr="00605020">
        <w:rPr>
          <w:rFonts w:ascii="Arial" w:hAnsi="Arial" w:cs="Arial"/>
          <w:sz w:val="24"/>
          <w:szCs w:val="24"/>
        </w:rPr>
        <w:t xml:space="preserve">A thirty-six year follow-up study in 2000 non-smoking Japanese-American men also supports the proposal </w:t>
      </w:r>
      <w:ins w:id="238" w:author="bidyut k mohanty" w:date="2012-04-19T22:10:00Z">
        <w:r w:rsidR="00165EAA">
          <w:rPr>
            <w:rFonts w:ascii="Arial" w:hAnsi="Arial" w:cs="Arial"/>
            <w:sz w:val="24"/>
            <w:szCs w:val="24"/>
          </w:rPr>
          <w:t xml:space="preserve">that </w:t>
        </w:r>
      </w:ins>
      <w:del w:id="239" w:author="bidyut k mohanty" w:date="2012-04-19T22:10:00Z">
        <w:r w:rsidRPr="00605020">
          <w:rPr>
            <w:rFonts w:ascii="Arial" w:hAnsi="Arial" w:cs="Arial"/>
            <w:sz w:val="24"/>
            <w:szCs w:val="24"/>
          </w:rPr>
          <w:delText xml:space="preserve">the </w:delText>
        </w:r>
      </w:del>
      <w:r w:rsidRPr="00605020">
        <w:rPr>
          <w:rFonts w:ascii="Arial" w:hAnsi="Arial" w:cs="Arial"/>
          <w:sz w:val="24"/>
          <w:szCs w:val="24"/>
        </w:rPr>
        <w:t xml:space="preserve">CR can extend </w:t>
      </w:r>
      <w:del w:id="240" w:author="Hong Qin" w:date="2012-04-19T19:16:00Z">
        <w:r w:rsidRPr="00605020" w:rsidDel="00053B8D">
          <w:rPr>
            <w:rFonts w:ascii="Arial" w:hAnsi="Arial" w:cs="Arial"/>
            <w:sz w:val="24"/>
            <w:szCs w:val="24"/>
          </w:rPr>
          <w:delText>lifespan</w:delText>
        </w:r>
      </w:del>
      <w:ins w:id="241" w:author="Hong Qin" w:date="2012-04-19T19:16:00Z">
        <w:r w:rsidR="00053B8D">
          <w:rPr>
            <w:rFonts w:ascii="Arial" w:hAnsi="Arial" w:cs="Arial"/>
            <w:sz w:val="24"/>
            <w:szCs w:val="24"/>
          </w:rPr>
          <w:t>life span</w:t>
        </w:r>
      </w:ins>
      <w:r w:rsidRPr="00605020">
        <w:rPr>
          <w:rFonts w:ascii="Arial" w:hAnsi="Arial" w:cs="Arial"/>
          <w:sz w:val="24"/>
          <w:szCs w:val="24"/>
        </w:rPr>
        <w:t xml:space="preserve">. It showed that caloric intake that was 15% less than the average extended </w:t>
      </w:r>
      <w:del w:id="242" w:author="Hong Qin" w:date="2012-04-19T19:16:00Z">
        <w:r w:rsidRPr="00605020" w:rsidDel="00053B8D">
          <w:rPr>
            <w:rFonts w:ascii="Arial" w:hAnsi="Arial" w:cs="Arial"/>
            <w:sz w:val="24"/>
            <w:szCs w:val="24"/>
          </w:rPr>
          <w:delText>lifespan</w:delText>
        </w:r>
      </w:del>
      <w:ins w:id="243" w:author="Hong Qin" w:date="2012-04-19T19:16:00Z">
        <w:r w:rsidR="00053B8D">
          <w:rPr>
            <w:rFonts w:ascii="Arial" w:hAnsi="Arial" w:cs="Arial"/>
            <w:sz w:val="24"/>
            <w:szCs w:val="24"/>
          </w:rPr>
          <w:t>life span</w:t>
        </w:r>
      </w:ins>
      <w:r w:rsidRPr="00605020">
        <w:rPr>
          <w:rFonts w:ascii="Arial" w:hAnsi="Arial" w:cs="Arial"/>
          <w:sz w:val="24"/>
          <w:szCs w:val="24"/>
        </w:rPr>
        <w:t xml:space="preserve"> </w:t>
      </w:r>
      <w:r w:rsidR="00A465CD"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ins w:id="244" w:author="Hong Qin" w:date="2012-04-22T17:19:00Z">
        <w:r w:rsidR="00257CB6">
          <w:rPr>
            <w:rFonts w:ascii="Arial" w:hAnsi="Arial" w:cs="Arial"/>
            <w:sz w:val="24"/>
            <w:szCs w:val="24"/>
          </w:rPr>
          <w:instrText xml:space="preserve"> ADDIN EN.CITE </w:instrText>
        </w:r>
      </w:ins>
      <w:del w:id="245" w:author="Hong Qin" w:date="2012-04-22T17:05:00Z">
        <w:r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246" w:author="Hong Qin" w:date="2012-04-22T17:05:00Z">
        <w:r w:rsidR="00A465CD" w:rsidRPr="00605020" w:rsidDel="00CF32D4">
          <w:rPr>
            <w:rFonts w:ascii="Arial" w:hAnsi="Arial" w:cs="Arial"/>
            <w:sz w:val="24"/>
            <w:szCs w:val="24"/>
          </w:rPr>
          <w:fldChar w:fldCharType="end"/>
        </w:r>
      </w:del>
      <w:ins w:id="247" w:author="Hong Qin" w:date="2012-04-22T17:19:00Z">
        <w:r w:rsidR="00A465CD">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248"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r w:rsidRPr="00605020">
        <w:rPr>
          <w:rFonts w:ascii="Arial" w:hAnsi="Arial" w:cs="Arial"/>
          <w:noProof/>
          <w:sz w:val="24"/>
          <w:szCs w:val="24"/>
        </w:rPr>
        <w:t>(</w:t>
      </w:r>
      <w:r w:rsidR="00A465CD" w:rsidRPr="00A465CD">
        <w:rPr>
          <w:noProof/>
          <w:rPrChange w:id="249" w:author="hong qin" w:date="2012-04-20T08:36:00Z">
            <w:rPr>
              <w:rFonts w:ascii="Arial" w:hAnsi="Arial"/>
              <w:sz w:val="24"/>
            </w:rPr>
          </w:rPrChange>
        </w:rPr>
        <w:fldChar w:fldCharType="begin"/>
      </w:r>
      <w:del w:id="250" w:author="hong qin" w:date="2012-04-20T08:36:00Z">
        <w:r w:rsidR="00AC5D1A">
          <w:rPr>
            <w:rFonts w:ascii="Arial" w:hAnsi="Arial" w:cs="Arial"/>
            <w:noProof/>
            <w:sz w:val="24"/>
            <w:szCs w:val="24"/>
          </w:rPr>
          <w:delInstrText xml:space="preserve"> </w:delInstrText>
        </w:r>
      </w:del>
      <w:r w:rsidR="00A465CD" w:rsidRPr="00A465CD">
        <w:rPr>
          <w:noProof/>
          <w:rPrChange w:id="251" w:author="hong qin" w:date="2012-04-20T08:36:00Z">
            <w:rPr>
              <w:rFonts w:ascii="Arial" w:hAnsi="Arial"/>
              <w:sz w:val="24"/>
            </w:rPr>
          </w:rPrChange>
        </w:rPr>
        <w:instrText>HYPERLINK \l "_ENREF_19" \o "Willcox, 2004 #1476</w:instrText>
      </w:r>
      <w:del w:id="252" w:author="hong qin" w:date="2012-04-20T08:36:00Z">
        <w:r w:rsidR="00AC5D1A">
          <w:rPr>
            <w:rFonts w:ascii="Arial" w:hAnsi="Arial" w:cs="Arial"/>
            <w:noProof/>
            <w:sz w:val="24"/>
            <w:szCs w:val="24"/>
          </w:rPr>
          <w:delInstrText xml:space="preserve">" </w:delInstrText>
        </w:r>
      </w:del>
      <w:ins w:id="253" w:author="hong qin" w:date="2012-04-20T08:36:00Z">
        <w:r w:rsidR="002F2F83">
          <w:rPr>
            <w:noProof/>
          </w:rPr>
          <w:instrText>"</w:instrText>
        </w:r>
      </w:ins>
      <w:r w:rsidR="00A465CD" w:rsidRPr="00A465CD">
        <w:rPr>
          <w:noProof/>
          <w:rPrChange w:id="254"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A465CD" w:rsidRPr="00A465CD">
        <w:rPr>
          <w:noProof/>
          <w:rPrChange w:id="255" w:author="hong qin" w:date="2012-04-20T08:36:00Z">
            <w:rPr>
              <w:rFonts w:ascii="Arial" w:hAnsi="Arial"/>
              <w:sz w:val="24"/>
            </w:rPr>
          </w:rPrChange>
        </w:rPr>
        <w:fldChar w:fldCharType="end"/>
      </w:r>
      <w:r w:rsidRPr="00605020">
        <w:rPr>
          <w:rFonts w:ascii="Arial" w:hAnsi="Arial" w:cs="Arial"/>
          <w:noProof/>
          <w:sz w:val="24"/>
          <w:szCs w:val="24"/>
        </w:rPr>
        <w:t>)</w:t>
      </w:r>
      <w:r w:rsidR="00A465CD" w:rsidRPr="00605020">
        <w:rPr>
          <w:rFonts w:ascii="Arial" w:hAnsi="Arial" w:cs="Arial"/>
          <w:sz w:val="24"/>
          <w:szCs w:val="24"/>
        </w:rPr>
        <w:fldChar w:fldCharType="end"/>
      </w:r>
      <w:r w:rsidRPr="00605020">
        <w:rPr>
          <w:rFonts w:ascii="Arial" w:hAnsi="Arial" w:cs="Arial"/>
          <w:sz w:val="24"/>
          <w:szCs w:val="24"/>
        </w:rPr>
        <w:t>.</w:t>
      </w:r>
      <w:ins w:id="256" w:author="bidyut k mohanty" w:date="2012-04-19T22:10:00Z">
        <w:r w:rsidR="00165EAA">
          <w:rPr>
            <w:rFonts w:ascii="Arial" w:hAnsi="Arial" w:cs="Arial"/>
            <w:sz w:val="24"/>
            <w:szCs w:val="24"/>
          </w:rPr>
          <w:t xml:space="preserve"> </w:t>
        </w:r>
      </w:ins>
      <w:del w:id="257" w:author="bidyut k mohanty" w:date="2012-04-22T08:31:00Z">
        <w:r w:rsidRPr="00605020">
          <w:rPr>
            <w:rFonts w:ascii="Arial" w:hAnsi="Arial" w:cs="Arial"/>
            <w:sz w:val="24"/>
            <w:szCs w:val="24"/>
          </w:rPr>
          <w:delText>Th</w:delText>
        </w:r>
        <w:r w:rsidR="00165EAA">
          <w:rPr>
            <w:rFonts w:ascii="Arial" w:hAnsi="Arial" w:cs="Arial"/>
            <w:sz w:val="24"/>
            <w:szCs w:val="24"/>
          </w:rPr>
          <w:delText>e</w:delText>
        </w:r>
        <w:r w:rsidRPr="00605020">
          <w:rPr>
            <w:rFonts w:ascii="Arial" w:hAnsi="Arial" w:cs="Arial"/>
            <w:sz w:val="24"/>
            <w:szCs w:val="24"/>
          </w:rPr>
          <w:delText>s</w:delText>
        </w:r>
        <w:r w:rsidR="00165EAA">
          <w:rPr>
            <w:rFonts w:ascii="Arial" w:hAnsi="Arial" w:cs="Arial"/>
            <w:sz w:val="24"/>
            <w:szCs w:val="24"/>
          </w:rPr>
          <w:delText>e</w:delText>
        </w:r>
      </w:del>
      <w:ins w:id="258" w:author="bidyut k mohanty" w:date="2012-04-20T08:36:00Z">
        <w:r w:rsidRPr="00605020">
          <w:rPr>
            <w:rFonts w:ascii="Arial" w:hAnsi="Arial" w:cs="Arial"/>
            <w:sz w:val="24"/>
            <w:szCs w:val="24"/>
          </w:rPr>
          <w:t>Th</w:t>
        </w:r>
      </w:ins>
      <w:ins w:id="259" w:author="bidyut k mohanty" w:date="2012-04-19T22:10:00Z">
        <w:r w:rsidR="00165EAA">
          <w:rPr>
            <w:rFonts w:ascii="Arial" w:hAnsi="Arial" w:cs="Arial"/>
            <w:sz w:val="24"/>
            <w:szCs w:val="24"/>
          </w:rPr>
          <w:t>e</w:t>
        </w:r>
      </w:ins>
      <w:del w:id="260" w:author="bidyut k mohanty" w:date="2012-04-19T22:10:00Z">
        <w:r w:rsidRPr="00605020" w:rsidDel="00165EAA">
          <w:rPr>
            <w:rFonts w:ascii="Arial" w:hAnsi="Arial" w:cs="Arial"/>
            <w:sz w:val="24"/>
            <w:szCs w:val="24"/>
          </w:rPr>
          <w:delText>i</w:delText>
        </w:r>
      </w:del>
      <w:ins w:id="261" w:author="bidyut k mohanty" w:date="2012-04-20T08:36:00Z">
        <w:r w:rsidRPr="00605020">
          <w:rPr>
            <w:rFonts w:ascii="Arial" w:hAnsi="Arial" w:cs="Arial"/>
            <w:sz w:val="24"/>
            <w:szCs w:val="24"/>
          </w:rPr>
          <w:t>s</w:t>
        </w:r>
      </w:ins>
      <w:ins w:id="262" w:author="bidyut k mohanty" w:date="2012-04-19T22:10:00Z">
        <w:r w:rsidR="00165EAA">
          <w:rPr>
            <w:rFonts w:ascii="Arial" w:hAnsi="Arial" w:cs="Arial"/>
            <w:sz w:val="24"/>
            <w:szCs w:val="24"/>
          </w:rPr>
          <w:t>e</w:t>
        </w:r>
      </w:ins>
      <w:del w:id="263" w:author="bidyut k mohanty" w:date="2012-04-20T08:36:00Z">
        <w:r w:rsidRPr="00605020">
          <w:rPr>
            <w:rFonts w:ascii="Arial" w:hAnsi="Arial" w:cs="Arial"/>
            <w:sz w:val="24"/>
            <w:szCs w:val="24"/>
          </w:rPr>
          <w:delText>This</w:delText>
        </w:r>
      </w:del>
      <w:r w:rsidRPr="00605020">
        <w:rPr>
          <w:rFonts w:ascii="Arial" w:hAnsi="Arial" w:cs="Arial"/>
          <w:sz w:val="24"/>
          <w:szCs w:val="24"/>
        </w:rPr>
        <w:t xml:space="preserve"> data also align</w:t>
      </w:r>
      <w:del w:id="264" w:author="bidyut k mohanty" w:date="2012-04-19T22:10:00Z">
        <w:r w:rsidRPr="00605020">
          <w:rPr>
            <w:rFonts w:ascii="Arial" w:hAnsi="Arial" w:cs="Arial"/>
            <w:sz w:val="24"/>
            <w:szCs w:val="24"/>
          </w:rPr>
          <w:delText>s</w:delText>
        </w:r>
      </w:del>
      <w:r w:rsidRPr="00605020">
        <w:rPr>
          <w:rFonts w:ascii="Arial" w:hAnsi="Arial" w:cs="Arial"/>
          <w:sz w:val="24"/>
          <w:szCs w:val="24"/>
        </w:rPr>
        <w:t xml:space="preserve"> with the studies that show a correlation between obesity and premature death. Dietary habits that involve excess caloric intake are associated with shorter </w:t>
      </w:r>
      <w:del w:id="265" w:author="Hong Qin" w:date="2012-04-19T19:16:00Z">
        <w:r w:rsidRPr="00605020" w:rsidDel="00053B8D">
          <w:rPr>
            <w:rFonts w:ascii="Arial" w:hAnsi="Arial" w:cs="Arial"/>
            <w:sz w:val="24"/>
            <w:szCs w:val="24"/>
          </w:rPr>
          <w:delText>lifespan</w:delText>
        </w:r>
      </w:del>
      <w:ins w:id="266" w:author="Hong Qin" w:date="2012-04-19T19:16:00Z">
        <w:r w:rsidR="00053B8D">
          <w:rPr>
            <w:rFonts w:ascii="Arial" w:hAnsi="Arial" w:cs="Arial"/>
            <w:sz w:val="24"/>
            <w:szCs w:val="24"/>
          </w:rPr>
          <w:t>life span</w:t>
        </w:r>
      </w:ins>
      <w:r w:rsidRPr="00605020">
        <w:rPr>
          <w:rFonts w:ascii="Arial" w:hAnsi="Arial" w:cs="Arial"/>
          <w:sz w:val="24"/>
          <w:szCs w:val="24"/>
        </w:rPr>
        <w:t xml:space="preserve"> whereas individuals that have moderate eating habits live longer</w:t>
      </w:r>
      <w:ins w:id="267" w:author="bidyut k mohanty" w:date="2012-04-19T22:11:00Z">
        <w:r w:rsidR="00165EAA">
          <w:rPr>
            <w:rFonts w:ascii="Arial" w:hAnsi="Arial" w:cs="Arial"/>
            <w:sz w:val="24"/>
            <w:szCs w:val="24"/>
          </w:rPr>
          <w:t xml:space="preserve"> </w:t>
        </w:r>
      </w:ins>
      <w:r w:rsidR="00A465CD" w:rsidRPr="00605020">
        <w:rPr>
          <w:rFonts w:ascii="Arial" w:hAnsi="Arial" w:cs="Arial"/>
          <w:sz w:val="24"/>
          <w:szCs w:val="24"/>
        </w:rPr>
        <w:fldChar w:fldCharType="begin"/>
      </w:r>
      <w:ins w:id="268" w:author="Hong Qin" w:date="2012-04-22T17:19:00Z">
        <w:r w:rsidR="00257CB6">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ins>
      <w:del w:id="269" w:author="Hong Qin" w:date="2012-04-22T17:05:00Z">
        <w:r w:rsidRPr="00605020" w:rsidDel="00CF32D4">
          <w:rPr>
            <w:rFonts w:ascii="Arial" w:hAnsi="Arial" w:cs="Arial"/>
            <w:sz w:val="24"/>
            <w:szCs w:val="24"/>
          </w:rPr>
          <w:del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delInstrText>
        </w:r>
      </w:del>
      <w:r w:rsidR="00A465CD" w:rsidRPr="00605020">
        <w:rPr>
          <w:rFonts w:ascii="Arial" w:hAnsi="Arial" w:cs="Arial"/>
          <w:sz w:val="24"/>
          <w:szCs w:val="24"/>
        </w:rPr>
        <w:fldChar w:fldCharType="separate"/>
      </w:r>
      <w:r w:rsidRPr="00605020">
        <w:rPr>
          <w:rFonts w:ascii="Arial" w:hAnsi="Arial" w:cs="Arial"/>
          <w:noProof/>
          <w:sz w:val="24"/>
          <w:szCs w:val="24"/>
        </w:rPr>
        <w:t>(</w:t>
      </w:r>
      <w:r w:rsidR="00A465CD" w:rsidRPr="00A465CD">
        <w:rPr>
          <w:noProof/>
          <w:rPrChange w:id="270" w:author="hong qin" w:date="2012-04-20T08:36:00Z">
            <w:rPr>
              <w:rFonts w:ascii="Arial" w:hAnsi="Arial"/>
              <w:sz w:val="24"/>
            </w:rPr>
          </w:rPrChange>
        </w:rPr>
        <w:fldChar w:fldCharType="begin"/>
      </w:r>
      <w:del w:id="271" w:author="hong qin" w:date="2012-04-20T08:36:00Z">
        <w:r w:rsidR="00AC5D1A">
          <w:rPr>
            <w:rFonts w:ascii="Arial" w:hAnsi="Arial" w:cs="Arial"/>
            <w:noProof/>
            <w:sz w:val="24"/>
            <w:szCs w:val="24"/>
          </w:rPr>
          <w:delInstrText xml:space="preserve"> </w:delInstrText>
        </w:r>
      </w:del>
      <w:r w:rsidR="00A465CD" w:rsidRPr="00A465CD">
        <w:rPr>
          <w:noProof/>
          <w:rPrChange w:id="272" w:author="hong qin" w:date="2012-04-20T08:36:00Z">
            <w:rPr>
              <w:rFonts w:ascii="Arial" w:hAnsi="Arial"/>
              <w:sz w:val="24"/>
            </w:rPr>
          </w:rPrChange>
        </w:rPr>
        <w:instrText>HYPERLINK \l "_ENREF_16" \o "Stanfel, 2009 #797</w:instrText>
      </w:r>
      <w:del w:id="273" w:author="hong qin" w:date="2012-04-20T08:36:00Z">
        <w:r w:rsidR="00AC5D1A">
          <w:rPr>
            <w:rFonts w:ascii="Arial" w:hAnsi="Arial" w:cs="Arial"/>
            <w:noProof/>
            <w:sz w:val="24"/>
            <w:szCs w:val="24"/>
          </w:rPr>
          <w:delInstrText xml:space="preserve">" </w:delInstrText>
        </w:r>
      </w:del>
      <w:ins w:id="274" w:author="hong qin" w:date="2012-04-20T08:36:00Z">
        <w:r w:rsidR="002F2F83">
          <w:rPr>
            <w:noProof/>
          </w:rPr>
          <w:instrText>"</w:instrText>
        </w:r>
      </w:ins>
      <w:r w:rsidR="00A465CD" w:rsidRPr="00A465CD">
        <w:rPr>
          <w:noProof/>
          <w:rPrChange w:id="275" w:author="hong qin" w:date="2012-04-20T08:36:00Z">
            <w:rPr>
              <w:rFonts w:ascii="Arial" w:hAnsi="Arial"/>
              <w:sz w:val="24"/>
            </w:rPr>
          </w:rPrChange>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A465CD" w:rsidRPr="00A465CD">
        <w:rPr>
          <w:noProof/>
          <w:rPrChange w:id="276" w:author="hong qin" w:date="2012-04-20T08:36:00Z">
            <w:rPr>
              <w:rFonts w:ascii="Arial" w:hAnsi="Arial"/>
              <w:sz w:val="24"/>
            </w:rPr>
          </w:rPrChange>
        </w:rPr>
        <w:fldChar w:fldCharType="end"/>
      </w:r>
      <w:r w:rsidRPr="00605020">
        <w:rPr>
          <w:rFonts w:ascii="Arial" w:hAnsi="Arial" w:cs="Arial"/>
          <w:noProof/>
          <w:sz w:val="24"/>
          <w:szCs w:val="24"/>
        </w:rPr>
        <w:t>)</w:t>
      </w:r>
      <w:r w:rsidR="00A465CD" w:rsidRPr="00605020">
        <w:rPr>
          <w:rFonts w:ascii="Arial" w:hAnsi="Arial" w:cs="Arial"/>
          <w:sz w:val="24"/>
          <w:szCs w:val="24"/>
        </w:rPr>
        <w:fldChar w:fldCharType="end"/>
      </w:r>
      <w:r w:rsidRPr="00605020">
        <w:rPr>
          <w:rFonts w:ascii="Arial" w:hAnsi="Arial" w:cs="Arial"/>
          <w:sz w:val="24"/>
          <w:szCs w:val="24"/>
        </w:rPr>
        <w:t>.</w:t>
      </w:r>
    </w:p>
    <w:p w:rsidR="00A465CD" w:rsidRDefault="000902A4" w:rsidP="00A465CD">
      <w:pPr>
        <w:spacing w:after="0" w:line="480" w:lineRule="auto"/>
        <w:ind w:firstLine="720"/>
        <w:rPr>
          <w:rFonts w:ascii="Arial" w:hAnsi="Arial" w:cs="Arial"/>
          <w:sz w:val="24"/>
          <w:szCs w:val="24"/>
        </w:rPr>
        <w:pPrChange w:id="277" w:author="hong qin" w:date="2012-04-20T08:36:00Z">
          <w:pPr>
            <w:spacing w:after="0" w:line="480" w:lineRule="auto"/>
            <w:ind w:firstLine="720"/>
            <w:jc w:val="both"/>
          </w:pPr>
        </w:pPrChange>
      </w:pPr>
      <w:commentRangeStart w:id="278"/>
      <w:commentRangeStart w:id="279"/>
      <w:r w:rsidRPr="00605020">
        <w:rPr>
          <w:rFonts w:ascii="Arial" w:hAnsi="Arial" w:cs="Arial"/>
          <w:sz w:val="24"/>
          <w:szCs w:val="24"/>
        </w:rPr>
        <w:t>Aging</w:t>
      </w:r>
      <w:r w:rsidR="000C4ED1">
        <w:rPr>
          <w:rFonts w:ascii="Arial" w:hAnsi="Arial" w:cs="Arial"/>
          <w:sz w:val="24"/>
          <w:szCs w:val="24"/>
        </w:rPr>
        <w:t xml:space="preserve"> </w:t>
      </w:r>
      <w:r w:rsidRPr="00605020">
        <w:rPr>
          <w:rFonts w:ascii="Arial" w:hAnsi="Arial" w:cs="Arial"/>
          <w:sz w:val="24"/>
          <w:szCs w:val="24"/>
        </w:rPr>
        <w:t xml:space="preserve">can be attributed to </w:t>
      </w:r>
      <w:r w:rsidR="00806826" w:rsidRPr="00605020">
        <w:rPr>
          <w:rFonts w:ascii="Arial" w:hAnsi="Arial" w:cs="Arial"/>
          <w:sz w:val="24"/>
          <w:szCs w:val="24"/>
        </w:rPr>
        <w:t xml:space="preserve">the interplay of key age-dependent changes </w:t>
      </w:r>
      <w:r w:rsidR="008C2D26" w:rsidRPr="00605020">
        <w:rPr>
          <w:rFonts w:ascii="Arial" w:hAnsi="Arial" w:cs="Arial"/>
          <w:sz w:val="24"/>
          <w:szCs w:val="24"/>
        </w:rPr>
        <w:t xml:space="preserve">in </w:t>
      </w:r>
      <w:r w:rsidR="00D94824" w:rsidRPr="00605020">
        <w:rPr>
          <w:rFonts w:ascii="Arial" w:hAnsi="Arial" w:cs="Arial"/>
          <w:sz w:val="24"/>
          <w:szCs w:val="24"/>
        </w:rPr>
        <w:t>genomic integrity,</w:t>
      </w:r>
      <w:r w:rsidR="000C4ED1">
        <w:rPr>
          <w:rFonts w:ascii="Arial" w:hAnsi="Arial" w:cs="Arial"/>
          <w:sz w:val="24"/>
          <w:szCs w:val="24"/>
        </w:rPr>
        <w:t xml:space="preserve"> </w:t>
      </w:r>
      <w:r w:rsidR="00D94824" w:rsidRPr="00605020">
        <w:rPr>
          <w:rFonts w:ascii="Arial" w:hAnsi="Arial" w:cs="Arial"/>
          <w:sz w:val="24"/>
          <w:szCs w:val="24"/>
        </w:rPr>
        <w:t xml:space="preserve">fitness, metabolic homeostasis, and </w:t>
      </w:r>
      <w:r w:rsidR="00332BEE" w:rsidRPr="00605020">
        <w:rPr>
          <w:rFonts w:ascii="Arial" w:hAnsi="Arial" w:cs="Arial"/>
          <w:sz w:val="24"/>
          <w:szCs w:val="24"/>
        </w:rPr>
        <w:t>stress</w:t>
      </w:r>
      <w:r w:rsidR="008C2D26" w:rsidRPr="00605020">
        <w:rPr>
          <w:rFonts w:ascii="Arial" w:hAnsi="Arial" w:cs="Arial"/>
          <w:sz w:val="24"/>
          <w:szCs w:val="24"/>
        </w:rPr>
        <w:t xml:space="preserve"> response</w:t>
      </w:r>
      <w:r w:rsidR="00332BEE" w:rsidRPr="00605020">
        <w:rPr>
          <w:rFonts w:ascii="Arial" w:hAnsi="Arial" w:cs="Arial"/>
          <w:sz w:val="24"/>
          <w:szCs w:val="24"/>
        </w:rPr>
        <w:t xml:space="preserve">. </w:t>
      </w:r>
      <w:commentRangeEnd w:id="278"/>
      <w:r w:rsidR="003D254A" w:rsidRPr="00605020">
        <w:rPr>
          <w:rStyle w:val="CommentReference"/>
        </w:rPr>
        <w:commentReference w:id="278"/>
      </w:r>
      <w:r w:rsidR="00A20435" w:rsidRPr="00605020">
        <w:rPr>
          <w:rFonts w:ascii="Arial" w:hAnsi="Arial" w:cs="Arial"/>
          <w:sz w:val="24"/>
          <w:szCs w:val="24"/>
        </w:rPr>
        <w:t xml:space="preserve">From an evolutionary standpoint, populations strive to </w:t>
      </w:r>
      <w:r w:rsidR="006B26AD" w:rsidRPr="00605020">
        <w:rPr>
          <w:rFonts w:ascii="Arial" w:hAnsi="Arial" w:cs="Arial"/>
          <w:sz w:val="24"/>
          <w:szCs w:val="24"/>
        </w:rPr>
        <w:t>survive and reproduce.</w:t>
      </w:r>
      <w:r w:rsidR="000C4ED1">
        <w:rPr>
          <w:rFonts w:ascii="Arial" w:hAnsi="Arial" w:cs="Arial"/>
          <w:sz w:val="24"/>
          <w:szCs w:val="24"/>
        </w:rPr>
        <w:t xml:space="preserve"> </w:t>
      </w:r>
      <w:r w:rsidR="006B26AD" w:rsidRPr="00605020">
        <w:rPr>
          <w:rFonts w:ascii="Arial" w:hAnsi="Arial" w:cs="Arial"/>
          <w:sz w:val="24"/>
          <w:szCs w:val="24"/>
        </w:rPr>
        <w:t xml:space="preserve">If organisms are able to withstand selective pressures posed by the environment then they become </w:t>
      </w:r>
      <w:r w:rsidR="009B181C" w:rsidRPr="00605020">
        <w:rPr>
          <w:rFonts w:ascii="Arial" w:hAnsi="Arial" w:cs="Arial"/>
          <w:sz w:val="24"/>
          <w:szCs w:val="24"/>
        </w:rPr>
        <w:t>more suitable for survival within a particular place and time. O</w:t>
      </w:r>
      <w:r w:rsidR="006B26AD" w:rsidRPr="00605020">
        <w:rPr>
          <w:rFonts w:ascii="Arial" w:hAnsi="Arial" w:cs="Arial"/>
          <w:sz w:val="24"/>
          <w:szCs w:val="24"/>
        </w:rPr>
        <w:t xml:space="preserve">ne consequence of aging is the decrease in </w:t>
      </w:r>
      <w:r w:rsidR="00552377" w:rsidRPr="00605020">
        <w:rPr>
          <w:rFonts w:ascii="Arial" w:hAnsi="Arial" w:cs="Arial"/>
          <w:sz w:val="24"/>
          <w:szCs w:val="24"/>
        </w:rPr>
        <w:t xml:space="preserve">fitness. </w:t>
      </w:r>
      <w:r w:rsidR="00554017" w:rsidRPr="00605020">
        <w:rPr>
          <w:rFonts w:ascii="Arial" w:hAnsi="Arial" w:cs="Arial"/>
          <w:sz w:val="24"/>
          <w:szCs w:val="24"/>
        </w:rPr>
        <w:t>Thus with age, a l</w:t>
      </w:r>
      <w:r w:rsidR="00154EBF" w:rsidRPr="00605020">
        <w:rPr>
          <w:rFonts w:ascii="Arial" w:hAnsi="Arial" w:cs="Arial"/>
          <w:sz w:val="24"/>
          <w:szCs w:val="24"/>
        </w:rPr>
        <w:t xml:space="preserve">oss of </w:t>
      </w:r>
      <w:r w:rsidR="00554017" w:rsidRPr="00605020">
        <w:rPr>
          <w:rFonts w:ascii="Arial" w:hAnsi="Arial" w:cs="Arial"/>
          <w:sz w:val="24"/>
          <w:szCs w:val="24"/>
        </w:rPr>
        <w:t xml:space="preserve">function </w:t>
      </w:r>
      <w:r w:rsidR="00A218D1" w:rsidRPr="00605020">
        <w:rPr>
          <w:rFonts w:ascii="Arial" w:hAnsi="Arial" w:cs="Arial"/>
          <w:sz w:val="24"/>
          <w:szCs w:val="24"/>
        </w:rPr>
        <w:t xml:space="preserve">can reduce an organisms reproductive potential and ability to survive. </w:t>
      </w:r>
      <w:commentRangeEnd w:id="279"/>
      <w:r w:rsidR="00C56D9E" w:rsidRPr="00605020">
        <w:rPr>
          <w:rStyle w:val="CommentReference"/>
        </w:rPr>
        <w:commentReference w:id="279"/>
      </w:r>
    </w:p>
    <w:p w:rsidR="00A465CD" w:rsidRDefault="001C3B43" w:rsidP="00A465CD">
      <w:pPr>
        <w:spacing w:after="0" w:line="480" w:lineRule="auto"/>
        <w:ind w:firstLine="720"/>
        <w:jc w:val="both"/>
        <w:rPr>
          <w:rFonts w:ascii="Arial" w:hAnsi="Arial" w:cs="Arial"/>
          <w:sz w:val="24"/>
          <w:szCs w:val="24"/>
        </w:rPr>
        <w:pPrChange w:id="280" w:author="bidyut k mohanty" w:date="2012-04-20T11:48:00Z">
          <w:pPr>
            <w:spacing w:after="0" w:line="480" w:lineRule="auto"/>
            <w:ind w:firstLine="720"/>
          </w:pPr>
        </w:pPrChange>
      </w:pPr>
      <w:r w:rsidRPr="00605020">
        <w:rPr>
          <w:rStyle w:val="CommentReference"/>
        </w:rPr>
        <w:commentReference w:id="281"/>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ins w:id="282" w:author="bidyut k mohanty" w:date="2012-04-19T22:15:00Z">
        <w:r w:rsidR="00BF383B">
          <w:rPr>
            <w:rFonts w:ascii="Arial" w:hAnsi="Arial" w:cs="Arial"/>
            <w:sz w:val="24"/>
            <w:szCs w:val="24"/>
          </w:rPr>
          <w:t xml:space="preserve"> </w:t>
        </w:r>
      </w:ins>
      <w:r w:rsidR="00A465CD" w:rsidRPr="00605020">
        <w:rPr>
          <w:rFonts w:ascii="Arial" w:hAnsi="Arial" w:cs="Arial"/>
          <w:sz w:val="24"/>
          <w:szCs w:val="24"/>
        </w:rPr>
        <w:fldChar w:fldCharType="begin"/>
      </w:r>
      <w:ins w:id="283" w:author="Hong Qin" w:date="2012-04-22T17:19:00Z">
        <w:r w:rsidR="00257CB6">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284" w:author="Hong Qin" w:date="2012-04-22T17:05:00Z">
        <w:r w:rsidR="00C96DD6"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A465CD" w:rsidRPr="00605020">
        <w:rPr>
          <w:rFonts w:ascii="Arial" w:hAnsi="Arial" w:cs="Arial"/>
          <w:sz w:val="24"/>
          <w:szCs w:val="24"/>
        </w:rPr>
        <w:fldChar w:fldCharType="separate"/>
      </w:r>
      <w:r w:rsidR="00C96DD6" w:rsidRPr="00605020">
        <w:rPr>
          <w:rFonts w:ascii="Arial" w:hAnsi="Arial" w:cs="Arial"/>
          <w:noProof/>
          <w:sz w:val="24"/>
          <w:szCs w:val="24"/>
        </w:rPr>
        <w:t>(</w:t>
      </w:r>
      <w:r w:rsidR="00A465CD" w:rsidRPr="00A465CD">
        <w:rPr>
          <w:noProof/>
          <w:rPrChange w:id="285" w:author="hong qin" w:date="2012-04-20T08:36:00Z">
            <w:rPr>
              <w:rFonts w:ascii="Arial" w:hAnsi="Arial"/>
              <w:sz w:val="24"/>
            </w:rPr>
          </w:rPrChange>
        </w:rPr>
        <w:fldChar w:fldCharType="begin"/>
      </w:r>
      <w:del w:id="286" w:author="hong qin" w:date="2012-04-20T08:36:00Z">
        <w:r w:rsidR="00AC5D1A">
          <w:rPr>
            <w:rFonts w:ascii="Arial" w:hAnsi="Arial" w:cs="Arial"/>
            <w:noProof/>
            <w:sz w:val="24"/>
            <w:szCs w:val="24"/>
          </w:rPr>
          <w:delInstrText xml:space="preserve"> </w:delInstrText>
        </w:r>
      </w:del>
      <w:r w:rsidR="00A465CD" w:rsidRPr="00A465CD">
        <w:rPr>
          <w:noProof/>
          <w:rPrChange w:id="287" w:author="hong qin" w:date="2012-04-20T08:36:00Z">
            <w:rPr>
              <w:rFonts w:ascii="Arial" w:hAnsi="Arial"/>
              <w:sz w:val="24"/>
            </w:rPr>
          </w:rPrChange>
        </w:rPr>
        <w:instrText>HYPERLINK \l "_ENREF_5" \o "Harman, 1956 #1036</w:instrText>
      </w:r>
      <w:del w:id="288" w:author="hong qin" w:date="2012-04-20T08:36:00Z">
        <w:r w:rsidR="00AC5D1A">
          <w:rPr>
            <w:rFonts w:ascii="Arial" w:hAnsi="Arial" w:cs="Arial"/>
            <w:noProof/>
            <w:sz w:val="24"/>
            <w:szCs w:val="24"/>
          </w:rPr>
          <w:delInstrText xml:space="preserve">" </w:delInstrText>
        </w:r>
      </w:del>
      <w:ins w:id="289" w:author="hong qin" w:date="2012-04-20T08:36:00Z">
        <w:r w:rsidR="002F2F83">
          <w:rPr>
            <w:noProof/>
          </w:rPr>
          <w:instrText>"</w:instrText>
        </w:r>
      </w:ins>
      <w:r w:rsidR="00A465CD" w:rsidRPr="00A465CD">
        <w:rPr>
          <w:noProof/>
          <w:rPrChange w:id="290"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A465CD" w:rsidRPr="00A465CD">
        <w:rPr>
          <w:noProof/>
          <w:rPrChange w:id="291" w:author="hong qin" w:date="2012-04-20T08:36:00Z">
            <w:rPr>
              <w:rFonts w:ascii="Arial" w:hAnsi="Arial"/>
              <w:sz w:val="24"/>
            </w:rPr>
          </w:rPrChange>
        </w:rPr>
        <w:fldChar w:fldCharType="end"/>
      </w:r>
      <w:r w:rsidR="00C96DD6" w:rsidRPr="00605020">
        <w:rPr>
          <w:rFonts w:ascii="Arial" w:hAnsi="Arial" w:cs="Arial"/>
          <w:noProof/>
          <w:sz w:val="24"/>
          <w:szCs w:val="24"/>
        </w:rPr>
        <w:t>)</w:t>
      </w:r>
      <w:r w:rsidR="00A465CD"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 xml:space="preserve">This theory suggests </w:t>
      </w:r>
      <w:ins w:id="292" w:author="bidyut k mohanty" w:date="2012-04-20T11:44:00Z">
        <w:r w:rsidR="002E2EB0">
          <w:rPr>
            <w:rFonts w:ascii="Arial" w:hAnsi="Arial" w:cs="Arial"/>
            <w:sz w:val="24"/>
            <w:szCs w:val="24"/>
          </w:rPr>
          <w:t xml:space="preserve">that </w:t>
        </w:r>
      </w:ins>
      <w:r w:rsidR="00780118" w:rsidRPr="00605020">
        <w:rPr>
          <w:rFonts w:ascii="Arial" w:hAnsi="Arial" w:cs="Arial"/>
          <w:sz w:val="24"/>
          <w:szCs w:val="24"/>
        </w:rPr>
        <w:t>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w:t>
      </w:r>
      <w:commentRangeStart w:id="293"/>
      <w:r w:rsidR="001643B0" w:rsidRPr="00EE02E7">
        <w:rPr>
          <w:rFonts w:ascii="Arial" w:hAnsi="Arial" w:cs="Arial"/>
          <w:sz w:val="24"/>
          <w:szCs w:val="24"/>
        </w:rPr>
        <w:t>Free radicals are atoms or ions harboring unpaired electrons with an open shell configuration.</w:t>
      </w:r>
      <w:ins w:id="294" w:author="bidyut k mohanty" w:date="2012-04-20T11:45:00Z">
        <w:r w:rsidR="002E2EB0">
          <w:rPr>
            <w:rFonts w:ascii="Arial" w:hAnsi="Arial" w:cs="Arial"/>
            <w:sz w:val="24"/>
            <w:szCs w:val="24"/>
          </w:rPr>
          <w:t xml:space="preserve"> </w:t>
        </w:r>
      </w:ins>
      <w:commentRangeEnd w:id="293"/>
      <w:ins w:id="295" w:author="bidyut k mohanty" w:date="2012-04-20T11:54:00Z">
        <w:r w:rsidR="00EE02E7">
          <w:rPr>
            <w:rStyle w:val="CommentReference"/>
          </w:rPr>
          <w:commentReference w:id="293"/>
        </w:r>
      </w:ins>
      <w:del w:id="296" w:author="bidyut k mohanty" w:date="2012-04-20T11:46:00Z">
        <w:r w:rsidR="001643B0" w:rsidRPr="00605020" w:rsidDel="002E2EB0">
          <w:rPr>
            <w:rFonts w:ascii="Arial" w:hAnsi="Arial" w:cs="Arial"/>
            <w:sz w:val="24"/>
            <w:szCs w:val="24"/>
          </w:rPr>
          <w:delText xml:space="preserve"> </w:delText>
        </w:r>
      </w:del>
      <w:r w:rsidR="001643B0" w:rsidRPr="00605020">
        <w:rPr>
          <w:rFonts w:ascii="Arial" w:hAnsi="Arial" w:cs="Arial"/>
          <w:sz w:val="24"/>
          <w:szCs w:val="24"/>
        </w:rPr>
        <w:t>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297"/>
      <w:r w:rsidR="00A465CD" w:rsidRPr="00605020">
        <w:rPr>
          <w:rFonts w:ascii="Arial" w:hAnsi="Arial" w:cs="Arial"/>
          <w:sz w:val="24"/>
          <w:szCs w:val="24"/>
        </w:rPr>
        <w:fldChar w:fldCharType="begin"/>
      </w:r>
      <w:ins w:id="298" w:author="Hong Qin" w:date="2012-04-22T17:19:00Z">
        <w:r w:rsidR="00257CB6">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299" w:author="Hong Qin" w:date="2012-04-22T17:05:00Z">
        <w:r w:rsidR="008F7FD3" w:rsidRPr="00605020"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A465CD" w:rsidRPr="00605020">
        <w:rPr>
          <w:rFonts w:ascii="Arial" w:hAnsi="Arial" w:cs="Arial"/>
          <w:sz w:val="24"/>
          <w:szCs w:val="24"/>
        </w:rPr>
        <w:fldChar w:fldCharType="separate"/>
      </w:r>
      <w:r w:rsidR="008F7FD3" w:rsidRPr="00605020">
        <w:rPr>
          <w:rFonts w:ascii="Arial" w:hAnsi="Arial" w:cs="Arial"/>
          <w:noProof/>
          <w:sz w:val="24"/>
          <w:szCs w:val="24"/>
        </w:rPr>
        <w:t>(</w:t>
      </w:r>
      <w:r w:rsidR="00A465CD" w:rsidRPr="00A465CD">
        <w:rPr>
          <w:noProof/>
          <w:rPrChange w:id="300" w:author="hong qin" w:date="2012-04-20T08:36:00Z">
            <w:rPr>
              <w:rFonts w:ascii="Arial" w:hAnsi="Arial"/>
              <w:sz w:val="24"/>
            </w:rPr>
          </w:rPrChange>
        </w:rPr>
        <w:fldChar w:fldCharType="begin"/>
      </w:r>
      <w:del w:id="301" w:author="hong qin" w:date="2012-04-20T08:36:00Z">
        <w:r w:rsidR="00AC5D1A">
          <w:rPr>
            <w:rFonts w:ascii="Arial" w:hAnsi="Arial" w:cs="Arial"/>
            <w:noProof/>
            <w:sz w:val="24"/>
            <w:szCs w:val="24"/>
          </w:rPr>
          <w:delInstrText xml:space="preserve"> </w:delInstrText>
        </w:r>
      </w:del>
      <w:r w:rsidR="00A465CD" w:rsidRPr="00A465CD">
        <w:rPr>
          <w:noProof/>
          <w:rPrChange w:id="302" w:author="hong qin" w:date="2012-04-20T08:36:00Z">
            <w:rPr>
              <w:rFonts w:ascii="Arial" w:hAnsi="Arial"/>
              <w:sz w:val="24"/>
            </w:rPr>
          </w:rPrChange>
        </w:rPr>
        <w:instrText>HYPERLINK \l "_ENREF_21" \o "Yu, 2012 #1478</w:instrText>
      </w:r>
      <w:del w:id="303" w:author="hong qin" w:date="2012-04-20T08:36:00Z">
        <w:r w:rsidR="00AC5D1A">
          <w:rPr>
            <w:rFonts w:ascii="Arial" w:hAnsi="Arial" w:cs="Arial"/>
            <w:noProof/>
            <w:sz w:val="24"/>
            <w:szCs w:val="24"/>
          </w:rPr>
          <w:delInstrText xml:space="preserve">" </w:delInstrText>
        </w:r>
      </w:del>
      <w:ins w:id="304" w:author="hong qin" w:date="2012-04-20T08:36:00Z">
        <w:r w:rsidR="002F2F83">
          <w:rPr>
            <w:noProof/>
          </w:rPr>
          <w:instrText>"</w:instrText>
        </w:r>
      </w:ins>
      <w:r w:rsidR="00A465CD" w:rsidRPr="00A465CD">
        <w:rPr>
          <w:noProof/>
          <w:rPrChange w:id="305" w:author="hong qin" w:date="2012-04-20T08:36:00Z">
            <w:rPr>
              <w:rFonts w:ascii="Arial" w:hAnsi="Arial"/>
              <w:sz w:val="24"/>
            </w:rPr>
          </w:rPrChange>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A465CD" w:rsidRPr="00A465CD">
        <w:rPr>
          <w:noProof/>
          <w:rPrChange w:id="306" w:author="hong qin" w:date="2012-04-20T08:36:00Z">
            <w:rPr>
              <w:rFonts w:ascii="Arial" w:hAnsi="Arial"/>
              <w:sz w:val="24"/>
            </w:rPr>
          </w:rPrChange>
        </w:rPr>
        <w:fldChar w:fldCharType="end"/>
      </w:r>
      <w:r w:rsidR="008F7FD3" w:rsidRPr="00605020">
        <w:rPr>
          <w:rFonts w:ascii="Arial" w:hAnsi="Arial" w:cs="Arial"/>
          <w:noProof/>
          <w:sz w:val="24"/>
          <w:szCs w:val="24"/>
        </w:rPr>
        <w:t>)</w:t>
      </w:r>
      <w:r w:rsidR="00A465CD" w:rsidRPr="00605020">
        <w:rPr>
          <w:rFonts w:ascii="Arial" w:hAnsi="Arial" w:cs="Arial"/>
          <w:sz w:val="24"/>
          <w:szCs w:val="24"/>
        </w:rPr>
        <w:fldChar w:fldCharType="end"/>
      </w:r>
      <w:commentRangeEnd w:id="297"/>
      <w:r w:rsidR="008F7FD3" w:rsidRPr="00605020">
        <w:rPr>
          <w:rStyle w:val="CommentReference"/>
        </w:rPr>
        <w:commentReference w:id="297"/>
      </w:r>
      <w:ins w:id="307" w:author="bidyut k mohanty" w:date="2012-04-20T11:46:00Z">
        <w:r w:rsidR="002E2EB0">
          <w:rPr>
            <w:rFonts w:ascii="Arial" w:hAnsi="Arial" w:cs="Arial"/>
            <w:sz w:val="24"/>
            <w:szCs w:val="24"/>
          </w:rPr>
          <w:t>.</w:t>
        </w:r>
      </w:ins>
      <w:ins w:id="308" w:author="bidyut k mohanty" w:date="2012-04-22T08:31:00Z">
        <w:r w:rsidR="008A47C1" w:rsidRPr="00605020">
          <w:rPr>
            <w:rFonts w:ascii="Arial" w:hAnsi="Arial" w:cs="Arial"/>
            <w:sz w:val="24"/>
            <w:szCs w:val="24"/>
          </w:rPr>
          <w:t>.</w:t>
        </w:r>
      </w:ins>
      <w:ins w:id="309" w:author="bidyut k mohanty" w:date="2012-04-20T11:46:00Z">
        <w:r w:rsidR="002E2EB0">
          <w:rPr>
            <w:rFonts w:ascii="Arial" w:hAnsi="Arial" w:cs="Arial"/>
            <w:sz w:val="24"/>
            <w:szCs w:val="24"/>
          </w:rPr>
          <w:t xml:space="preserve"> </w:t>
        </w:r>
      </w:ins>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465CD" w:rsidRPr="00A465CD">
        <w:rPr>
          <w:rFonts w:ascii="Arial" w:hAnsi="Arial"/>
          <w:sz w:val="24"/>
          <w:vertAlign w:val="subscript"/>
          <w:rPrChange w:id="310" w:author="bidyut k mohanty" w:date="2012-04-20T08:36:00Z">
            <w:rPr>
              <w:rFonts w:ascii="Arial" w:hAnsi="Arial" w:cs="Arial"/>
              <w:sz w:val="24"/>
              <w:szCs w:val="24"/>
            </w:rPr>
          </w:rPrChange>
        </w:rPr>
        <w:t>2</w:t>
      </w:r>
      <w:r w:rsidR="009B13F2" w:rsidRPr="00605020">
        <w:rPr>
          <w:rFonts w:ascii="Arial" w:hAnsi="Arial" w:cs="Arial"/>
          <w:sz w:val="24"/>
          <w:szCs w:val="24"/>
        </w:rPr>
        <w:t>O</w:t>
      </w:r>
      <w:r w:rsidR="00A465CD" w:rsidRPr="00A465CD">
        <w:rPr>
          <w:rFonts w:ascii="Arial" w:hAnsi="Arial"/>
          <w:sz w:val="24"/>
          <w:vertAlign w:val="subscript"/>
          <w:rPrChange w:id="311" w:author="bidyut k mohanty" w:date="2012-04-20T08:36:00Z">
            <w:rPr>
              <w:rFonts w:ascii="Arial" w:hAnsi="Arial" w:cs="Arial"/>
              <w:sz w:val="24"/>
              <w:szCs w:val="24"/>
            </w:rPr>
          </w:rPrChange>
        </w:rPr>
        <w:t>2</w:t>
      </w:r>
      <w:r w:rsidR="009B13F2" w:rsidRPr="00605020">
        <w:rPr>
          <w:rFonts w:ascii="Arial" w:hAnsi="Arial" w:cs="Arial"/>
          <w:sz w:val="24"/>
          <w:szCs w:val="24"/>
        </w:rPr>
        <w:t xml:space="preserve"> as a defense mechanism. Thus, low levels of H</w:t>
      </w:r>
      <w:r w:rsidR="00A465CD" w:rsidRPr="00A465CD">
        <w:rPr>
          <w:rFonts w:ascii="Arial" w:hAnsi="Arial"/>
          <w:sz w:val="24"/>
          <w:vertAlign w:val="subscript"/>
          <w:rPrChange w:id="312" w:author="bidyut k mohanty" w:date="2012-04-20T08:36:00Z">
            <w:rPr>
              <w:rFonts w:ascii="Arial" w:hAnsi="Arial" w:cs="Arial"/>
              <w:sz w:val="24"/>
              <w:szCs w:val="24"/>
            </w:rPr>
          </w:rPrChange>
        </w:rPr>
        <w:t>2</w:t>
      </w:r>
      <w:r w:rsidR="009B13F2" w:rsidRPr="00605020">
        <w:rPr>
          <w:rFonts w:ascii="Arial" w:hAnsi="Arial" w:cs="Arial"/>
          <w:sz w:val="24"/>
          <w:szCs w:val="24"/>
        </w:rPr>
        <w:t>O</w:t>
      </w:r>
      <w:r w:rsidR="00A465CD" w:rsidRPr="00A465CD">
        <w:rPr>
          <w:rFonts w:ascii="Arial" w:hAnsi="Arial"/>
          <w:sz w:val="24"/>
          <w:vertAlign w:val="subscript"/>
          <w:rPrChange w:id="313" w:author="bidyut k mohanty" w:date="2012-04-20T08:36:00Z">
            <w:rPr>
              <w:rFonts w:ascii="Arial" w:hAnsi="Arial" w:cs="Arial"/>
              <w:sz w:val="24"/>
              <w:szCs w:val="24"/>
            </w:rPr>
          </w:rPrChange>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A465CD"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314" w:author="Hong Qin" w:date="2012-04-22T17:19:00Z">
        <w:r w:rsidR="00257CB6">
          <w:rPr>
            <w:rFonts w:ascii="Arial" w:hAnsi="Arial" w:cs="Arial"/>
            <w:sz w:val="24"/>
            <w:szCs w:val="24"/>
          </w:rPr>
          <w:instrText xml:space="preserve"> ADDIN EN.CITE </w:instrText>
        </w:r>
      </w:ins>
      <w:del w:id="315" w:author="Hong Qin" w:date="2012-04-22T17:05:00Z">
        <w:r w:rsidR="00896728"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316" w:author="Hong Qin" w:date="2012-04-22T17:05:00Z">
        <w:r w:rsidR="00A465CD" w:rsidRPr="00605020" w:rsidDel="00CF32D4">
          <w:rPr>
            <w:rFonts w:ascii="Arial" w:hAnsi="Arial" w:cs="Arial"/>
            <w:sz w:val="24"/>
            <w:szCs w:val="24"/>
          </w:rPr>
          <w:fldChar w:fldCharType="end"/>
        </w:r>
      </w:del>
      <w:ins w:id="317" w:author="Hong Qin" w:date="2012-04-22T17:19:00Z">
        <w:r w:rsidR="00A465CD">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318"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r w:rsidR="00896728" w:rsidRPr="00605020">
        <w:rPr>
          <w:rFonts w:ascii="Arial" w:hAnsi="Arial" w:cs="Arial"/>
          <w:noProof/>
          <w:sz w:val="24"/>
          <w:szCs w:val="24"/>
        </w:rPr>
        <w:t>(</w:t>
      </w:r>
      <w:r w:rsidR="00A465CD" w:rsidRPr="00A465CD">
        <w:rPr>
          <w:noProof/>
          <w:rPrChange w:id="319" w:author="hong qin" w:date="2012-04-20T08:36:00Z">
            <w:rPr>
              <w:rFonts w:ascii="Arial" w:hAnsi="Arial"/>
              <w:sz w:val="24"/>
            </w:rPr>
          </w:rPrChange>
        </w:rPr>
        <w:fldChar w:fldCharType="begin"/>
      </w:r>
      <w:del w:id="320" w:author="hong qin" w:date="2012-04-20T08:36:00Z">
        <w:r w:rsidR="00AC5D1A">
          <w:rPr>
            <w:rFonts w:ascii="Arial" w:hAnsi="Arial" w:cs="Arial"/>
            <w:noProof/>
            <w:sz w:val="24"/>
            <w:szCs w:val="24"/>
          </w:rPr>
          <w:delInstrText xml:space="preserve"> </w:delInstrText>
        </w:r>
      </w:del>
      <w:r w:rsidR="00A465CD" w:rsidRPr="00A465CD">
        <w:rPr>
          <w:noProof/>
          <w:rPrChange w:id="321" w:author="hong qin" w:date="2012-04-20T08:36:00Z">
            <w:rPr>
              <w:rFonts w:ascii="Arial" w:hAnsi="Arial"/>
              <w:sz w:val="24"/>
            </w:rPr>
          </w:rPrChange>
        </w:rPr>
        <w:instrText>HYPERLINK \l "_ENREF_13" \o "Rahman, 2007 #1468</w:instrText>
      </w:r>
      <w:del w:id="322" w:author="hong qin" w:date="2012-04-20T08:36:00Z">
        <w:r w:rsidR="00AC5D1A">
          <w:rPr>
            <w:rFonts w:ascii="Arial" w:hAnsi="Arial" w:cs="Arial"/>
            <w:noProof/>
            <w:sz w:val="24"/>
            <w:szCs w:val="24"/>
          </w:rPr>
          <w:delInstrText xml:space="preserve">" </w:delInstrText>
        </w:r>
      </w:del>
      <w:ins w:id="323" w:author="hong qin" w:date="2012-04-20T08:36:00Z">
        <w:r w:rsidR="002F2F83">
          <w:rPr>
            <w:noProof/>
          </w:rPr>
          <w:instrText>"</w:instrText>
        </w:r>
      </w:ins>
      <w:r w:rsidR="00A465CD" w:rsidRPr="00A465CD">
        <w:rPr>
          <w:noProof/>
          <w:rPrChange w:id="324"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A465CD" w:rsidRPr="00A465CD">
        <w:rPr>
          <w:noProof/>
          <w:rPrChange w:id="325" w:author="hong qin" w:date="2012-04-20T08:36:00Z">
            <w:rPr>
              <w:rFonts w:ascii="Arial" w:hAnsi="Arial"/>
              <w:sz w:val="24"/>
            </w:rPr>
          </w:rPrChange>
        </w:rPr>
        <w:fldChar w:fldCharType="end"/>
      </w:r>
      <w:r w:rsidR="00896728" w:rsidRPr="00605020">
        <w:rPr>
          <w:rFonts w:ascii="Arial" w:hAnsi="Arial" w:cs="Arial"/>
          <w:noProof/>
          <w:sz w:val="24"/>
          <w:szCs w:val="24"/>
        </w:rPr>
        <w:t xml:space="preserve">; </w:t>
      </w:r>
      <w:r w:rsidR="00A465CD" w:rsidRPr="00A465CD">
        <w:rPr>
          <w:noProof/>
          <w:rPrChange w:id="326" w:author="hong qin" w:date="2012-04-20T08:36:00Z">
            <w:rPr>
              <w:rFonts w:ascii="Arial" w:hAnsi="Arial"/>
              <w:sz w:val="24"/>
            </w:rPr>
          </w:rPrChange>
        </w:rPr>
        <w:fldChar w:fldCharType="begin"/>
      </w:r>
      <w:del w:id="327" w:author="hong qin" w:date="2012-04-20T08:36:00Z">
        <w:r w:rsidR="00AC5D1A">
          <w:rPr>
            <w:rFonts w:ascii="Arial" w:hAnsi="Arial" w:cs="Arial"/>
            <w:noProof/>
            <w:sz w:val="24"/>
            <w:szCs w:val="24"/>
          </w:rPr>
          <w:delInstrText xml:space="preserve"> </w:delInstrText>
        </w:r>
      </w:del>
      <w:r w:rsidR="00A465CD" w:rsidRPr="00A465CD">
        <w:rPr>
          <w:noProof/>
          <w:rPrChange w:id="328" w:author="hong qin" w:date="2012-04-20T08:36:00Z">
            <w:rPr>
              <w:rFonts w:ascii="Arial" w:hAnsi="Arial"/>
              <w:sz w:val="24"/>
            </w:rPr>
          </w:rPrChange>
        </w:rPr>
        <w:instrText>HYPERLINK \l "_ENREF_18" \o "Weinberger, 2010 #864</w:instrText>
      </w:r>
      <w:del w:id="329" w:author="hong qin" w:date="2012-04-20T08:36:00Z">
        <w:r w:rsidR="00AC5D1A">
          <w:rPr>
            <w:rFonts w:ascii="Arial" w:hAnsi="Arial" w:cs="Arial"/>
            <w:noProof/>
            <w:sz w:val="24"/>
            <w:szCs w:val="24"/>
          </w:rPr>
          <w:delInstrText xml:space="preserve">" </w:delInstrText>
        </w:r>
      </w:del>
      <w:ins w:id="330" w:author="hong qin" w:date="2012-04-20T08:36:00Z">
        <w:r w:rsidR="002F2F83">
          <w:rPr>
            <w:noProof/>
          </w:rPr>
          <w:instrText>"</w:instrText>
        </w:r>
      </w:ins>
      <w:r w:rsidR="00A465CD" w:rsidRPr="00A465CD">
        <w:rPr>
          <w:noProof/>
          <w:rPrChange w:id="331"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A465CD" w:rsidRPr="00A465CD">
        <w:rPr>
          <w:noProof/>
          <w:rPrChange w:id="332" w:author="hong qin" w:date="2012-04-20T08:36:00Z">
            <w:rPr>
              <w:rFonts w:ascii="Arial" w:hAnsi="Arial"/>
              <w:sz w:val="24"/>
            </w:rPr>
          </w:rPrChange>
        </w:rPr>
        <w:fldChar w:fldCharType="end"/>
      </w:r>
      <w:r w:rsidR="00896728" w:rsidRPr="00605020">
        <w:rPr>
          <w:rFonts w:ascii="Arial" w:hAnsi="Arial" w:cs="Arial"/>
          <w:noProof/>
          <w:sz w:val="24"/>
          <w:szCs w:val="24"/>
        </w:rPr>
        <w:t>)</w:t>
      </w:r>
      <w:r w:rsidR="00A465CD" w:rsidRPr="00605020">
        <w:rPr>
          <w:rFonts w:ascii="Arial" w:hAnsi="Arial" w:cs="Arial"/>
          <w:sz w:val="24"/>
          <w:szCs w:val="24"/>
        </w:rPr>
        <w:fldChar w:fldCharType="end"/>
      </w:r>
      <w:r w:rsidR="00896728" w:rsidRPr="00605020">
        <w:rPr>
          <w:rFonts w:ascii="Arial" w:hAnsi="Arial" w:cs="Arial"/>
          <w:sz w:val="24"/>
          <w:szCs w:val="24"/>
        </w:rPr>
        <w:t xml:space="preserve">. </w:t>
      </w:r>
    </w:p>
    <w:p w:rsidR="00A465CD" w:rsidRDefault="001643B0" w:rsidP="00A465CD">
      <w:pPr>
        <w:spacing w:after="0" w:line="480" w:lineRule="auto"/>
        <w:ind w:firstLine="720"/>
        <w:jc w:val="both"/>
        <w:rPr>
          <w:rFonts w:ascii="Arial" w:hAnsi="Arial" w:cs="Arial"/>
          <w:sz w:val="24"/>
          <w:szCs w:val="24"/>
        </w:rPr>
        <w:pPrChange w:id="333" w:author="Hong Qin" w:date="2012-04-22T21:55:00Z">
          <w:pPr>
            <w:spacing w:after="0" w:line="480" w:lineRule="auto"/>
            <w:ind w:firstLine="720"/>
          </w:pPr>
        </w:pPrChange>
      </w:pPr>
      <w:r w:rsidRPr="00605020">
        <w:rPr>
          <w:rFonts w:ascii="Arial" w:hAnsi="Arial" w:cs="Arial"/>
          <w:sz w:val="24"/>
          <w:szCs w:val="24"/>
        </w:rPr>
        <w:t xml:space="preserve">Reactive oxygen species (ROS) are </w:t>
      </w:r>
      <w:r w:rsidR="003822C1" w:rsidRPr="00605020">
        <w:rPr>
          <w:rFonts w:ascii="Arial" w:hAnsi="Arial" w:cs="Arial"/>
          <w:sz w:val="24"/>
          <w:szCs w:val="24"/>
        </w:rPr>
        <w:t xml:space="preserve">natural by-products of the </w:t>
      </w:r>
      <w:ins w:id="334" w:author="Hong Qin" w:date="2012-04-22T21:50:00Z">
        <w:r w:rsidR="004D2237">
          <w:rPr>
            <w:rFonts w:ascii="Arial" w:hAnsi="Arial" w:cs="Arial"/>
            <w:sz w:val="24"/>
            <w:szCs w:val="24"/>
          </w:rPr>
          <w:t xml:space="preserve">mitochondrial </w:t>
        </w:r>
      </w:ins>
      <w:commentRangeStart w:id="335"/>
      <w:r w:rsidR="003822C1" w:rsidRPr="00605020">
        <w:rPr>
          <w:rFonts w:ascii="Arial" w:hAnsi="Arial" w:cs="Arial"/>
          <w:sz w:val="24"/>
          <w:szCs w:val="24"/>
        </w:rPr>
        <w:t xml:space="preserve">respiratory </w:t>
      </w:r>
      <w:ins w:id="336" w:author="Hong Qin" w:date="2012-04-22T21:50:00Z">
        <w:r w:rsidR="004D2237">
          <w:rPr>
            <w:rFonts w:ascii="Arial" w:hAnsi="Arial" w:cs="Arial"/>
            <w:sz w:val="24"/>
            <w:szCs w:val="24"/>
          </w:rPr>
          <w:t>chain</w:t>
        </w:r>
      </w:ins>
      <w:commentRangeEnd w:id="335"/>
      <w:ins w:id="337" w:author="Hong Qin" w:date="2012-04-22T21:51:00Z">
        <w:r w:rsidR="004D2237">
          <w:rPr>
            <w:rStyle w:val="CommentReference"/>
            <w:vanish/>
          </w:rPr>
          <w:commentReference w:id="335"/>
        </w:r>
      </w:ins>
      <w:ins w:id="338" w:author="Hong Qin" w:date="2012-04-22T21:50:00Z">
        <w:r w:rsidR="004D2237">
          <w:rPr>
            <w:rFonts w:ascii="Arial" w:hAnsi="Arial" w:cs="Arial"/>
            <w:sz w:val="24"/>
            <w:szCs w:val="24"/>
          </w:rPr>
          <w:t xml:space="preserve">. </w:t>
        </w:r>
      </w:ins>
      <w:ins w:id="339" w:author="Hong Qin" w:date="2012-04-22T21:54:00Z">
        <w:r w:rsidR="00AB75A6" w:rsidRPr="00605020">
          <w:rPr>
            <w:rFonts w:ascii="Arial" w:hAnsi="Arial" w:cs="Arial"/>
            <w:sz w:val="24"/>
            <w:szCs w:val="24"/>
          </w:rPr>
          <w:t>The endogenous level of ROS also plays a role in signaling transduction and normal cell functions</w:t>
        </w:r>
        <w:r w:rsidR="00AB75A6">
          <w:rPr>
            <w:rFonts w:ascii="Arial" w:hAnsi="Arial" w:cs="Arial"/>
            <w:sz w:val="24"/>
            <w:szCs w:val="24"/>
          </w:rPr>
          <w:t xml:space="preserve"> </w:t>
        </w:r>
        <w:r w:rsidR="00A465CD" w:rsidRPr="00605020">
          <w:rPr>
            <w:rFonts w:ascii="Arial" w:hAnsi="Arial" w:cs="Arial"/>
            <w:sz w:val="24"/>
            <w:szCs w:val="24"/>
          </w:rPr>
          <w:fldChar w:fldCharType="begin"/>
        </w:r>
        <w:r w:rsidR="00AB75A6">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A465CD" w:rsidRPr="00605020">
          <w:rPr>
            <w:rFonts w:ascii="Arial" w:hAnsi="Arial" w:cs="Arial"/>
            <w:sz w:val="24"/>
            <w:szCs w:val="24"/>
          </w:rPr>
          <w:fldChar w:fldCharType="separate"/>
        </w:r>
        <w:r w:rsidR="00AB75A6" w:rsidRPr="00605020">
          <w:rPr>
            <w:rFonts w:ascii="Arial" w:hAnsi="Arial" w:cs="Arial"/>
            <w:noProof/>
            <w:sz w:val="24"/>
            <w:szCs w:val="24"/>
          </w:rPr>
          <w:t>(</w:t>
        </w:r>
        <w:r w:rsidR="00A465CD" w:rsidRPr="00D86495">
          <w:rPr>
            <w:noProof/>
          </w:rPr>
          <w:fldChar w:fldCharType="begin"/>
        </w:r>
        <w:r w:rsidR="00AB75A6" w:rsidRPr="00D86495">
          <w:rPr>
            <w:noProof/>
          </w:rPr>
          <w:instrText>HYPERLINK \l "_ENREF_1" \o "Blagosklonny, 2008 #506</w:instrText>
        </w:r>
        <w:r w:rsidR="00AB75A6">
          <w:rPr>
            <w:noProof/>
          </w:rPr>
          <w:instrText>"</w:instrText>
        </w:r>
        <w:r w:rsidR="00A465CD" w:rsidRPr="00D86495">
          <w:rPr>
            <w:noProof/>
          </w:rPr>
          <w:fldChar w:fldCharType="separate"/>
        </w:r>
        <w:r w:rsidR="00AB75A6" w:rsidRPr="00605020">
          <w:rPr>
            <w:rFonts w:ascii="Arial" w:hAnsi="Arial" w:cs="Arial"/>
            <w:noProof/>
            <w:sz w:val="24"/>
            <w:szCs w:val="24"/>
          </w:rPr>
          <w:t>B</w:t>
        </w:r>
        <w:r w:rsidR="00AB75A6" w:rsidRPr="00605020">
          <w:rPr>
            <w:rFonts w:ascii="Arial" w:hAnsi="Arial" w:cs="Arial"/>
            <w:smallCaps/>
            <w:noProof/>
            <w:sz w:val="24"/>
            <w:szCs w:val="24"/>
          </w:rPr>
          <w:t>lagosklonny</w:t>
        </w:r>
        <w:r w:rsidR="00AB75A6" w:rsidRPr="00605020">
          <w:rPr>
            <w:rFonts w:ascii="Arial" w:hAnsi="Arial" w:cs="Arial"/>
            <w:noProof/>
            <w:sz w:val="24"/>
            <w:szCs w:val="24"/>
          </w:rPr>
          <w:t xml:space="preserve"> 2008</w:t>
        </w:r>
        <w:r w:rsidR="00A465CD" w:rsidRPr="00D86495">
          <w:rPr>
            <w:noProof/>
          </w:rPr>
          <w:fldChar w:fldCharType="end"/>
        </w:r>
        <w:r w:rsidR="00AB75A6" w:rsidRPr="00605020">
          <w:rPr>
            <w:rFonts w:ascii="Arial" w:hAnsi="Arial" w:cs="Arial"/>
            <w:noProof/>
            <w:sz w:val="24"/>
            <w:szCs w:val="24"/>
          </w:rPr>
          <w:t>)</w:t>
        </w:r>
        <w:r w:rsidR="00A465CD" w:rsidRPr="00605020">
          <w:rPr>
            <w:rFonts w:ascii="Arial" w:hAnsi="Arial" w:cs="Arial"/>
            <w:sz w:val="24"/>
            <w:szCs w:val="24"/>
          </w:rPr>
          <w:fldChar w:fldCharType="end"/>
        </w:r>
        <w:r w:rsidR="00AB75A6" w:rsidRPr="00605020">
          <w:rPr>
            <w:rFonts w:ascii="Arial" w:hAnsi="Arial" w:cs="Arial"/>
            <w:sz w:val="24"/>
            <w:szCs w:val="24"/>
          </w:rPr>
          <w:t>.</w:t>
        </w:r>
        <w:r w:rsidR="00AB75A6">
          <w:rPr>
            <w:rFonts w:ascii="Arial" w:hAnsi="Arial" w:cs="Arial"/>
            <w:sz w:val="24"/>
            <w:szCs w:val="24"/>
          </w:rPr>
          <w:t xml:space="preserve"> </w:t>
        </w:r>
      </w:ins>
      <w:ins w:id="340" w:author="Hong Qin" w:date="2012-04-22T21:53:00Z">
        <w:r w:rsidR="00EC267B">
          <w:rPr>
            <w:rFonts w:ascii="Arial" w:hAnsi="Arial" w:cs="Arial"/>
            <w:sz w:val="24"/>
            <w:szCs w:val="24"/>
          </w:rPr>
          <w:t xml:space="preserve">Superoxide (O2–), </w:t>
        </w:r>
        <w:r w:rsidR="005D36A2" w:rsidRPr="005D36A2">
          <w:rPr>
            <w:rFonts w:ascii="Arial" w:hAnsi="Arial" w:cs="Arial"/>
            <w:sz w:val="24"/>
            <w:szCs w:val="24"/>
          </w:rPr>
          <w:t xml:space="preserve">hydroxyl (OH) radicals, H2O2 and singlet oxygen (1O2), </w:t>
        </w:r>
        <w:r w:rsidR="00EC267B">
          <w:rPr>
            <w:rFonts w:ascii="Arial" w:hAnsi="Arial" w:cs="Arial"/>
            <w:sz w:val="24"/>
            <w:szCs w:val="24"/>
          </w:rPr>
          <w:t xml:space="preserve">can </w:t>
        </w:r>
      </w:ins>
      <w:ins w:id="341" w:author="Hong Qin" w:date="2012-04-22T21:54:00Z">
        <w:r w:rsidR="00AB75A6">
          <w:rPr>
            <w:rFonts w:ascii="Arial" w:hAnsi="Arial" w:cs="Arial"/>
            <w:sz w:val="24"/>
            <w:szCs w:val="24"/>
          </w:rPr>
          <w:t xml:space="preserve">also </w:t>
        </w:r>
      </w:ins>
      <w:ins w:id="342" w:author="Hong Qin" w:date="2012-04-22T21:53:00Z">
        <w:r w:rsidR="00EC267B">
          <w:rPr>
            <w:rFonts w:ascii="Arial" w:hAnsi="Arial" w:cs="Arial"/>
            <w:sz w:val="24"/>
            <w:szCs w:val="24"/>
          </w:rPr>
          <w:t>oxidize</w:t>
        </w:r>
        <w:r w:rsidR="005D36A2" w:rsidRPr="005D36A2">
          <w:rPr>
            <w:rFonts w:ascii="Arial" w:hAnsi="Arial" w:cs="Arial"/>
            <w:sz w:val="24"/>
            <w:szCs w:val="24"/>
          </w:rPr>
          <w:t xml:space="preserve"> lipids, proteins</w:t>
        </w:r>
      </w:ins>
      <w:ins w:id="343" w:author="Hong Qin" w:date="2012-04-22T21:54:00Z">
        <w:r w:rsidR="00EC267B">
          <w:rPr>
            <w:rFonts w:ascii="Arial" w:hAnsi="Arial" w:cs="Arial"/>
            <w:sz w:val="24"/>
            <w:szCs w:val="24"/>
          </w:rPr>
          <w:t xml:space="preserve"> </w:t>
        </w:r>
      </w:ins>
      <w:ins w:id="344" w:author="Hong Qin" w:date="2012-04-22T21:53:00Z">
        <w:r w:rsidR="005D36A2" w:rsidRPr="005D36A2">
          <w:rPr>
            <w:rFonts w:ascii="Arial" w:hAnsi="Arial" w:cs="Arial"/>
            <w:sz w:val="24"/>
            <w:szCs w:val="24"/>
          </w:rPr>
          <w:t xml:space="preserve">and nucleic acids </w:t>
        </w:r>
        <w:r w:rsidR="00A465CD" w:rsidRPr="00A465CD">
          <w:rPr>
            <w:rFonts w:ascii="Arial" w:hAnsi="Arial" w:cs="Arial"/>
            <w:color w:val="FF6600"/>
            <w:sz w:val="24"/>
            <w:szCs w:val="24"/>
            <w:rPrChange w:id="345" w:author="Hong Qin" w:date="2012-04-22T21:54:00Z">
              <w:rPr>
                <w:rFonts w:ascii="Arial" w:hAnsi="Arial" w:cs="Arial"/>
                <w:sz w:val="24"/>
                <w:szCs w:val="24"/>
              </w:rPr>
            </w:rPrChange>
          </w:rPr>
          <w:t>(Moradas-Ferreira et al. 1996).</w:t>
        </w:r>
      </w:ins>
      <w:ins w:id="346" w:author="Hong Qin" w:date="2012-04-22T21:55:00Z">
        <w:r w:rsidR="00AB75A6">
          <w:rPr>
            <w:rFonts w:ascii="Arial" w:hAnsi="Arial" w:cs="Arial"/>
            <w:sz w:val="24"/>
            <w:szCs w:val="24"/>
          </w:rPr>
          <w:t xml:space="preserve"> </w:t>
        </w:r>
      </w:ins>
      <w:del w:id="347" w:author="Hong Qin" w:date="2012-04-22T21:52:00Z">
        <w:r w:rsidR="003822C1" w:rsidRPr="00605020" w:rsidDel="004A7813">
          <w:rPr>
            <w:rFonts w:ascii="Arial" w:hAnsi="Arial" w:cs="Arial"/>
            <w:sz w:val="24"/>
            <w:szCs w:val="24"/>
          </w:rPr>
          <w:delText>metabolic</w:delText>
        </w:r>
        <w:r w:rsidR="00331B1F" w:rsidRPr="00605020" w:rsidDel="004A7813">
          <w:rPr>
            <w:rFonts w:ascii="Arial" w:hAnsi="Arial" w:cs="Arial"/>
            <w:sz w:val="24"/>
            <w:szCs w:val="24"/>
          </w:rPr>
          <w:delText xml:space="preserve"> reactions</w:delText>
        </w:r>
        <w:r w:rsidR="003822C1" w:rsidRPr="00605020" w:rsidDel="004A7813">
          <w:rPr>
            <w:rFonts w:ascii="Arial" w:hAnsi="Arial" w:cs="Arial"/>
            <w:sz w:val="24"/>
            <w:szCs w:val="24"/>
          </w:rPr>
          <w:delText xml:space="preserve">. </w:delText>
        </w:r>
      </w:del>
      <w:del w:id="348" w:author="Hong Qin" w:date="2012-04-22T21:54:00Z">
        <w:r w:rsidR="00F23376" w:rsidRPr="00605020" w:rsidDel="00AB75A6">
          <w:rPr>
            <w:rFonts w:ascii="Arial" w:hAnsi="Arial" w:cs="Arial"/>
            <w:sz w:val="24"/>
            <w:szCs w:val="24"/>
          </w:rPr>
          <w:delText xml:space="preserve">The </w:delText>
        </w:r>
        <w:r w:rsidR="00907C6F" w:rsidRPr="00605020" w:rsidDel="00AB75A6">
          <w:rPr>
            <w:rFonts w:ascii="Arial" w:hAnsi="Arial" w:cs="Arial"/>
            <w:sz w:val="24"/>
            <w:szCs w:val="24"/>
          </w:rPr>
          <w:delText>endogenous level of ROS</w:delText>
        </w:r>
        <w:r w:rsidR="00F23376" w:rsidRPr="00605020" w:rsidDel="00AB75A6">
          <w:rPr>
            <w:rFonts w:ascii="Arial" w:hAnsi="Arial" w:cs="Arial"/>
            <w:sz w:val="24"/>
            <w:szCs w:val="24"/>
          </w:rPr>
          <w:delText xml:space="preserve"> also play</w:delText>
        </w:r>
        <w:r w:rsidR="00EB351C" w:rsidRPr="00605020" w:rsidDel="00AB75A6">
          <w:rPr>
            <w:rFonts w:ascii="Arial" w:hAnsi="Arial" w:cs="Arial"/>
            <w:sz w:val="24"/>
            <w:szCs w:val="24"/>
          </w:rPr>
          <w:delText>s</w:delText>
        </w:r>
        <w:r w:rsidR="00F23376" w:rsidRPr="00605020" w:rsidDel="00AB75A6">
          <w:rPr>
            <w:rFonts w:ascii="Arial" w:hAnsi="Arial" w:cs="Arial"/>
            <w:sz w:val="24"/>
            <w:szCs w:val="24"/>
          </w:rPr>
          <w:delText xml:space="preserve"> a role in signaling transduction and normal cell functions</w:delText>
        </w:r>
      </w:del>
      <w:ins w:id="349" w:author="bidyut k mohanty" w:date="2012-04-19T22:20:00Z">
        <w:del w:id="350" w:author="Hong Qin" w:date="2012-04-22T21:54:00Z">
          <w:r w:rsidR="007A07E5" w:rsidDel="00AB75A6">
            <w:rPr>
              <w:rFonts w:ascii="Arial" w:hAnsi="Arial" w:cs="Arial"/>
              <w:sz w:val="24"/>
              <w:szCs w:val="24"/>
            </w:rPr>
            <w:delText xml:space="preserve"> </w:delText>
          </w:r>
        </w:del>
      </w:ins>
      <w:del w:id="351" w:author="Hong Qin" w:date="2012-04-22T21:54:00Z">
        <w:r w:rsidR="00A465CD" w:rsidRPr="00605020" w:rsidDel="00AB75A6">
          <w:rPr>
            <w:rFonts w:ascii="Arial" w:hAnsi="Arial" w:cs="Arial"/>
            <w:sz w:val="24"/>
            <w:szCs w:val="24"/>
          </w:rPr>
          <w:fldChar w:fldCharType="begin"/>
        </w:r>
      </w:del>
      <w:del w:id="352" w:author="Hong Qin" w:date="2012-04-22T17:05:00Z">
        <w:r w:rsidR="008D39FD" w:rsidRPr="00605020" w:rsidDel="00CF32D4">
          <w:rPr>
            <w:rFonts w:ascii="Arial" w:hAnsi="Arial" w:cs="Arial"/>
            <w:sz w:val="24"/>
            <w:szCs w:val="24"/>
          </w:rPr>
          <w:del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delInstrText>
        </w:r>
      </w:del>
      <w:del w:id="353" w:author="Hong Qin" w:date="2012-04-22T21:54:00Z">
        <w:r w:rsidR="00A465CD" w:rsidRPr="00605020" w:rsidDel="00AB75A6">
          <w:rPr>
            <w:rFonts w:ascii="Arial" w:hAnsi="Arial" w:cs="Arial"/>
            <w:sz w:val="24"/>
            <w:szCs w:val="24"/>
          </w:rPr>
          <w:fldChar w:fldCharType="separate"/>
        </w:r>
        <w:r w:rsidR="008D39FD" w:rsidRPr="00605020" w:rsidDel="00AB75A6">
          <w:rPr>
            <w:rFonts w:ascii="Arial" w:hAnsi="Arial" w:cs="Arial"/>
            <w:noProof/>
            <w:sz w:val="24"/>
            <w:szCs w:val="24"/>
          </w:rPr>
          <w:delText>(</w:delText>
        </w:r>
        <w:r w:rsidR="00A465CD" w:rsidRPr="00A465CD" w:rsidDel="00AB75A6">
          <w:rPr>
            <w:noProof/>
            <w:rPrChange w:id="354" w:author="hong qin" w:date="2012-04-20T08:36:00Z">
              <w:rPr>
                <w:rFonts w:ascii="Arial" w:hAnsi="Arial"/>
                <w:sz w:val="24"/>
              </w:rPr>
            </w:rPrChange>
          </w:rPr>
          <w:fldChar w:fldCharType="begin"/>
        </w:r>
        <w:r w:rsidR="00AC5D1A" w:rsidDel="00AB75A6">
          <w:rPr>
            <w:rFonts w:ascii="Arial" w:hAnsi="Arial" w:cs="Arial"/>
            <w:noProof/>
            <w:sz w:val="24"/>
            <w:szCs w:val="24"/>
          </w:rPr>
          <w:delInstrText xml:space="preserve"> </w:delInstrText>
        </w:r>
        <w:r w:rsidR="00A465CD" w:rsidRPr="00A465CD">
          <w:rPr>
            <w:noProof/>
            <w:rPrChange w:id="355" w:author="hong qin" w:date="2012-04-20T08:36:00Z">
              <w:rPr>
                <w:rFonts w:ascii="Arial" w:hAnsi="Arial"/>
                <w:sz w:val="24"/>
              </w:rPr>
            </w:rPrChange>
          </w:rPr>
          <w:delInstrText>HYPERLINK \l "_ENREF_1" \o "Blagosklonny, 2008 #506</w:delInstrText>
        </w:r>
        <w:r w:rsidR="00AC5D1A" w:rsidDel="00AB75A6">
          <w:rPr>
            <w:rFonts w:ascii="Arial" w:hAnsi="Arial" w:cs="Arial"/>
            <w:noProof/>
            <w:sz w:val="24"/>
            <w:szCs w:val="24"/>
          </w:rPr>
          <w:delInstrText xml:space="preserve">" </w:delInstrText>
        </w:r>
      </w:del>
      <w:ins w:id="356" w:author="hong qin" w:date="2012-04-20T08:36:00Z">
        <w:del w:id="357" w:author="Hong Qin" w:date="2012-04-22T21:54:00Z">
          <w:r w:rsidR="002F2F83" w:rsidDel="00AB75A6">
            <w:rPr>
              <w:noProof/>
            </w:rPr>
            <w:delInstrText>"</w:delInstrText>
          </w:r>
        </w:del>
      </w:ins>
      <w:del w:id="358" w:author="Hong Qin" w:date="2012-04-22T21:54:00Z">
        <w:r w:rsidR="00A465CD" w:rsidRPr="00A465CD" w:rsidDel="00AB75A6">
          <w:rPr>
            <w:noProof/>
            <w:rPrChange w:id="359" w:author="hong qin" w:date="2012-04-20T08:36:00Z">
              <w:rPr>
                <w:rFonts w:ascii="Arial" w:hAnsi="Arial"/>
                <w:sz w:val="24"/>
              </w:rPr>
            </w:rPrChange>
          </w:rPr>
          <w:fldChar w:fldCharType="separate"/>
        </w:r>
        <w:r w:rsidR="00AC5D1A" w:rsidRPr="00605020" w:rsidDel="00AB75A6">
          <w:rPr>
            <w:rFonts w:ascii="Arial" w:hAnsi="Arial" w:cs="Arial"/>
            <w:noProof/>
            <w:sz w:val="24"/>
            <w:szCs w:val="24"/>
          </w:rPr>
          <w:delText>B</w:delText>
        </w:r>
        <w:r w:rsidR="00AC5D1A" w:rsidRPr="00605020" w:rsidDel="00AB75A6">
          <w:rPr>
            <w:rFonts w:ascii="Arial" w:hAnsi="Arial" w:cs="Arial"/>
            <w:smallCaps/>
            <w:noProof/>
            <w:sz w:val="24"/>
            <w:szCs w:val="24"/>
          </w:rPr>
          <w:delText>lagosklonny</w:delText>
        </w:r>
        <w:r w:rsidR="00AC5D1A" w:rsidRPr="00605020" w:rsidDel="00AB75A6">
          <w:rPr>
            <w:rFonts w:ascii="Arial" w:hAnsi="Arial" w:cs="Arial"/>
            <w:noProof/>
            <w:sz w:val="24"/>
            <w:szCs w:val="24"/>
          </w:rPr>
          <w:delText xml:space="preserve"> 2008</w:delText>
        </w:r>
        <w:r w:rsidR="00A465CD" w:rsidRPr="00A465CD" w:rsidDel="00AB75A6">
          <w:rPr>
            <w:noProof/>
            <w:rPrChange w:id="360" w:author="hong qin" w:date="2012-04-20T08:36:00Z">
              <w:rPr>
                <w:rFonts w:ascii="Arial" w:hAnsi="Arial"/>
                <w:sz w:val="24"/>
              </w:rPr>
            </w:rPrChange>
          </w:rPr>
          <w:fldChar w:fldCharType="end"/>
        </w:r>
        <w:r w:rsidR="008D39FD" w:rsidRPr="00605020" w:rsidDel="00AB75A6">
          <w:rPr>
            <w:rFonts w:ascii="Arial" w:hAnsi="Arial" w:cs="Arial"/>
            <w:noProof/>
            <w:sz w:val="24"/>
            <w:szCs w:val="24"/>
          </w:rPr>
          <w:delText>)</w:delText>
        </w:r>
        <w:r w:rsidR="00A465CD" w:rsidRPr="00605020" w:rsidDel="00AB75A6">
          <w:rPr>
            <w:rFonts w:ascii="Arial" w:hAnsi="Arial" w:cs="Arial"/>
            <w:sz w:val="24"/>
            <w:szCs w:val="24"/>
          </w:rPr>
          <w:fldChar w:fldCharType="end"/>
        </w:r>
        <w:r w:rsidR="00907C6F" w:rsidRPr="00605020" w:rsidDel="00AB75A6">
          <w:rPr>
            <w:rFonts w:ascii="Arial" w:hAnsi="Arial" w:cs="Arial"/>
            <w:sz w:val="24"/>
            <w:szCs w:val="24"/>
          </w:rPr>
          <w:delText xml:space="preserve">. </w:delText>
        </w:r>
      </w:del>
      <w:del w:id="361" w:author="bidyut k mohanty" w:date="2012-04-22T08:31:00Z">
        <w:r w:rsidR="00992E2B" w:rsidRPr="00605020">
          <w:rPr>
            <w:rFonts w:ascii="Arial" w:hAnsi="Arial" w:cs="Arial"/>
            <w:sz w:val="24"/>
            <w:szCs w:val="24"/>
          </w:rPr>
          <w:delText>Damage</w:delText>
        </w:r>
      </w:del>
      <w:ins w:id="362" w:author="bidyut k mohanty" w:date="2012-04-22T08:31:00Z">
        <w:r w:rsidR="00992E2B" w:rsidRPr="00605020">
          <w:rPr>
            <w:rFonts w:ascii="Arial" w:hAnsi="Arial" w:cs="Arial"/>
            <w:sz w:val="24"/>
            <w:szCs w:val="24"/>
          </w:rPr>
          <w:t>Damage</w:t>
        </w:r>
      </w:ins>
      <w:del w:id="363" w:author="bidyut k mohanty" w:date="2012-04-19T22:20:00Z">
        <w:r w:rsidR="00992E2B" w:rsidRPr="00605020">
          <w:rPr>
            <w:rFonts w:ascii="Arial" w:hAnsi="Arial" w:cs="Arial"/>
            <w:sz w:val="24"/>
            <w:szCs w:val="24"/>
          </w:rPr>
          <w:delText>s</w:delText>
        </w:r>
      </w:del>
      <w:r w:rsidR="00992E2B" w:rsidRPr="00605020">
        <w:rPr>
          <w:rFonts w:ascii="Arial" w:hAnsi="Arial" w:cs="Arial"/>
          <w:sz w:val="24"/>
          <w:szCs w:val="24"/>
        </w:rPr>
        <w:t xml:space="preserve"> </w:t>
      </w:r>
      <w:del w:id="364" w:author="bidyut k mohanty" w:date="2012-04-20T11:48:00Z">
        <w:r w:rsidR="00992E2B" w:rsidRPr="00605020" w:rsidDel="0050481B">
          <w:rPr>
            <w:rFonts w:ascii="Arial" w:hAnsi="Arial" w:cs="Arial"/>
            <w:sz w:val="24"/>
            <w:szCs w:val="24"/>
          </w:rPr>
          <w:delText xml:space="preserve">that </w:delText>
        </w:r>
      </w:del>
      <w:del w:id="365" w:author="bidyut k mohanty" w:date="2012-04-22T08:31:00Z">
        <w:r w:rsidR="007A07E5">
          <w:rPr>
            <w:rFonts w:ascii="Arial" w:hAnsi="Arial" w:cs="Arial"/>
            <w:sz w:val="24"/>
            <w:szCs w:val="24"/>
          </w:rPr>
          <w:delText>is</w:delText>
        </w:r>
        <w:r w:rsidR="007A07E5" w:rsidRPr="00605020">
          <w:rPr>
            <w:rFonts w:ascii="Arial" w:hAnsi="Arial" w:cs="Arial"/>
            <w:sz w:val="24"/>
            <w:szCs w:val="24"/>
          </w:rPr>
          <w:delText xml:space="preserve"> </w:delText>
        </w:r>
      </w:del>
      <w:del w:id="366" w:author="bidyut k mohanty" w:date="2012-04-19T22:21:00Z">
        <w:r w:rsidR="00992E2B" w:rsidRPr="00605020">
          <w:rPr>
            <w:rFonts w:ascii="Arial" w:hAnsi="Arial" w:cs="Arial"/>
            <w:sz w:val="24"/>
            <w:szCs w:val="24"/>
          </w:rPr>
          <w:delText xml:space="preserve">are </w:delText>
        </w:r>
      </w:del>
      <w:r w:rsidR="00992E2B" w:rsidRPr="00605020">
        <w:rPr>
          <w:rFonts w:ascii="Arial" w:hAnsi="Arial" w:cs="Arial"/>
          <w:sz w:val="24"/>
          <w:szCs w:val="24"/>
        </w:rPr>
        <w:t xml:space="preserve">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ins w:id="367" w:author="bidyut k mohanty" w:date="2012-04-19T22:21:00Z">
        <w:r w:rsidR="007A07E5">
          <w:rPr>
            <w:rFonts w:ascii="Arial" w:hAnsi="Arial" w:cs="Arial"/>
            <w:sz w:val="24"/>
            <w:szCs w:val="24"/>
          </w:rPr>
          <w:t xml:space="preserve"> </w:t>
        </w:r>
      </w:ins>
      <w:r w:rsidR="00A465CD" w:rsidRPr="00605020">
        <w:rPr>
          <w:rFonts w:ascii="Arial" w:hAnsi="Arial" w:cs="Arial"/>
          <w:sz w:val="24"/>
          <w:szCs w:val="24"/>
        </w:rPr>
        <w:fldChar w:fldCharType="begin"/>
      </w:r>
      <w:ins w:id="368" w:author="Hong Qin" w:date="2012-04-22T17:19:00Z">
        <w:r w:rsidR="00257CB6">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369" w:author="Hong Qin" w:date="2012-04-22T17:05:00Z">
        <w:r w:rsidR="00003FCE"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A465CD" w:rsidRPr="00605020">
        <w:rPr>
          <w:rFonts w:ascii="Arial" w:hAnsi="Arial" w:cs="Arial"/>
          <w:sz w:val="24"/>
          <w:szCs w:val="24"/>
        </w:rPr>
        <w:fldChar w:fldCharType="separate"/>
      </w:r>
      <w:r w:rsidR="00003FCE" w:rsidRPr="00605020">
        <w:rPr>
          <w:rFonts w:ascii="Arial" w:hAnsi="Arial" w:cs="Arial"/>
          <w:noProof/>
          <w:sz w:val="24"/>
          <w:szCs w:val="24"/>
        </w:rPr>
        <w:t>(</w:t>
      </w:r>
      <w:r w:rsidR="00A465CD" w:rsidRPr="00A465CD">
        <w:rPr>
          <w:noProof/>
          <w:rPrChange w:id="370" w:author="hong qin" w:date="2012-04-20T08:36:00Z">
            <w:rPr>
              <w:rFonts w:ascii="Arial" w:hAnsi="Arial"/>
              <w:sz w:val="24"/>
            </w:rPr>
          </w:rPrChange>
        </w:rPr>
        <w:fldChar w:fldCharType="begin"/>
      </w:r>
      <w:del w:id="371" w:author="hong qin" w:date="2012-04-20T08:36:00Z">
        <w:r w:rsidR="00AC5D1A">
          <w:rPr>
            <w:rFonts w:ascii="Arial" w:hAnsi="Arial" w:cs="Arial"/>
            <w:noProof/>
            <w:sz w:val="24"/>
            <w:szCs w:val="24"/>
          </w:rPr>
          <w:delInstrText xml:space="preserve"> </w:delInstrText>
        </w:r>
      </w:del>
      <w:r w:rsidR="00A465CD" w:rsidRPr="00A465CD">
        <w:rPr>
          <w:noProof/>
          <w:rPrChange w:id="372" w:author="hong qin" w:date="2012-04-20T08:36:00Z">
            <w:rPr>
              <w:rFonts w:ascii="Arial" w:hAnsi="Arial"/>
              <w:sz w:val="24"/>
            </w:rPr>
          </w:rPrChange>
        </w:rPr>
        <w:instrText>HYPERLINK \l "_ENREF_5" \o "Harman, 1956 #1036</w:instrText>
      </w:r>
      <w:del w:id="373" w:author="hong qin" w:date="2012-04-20T08:36:00Z">
        <w:r w:rsidR="00AC5D1A">
          <w:rPr>
            <w:rFonts w:ascii="Arial" w:hAnsi="Arial" w:cs="Arial"/>
            <w:noProof/>
            <w:sz w:val="24"/>
            <w:szCs w:val="24"/>
          </w:rPr>
          <w:delInstrText xml:space="preserve">" </w:delInstrText>
        </w:r>
      </w:del>
      <w:ins w:id="374" w:author="hong qin" w:date="2012-04-20T08:36:00Z">
        <w:r w:rsidR="002F2F83">
          <w:rPr>
            <w:noProof/>
          </w:rPr>
          <w:instrText>"</w:instrText>
        </w:r>
      </w:ins>
      <w:r w:rsidR="00A465CD" w:rsidRPr="00A465CD">
        <w:rPr>
          <w:noProof/>
          <w:rPrChange w:id="375"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A465CD" w:rsidRPr="00A465CD">
        <w:rPr>
          <w:noProof/>
          <w:rPrChange w:id="376" w:author="hong qin" w:date="2012-04-20T08:36:00Z">
            <w:rPr>
              <w:rFonts w:ascii="Arial" w:hAnsi="Arial"/>
              <w:sz w:val="24"/>
            </w:rPr>
          </w:rPrChange>
        </w:rPr>
        <w:fldChar w:fldCharType="end"/>
      </w:r>
      <w:r w:rsidR="00003FCE" w:rsidRPr="00605020">
        <w:rPr>
          <w:rFonts w:ascii="Arial" w:hAnsi="Arial" w:cs="Arial"/>
          <w:noProof/>
          <w:sz w:val="24"/>
          <w:szCs w:val="24"/>
        </w:rPr>
        <w:t>)</w:t>
      </w:r>
      <w:r w:rsidR="00A465CD" w:rsidRPr="00605020">
        <w:rPr>
          <w:rFonts w:ascii="Arial" w:hAnsi="Arial" w:cs="Arial"/>
          <w:sz w:val="24"/>
          <w:szCs w:val="24"/>
        </w:rPr>
        <w:fldChar w:fldCharType="end"/>
      </w:r>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ins w:id="377" w:author="bidyut k mohanty" w:date="2012-04-20T08:36:00Z">
        <w:r w:rsidR="00A465CD" w:rsidRPr="00A465CD">
          <w:rPr>
            <w:rFonts w:ascii="Arial" w:hAnsi="Arial"/>
            <w:sz w:val="24"/>
            <w:highlight w:val="yellow"/>
            <w:rPrChange w:id="378" w:author="bidyut k mohanty" w:date="2012-04-22T08:31:00Z">
              <w:rPr>
                <w:rFonts w:ascii="Arial" w:hAnsi="Arial"/>
                <w:sz w:val="24"/>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ins>
      <w:ins w:id="379" w:author="Hong Qin" w:date="2012-04-22T17:19:00Z">
        <w:r w:rsidR="00257CB6">
          <w:rPr>
            <w:rFonts w:ascii="Arial" w:hAnsi="Arial"/>
            <w:sz w:val="24"/>
            <w:highlight w:val="yellow"/>
          </w:rPr>
          <w:instrText xml:space="preserve"> ADDIN EN.CITE </w:instrText>
        </w:r>
      </w:ins>
      <w:ins w:id="380" w:author="bidyut k mohanty" w:date="2012-04-20T08:36:00Z">
        <w:del w:id="381" w:author="Hong Qin" w:date="2012-04-22T17:05:00Z">
          <w:r w:rsidR="00A465CD" w:rsidRPr="00A465CD">
            <w:rPr>
              <w:rFonts w:ascii="Arial" w:hAnsi="Arial"/>
              <w:sz w:val="24"/>
              <w:highlight w:val="yellow"/>
              <w:rPrChange w:id="382" w:author="bidyut k mohanty" w:date="2012-04-22T08:31:00Z">
                <w:rPr>
                  <w:rFonts w:ascii="Arial" w:hAnsi="Arial"/>
                  <w:sz w:val="24"/>
                </w:rPr>
              </w:rPrChange>
            </w:rPr>
            <w:del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delInstrText>
          </w:r>
        </w:del>
      </w:ins>
      <w:ins w:id="383" w:author="Hong Qin" w:date="2012-04-22T17:19:00Z">
        <w:r w:rsidR="00A465CD">
          <w:rPr>
            <w:rFonts w:ascii="Arial" w:hAnsi="Arial"/>
            <w:sz w:val="24"/>
            <w:highlight w:val="yellow"/>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257CB6">
          <w:rPr>
            <w:rFonts w:ascii="Arial" w:hAnsi="Arial"/>
            <w:sz w:val="24"/>
            <w:highlight w:val="yellow"/>
          </w:rPr>
          <w:instrText xml:space="preserve"> ADDIN EN.CITE.DATA </w:instrText>
        </w:r>
      </w:ins>
      <w:r w:rsidR="000973DF" w:rsidRPr="00A465CD">
        <w:rPr>
          <w:rFonts w:ascii="Arial" w:hAnsi="Arial"/>
          <w:sz w:val="24"/>
          <w:highlight w:val="yellow"/>
        </w:rPr>
      </w:r>
      <w:ins w:id="384" w:author="Hong Qin" w:date="2012-04-22T17:19:00Z">
        <w:r w:rsidR="00A465CD">
          <w:rPr>
            <w:rFonts w:ascii="Arial" w:hAnsi="Arial"/>
            <w:sz w:val="24"/>
            <w:highlight w:val="yellow"/>
          </w:rPr>
          <w:fldChar w:fldCharType="end"/>
        </w:r>
      </w:ins>
      <w:r w:rsidR="000973DF" w:rsidRPr="00A465CD">
        <w:rPr>
          <w:rFonts w:ascii="Arial" w:hAnsi="Arial"/>
          <w:sz w:val="24"/>
          <w:highlight w:val="yellow"/>
        </w:rPr>
      </w:r>
      <w:ins w:id="385" w:author="bidyut k mohanty" w:date="2012-04-20T08:36:00Z">
        <w:r w:rsidR="00A465CD" w:rsidRPr="00A465CD">
          <w:rPr>
            <w:rFonts w:ascii="Arial" w:hAnsi="Arial"/>
            <w:sz w:val="24"/>
            <w:highlight w:val="yellow"/>
            <w:rPrChange w:id="386" w:author="bidyut k mohanty" w:date="2012-04-22T08:31:00Z">
              <w:rPr>
                <w:rFonts w:ascii="Arial" w:hAnsi="Arial"/>
                <w:sz w:val="24"/>
              </w:rPr>
            </w:rPrChange>
          </w:rPr>
          <w:fldChar w:fldCharType="separate"/>
        </w:r>
        <w:r w:rsidR="00A465CD" w:rsidRPr="00A465CD">
          <w:rPr>
            <w:rFonts w:ascii="Arial" w:hAnsi="Arial"/>
            <w:noProof/>
            <w:sz w:val="24"/>
            <w:highlight w:val="yellow"/>
            <w:rPrChange w:id="387" w:author="bidyut k mohanty" w:date="2012-04-22T08:31:00Z">
              <w:rPr>
                <w:rFonts w:ascii="Arial" w:hAnsi="Arial"/>
                <w:sz w:val="24"/>
              </w:rPr>
            </w:rPrChange>
          </w:rPr>
          <w:t>(</w:t>
        </w:r>
        <w:r w:rsidR="00A465CD" w:rsidRPr="00A465CD">
          <w:rPr>
            <w:rFonts w:ascii="Arial" w:hAnsi="Arial"/>
            <w:noProof/>
            <w:sz w:val="24"/>
            <w:rPrChange w:id="388" w:author="bidyut k mohanty" w:date="2012-04-22T08:31:00Z">
              <w:rPr>
                <w:rFonts w:ascii="Arial" w:hAnsi="Arial" w:cs="Arial"/>
                <w:noProof/>
                <w:sz w:val="24"/>
                <w:szCs w:val="24"/>
                <w:highlight w:val="yellow"/>
              </w:rPr>
            </w:rPrChange>
          </w:rPr>
          <w:fldChar w:fldCharType="begin"/>
        </w:r>
        <w:r w:rsidR="00A465CD" w:rsidRPr="00A465CD">
          <w:rPr>
            <w:rFonts w:ascii="Arial" w:hAnsi="Arial"/>
            <w:noProof/>
            <w:sz w:val="24"/>
            <w:highlight w:val="yellow"/>
            <w:rPrChange w:id="389" w:author="bidyut k mohanty" w:date="2012-04-22T08:31:00Z">
              <w:rPr>
                <w:rFonts w:ascii="Arial" w:hAnsi="Arial"/>
                <w:sz w:val="24"/>
              </w:rPr>
            </w:rPrChange>
          </w:rPr>
          <w:instrText xml:space="preserve"> HYPERLINK \l "_ENREF_14" \o "Ristow, 2011 #1034" </w:instrText>
        </w:r>
        <w:r w:rsidR="00A465CD" w:rsidRPr="00A465CD">
          <w:rPr>
            <w:rFonts w:ascii="Arial" w:hAnsi="Arial"/>
            <w:noProof/>
            <w:sz w:val="24"/>
            <w:rPrChange w:id="390" w:author="bidyut k mohanty" w:date="2012-04-22T08:31:00Z">
              <w:rPr>
                <w:rFonts w:ascii="Arial" w:hAnsi="Arial" w:cs="Arial"/>
                <w:noProof/>
                <w:sz w:val="24"/>
                <w:szCs w:val="24"/>
                <w:highlight w:val="yellow"/>
              </w:rPr>
            </w:rPrChange>
          </w:rPr>
          <w:fldChar w:fldCharType="separate"/>
        </w:r>
        <w:r w:rsidR="00A465CD" w:rsidRPr="00A465CD">
          <w:rPr>
            <w:rFonts w:ascii="Arial" w:hAnsi="Arial"/>
            <w:noProof/>
            <w:sz w:val="24"/>
            <w:highlight w:val="yellow"/>
            <w:rPrChange w:id="391" w:author="bidyut k mohanty" w:date="2012-04-22T08:31:00Z">
              <w:rPr>
                <w:rFonts w:ascii="Arial" w:hAnsi="Arial"/>
                <w:sz w:val="24"/>
              </w:rPr>
            </w:rPrChange>
          </w:rPr>
          <w:t>R</w:t>
        </w:r>
        <w:r w:rsidR="00A465CD" w:rsidRPr="00A465CD">
          <w:rPr>
            <w:rFonts w:ascii="Arial" w:hAnsi="Arial"/>
            <w:smallCaps/>
            <w:noProof/>
            <w:sz w:val="24"/>
            <w:highlight w:val="yellow"/>
            <w:rPrChange w:id="392" w:author="bidyut k mohanty" w:date="2012-04-22T08:31:00Z">
              <w:rPr>
                <w:rFonts w:ascii="Arial" w:hAnsi="Arial"/>
                <w:smallCaps/>
                <w:sz w:val="24"/>
              </w:rPr>
            </w:rPrChange>
          </w:rPr>
          <w:t>istow</w:t>
        </w:r>
        <w:r w:rsidR="00A465CD" w:rsidRPr="00A465CD">
          <w:rPr>
            <w:rFonts w:ascii="Arial" w:hAnsi="Arial"/>
            <w:noProof/>
            <w:sz w:val="24"/>
            <w:highlight w:val="yellow"/>
            <w:rPrChange w:id="393" w:author="bidyut k mohanty" w:date="2012-04-22T08:31:00Z">
              <w:rPr>
                <w:rFonts w:ascii="Arial" w:hAnsi="Arial"/>
                <w:sz w:val="24"/>
              </w:rPr>
            </w:rPrChange>
          </w:rPr>
          <w:t xml:space="preserve"> and S</w:t>
        </w:r>
        <w:r w:rsidR="00A465CD" w:rsidRPr="00A465CD">
          <w:rPr>
            <w:rFonts w:ascii="Arial" w:hAnsi="Arial"/>
            <w:smallCaps/>
            <w:noProof/>
            <w:sz w:val="24"/>
            <w:highlight w:val="yellow"/>
            <w:rPrChange w:id="394" w:author="bidyut k mohanty" w:date="2012-04-22T08:31:00Z">
              <w:rPr>
                <w:rFonts w:ascii="Arial" w:hAnsi="Arial"/>
                <w:smallCaps/>
                <w:sz w:val="24"/>
              </w:rPr>
            </w:rPrChange>
          </w:rPr>
          <w:t>chmeisser</w:t>
        </w:r>
        <w:r w:rsidR="00A465CD" w:rsidRPr="00A465CD">
          <w:rPr>
            <w:rFonts w:ascii="Arial" w:hAnsi="Arial"/>
            <w:noProof/>
            <w:sz w:val="24"/>
            <w:highlight w:val="yellow"/>
            <w:rPrChange w:id="395" w:author="bidyut k mohanty" w:date="2012-04-22T08:31:00Z">
              <w:rPr>
                <w:rFonts w:ascii="Arial" w:hAnsi="Arial"/>
                <w:sz w:val="24"/>
              </w:rPr>
            </w:rPrChange>
          </w:rPr>
          <w:t xml:space="preserve"> 2011</w:t>
        </w:r>
        <w:r w:rsidR="00A465CD" w:rsidRPr="00A465CD">
          <w:rPr>
            <w:rFonts w:ascii="Arial" w:hAnsi="Arial"/>
            <w:noProof/>
            <w:sz w:val="24"/>
            <w:rPrChange w:id="396" w:author="bidyut k mohanty" w:date="2012-04-22T08:31:00Z">
              <w:rPr>
                <w:rFonts w:ascii="Arial" w:hAnsi="Arial" w:cs="Arial"/>
                <w:noProof/>
                <w:sz w:val="24"/>
                <w:szCs w:val="24"/>
                <w:highlight w:val="yellow"/>
              </w:rPr>
            </w:rPrChange>
          </w:rPr>
          <w:fldChar w:fldCharType="end"/>
        </w:r>
        <w:r w:rsidR="00A465CD" w:rsidRPr="00A465CD">
          <w:rPr>
            <w:rFonts w:ascii="Arial" w:hAnsi="Arial"/>
            <w:noProof/>
            <w:sz w:val="24"/>
            <w:highlight w:val="yellow"/>
            <w:rPrChange w:id="397" w:author="bidyut k mohanty" w:date="2012-04-22T08:31:00Z">
              <w:rPr>
                <w:rFonts w:ascii="Arial" w:hAnsi="Arial"/>
                <w:sz w:val="24"/>
              </w:rPr>
            </w:rPrChange>
          </w:rPr>
          <w:t>)</w:t>
        </w:r>
        <w:r w:rsidR="00A465CD" w:rsidRPr="00A465CD">
          <w:rPr>
            <w:rFonts w:ascii="Arial" w:hAnsi="Arial"/>
            <w:sz w:val="24"/>
            <w:highlight w:val="yellow"/>
            <w:rPrChange w:id="398" w:author="bidyut k mohanty" w:date="2012-04-22T08:31:00Z">
              <w:rPr>
                <w:rFonts w:ascii="Arial" w:hAnsi="Arial"/>
                <w:sz w:val="24"/>
              </w:rPr>
            </w:rPrChange>
          </w:rPr>
          <w:fldChar w:fldCharType="end"/>
        </w:r>
      </w:ins>
      <w:ins w:id="399" w:author="hong qin" w:date="2012-04-20T08:36:00Z">
        <w:del w:id="400" w:author="Hong Qin" w:date="2012-04-22T08:33:00Z">
          <w:r w:rsidR="00A465CD" w:rsidRPr="00A465CD" w:rsidDel="00CA0FAF">
            <w:rPr>
              <w:rFonts w:ascii="Arial" w:hAnsi="Arial"/>
              <w:sz w:val="24"/>
              <w:highlight w:val="yellow"/>
              <w:rPrChange w:id="401" w:author="bidyut k mohanty" w:date="2012-04-22T08:31:00Z">
                <w:rPr>
                  <w:rFonts w:ascii="Arial" w:hAnsi="Arial"/>
                  <w:sz w:val="24"/>
                </w:rPr>
              </w:rPrChange>
            </w:rPr>
            <w:fldChar w:fldCharType="begin"/>
          </w:r>
          <w:r w:rsidR="00A465CD" w:rsidRPr="00A465CD">
            <w:rPr>
              <w:rFonts w:ascii="Arial" w:hAnsi="Arial"/>
              <w:sz w:val="24"/>
              <w:highlight w:val="yellow"/>
              <w:rPrChange w:id="402" w:author="bidyut k mohanty" w:date="2012-04-22T08:31:00Z">
                <w:rPr>
                  <w:rFonts w:ascii="Arial" w:hAnsi="Arial"/>
                  <w:sz w:val="24"/>
                </w:rPr>
              </w:rPrChange>
            </w:rPr>
            <w:del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delInstrText>
          </w:r>
          <w:r w:rsidR="00A465CD" w:rsidRPr="00A465CD" w:rsidDel="00CA0FAF">
            <w:rPr>
              <w:rFonts w:ascii="Arial" w:hAnsi="Arial"/>
              <w:sz w:val="24"/>
              <w:highlight w:val="yellow"/>
              <w:rPrChange w:id="403" w:author="bidyut k mohanty" w:date="2012-04-22T08:31:00Z">
                <w:rPr>
                  <w:rFonts w:ascii="Arial" w:hAnsi="Arial"/>
                  <w:sz w:val="24"/>
                </w:rPr>
              </w:rPrChange>
            </w:rPr>
            <w:fldChar w:fldCharType="separate"/>
          </w:r>
          <w:r w:rsidR="00A465CD" w:rsidRPr="00A465CD">
            <w:rPr>
              <w:rFonts w:ascii="Arial" w:hAnsi="Arial"/>
              <w:sz w:val="24"/>
              <w:highlight w:val="yellow"/>
              <w:rPrChange w:id="404" w:author="bidyut k mohanty" w:date="2012-04-22T08:31:00Z">
                <w:rPr>
                  <w:rFonts w:ascii="Arial" w:hAnsi="Arial"/>
                  <w:sz w:val="24"/>
                </w:rPr>
              </w:rPrChange>
            </w:rPr>
            <w:delText>(</w:delText>
          </w:r>
          <w:r w:rsidR="00A465CD" w:rsidRPr="00A465CD" w:rsidDel="00CA0FAF">
            <w:rPr>
              <w:rPrChange w:id="405" w:author="bidyut k mohanty" w:date="2012-04-22T08:31:00Z">
                <w:rPr>
                  <w:highlight w:val="yellow"/>
                </w:rPr>
              </w:rPrChange>
            </w:rPr>
            <w:fldChar w:fldCharType="begin"/>
          </w:r>
          <w:r w:rsidR="00A465CD" w:rsidRPr="00A465CD">
            <w:rPr>
              <w:highlight w:val="yellow"/>
              <w:rPrChange w:id="406" w:author="bidyut k mohanty" w:date="2012-04-22T08:31:00Z">
                <w:rPr/>
              </w:rPrChange>
            </w:rPr>
            <w:delInstrText>HYPERLINK \l "_ENREF_14" \o "Ristow, 2011 #1034"</w:delInstrText>
          </w:r>
          <w:r w:rsidR="00A465CD" w:rsidRPr="00A465CD" w:rsidDel="00CA0FAF">
            <w:rPr>
              <w:rPrChange w:id="407" w:author="bidyut k mohanty" w:date="2012-04-22T08:31:00Z">
                <w:rPr>
                  <w:highlight w:val="yellow"/>
                </w:rPr>
              </w:rPrChange>
            </w:rPr>
            <w:fldChar w:fldCharType="separate"/>
          </w:r>
          <w:r w:rsidR="00A465CD" w:rsidRPr="00A465CD">
            <w:rPr>
              <w:rFonts w:ascii="Arial" w:hAnsi="Arial"/>
              <w:sz w:val="24"/>
              <w:highlight w:val="yellow"/>
              <w:rPrChange w:id="408" w:author="bidyut k mohanty" w:date="2012-04-22T08:31:00Z">
                <w:rPr>
                  <w:rFonts w:ascii="Arial" w:hAnsi="Arial"/>
                  <w:sz w:val="24"/>
                </w:rPr>
              </w:rPrChange>
            </w:rPr>
            <w:delText>R</w:delText>
          </w:r>
          <w:r w:rsidR="00A465CD" w:rsidRPr="00A465CD">
            <w:rPr>
              <w:rFonts w:ascii="Arial" w:hAnsi="Arial"/>
              <w:smallCaps/>
              <w:sz w:val="24"/>
              <w:highlight w:val="yellow"/>
              <w:rPrChange w:id="409" w:author="bidyut k mohanty" w:date="2012-04-22T08:31:00Z">
                <w:rPr>
                  <w:rFonts w:ascii="Arial" w:hAnsi="Arial"/>
                  <w:smallCaps/>
                  <w:sz w:val="24"/>
                </w:rPr>
              </w:rPrChange>
            </w:rPr>
            <w:delText>istow</w:delText>
          </w:r>
          <w:r w:rsidR="00A465CD" w:rsidRPr="00A465CD">
            <w:rPr>
              <w:rFonts w:ascii="Arial" w:hAnsi="Arial"/>
              <w:sz w:val="24"/>
              <w:highlight w:val="yellow"/>
              <w:rPrChange w:id="410" w:author="bidyut k mohanty" w:date="2012-04-22T08:31:00Z">
                <w:rPr>
                  <w:rFonts w:ascii="Arial" w:hAnsi="Arial"/>
                  <w:sz w:val="24"/>
                </w:rPr>
              </w:rPrChange>
            </w:rPr>
            <w:delText xml:space="preserve"> and S</w:delText>
          </w:r>
          <w:r w:rsidR="00A465CD" w:rsidRPr="00A465CD">
            <w:rPr>
              <w:rFonts w:ascii="Arial" w:hAnsi="Arial"/>
              <w:smallCaps/>
              <w:sz w:val="24"/>
              <w:highlight w:val="yellow"/>
              <w:rPrChange w:id="411" w:author="bidyut k mohanty" w:date="2012-04-22T08:31:00Z">
                <w:rPr>
                  <w:rFonts w:ascii="Arial" w:hAnsi="Arial"/>
                  <w:smallCaps/>
                  <w:sz w:val="24"/>
                </w:rPr>
              </w:rPrChange>
            </w:rPr>
            <w:delText>chmeisser</w:delText>
          </w:r>
          <w:r w:rsidR="00A465CD" w:rsidRPr="00A465CD">
            <w:rPr>
              <w:rFonts w:ascii="Arial" w:hAnsi="Arial"/>
              <w:sz w:val="24"/>
              <w:highlight w:val="yellow"/>
              <w:rPrChange w:id="412" w:author="bidyut k mohanty" w:date="2012-04-22T08:31:00Z">
                <w:rPr>
                  <w:rFonts w:ascii="Arial" w:hAnsi="Arial"/>
                  <w:sz w:val="24"/>
                </w:rPr>
              </w:rPrChange>
            </w:rPr>
            <w:delText xml:space="preserve"> 2011</w:delText>
          </w:r>
          <w:r w:rsidR="00A465CD" w:rsidRPr="00A465CD" w:rsidDel="00CA0FAF">
            <w:rPr>
              <w:rPrChange w:id="413" w:author="bidyut k mohanty" w:date="2012-04-22T08:31:00Z">
                <w:rPr>
                  <w:highlight w:val="yellow"/>
                </w:rPr>
              </w:rPrChange>
            </w:rPr>
            <w:fldChar w:fldCharType="end"/>
          </w:r>
          <w:r w:rsidR="00A465CD" w:rsidRPr="00A465CD">
            <w:rPr>
              <w:rFonts w:ascii="Arial" w:hAnsi="Arial"/>
              <w:sz w:val="24"/>
              <w:highlight w:val="yellow"/>
              <w:rPrChange w:id="414" w:author="bidyut k mohanty" w:date="2012-04-22T08:31:00Z">
                <w:rPr>
                  <w:rFonts w:ascii="Arial" w:hAnsi="Arial"/>
                  <w:sz w:val="24"/>
                </w:rPr>
              </w:rPrChange>
            </w:rPr>
            <w:delText>)</w:delText>
          </w:r>
          <w:r w:rsidR="00A465CD" w:rsidRPr="00A465CD" w:rsidDel="00CA0FAF">
            <w:rPr>
              <w:rFonts w:ascii="Arial" w:hAnsi="Arial"/>
              <w:sz w:val="24"/>
              <w:highlight w:val="yellow"/>
              <w:rPrChange w:id="415" w:author="bidyut k mohanty" w:date="2012-04-22T08:31:00Z">
                <w:rPr>
                  <w:rFonts w:ascii="Arial" w:hAnsi="Arial"/>
                  <w:sz w:val="24"/>
                </w:rPr>
              </w:rPrChange>
            </w:rPr>
            <w:fldChar w:fldCharType="end"/>
          </w:r>
        </w:del>
      </w:ins>
      <w:r w:rsidR="0079433A" w:rsidRPr="00605020">
        <w:rPr>
          <w:rFonts w:ascii="Arial" w:hAnsi="Arial" w:cs="Arial"/>
          <w:sz w:val="24"/>
          <w:szCs w:val="24"/>
        </w:rPr>
        <w:t>.</w:t>
      </w:r>
    </w:p>
    <w:p w:rsidR="00A465CD" w:rsidRDefault="00156568" w:rsidP="00A465CD">
      <w:pPr>
        <w:spacing w:after="0" w:line="480" w:lineRule="auto"/>
        <w:ind w:firstLine="720"/>
        <w:jc w:val="both"/>
        <w:rPr>
          <w:rFonts w:ascii="Arial" w:hAnsi="Arial" w:cs="Arial"/>
          <w:sz w:val="24"/>
          <w:szCs w:val="24"/>
        </w:rPr>
        <w:pPrChange w:id="416" w:author="bidyut k mohanty" w:date="2012-04-20T08:36:00Z">
          <w:pPr>
            <w:spacing w:after="0" w:line="480" w:lineRule="auto"/>
            <w:ind w:firstLine="720"/>
          </w:pPr>
        </w:pPrChange>
      </w:pPr>
      <w:r w:rsidRPr="00605020">
        <w:rPr>
          <w:rFonts w:ascii="Arial" w:hAnsi="Arial" w:cs="Arial"/>
          <w:sz w:val="24"/>
          <w:szCs w:val="24"/>
        </w:rPr>
        <w:t xml:space="preserve">Cellular aging is the basis of physiological aging, </w:t>
      </w:r>
      <w:del w:id="417" w:author="bidyut k mohanty" w:date="2012-04-20T11:49:00Z">
        <w:r w:rsidRPr="00605020" w:rsidDel="0050481B">
          <w:rPr>
            <w:rFonts w:ascii="Arial" w:hAnsi="Arial" w:cs="Arial"/>
            <w:sz w:val="24"/>
            <w:szCs w:val="24"/>
          </w:rPr>
          <w:delText xml:space="preserve">in </w:delText>
        </w:r>
      </w:del>
      <w:del w:id="418" w:author="bidyut k mohanty" w:date="2012-04-22T08:31:00Z">
        <w:r w:rsidRPr="00605020">
          <w:rPr>
            <w:rFonts w:ascii="Arial" w:hAnsi="Arial" w:cs="Arial"/>
            <w:sz w:val="24"/>
            <w:szCs w:val="24"/>
          </w:rPr>
          <w:delText>consistence</w:delText>
        </w:r>
      </w:del>
      <w:del w:id="419" w:author="bidyut k mohanty" w:date="2012-04-20T11:49:00Z">
        <w:r w:rsidRPr="00605020" w:rsidDel="0050481B">
          <w:rPr>
            <w:rFonts w:ascii="Arial" w:hAnsi="Arial" w:cs="Arial"/>
            <w:sz w:val="24"/>
            <w:szCs w:val="24"/>
          </w:rPr>
          <w:delText>consistence</w:delText>
        </w:r>
      </w:del>
      <w:ins w:id="420" w:author="bidyut k mohanty" w:date="2012-04-20T11:49:00Z">
        <w:r w:rsidR="0050481B">
          <w:rPr>
            <w:rFonts w:ascii="Arial" w:hAnsi="Arial" w:cs="Arial"/>
            <w:sz w:val="24"/>
            <w:szCs w:val="24"/>
          </w:rPr>
          <w:t>consistent</w:t>
        </w:r>
      </w:ins>
      <w:r w:rsidRPr="00605020">
        <w:rPr>
          <w:rFonts w:ascii="Arial" w:hAnsi="Arial" w:cs="Arial"/>
          <w:sz w:val="24"/>
          <w:szCs w:val="24"/>
        </w:rPr>
        <w:t xml:space="preserve"> with the free radical theory. The budding </w:t>
      </w:r>
      <w:ins w:id="421" w:author="bidyut k mohanty" w:date="2012-04-20T08:36:00Z">
        <w:r w:rsidRPr="00605020">
          <w:rPr>
            <w:rFonts w:ascii="Arial" w:hAnsi="Arial" w:cs="Arial"/>
            <w:sz w:val="24"/>
            <w:szCs w:val="24"/>
          </w:rPr>
          <w:t>yeast</w:t>
        </w:r>
      </w:ins>
      <w:ins w:id="422" w:author="bidyut k mohanty" w:date="2012-04-22T08:31:00Z">
        <w:r w:rsidR="00AE4926">
          <w:rPr>
            <w:rFonts w:ascii="Arial" w:hAnsi="Arial" w:cs="Arial"/>
            <w:sz w:val="24"/>
            <w:szCs w:val="24"/>
          </w:rPr>
          <w:t>,</w:t>
        </w:r>
      </w:ins>
      <w:ins w:id="423" w:author="bidyut k mohanty" w:date="2012-04-19T22:21:00Z">
        <w:r w:rsidR="007170E4">
          <w:rPr>
            <w:rFonts w:ascii="Arial" w:hAnsi="Arial" w:cs="Arial"/>
            <w:sz w:val="24"/>
            <w:szCs w:val="24"/>
          </w:rPr>
          <w:t xml:space="preserve"> </w:t>
        </w:r>
      </w:ins>
      <w:ins w:id="424" w:author="bidyut k mohanty" w:date="2012-04-20T08:36:00Z">
        <w:r w:rsidR="0072137D" w:rsidRPr="0072137D">
          <w:rPr>
            <w:rFonts w:ascii="Arial" w:hAnsi="Arial" w:cs="Arial"/>
            <w:i/>
            <w:sz w:val="24"/>
            <w:szCs w:val="24"/>
          </w:rPr>
          <w:t xml:space="preserve">Saccharomyces </w:t>
        </w:r>
      </w:ins>
      <w:ins w:id="425" w:author="bidyut k mohanty" w:date="2012-04-22T08:31:00Z">
        <w:r w:rsidR="0072137D" w:rsidRPr="0072137D">
          <w:rPr>
            <w:rFonts w:ascii="Arial" w:hAnsi="Arial" w:cs="Arial"/>
            <w:i/>
            <w:sz w:val="24"/>
            <w:szCs w:val="24"/>
          </w:rPr>
          <w:t>cerevis</w:t>
        </w:r>
        <w:r w:rsidR="007170E4">
          <w:rPr>
            <w:rFonts w:ascii="Arial" w:hAnsi="Arial" w:cs="Arial"/>
            <w:i/>
            <w:sz w:val="24"/>
            <w:szCs w:val="24"/>
          </w:rPr>
          <w:t>i</w:t>
        </w:r>
        <w:r w:rsidR="00AE4926">
          <w:rPr>
            <w:rFonts w:ascii="Arial" w:hAnsi="Arial" w:cs="Arial"/>
            <w:i/>
            <w:sz w:val="24"/>
            <w:szCs w:val="24"/>
          </w:rPr>
          <w:t>ae,</w:t>
        </w:r>
        <w:r w:rsidR="007170E4">
          <w:rPr>
            <w:rFonts w:ascii="Arial" w:hAnsi="Arial" w:cs="Arial"/>
            <w:i/>
            <w:sz w:val="24"/>
            <w:szCs w:val="24"/>
          </w:rPr>
          <w:t xml:space="preserve"> </w:t>
        </w:r>
      </w:ins>
      <w:ins w:id="426" w:author="bidyut k mohanty" w:date="2012-04-20T08:36:00Z">
        <w:r w:rsidR="0072137D" w:rsidRPr="0072137D">
          <w:rPr>
            <w:rFonts w:ascii="Arial" w:hAnsi="Arial" w:cs="Arial"/>
            <w:i/>
            <w:sz w:val="24"/>
            <w:szCs w:val="24"/>
          </w:rPr>
          <w:t>cere</w:t>
        </w:r>
      </w:ins>
      <w:del w:id="427" w:author="bidyut k mohanty" w:date="2012-04-19T22:21:00Z">
        <w:r w:rsidR="0072137D" w:rsidRPr="0072137D" w:rsidDel="007170E4">
          <w:rPr>
            <w:rFonts w:ascii="Arial" w:hAnsi="Arial" w:cs="Arial"/>
            <w:i/>
            <w:sz w:val="24"/>
            <w:szCs w:val="24"/>
          </w:rPr>
          <w:delText>i</w:delText>
        </w:r>
      </w:del>
      <w:ins w:id="428" w:author="bidyut k mohanty" w:date="2012-04-20T08:36:00Z">
        <w:r w:rsidR="0072137D" w:rsidRPr="0072137D">
          <w:rPr>
            <w:rFonts w:ascii="Arial" w:hAnsi="Arial" w:cs="Arial"/>
            <w:i/>
            <w:sz w:val="24"/>
            <w:szCs w:val="24"/>
          </w:rPr>
          <w:t>vis</w:t>
        </w:r>
      </w:ins>
      <w:ins w:id="429" w:author="bidyut k mohanty" w:date="2012-04-19T22:21:00Z">
        <w:r w:rsidR="007170E4">
          <w:rPr>
            <w:rFonts w:ascii="Arial" w:hAnsi="Arial" w:cs="Arial"/>
            <w:i/>
            <w:sz w:val="24"/>
            <w:szCs w:val="24"/>
          </w:rPr>
          <w:t>i</w:t>
        </w:r>
      </w:ins>
      <w:ins w:id="430" w:author="bidyut k mohanty" w:date="2012-04-20T08:36:00Z">
        <w:r w:rsidR="0072137D" w:rsidRPr="0072137D">
          <w:rPr>
            <w:rFonts w:ascii="Arial" w:hAnsi="Arial" w:cs="Arial"/>
            <w:i/>
            <w:sz w:val="24"/>
            <w:szCs w:val="24"/>
          </w:rPr>
          <w:t>ae</w:t>
        </w:r>
      </w:ins>
      <w:ins w:id="431" w:author="bidyut k mohanty" w:date="2012-04-19T22:21:00Z">
        <w:r w:rsidR="007170E4">
          <w:rPr>
            <w:rFonts w:ascii="Arial" w:hAnsi="Arial" w:cs="Arial"/>
            <w:i/>
            <w:sz w:val="24"/>
            <w:szCs w:val="24"/>
          </w:rPr>
          <w:t xml:space="preserve"> </w:t>
        </w:r>
      </w:ins>
      <w:ins w:id="432" w:author="bidyut k mohanty" w:date="2012-04-20T08:36:00Z">
        <w:r w:rsidRPr="00605020">
          <w:rPr>
            <w:rFonts w:ascii="Arial" w:hAnsi="Arial" w:cs="Arial"/>
            <w:sz w:val="24"/>
            <w:szCs w:val="24"/>
          </w:rPr>
          <w:t>is</w:t>
        </w:r>
      </w:ins>
      <w:del w:id="433" w:author="bidyut k mohanty" w:date="2012-04-20T08:36:00Z">
        <w:r w:rsidRPr="00605020">
          <w:rPr>
            <w:rFonts w:ascii="Arial" w:hAnsi="Arial" w:cs="Arial"/>
            <w:sz w:val="24"/>
            <w:szCs w:val="24"/>
          </w:rPr>
          <w:delText>yeast</w:delText>
        </w:r>
        <w:r w:rsidR="0072137D" w:rsidRPr="0072137D">
          <w:rPr>
            <w:rFonts w:ascii="Arial" w:hAnsi="Arial" w:cs="Arial"/>
            <w:i/>
            <w:sz w:val="24"/>
            <w:szCs w:val="24"/>
          </w:rPr>
          <w:delText>Saccharomyces cereivisae</w:delText>
        </w:r>
        <w:r w:rsidRPr="00605020">
          <w:rPr>
            <w:rFonts w:ascii="Arial" w:hAnsi="Arial" w:cs="Arial"/>
            <w:sz w:val="24"/>
            <w:szCs w:val="24"/>
          </w:rPr>
          <w:delText>is</w:delText>
        </w:r>
      </w:del>
      <w:r w:rsidRPr="00605020">
        <w:rPr>
          <w:rFonts w:ascii="Arial" w:hAnsi="Arial" w:cs="Arial"/>
          <w:sz w:val="24"/>
          <w:szCs w:val="24"/>
        </w:rPr>
        <w:t xml:space="preserve"> an effective model to study cellular aging </w:t>
      </w:r>
      <w:r w:rsidR="00A465CD"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434" w:author="Hong Qin" w:date="2012-04-22T17:19:00Z">
        <w:r w:rsidR="00257CB6">
          <w:rPr>
            <w:rFonts w:ascii="Arial" w:hAnsi="Arial" w:cs="Arial"/>
            <w:sz w:val="24"/>
            <w:szCs w:val="24"/>
          </w:rPr>
          <w:instrText xml:space="preserve"> ADDIN EN.CITE </w:instrText>
        </w:r>
      </w:ins>
      <w:del w:id="435" w:author="Hong Qin" w:date="2012-04-22T17:05:00Z">
        <w:r w:rsidR="00E636AA"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436" w:author="Hong Qin" w:date="2012-04-22T17:05:00Z">
        <w:r w:rsidR="00A465CD" w:rsidRPr="00605020" w:rsidDel="00CF32D4">
          <w:rPr>
            <w:rFonts w:ascii="Arial" w:hAnsi="Arial" w:cs="Arial"/>
            <w:sz w:val="24"/>
            <w:szCs w:val="24"/>
          </w:rPr>
          <w:fldChar w:fldCharType="end"/>
        </w:r>
      </w:del>
      <w:ins w:id="437" w:author="Hong Qin" w:date="2012-04-22T17:19:00Z">
        <w:r w:rsidR="00A465CD">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438"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r w:rsidR="00E636AA" w:rsidRPr="00605020">
        <w:rPr>
          <w:rFonts w:ascii="Arial" w:hAnsi="Arial" w:cs="Arial"/>
          <w:noProof/>
          <w:sz w:val="24"/>
          <w:szCs w:val="24"/>
        </w:rPr>
        <w:t>(</w:t>
      </w:r>
      <w:r w:rsidR="00A465CD" w:rsidRPr="00A465CD">
        <w:rPr>
          <w:noProof/>
          <w:rPrChange w:id="439" w:author="hong qin" w:date="2012-04-20T08:36:00Z">
            <w:rPr>
              <w:rFonts w:ascii="Arial" w:hAnsi="Arial"/>
              <w:sz w:val="24"/>
            </w:rPr>
          </w:rPrChange>
        </w:rPr>
        <w:fldChar w:fldCharType="begin"/>
      </w:r>
      <w:del w:id="440" w:author="hong qin" w:date="2012-04-20T08:36:00Z">
        <w:r w:rsidR="00AC5D1A">
          <w:rPr>
            <w:rFonts w:ascii="Arial" w:hAnsi="Arial" w:cs="Arial"/>
            <w:noProof/>
            <w:sz w:val="24"/>
            <w:szCs w:val="24"/>
          </w:rPr>
          <w:delInstrText xml:space="preserve"> </w:delInstrText>
        </w:r>
      </w:del>
      <w:r w:rsidR="00A465CD" w:rsidRPr="00A465CD">
        <w:rPr>
          <w:noProof/>
          <w:rPrChange w:id="441" w:author="hong qin" w:date="2012-04-20T08:36:00Z">
            <w:rPr>
              <w:rFonts w:ascii="Arial" w:hAnsi="Arial"/>
              <w:sz w:val="24"/>
            </w:rPr>
          </w:rPrChange>
        </w:rPr>
        <w:instrText>HYPERLINK \l "_ENREF_4" \o "Gravel, 2003 #1469</w:instrText>
      </w:r>
      <w:del w:id="442" w:author="hong qin" w:date="2012-04-20T08:36:00Z">
        <w:r w:rsidR="00AC5D1A">
          <w:rPr>
            <w:rFonts w:ascii="Arial" w:hAnsi="Arial" w:cs="Arial"/>
            <w:noProof/>
            <w:sz w:val="24"/>
            <w:szCs w:val="24"/>
          </w:rPr>
          <w:delInstrText xml:space="preserve">" </w:delInstrText>
        </w:r>
      </w:del>
      <w:ins w:id="443" w:author="hong qin" w:date="2012-04-20T08:36:00Z">
        <w:r w:rsidR="002F2F83">
          <w:rPr>
            <w:noProof/>
          </w:rPr>
          <w:instrText>"</w:instrText>
        </w:r>
      </w:ins>
      <w:r w:rsidR="00A465CD" w:rsidRPr="00A465CD">
        <w:rPr>
          <w:noProof/>
          <w:rPrChange w:id="444"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r w:rsidR="00A465CD" w:rsidRPr="00A465CD">
        <w:rPr>
          <w:noProof/>
          <w:rPrChange w:id="445"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A465CD" w:rsidRPr="00A465CD">
        <w:rPr>
          <w:noProof/>
          <w:rPrChange w:id="446" w:author="hong qin" w:date="2012-04-20T08:36:00Z">
            <w:rPr>
              <w:rFonts w:ascii="Arial" w:hAnsi="Arial"/>
              <w:sz w:val="24"/>
            </w:rPr>
          </w:rPrChange>
        </w:rPr>
        <w:fldChar w:fldCharType="begin"/>
      </w:r>
      <w:del w:id="447" w:author="hong qin" w:date="2012-04-20T08:36:00Z">
        <w:r w:rsidR="00AC5D1A">
          <w:rPr>
            <w:rFonts w:ascii="Arial" w:hAnsi="Arial" w:cs="Arial"/>
            <w:noProof/>
            <w:sz w:val="24"/>
            <w:szCs w:val="24"/>
          </w:rPr>
          <w:delInstrText xml:space="preserve"> </w:delInstrText>
        </w:r>
      </w:del>
      <w:r w:rsidR="00A465CD" w:rsidRPr="00A465CD">
        <w:rPr>
          <w:noProof/>
          <w:rPrChange w:id="448" w:author="hong qin" w:date="2012-04-20T08:36:00Z">
            <w:rPr>
              <w:rFonts w:ascii="Arial" w:hAnsi="Arial"/>
              <w:sz w:val="24"/>
            </w:rPr>
          </w:rPrChange>
        </w:rPr>
        <w:instrText>HYPERLINK \l "_ENREF_8" \o "McMurray, 2003 #244</w:instrText>
      </w:r>
      <w:del w:id="449" w:author="hong qin" w:date="2012-04-20T08:36:00Z">
        <w:r w:rsidR="00AC5D1A">
          <w:rPr>
            <w:rFonts w:ascii="Arial" w:hAnsi="Arial" w:cs="Arial"/>
            <w:noProof/>
            <w:sz w:val="24"/>
            <w:szCs w:val="24"/>
          </w:rPr>
          <w:delInstrText xml:space="preserve">" </w:delInstrText>
        </w:r>
      </w:del>
      <w:ins w:id="450" w:author="hong qin" w:date="2012-04-20T08:36:00Z">
        <w:r w:rsidR="002F2F83">
          <w:rPr>
            <w:noProof/>
          </w:rPr>
          <w:instrText>"</w:instrText>
        </w:r>
      </w:ins>
      <w:r w:rsidR="00A465CD" w:rsidRPr="00A465CD">
        <w:rPr>
          <w:noProof/>
          <w:rPrChange w:id="451"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A465CD" w:rsidRPr="00A465CD">
        <w:rPr>
          <w:noProof/>
          <w:rPrChange w:id="452"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A465CD" w:rsidRPr="00A465CD">
        <w:rPr>
          <w:noProof/>
          <w:rPrChange w:id="453" w:author="hong qin" w:date="2012-04-20T08:36:00Z">
            <w:rPr>
              <w:rFonts w:ascii="Arial" w:hAnsi="Arial"/>
              <w:sz w:val="24"/>
            </w:rPr>
          </w:rPrChange>
        </w:rPr>
        <w:fldChar w:fldCharType="begin"/>
      </w:r>
      <w:del w:id="454" w:author="hong qin" w:date="2012-04-20T08:36:00Z">
        <w:r w:rsidR="00AC5D1A">
          <w:rPr>
            <w:rFonts w:ascii="Arial" w:hAnsi="Arial" w:cs="Arial"/>
            <w:noProof/>
            <w:sz w:val="24"/>
            <w:szCs w:val="24"/>
          </w:rPr>
          <w:delInstrText xml:space="preserve"> </w:delInstrText>
        </w:r>
      </w:del>
      <w:r w:rsidR="00A465CD" w:rsidRPr="00A465CD">
        <w:rPr>
          <w:noProof/>
          <w:rPrChange w:id="455" w:author="hong qin" w:date="2012-04-20T08:36:00Z">
            <w:rPr>
              <w:rFonts w:ascii="Arial" w:hAnsi="Arial"/>
              <w:sz w:val="24"/>
            </w:rPr>
          </w:rPrChange>
        </w:rPr>
        <w:instrText>HYPERLINK \l "_ENREF_9" \o "McMurray, 2004 #419</w:instrText>
      </w:r>
      <w:del w:id="456" w:author="hong qin" w:date="2012-04-20T08:36:00Z">
        <w:r w:rsidR="00AC5D1A">
          <w:rPr>
            <w:rFonts w:ascii="Arial" w:hAnsi="Arial" w:cs="Arial"/>
            <w:noProof/>
            <w:sz w:val="24"/>
            <w:szCs w:val="24"/>
          </w:rPr>
          <w:delInstrText xml:space="preserve">" </w:delInstrText>
        </w:r>
      </w:del>
      <w:ins w:id="457" w:author="hong qin" w:date="2012-04-20T08:36:00Z">
        <w:r w:rsidR="002F2F83">
          <w:rPr>
            <w:noProof/>
          </w:rPr>
          <w:instrText>"</w:instrText>
        </w:r>
      </w:ins>
      <w:r w:rsidR="00A465CD" w:rsidRPr="00A465CD">
        <w:rPr>
          <w:noProof/>
          <w:rPrChange w:id="458"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A465CD" w:rsidRPr="00A465CD">
        <w:rPr>
          <w:noProof/>
          <w:rPrChange w:id="459" w:author="hong qin" w:date="2012-04-20T08:36:00Z">
            <w:rPr>
              <w:rFonts w:ascii="Arial" w:hAnsi="Arial"/>
              <w:sz w:val="24"/>
            </w:rPr>
          </w:rPrChange>
        </w:rPr>
        <w:fldChar w:fldCharType="end"/>
      </w:r>
      <w:r w:rsidR="00E636AA" w:rsidRPr="00605020">
        <w:rPr>
          <w:rFonts w:ascii="Arial" w:hAnsi="Arial" w:cs="Arial"/>
          <w:noProof/>
          <w:sz w:val="24"/>
          <w:szCs w:val="24"/>
        </w:rPr>
        <w:t>)</w:t>
      </w:r>
      <w:r w:rsidR="00A465CD" w:rsidRPr="00605020">
        <w:rPr>
          <w:rFonts w:ascii="Arial" w:hAnsi="Arial" w:cs="Arial"/>
          <w:sz w:val="24"/>
          <w:szCs w:val="24"/>
        </w:rPr>
        <w:fldChar w:fldCharType="end"/>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ins w:id="460" w:author="bidyut k mohanty" w:date="2012-04-22T08:31:00Z">
        <w:r w:rsidR="00AE4926">
          <w:rPr>
            <w:rFonts w:ascii="Arial" w:hAnsi="Arial" w:cs="Arial"/>
            <w:sz w:val="24"/>
            <w:szCs w:val="24"/>
          </w:rPr>
          <w:t>disease</w:t>
        </w:r>
        <w:r w:rsidR="00AE38A7" w:rsidRPr="00605020">
          <w:rPr>
            <w:rFonts w:ascii="Arial" w:hAnsi="Arial" w:cs="Arial"/>
            <w:sz w:val="24"/>
            <w:szCs w:val="24"/>
          </w:rPr>
          <w:t xml:space="preserve"> certain diseases </w:t>
        </w:r>
      </w:ins>
      <w:r w:rsidR="00AE38A7" w:rsidRPr="00605020">
        <w:rPr>
          <w:rFonts w:ascii="Arial" w:hAnsi="Arial" w:cs="Arial"/>
          <w:sz w:val="24"/>
          <w:szCs w:val="24"/>
        </w:rPr>
        <w:t xml:space="preserve">can serve as evidence of detrimental effect of the loss of </w:t>
      </w:r>
      <w:del w:id="461" w:author="bidyut k mohanty" w:date="2012-04-22T08:31:00Z">
        <w:r w:rsidR="00AE38A7" w:rsidRPr="00605020">
          <w:rPr>
            <w:rFonts w:ascii="Arial" w:hAnsi="Arial" w:cs="Arial"/>
            <w:sz w:val="24"/>
            <w:szCs w:val="24"/>
          </w:rPr>
          <w:delText>genomic</w:delText>
        </w:r>
      </w:del>
      <w:ins w:id="462" w:author="bidyut k mohanty" w:date="2012-04-22T08:31:00Z">
        <w:r w:rsidR="00AE38A7" w:rsidRPr="00605020">
          <w:rPr>
            <w:rFonts w:ascii="Arial" w:hAnsi="Arial" w:cs="Arial"/>
            <w:sz w:val="24"/>
            <w:szCs w:val="24"/>
          </w:rPr>
          <w:t>genom</w:t>
        </w:r>
      </w:ins>
      <w:ins w:id="463" w:author="bidyut k mohanty" w:date="2012-04-20T11:50:00Z">
        <w:r w:rsidR="0050481B">
          <w:rPr>
            <w:rFonts w:ascii="Arial" w:hAnsi="Arial" w:cs="Arial"/>
            <w:sz w:val="24"/>
            <w:szCs w:val="24"/>
          </w:rPr>
          <w:t>e</w:t>
        </w:r>
      </w:ins>
      <w:del w:id="464" w:author="bidyut k mohanty" w:date="2012-04-20T11:50:00Z">
        <w:r w:rsidR="00AE38A7" w:rsidRPr="00605020" w:rsidDel="0050481B">
          <w:rPr>
            <w:rFonts w:ascii="Arial" w:hAnsi="Arial" w:cs="Arial"/>
            <w:sz w:val="24"/>
            <w:szCs w:val="24"/>
          </w:rPr>
          <w:delText>ic</w:delText>
        </w:r>
      </w:del>
      <w:r w:rsidR="00AE38A7" w:rsidRPr="00605020">
        <w:rPr>
          <w:rFonts w:ascii="Arial" w:hAnsi="Arial" w:cs="Arial"/>
          <w:sz w:val="24"/>
          <w:szCs w:val="24"/>
        </w:rPr>
        <w:t xml:space="preserve"> integrity</w:t>
      </w:r>
      <w:ins w:id="465" w:author="bidyut k mohanty" w:date="2012-04-19T22:22:00Z">
        <w:r w:rsidR="007170E4">
          <w:rPr>
            <w:rFonts w:ascii="Arial" w:hAnsi="Arial" w:cs="Arial"/>
            <w:sz w:val="24"/>
            <w:szCs w:val="24"/>
          </w:rPr>
          <w:t xml:space="preserve"> </w:t>
        </w:r>
      </w:ins>
      <w:r w:rsidR="00E9521B" w:rsidRPr="00605020">
        <w:rPr>
          <w:rFonts w:ascii="Arial" w:hAnsi="Arial" w:cs="Arial"/>
          <w:sz w:val="24"/>
          <w:szCs w:val="24"/>
        </w:rPr>
        <w:t>(</w:t>
      </w:r>
      <w:r w:rsidR="0072137D" w:rsidRPr="0072137D">
        <w:rPr>
          <w:rFonts w:ascii="Arial" w:hAnsi="Arial" w:cs="Arial"/>
          <w:sz w:val="24"/>
          <w:szCs w:val="24"/>
        </w:rPr>
        <w:t xml:space="preserve">Figure 1) </w:t>
      </w:r>
      <w:r w:rsidR="00A465CD"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ins w:id="466" w:author="Hong Qin" w:date="2012-04-22T17:19:00Z">
        <w:r w:rsidR="00257CB6">
          <w:rPr>
            <w:rFonts w:ascii="Arial" w:hAnsi="Arial" w:cs="Arial"/>
            <w:sz w:val="24"/>
            <w:szCs w:val="24"/>
          </w:rPr>
          <w:instrText xml:space="preserve"> ADDIN EN.CITE </w:instrText>
        </w:r>
      </w:ins>
      <w:del w:id="467" w:author="Hong Qin" w:date="2012-04-22T17:05:00Z">
        <w:r w:rsidR="00C27F7B"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468" w:author="Hong Qin" w:date="2012-04-22T17:05:00Z">
        <w:r w:rsidR="00A465CD" w:rsidRPr="00605020" w:rsidDel="00CF32D4">
          <w:rPr>
            <w:rFonts w:ascii="Arial" w:hAnsi="Arial" w:cs="Arial"/>
            <w:sz w:val="24"/>
            <w:szCs w:val="24"/>
          </w:rPr>
          <w:fldChar w:fldCharType="end"/>
        </w:r>
      </w:del>
      <w:ins w:id="469" w:author="Hong Qin" w:date="2012-04-22T17:19:00Z">
        <w:r w:rsidR="00A465CD">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470"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r w:rsidR="00C27F7B" w:rsidRPr="00605020">
        <w:rPr>
          <w:rFonts w:ascii="Arial" w:hAnsi="Arial" w:cs="Arial"/>
          <w:noProof/>
          <w:sz w:val="24"/>
          <w:szCs w:val="24"/>
        </w:rPr>
        <w:t>(</w:t>
      </w:r>
      <w:r w:rsidR="00A465CD" w:rsidRPr="00A465CD">
        <w:rPr>
          <w:noProof/>
          <w:rPrChange w:id="471" w:author="hong qin" w:date="2012-04-20T08:36:00Z">
            <w:rPr>
              <w:rFonts w:ascii="Arial" w:hAnsi="Arial"/>
              <w:sz w:val="24"/>
            </w:rPr>
          </w:rPrChange>
        </w:rPr>
        <w:fldChar w:fldCharType="begin"/>
      </w:r>
      <w:del w:id="472" w:author="hong qin" w:date="2012-04-20T08:36:00Z">
        <w:r w:rsidR="00AC5D1A">
          <w:rPr>
            <w:rFonts w:ascii="Arial" w:hAnsi="Arial" w:cs="Arial"/>
            <w:noProof/>
            <w:sz w:val="24"/>
            <w:szCs w:val="24"/>
          </w:rPr>
          <w:delInstrText xml:space="preserve"> </w:delInstrText>
        </w:r>
      </w:del>
      <w:r w:rsidR="00A465CD" w:rsidRPr="00A465CD">
        <w:rPr>
          <w:noProof/>
          <w:rPrChange w:id="473" w:author="hong qin" w:date="2012-04-20T08:36:00Z">
            <w:rPr>
              <w:rFonts w:ascii="Arial" w:hAnsi="Arial"/>
              <w:sz w:val="24"/>
            </w:rPr>
          </w:rPrChange>
        </w:rPr>
        <w:instrText>HYPERLINK \l "_ENREF_8" \o "McMurray, 2003 #244</w:instrText>
      </w:r>
      <w:del w:id="474" w:author="hong qin" w:date="2012-04-20T08:36:00Z">
        <w:r w:rsidR="00AC5D1A">
          <w:rPr>
            <w:rFonts w:ascii="Arial" w:hAnsi="Arial" w:cs="Arial"/>
            <w:noProof/>
            <w:sz w:val="24"/>
            <w:szCs w:val="24"/>
          </w:rPr>
          <w:delInstrText xml:space="preserve">" </w:delInstrText>
        </w:r>
      </w:del>
      <w:ins w:id="475" w:author="hong qin" w:date="2012-04-20T08:36:00Z">
        <w:r w:rsidR="002F2F83">
          <w:rPr>
            <w:noProof/>
          </w:rPr>
          <w:instrText>"</w:instrText>
        </w:r>
      </w:ins>
      <w:r w:rsidR="00A465CD" w:rsidRPr="00A465CD">
        <w:rPr>
          <w:noProof/>
          <w:rPrChange w:id="476"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A465CD" w:rsidRPr="00A465CD">
        <w:rPr>
          <w:noProof/>
          <w:rPrChange w:id="477"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A465CD" w:rsidRPr="00A465CD">
        <w:rPr>
          <w:noProof/>
          <w:rPrChange w:id="478" w:author="hong qin" w:date="2012-04-20T08:36:00Z">
            <w:rPr>
              <w:rFonts w:ascii="Arial" w:hAnsi="Arial"/>
              <w:sz w:val="24"/>
            </w:rPr>
          </w:rPrChange>
        </w:rPr>
        <w:fldChar w:fldCharType="begin"/>
      </w:r>
      <w:del w:id="479" w:author="hong qin" w:date="2012-04-20T08:36:00Z">
        <w:r w:rsidR="00AC5D1A">
          <w:rPr>
            <w:rFonts w:ascii="Arial" w:hAnsi="Arial" w:cs="Arial"/>
            <w:noProof/>
            <w:sz w:val="24"/>
            <w:szCs w:val="24"/>
          </w:rPr>
          <w:delInstrText xml:space="preserve"> </w:delInstrText>
        </w:r>
      </w:del>
      <w:r w:rsidR="00A465CD" w:rsidRPr="00A465CD">
        <w:rPr>
          <w:noProof/>
          <w:rPrChange w:id="480" w:author="hong qin" w:date="2012-04-20T08:36:00Z">
            <w:rPr>
              <w:rFonts w:ascii="Arial" w:hAnsi="Arial"/>
              <w:sz w:val="24"/>
            </w:rPr>
          </w:rPrChange>
        </w:rPr>
        <w:instrText>HYPERLINK \l "_ENREF_9" \o "McMurray, 2004 #419</w:instrText>
      </w:r>
      <w:del w:id="481" w:author="hong qin" w:date="2012-04-20T08:36:00Z">
        <w:r w:rsidR="00AC5D1A">
          <w:rPr>
            <w:rFonts w:ascii="Arial" w:hAnsi="Arial" w:cs="Arial"/>
            <w:noProof/>
            <w:sz w:val="24"/>
            <w:szCs w:val="24"/>
          </w:rPr>
          <w:delInstrText xml:space="preserve">" </w:delInstrText>
        </w:r>
      </w:del>
      <w:ins w:id="482" w:author="hong qin" w:date="2012-04-20T08:36:00Z">
        <w:r w:rsidR="002F2F83">
          <w:rPr>
            <w:noProof/>
          </w:rPr>
          <w:instrText>"</w:instrText>
        </w:r>
      </w:ins>
      <w:r w:rsidR="00A465CD" w:rsidRPr="00A465CD">
        <w:rPr>
          <w:noProof/>
          <w:rPrChange w:id="483"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A465CD" w:rsidRPr="00A465CD">
        <w:rPr>
          <w:noProof/>
          <w:rPrChange w:id="484" w:author="hong qin" w:date="2012-04-20T08:36:00Z">
            <w:rPr>
              <w:rFonts w:ascii="Arial" w:hAnsi="Arial"/>
              <w:sz w:val="24"/>
            </w:rPr>
          </w:rPrChange>
        </w:rPr>
        <w:fldChar w:fldCharType="end"/>
      </w:r>
      <w:r w:rsidR="00C27F7B" w:rsidRPr="00605020">
        <w:rPr>
          <w:rFonts w:ascii="Arial" w:hAnsi="Arial" w:cs="Arial"/>
          <w:noProof/>
          <w:sz w:val="24"/>
          <w:szCs w:val="24"/>
        </w:rPr>
        <w:t>)</w:t>
      </w:r>
      <w:r w:rsidR="00A465CD" w:rsidRPr="00605020">
        <w:rPr>
          <w:rFonts w:ascii="Arial" w:hAnsi="Arial" w:cs="Arial"/>
          <w:sz w:val="24"/>
          <w:szCs w:val="24"/>
        </w:rPr>
        <w:fldChar w:fldCharType="end"/>
      </w:r>
      <w:r w:rsidR="0072137D" w:rsidRPr="0072137D">
        <w:rPr>
          <w:rFonts w:ascii="Arial" w:hAnsi="Arial" w:cs="Arial"/>
          <w:sz w:val="24"/>
          <w:szCs w:val="24"/>
        </w:rPr>
        <w:t xml:space="preserve">. </w:t>
      </w:r>
    </w:p>
    <w:p w:rsidR="00A465CD" w:rsidRDefault="00E71C8F" w:rsidP="00A465CD">
      <w:pPr>
        <w:spacing w:after="0" w:line="480" w:lineRule="auto"/>
        <w:ind w:firstLine="720"/>
        <w:jc w:val="both"/>
        <w:rPr>
          <w:rFonts w:ascii="Arial" w:hAnsi="Arial" w:cs="Arial"/>
          <w:sz w:val="24"/>
          <w:szCs w:val="24"/>
        </w:rPr>
        <w:pPrChange w:id="485" w:author="bidyut k mohanty" w:date="2012-04-20T08:36:00Z">
          <w:pPr>
            <w:spacing w:after="0" w:line="480" w:lineRule="auto"/>
            <w:ind w:firstLine="720"/>
          </w:pPr>
        </w:pPrChange>
      </w:pPr>
      <w:r w:rsidRPr="00605020">
        <w:rPr>
          <w:rFonts w:ascii="Arial" w:hAnsi="Arial" w:cs="Arial"/>
          <w:i/>
          <w:sz w:val="24"/>
          <w:szCs w:val="24"/>
        </w:rPr>
        <w:t>S. cerevisiae</w:t>
      </w:r>
      <w:r w:rsidRPr="00605020">
        <w:rPr>
          <w:rFonts w:ascii="Arial" w:hAnsi="Arial" w:cs="Arial"/>
          <w:sz w:val="24"/>
          <w:szCs w:val="24"/>
        </w:rPr>
        <w:t xml:space="preserve"> </w:t>
      </w:r>
      <w:r w:rsidR="00932109">
        <w:rPr>
          <w:rFonts w:ascii="Arial" w:hAnsi="Arial" w:cs="Arial"/>
          <w:sz w:val="24"/>
          <w:szCs w:val="24"/>
        </w:rPr>
        <w:t>is a</w:t>
      </w:r>
      <w:r w:rsidR="00932109" w:rsidRPr="00605020">
        <w:rPr>
          <w:rFonts w:ascii="Arial" w:hAnsi="Arial" w:cs="Arial"/>
          <w:sz w:val="24"/>
          <w:szCs w:val="24"/>
        </w:rPr>
        <w:t xml:space="preserve"> eukaryotic </w:t>
      </w:r>
      <w:del w:id="486" w:author="bidyut k mohanty" w:date="2012-04-22T08:31:00Z">
        <w:r w:rsidR="00DC1D7A" w:rsidRPr="00605020">
          <w:rPr>
            <w:rFonts w:ascii="Arial" w:hAnsi="Arial" w:cs="Arial"/>
            <w:sz w:val="24"/>
            <w:szCs w:val="24"/>
          </w:rPr>
          <w:delText>fu</w:delText>
        </w:r>
        <w:r w:rsidR="000049C2" w:rsidRPr="00605020">
          <w:rPr>
            <w:rFonts w:ascii="Arial" w:hAnsi="Arial" w:cs="Arial"/>
            <w:sz w:val="24"/>
            <w:szCs w:val="24"/>
          </w:rPr>
          <w:delText>ngal</w:delText>
        </w:r>
      </w:del>
      <w:ins w:id="487" w:author="bidyut k mohanty" w:date="2012-04-22T08:31:00Z">
        <w:r w:rsidR="00DC1D7A" w:rsidRPr="00605020">
          <w:rPr>
            <w:rFonts w:ascii="Arial" w:hAnsi="Arial" w:cs="Arial"/>
            <w:sz w:val="24"/>
            <w:szCs w:val="24"/>
          </w:rPr>
          <w:t>fu</w:t>
        </w:r>
        <w:r w:rsidR="000049C2" w:rsidRPr="00605020">
          <w:rPr>
            <w:rFonts w:ascii="Arial" w:hAnsi="Arial" w:cs="Arial"/>
            <w:sz w:val="24"/>
            <w:szCs w:val="24"/>
          </w:rPr>
          <w:t>ng</w:t>
        </w:r>
      </w:ins>
      <w:ins w:id="488" w:author="bidyut k mohanty" w:date="2012-04-20T11:55:00Z">
        <w:r w:rsidR="00EE02E7">
          <w:rPr>
            <w:rFonts w:ascii="Arial" w:hAnsi="Arial" w:cs="Arial"/>
            <w:sz w:val="24"/>
            <w:szCs w:val="24"/>
          </w:rPr>
          <w:t>us</w:t>
        </w:r>
      </w:ins>
      <w:del w:id="489" w:author="bidyut k mohanty" w:date="2012-04-20T11:55:00Z">
        <w:r w:rsidR="000049C2" w:rsidRPr="00605020" w:rsidDel="00EE02E7">
          <w:rPr>
            <w:rFonts w:ascii="Arial" w:hAnsi="Arial" w:cs="Arial"/>
            <w:sz w:val="24"/>
            <w:szCs w:val="24"/>
          </w:rPr>
          <w:delText>al organism</w:delText>
        </w:r>
      </w:del>
      <w:r w:rsidR="000049C2" w:rsidRPr="00605020">
        <w:rPr>
          <w:rFonts w:ascii="Arial" w:hAnsi="Arial" w:cs="Arial"/>
          <w:sz w:val="24"/>
          <w:szCs w:val="24"/>
        </w:rPr>
        <w:t xml:space="preserve"> </w:t>
      </w:r>
      <w:r w:rsidR="00A9457A">
        <w:rPr>
          <w:rFonts w:ascii="Arial" w:hAnsi="Arial" w:cs="Arial"/>
          <w:sz w:val="24"/>
          <w:szCs w:val="24"/>
        </w:rPr>
        <w:t xml:space="preserve">that </w:t>
      </w:r>
      <w:r w:rsidR="008905A8">
        <w:rPr>
          <w:rFonts w:ascii="Arial" w:hAnsi="Arial" w:cs="Arial"/>
          <w:sz w:val="24"/>
          <w:szCs w:val="24"/>
        </w:rPr>
        <w:t>ha</w:t>
      </w:r>
      <w:r w:rsidR="00A9457A">
        <w:rPr>
          <w:rFonts w:ascii="Arial" w:hAnsi="Arial" w:cs="Arial"/>
          <w:sz w:val="24"/>
          <w:szCs w:val="24"/>
        </w:rPr>
        <w:t>s</w:t>
      </w:r>
      <w:r w:rsidR="008905A8">
        <w:rPr>
          <w:rFonts w:ascii="Arial" w:hAnsi="Arial" w:cs="Arial"/>
          <w:sz w:val="24"/>
          <w:szCs w:val="24"/>
        </w:rPr>
        <w:t xml:space="preserve"> </w:t>
      </w:r>
      <w:del w:id="490" w:author="bidyut k mohanty" w:date="2012-04-20T11:55:00Z">
        <w:r w:rsidR="008905A8" w:rsidDel="00EE02E7">
          <w:rPr>
            <w:rFonts w:ascii="Arial" w:hAnsi="Arial" w:cs="Arial"/>
            <w:sz w:val="24"/>
            <w:szCs w:val="24"/>
          </w:rPr>
          <w:delText>been</w:delText>
        </w:r>
        <w:r w:rsidR="00A9457A" w:rsidDel="00EE02E7">
          <w:rPr>
            <w:rFonts w:ascii="Arial" w:hAnsi="Arial" w:cs="Arial"/>
            <w:sz w:val="24"/>
            <w:szCs w:val="24"/>
          </w:rPr>
          <w:delText xml:space="preserve"> </w:delText>
        </w:r>
        <w:r w:rsidR="00313C7B" w:rsidRPr="00605020" w:rsidDel="00EE02E7">
          <w:rPr>
            <w:rFonts w:ascii="Arial" w:hAnsi="Arial" w:cs="Arial"/>
            <w:sz w:val="24"/>
            <w:szCs w:val="24"/>
          </w:rPr>
          <w:delText>extensively studied</w:delText>
        </w:r>
      </w:del>
      <w:ins w:id="491" w:author="bidyut k mohanty" w:date="2012-04-20T11:55:00Z">
        <w:r w:rsidR="00EE02E7">
          <w:rPr>
            <w:rFonts w:ascii="Arial" w:hAnsi="Arial" w:cs="Arial"/>
            <w:sz w:val="24"/>
            <w:szCs w:val="24"/>
          </w:rPr>
          <w:t>served as</w:t>
        </w:r>
      </w:ins>
      <w:ins w:id="492" w:author="bidyut k mohanty" w:date="2012-04-20T11:50:00Z">
        <w:r w:rsidR="0050481B">
          <w:rPr>
            <w:rFonts w:ascii="Arial" w:hAnsi="Arial" w:cs="Arial"/>
            <w:sz w:val="24"/>
            <w:szCs w:val="24"/>
          </w:rPr>
          <w:t xml:space="preserve"> a paradigm </w:t>
        </w:r>
      </w:ins>
      <w:ins w:id="493" w:author="bidyut k mohanty" w:date="2012-04-20T11:51:00Z">
        <w:r w:rsidR="0050481B">
          <w:rPr>
            <w:rFonts w:ascii="Arial" w:hAnsi="Arial" w:cs="Arial"/>
            <w:sz w:val="24"/>
            <w:szCs w:val="24"/>
          </w:rPr>
          <w:t>in</w:t>
        </w:r>
      </w:ins>
      <w:ins w:id="494" w:author="bidyut k mohanty" w:date="2012-04-20T11:50:00Z">
        <w:r w:rsidR="0050481B">
          <w:rPr>
            <w:rFonts w:ascii="Arial" w:hAnsi="Arial" w:cs="Arial"/>
            <w:sz w:val="24"/>
            <w:szCs w:val="24"/>
          </w:rPr>
          <w:t xml:space="preserve"> aging</w:t>
        </w:r>
      </w:ins>
      <w:ins w:id="495" w:author="bidyut k mohanty" w:date="2012-04-20T11:51:00Z">
        <w:r w:rsidR="0050481B">
          <w:rPr>
            <w:rFonts w:ascii="Arial" w:hAnsi="Arial" w:cs="Arial"/>
            <w:sz w:val="24"/>
            <w:szCs w:val="24"/>
          </w:rPr>
          <w:t xml:space="preserve"> research</w:t>
        </w:r>
      </w:ins>
      <w:r w:rsidR="00313C7B" w:rsidRPr="00605020">
        <w:rPr>
          <w:rFonts w:ascii="Arial" w:hAnsi="Arial" w:cs="Arial"/>
          <w:sz w:val="24"/>
          <w:szCs w:val="24"/>
        </w:rPr>
        <w:t xml:space="preserve">. The </w:t>
      </w:r>
      <w:del w:id="496" w:author="Hong Qin" w:date="2012-04-19T19:16:00Z">
        <w:r w:rsidR="00313C7B" w:rsidRPr="00605020" w:rsidDel="00053B8D">
          <w:rPr>
            <w:rFonts w:ascii="Arial" w:hAnsi="Arial" w:cs="Arial"/>
            <w:sz w:val="24"/>
            <w:szCs w:val="24"/>
          </w:rPr>
          <w:delText>lifespan</w:delText>
        </w:r>
      </w:del>
      <w:ins w:id="497" w:author="Hong Qin" w:date="2012-04-19T19:16:00Z">
        <w:r w:rsidR="00053B8D">
          <w:rPr>
            <w:rFonts w:ascii="Arial" w:hAnsi="Arial" w:cs="Arial"/>
            <w:sz w:val="24"/>
            <w:szCs w:val="24"/>
          </w:rPr>
          <w:t>life span</w:t>
        </w:r>
      </w:ins>
      <w:r w:rsidR="00313C7B" w:rsidRPr="00605020">
        <w:rPr>
          <w:rFonts w:ascii="Arial" w:hAnsi="Arial" w:cs="Arial"/>
          <w:sz w:val="24"/>
          <w:szCs w:val="24"/>
        </w:rPr>
        <w:t xml:space="preserve"> of budding yeast can be quantified under experimental conditions over short periods of time. </w:t>
      </w:r>
      <w:r w:rsidR="00211629" w:rsidRPr="00605020">
        <w:rPr>
          <w:rFonts w:ascii="Arial" w:hAnsi="Arial" w:cs="Arial"/>
          <w:sz w:val="24"/>
          <w:szCs w:val="24"/>
        </w:rPr>
        <w:t xml:space="preserve">Budding yeast have a replicative </w:t>
      </w:r>
      <w:del w:id="498" w:author="Hong Qin" w:date="2012-04-19T19:17:00Z">
        <w:r w:rsidR="00211629" w:rsidRPr="00605020" w:rsidDel="00053B8D">
          <w:rPr>
            <w:rFonts w:ascii="Arial" w:hAnsi="Arial" w:cs="Arial"/>
            <w:sz w:val="24"/>
            <w:szCs w:val="24"/>
          </w:rPr>
          <w:delText>lifespan</w:delText>
        </w:r>
      </w:del>
      <w:ins w:id="499" w:author="Hong Qin" w:date="2012-04-19T19:17:00Z">
        <w:r w:rsidR="00053B8D">
          <w:rPr>
            <w:rFonts w:ascii="Arial" w:hAnsi="Arial" w:cs="Arial"/>
            <w:sz w:val="24"/>
            <w:szCs w:val="24"/>
          </w:rPr>
          <w:t>life span</w:t>
        </w:r>
      </w:ins>
      <w:r w:rsidR="00211629" w:rsidRPr="00605020">
        <w:rPr>
          <w:rFonts w:ascii="Arial" w:hAnsi="Arial" w:cs="Arial"/>
          <w:sz w:val="24"/>
          <w:szCs w:val="24"/>
        </w:rPr>
        <w:t xml:space="preserve"> (RLS) and a chronological </w:t>
      </w:r>
      <w:del w:id="500" w:author="Hong Qin" w:date="2012-04-19T19:17:00Z">
        <w:r w:rsidR="00211629" w:rsidRPr="00605020" w:rsidDel="00053B8D">
          <w:rPr>
            <w:rFonts w:ascii="Arial" w:hAnsi="Arial" w:cs="Arial"/>
            <w:sz w:val="24"/>
            <w:szCs w:val="24"/>
          </w:rPr>
          <w:delText>lifespan</w:delText>
        </w:r>
      </w:del>
      <w:ins w:id="501" w:author="Hong Qin" w:date="2012-04-19T19:17:00Z">
        <w:r w:rsidR="00053B8D">
          <w:rPr>
            <w:rFonts w:ascii="Arial" w:hAnsi="Arial" w:cs="Arial"/>
            <w:sz w:val="24"/>
            <w:szCs w:val="24"/>
          </w:rPr>
          <w:t>life span</w:t>
        </w:r>
      </w:ins>
      <w:r w:rsidR="00211629" w:rsidRPr="00605020">
        <w:rPr>
          <w:rFonts w:ascii="Arial" w:hAnsi="Arial" w:cs="Arial"/>
          <w:sz w:val="24"/>
          <w:szCs w:val="24"/>
        </w:rPr>
        <w:t xml:space="preserve"> (CLS). RLS and CLS </w:t>
      </w:r>
      <w:r w:rsidR="004406EC" w:rsidRPr="00605020">
        <w:rPr>
          <w:rFonts w:ascii="Arial" w:hAnsi="Arial" w:cs="Arial"/>
          <w:sz w:val="24"/>
          <w:szCs w:val="24"/>
        </w:rPr>
        <w:t xml:space="preserve">are distinguished by the ways in which </w:t>
      </w:r>
      <w:del w:id="502" w:author="Hong Qin" w:date="2012-04-19T19:17:00Z">
        <w:r w:rsidR="004406EC" w:rsidRPr="00605020" w:rsidDel="00053B8D">
          <w:rPr>
            <w:rFonts w:ascii="Arial" w:hAnsi="Arial" w:cs="Arial"/>
            <w:sz w:val="24"/>
            <w:szCs w:val="24"/>
          </w:rPr>
          <w:delText>lifespan</w:delText>
        </w:r>
      </w:del>
      <w:ins w:id="503" w:author="Hong Qin" w:date="2012-04-19T19:17:00Z">
        <w:r w:rsidR="00053B8D">
          <w:rPr>
            <w:rFonts w:ascii="Arial" w:hAnsi="Arial" w:cs="Arial"/>
            <w:sz w:val="24"/>
            <w:szCs w:val="24"/>
          </w:rPr>
          <w:t>life span</w:t>
        </w:r>
      </w:ins>
      <w:r w:rsidR="004406EC" w:rsidRPr="00605020">
        <w:rPr>
          <w:rFonts w:ascii="Arial" w:hAnsi="Arial" w:cs="Arial"/>
          <w:sz w:val="24"/>
          <w:szCs w:val="24"/>
        </w:rPr>
        <w:t xml:space="preserve">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r w:rsidR="00A465CD"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ins w:id="504" w:author="Hong Qin" w:date="2012-04-22T17:19:00Z">
        <w:r w:rsidR="00257CB6">
          <w:rPr>
            <w:rFonts w:ascii="Arial" w:hAnsi="Arial" w:cs="Arial"/>
            <w:sz w:val="24"/>
            <w:szCs w:val="24"/>
          </w:rPr>
          <w:instrText xml:space="preserve"> ADDIN EN.CITE </w:instrText>
        </w:r>
      </w:ins>
      <w:del w:id="505" w:author="Hong Qin" w:date="2012-04-22T17:05:00Z">
        <w:r w:rsidR="00C27F7B"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506" w:author="Hong Qin" w:date="2012-04-22T17:05:00Z">
        <w:r w:rsidR="00A465CD" w:rsidRPr="00605020" w:rsidDel="00CF32D4">
          <w:rPr>
            <w:rFonts w:ascii="Arial" w:hAnsi="Arial" w:cs="Arial"/>
            <w:sz w:val="24"/>
            <w:szCs w:val="24"/>
          </w:rPr>
          <w:fldChar w:fldCharType="end"/>
        </w:r>
      </w:del>
      <w:ins w:id="507" w:author="Hong Qin" w:date="2012-04-22T17:19:00Z">
        <w:r w:rsidR="00A465C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508"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r w:rsidR="00C27F7B" w:rsidRPr="00605020">
        <w:rPr>
          <w:rFonts w:ascii="Arial" w:hAnsi="Arial" w:cs="Arial"/>
          <w:noProof/>
          <w:sz w:val="24"/>
          <w:szCs w:val="24"/>
        </w:rPr>
        <w:t>(</w:t>
      </w:r>
      <w:r w:rsidR="00A465CD" w:rsidRPr="00A465CD">
        <w:rPr>
          <w:noProof/>
          <w:rPrChange w:id="509" w:author="hong qin" w:date="2012-04-20T08:36:00Z">
            <w:rPr>
              <w:rFonts w:ascii="Arial" w:hAnsi="Arial"/>
              <w:sz w:val="24"/>
            </w:rPr>
          </w:rPrChange>
        </w:rPr>
        <w:fldChar w:fldCharType="begin"/>
      </w:r>
      <w:del w:id="510" w:author="hong qin" w:date="2012-04-20T08:36:00Z">
        <w:r w:rsidR="00AC5D1A">
          <w:rPr>
            <w:rFonts w:ascii="Arial" w:hAnsi="Arial" w:cs="Arial"/>
            <w:noProof/>
            <w:sz w:val="24"/>
            <w:szCs w:val="24"/>
          </w:rPr>
          <w:delInstrText xml:space="preserve"> </w:delInstrText>
        </w:r>
      </w:del>
      <w:r w:rsidR="00A465CD" w:rsidRPr="00A465CD">
        <w:rPr>
          <w:noProof/>
          <w:rPrChange w:id="511" w:author="hong qin" w:date="2012-04-20T08:36:00Z">
            <w:rPr>
              <w:rFonts w:ascii="Arial" w:hAnsi="Arial"/>
              <w:sz w:val="24"/>
            </w:rPr>
          </w:rPrChange>
        </w:rPr>
        <w:instrText>HYPERLINK \l "_ENREF_2" \o "Defossez, 1998 #1467</w:instrText>
      </w:r>
      <w:del w:id="512" w:author="hong qin" w:date="2012-04-20T08:36:00Z">
        <w:r w:rsidR="00AC5D1A">
          <w:rPr>
            <w:rFonts w:ascii="Arial" w:hAnsi="Arial" w:cs="Arial"/>
            <w:noProof/>
            <w:sz w:val="24"/>
            <w:szCs w:val="24"/>
          </w:rPr>
          <w:delInstrText xml:space="preserve">" </w:delInstrText>
        </w:r>
      </w:del>
      <w:ins w:id="513" w:author="hong qin" w:date="2012-04-20T08:36:00Z">
        <w:r w:rsidR="002F2F83">
          <w:rPr>
            <w:noProof/>
          </w:rPr>
          <w:instrText>"</w:instrText>
        </w:r>
      </w:ins>
      <w:r w:rsidR="00A465CD" w:rsidRPr="00A465CD">
        <w:rPr>
          <w:noProof/>
          <w:rPrChange w:id="514" w:author="hong qin" w:date="2012-04-20T08:36:00Z">
            <w:rPr>
              <w:rFonts w:ascii="Arial" w:hAnsi="Arial"/>
              <w:sz w:val="24"/>
            </w:rPr>
          </w:rPrChange>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A465CD" w:rsidRPr="00A465CD">
        <w:rPr>
          <w:noProof/>
          <w:rPrChange w:id="515"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A465CD" w:rsidRPr="00A465CD">
        <w:rPr>
          <w:noProof/>
          <w:rPrChange w:id="516" w:author="hong qin" w:date="2012-04-20T08:36:00Z">
            <w:rPr>
              <w:rFonts w:ascii="Arial" w:hAnsi="Arial"/>
              <w:sz w:val="24"/>
            </w:rPr>
          </w:rPrChange>
        </w:rPr>
        <w:fldChar w:fldCharType="begin"/>
      </w:r>
      <w:del w:id="517" w:author="hong qin" w:date="2012-04-20T08:36:00Z">
        <w:r w:rsidR="00AC5D1A">
          <w:rPr>
            <w:rFonts w:ascii="Arial" w:hAnsi="Arial" w:cs="Arial"/>
            <w:noProof/>
            <w:sz w:val="24"/>
            <w:szCs w:val="24"/>
          </w:rPr>
          <w:delInstrText xml:space="preserve"> </w:delInstrText>
        </w:r>
      </w:del>
      <w:r w:rsidR="00A465CD" w:rsidRPr="00A465CD">
        <w:rPr>
          <w:noProof/>
          <w:rPrChange w:id="518" w:author="hong qin" w:date="2012-04-20T08:36:00Z">
            <w:rPr>
              <w:rFonts w:ascii="Arial" w:hAnsi="Arial"/>
              <w:sz w:val="24"/>
            </w:rPr>
          </w:rPrChange>
        </w:rPr>
        <w:instrText>HYPERLINK \l "_ENREF_11" \o "Qin, 2006 #461</w:instrText>
      </w:r>
      <w:del w:id="519" w:author="hong qin" w:date="2012-04-20T08:36:00Z">
        <w:r w:rsidR="00AC5D1A">
          <w:rPr>
            <w:rFonts w:ascii="Arial" w:hAnsi="Arial" w:cs="Arial"/>
            <w:noProof/>
            <w:sz w:val="24"/>
            <w:szCs w:val="24"/>
          </w:rPr>
          <w:delInstrText xml:space="preserve">" </w:delInstrText>
        </w:r>
      </w:del>
      <w:ins w:id="520" w:author="hong qin" w:date="2012-04-20T08:36:00Z">
        <w:r w:rsidR="002F2F83">
          <w:rPr>
            <w:noProof/>
          </w:rPr>
          <w:instrText>"</w:instrText>
        </w:r>
      </w:ins>
      <w:r w:rsidR="00A465CD" w:rsidRPr="00A465CD">
        <w:rPr>
          <w:noProof/>
          <w:rPrChange w:id="521"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noProof/>
          <w:sz w:val="24"/>
          <w:szCs w:val="24"/>
        </w:rPr>
        <w:t xml:space="preserve"> and L</w:t>
      </w:r>
      <w:r w:rsidR="00AC5D1A" w:rsidRPr="00605020">
        <w:rPr>
          <w:rFonts w:ascii="Arial" w:hAnsi="Arial" w:cs="Arial"/>
          <w:smallCaps/>
          <w:noProof/>
          <w:sz w:val="24"/>
          <w:szCs w:val="24"/>
        </w:rPr>
        <w:t>u</w:t>
      </w:r>
      <w:r w:rsidR="00AC5D1A" w:rsidRPr="00605020">
        <w:rPr>
          <w:rFonts w:ascii="Arial" w:hAnsi="Arial" w:cs="Arial"/>
          <w:noProof/>
          <w:sz w:val="24"/>
          <w:szCs w:val="24"/>
        </w:rPr>
        <w:t xml:space="preserve"> 2006</w:t>
      </w:r>
      <w:r w:rsidR="00A465CD" w:rsidRPr="00A465CD">
        <w:rPr>
          <w:noProof/>
          <w:rPrChange w:id="522"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A465CD" w:rsidRPr="00A465CD">
        <w:rPr>
          <w:noProof/>
          <w:rPrChange w:id="523" w:author="hong qin" w:date="2012-04-20T08:36:00Z">
            <w:rPr>
              <w:rFonts w:ascii="Arial" w:hAnsi="Arial"/>
              <w:sz w:val="24"/>
            </w:rPr>
          </w:rPrChange>
        </w:rPr>
        <w:fldChar w:fldCharType="begin"/>
      </w:r>
      <w:del w:id="524" w:author="hong qin" w:date="2012-04-20T08:36:00Z">
        <w:r w:rsidR="00AC5D1A">
          <w:rPr>
            <w:rFonts w:ascii="Arial" w:hAnsi="Arial" w:cs="Arial"/>
            <w:noProof/>
            <w:sz w:val="24"/>
            <w:szCs w:val="24"/>
          </w:rPr>
          <w:delInstrText xml:space="preserve"> </w:delInstrText>
        </w:r>
      </w:del>
      <w:r w:rsidR="00A465CD" w:rsidRPr="00A465CD">
        <w:rPr>
          <w:noProof/>
          <w:rPrChange w:id="525" w:author="hong qin" w:date="2012-04-20T08:36:00Z">
            <w:rPr>
              <w:rFonts w:ascii="Arial" w:hAnsi="Arial"/>
              <w:sz w:val="24"/>
            </w:rPr>
          </w:rPrChange>
        </w:rPr>
        <w:instrText>HYPERLINK \l "_ENREF_17" \o "Wei, 2008 #481</w:instrText>
      </w:r>
      <w:del w:id="526" w:author="hong qin" w:date="2012-04-20T08:36:00Z">
        <w:r w:rsidR="00AC5D1A">
          <w:rPr>
            <w:rFonts w:ascii="Arial" w:hAnsi="Arial" w:cs="Arial"/>
            <w:noProof/>
            <w:sz w:val="24"/>
            <w:szCs w:val="24"/>
          </w:rPr>
          <w:delInstrText xml:space="preserve">" </w:delInstrText>
        </w:r>
      </w:del>
      <w:ins w:id="527" w:author="hong qin" w:date="2012-04-20T08:36:00Z">
        <w:r w:rsidR="002F2F83">
          <w:rPr>
            <w:noProof/>
          </w:rPr>
          <w:instrText>"</w:instrText>
        </w:r>
      </w:ins>
      <w:r w:rsidR="00A465CD" w:rsidRPr="00A465CD">
        <w:rPr>
          <w:noProof/>
          <w:rPrChange w:id="528"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A465CD" w:rsidRPr="00A465CD">
        <w:rPr>
          <w:noProof/>
          <w:rPrChange w:id="529" w:author="hong qin" w:date="2012-04-20T08:36:00Z">
            <w:rPr>
              <w:rFonts w:ascii="Arial" w:hAnsi="Arial"/>
              <w:sz w:val="24"/>
            </w:rPr>
          </w:rPrChange>
        </w:rPr>
        <w:fldChar w:fldCharType="end"/>
      </w:r>
      <w:r w:rsidR="00C27F7B" w:rsidRPr="00605020">
        <w:rPr>
          <w:rFonts w:ascii="Arial" w:hAnsi="Arial" w:cs="Arial"/>
          <w:noProof/>
          <w:sz w:val="24"/>
          <w:szCs w:val="24"/>
        </w:rPr>
        <w:t>)</w:t>
      </w:r>
      <w:r w:rsidR="00A465CD" w:rsidRPr="00605020">
        <w:rPr>
          <w:rFonts w:ascii="Arial" w:hAnsi="Arial" w:cs="Arial"/>
          <w:sz w:val="24"/>
          <w:szCs w:val="24"/>
        </w:rPr>
        <w:fldChar w:fldCharType="end"/>
      </w:r>
      <w:r w:rsidR="009804CF" w:rsidRPr="00605020">
        <w:rPr>
          <w:rFonts w:ascii="Arial" w:hAnsi="Arial" w:cs="Arial"/>
          <w:sz w:val="24"/>
          <w:szCs w:val="24"/>
        </w:rPr>
        <w:t xml:space="preserve">. </w:t>
      </w:r>
    </w:p>
    <w:p w:rsidR="00A465CD" w:rsidRDefault="00B57B5A" w:rsidP="00A465CD">
      <w:pPr>
        <w:spacing w:after="0" w:line="480" w:lineRule="auto"/>
        <w:ind w:firstLine="720"/>
        <w:jc w:val="both"/>
        <w:rPr>
          <w:rFonts w:ascii="Arial" w:hAnsi="Arial" w:cs="Arial"/>
          <w:sz w:val="24"/>
          <w:szCs w:val="24"/>
        </w:rPr>
        <w:pPrChange w:id="530" w:author="bidyut k mohanty" w:date="2012-04-20T08:36:00Z">
          <w:pPr>
            <w:spacing w:after="0" w:line="480" w:lineRule="auto"/>
            <w:ind w:firstLine="720"/>
          </w:pPr>
        </w:pPrChange>
      </w:pPr>
      <w:r w:rsidRPr="00605020">
        <w:rPr>
          <w:rFonts w:ascii="Arial" w:hAnsi="Arial" w:cs="Arial"/>
          <w:i/>
          <w:sz w:val="24"/>
          <w:szCs w:val="24"/>
        </w:rPr>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heterozygosity has become a commonly used method for detecting loss of </w:t>
      </w:r>
      <w:del w:id="531" w:author="bidyut k mohanty" w:date="2012-04-22T08:31:00Z">
        <w:r w:rsidR="00674DF8" w:rsidRPr="00605020">
          <w:rPr>
            <w:rFonts w:ascii="Arial" w:hAnsi="Arial" w:cs="Arial"/>
            <w:sz w:val="24"/>
            <w:szCs w:val="24"/>
          </w:rPr>
          <w:delText>genomic</w:delText>
        </w:r>
      </w:del>
      <w:ins w:id="532" w:author="bidyut k mohanty" w:date="2012-04-22T08:31:00Z">
        <w:r w:rsidR="00674DF8" w:rsidRPr="00605020">
          <w:rPr>
            <w:rFonts w:ascii="Arial" w:hAnsi="Arial" w:cs="Arial"/>
            <w:sz w:val="24"/>
            <w:szCs w:val="24"/>
          </w:rPr>
          <w:t>genom</w:t>
        </w:r>
      </w:ins>
      <w:ins w:id="533" w:author="bidyut k mohanty" w:date="2012-04-20T11:57:00Z">
        <w:r w:rsidR="00C6487E">
          <w:rPr>
            <w:rFonts w:ascii="Arial" w:hAnsi="Arial" w:cs="Arial"/>
            <w:sz w:val="24"/>
            <w:szCs w:val="24"/>
          </w:rPr>
          <w:t>e</w:t>
        </w:r>
      </w:ins>
      <w:del w:id="534" w:author="bidyut k mohanty" w:date="2012-04-20T11:57:00Z">
        <w:r w:rsidR="00674DF8" w:rsidRPr="00605020" w:rsidDel="00C6487E">
          <w:rPr>
            <w:rFonts w:ascii="Arial" w:hAnsi="Arial" w:cs="Arial"/>
            <w:sz w:val="24"/>
            <w:szCs w:val="24"/>
          </w:rPr>
          <w:delText>ic</w:delText>
        </w:r>
      </w:del>
      <w:r w:rsidR="00674DF8" w:rsidRPr="00605020">
        <w:rPr>
          <w:rFonts w:ascii="Arial" w:hAnsi="Arial" w:cs="Arial"/>
          <w:sz w:val="24"/>
          <w:szCs w:val="24"/>
        </w:rPr>
        <w:t xml:space="preserve"> integrity in </w:t>
      </w:r>
      <w:ins w:id="535" w:author="bidyut k mohanty" w:date="2012-04-22T08:31:00Z">
        <w:r w:rsidR="00674DF8" w:rsidRPr="00605020">
          <w:rPr>
            <w:rFonts w:ascii="Arial" w:hAnsi="Arial" w:cs="Arial"/>
            <w:sz w:val="24"/>
            <w:szCs w:val="24"/>
          </w:rPr>
          <w:t>yeast</w:t>
        </w:r>
        <w:r w:rsidR="00AE4926">
          <w:rPr>
            <w:rFonts w:ascii="Arial" w:hAnsi="Arial" w:cs="Arial"/>
            <w:sz w:val="24"/>
            <w:szCs w:val="24"/>
          </w:rPr>
          <w:t xml:space="preserve"> </w:t>
        </w:r>
        <w:r w:rsidR="00674DF8" w:rsidRPr="00605020">
          <w:rPr>
            <w:rFonts w:ascii="Arial" w:hAnsi="Arial" w:cs="Arial"/>
            <w:sz w:val="24"/>
            <w:szCs w:val="24"/>
          </w:rPr>
          <w:t>yeas</w:t>
        </w:r>
      </w:ins>
      <w:ins w:id="536" w:author="bidyut k mohanty" w:date="2012-04-20T11:57:00Z">
        <w:r w:rsidR="00C6487E">
          <w:rPr>
            <w:rFonts w:ascii="Arial" w:hAnsi="Arial" w:cs="Arial"/>
            <w:sz w:val="24"/>
            <w:szCs w:val="24"/>
          </w:rPr>
          <w:t xml:space="preserve"> </w:t>
        </w:r>
      </w:ins>
      <w:ins w:id="537" w:author="bidyut k mohanty" w:date="2012-04-22T08:31:00Z">
        <w:r w:rsidR="00674DF8" w:rsidRPr="00605020">
          <w:rPr>
            <w:rFonts w:ascii="Arial" w:hAnsi="Arial" w:cs="Arial"/>
            <w:sz w:val="24"/>
            <w:szCs w:val="24"/>
          </w:rPr>
          <w:t>t</w:t>
        </w:r>
      </w:ins>
      <w:r w:rsidR="00A465CD"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ins w:id="538" w:author="Hong Qin" w:date="2012-04-22T17:19:00Z">
        <w:r w:rsidR="00257CB6">
          <w:rPr>
            <w:rFonts w:ascii="Arial" w:hAnsi="Arial" w:cs="Arial"/>
            <w:sz w:val="24"/>
            <w:szCs w:val="24"/>
          </w:rPr>
          <w:instrText xml:space="preserve"> ADDIN EN.CITE </w:instrText>
        </w:r>
      </w:ins>
      <w:del w:id="539" w:author="Hong Qin" w:date="2012-04-22T17:05:00Z">
        <w:r w:rsidR="00C27F7B"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540" w:author="Hong Qin" w:date="2012-04-22T17:05:00Z">
        <w:r w:rsidR="00A465CD" w:rsidRPr="00605020" w:rsidDel="00CF32D4">
          <w:rPr>
            <w:rFonts w:ascii="Arial" w:hAnsi="Arial" w:cs="Arial"/>
            <w:sz w:val="24"/>
            <w:szCs w:val="24"/>
          </w:rPr>
          <w:fldChar w:fldCharType="end"/>
        </w:r>
      </w:del>
      <w:ins w:id="541" w:author="Hong Qin" w:date="2012-04-22T17:19:00Z">
        <w:r w:rsidR="00A465CD">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542"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r w:rsidR="00C27F7B" w:rsidRPr="00605020">
        <w:rPr>
          <w:rFonts w:ascii="Arial" w:hAnsi="Arial" w:cs="Arial"/>
          <w:noProof/>
          <w:sz w:val="24"/>
          <w:szCs w:val="24"/>
        </w:rPr>
        <w:t>(</w:t>
      </w:r>
      <w:r w:rsidR="00A465CD" w:rsidRPr="00A465CD">
        <w:rPr>
          <w:noProof/>
          <w:rPrChange w:id="543" w:author="hong qin" w:date="2012-04-20T08:36:00Z">
            <w:rPr>
              <w:rFonts w:ascii="Arial" w:hAnsi="Arial"/>
              <w:sz w:val="24"/>
            </w:rPr>
          </w:rPrChange>
        </w:rPr>
        <w:fldChar w:fldCharType="begin"/>
      </w:r>
      <w:del w:id="544" w:author="hong qin" w:date="2012-04-20T08:36:00Z">
        <w:r w:rsidR="00AC5D1A">
          <w:rPr>
            <w:rFonts w:ascii="Arial" w:hAnsi="Arial" w:cs="Arial"/>
            <w:noProof/>
            <w:sz w:val="24"/>
            <w:szCs w:val="24"/>
          </w:rPr>
          <w:delInstrText xml:space="preserve"> </w:delInstrText>
        </w:r>
      </w:del>
      <w:r w:rsidR="00A465CD" w:rsidRPr="00A465CD">
        <w:rPr>
          <w:noProof/>
          <w:rPrChange w:id="545" w:author="hong qin" w:date="2012-04-20T08:36:00Z">
            <w:rPr>
              <w:rFonts w:ascii="Arial" w:hAnsi="Arial"/>
              <w:sz w:val="24"/>
            </w:rPr>
          </w:rPrChange>
        </w:rPr>
        <w:instrText>HYPERLINK \l "_ENREF_8" \o "McMurray, 2003 #244</w:instrText>
      </w:r>
      <w:del w:id="546" w:author="hong qin" w:date="2012-04-20T08:36:00Z">
        <w:r w:rsidR="00AC5D1A">
          <w:rPr>
            <w:rFonts w:ascii="Arial" w:hAnsi="Arial" w:cs="Arial"/>
            <w:noProof/>
            <w:sz w:val="24"/>
            <w:szCs w:val="24"/>
          </w:rPr>
          <w:delInstrText xml:space="preserve">" </w:delInstrText>
        </w:r>
      </w:del>
      <w:ins w:id="547" w:author="hong qin" w:date="2012-04-20T08:36:00Z">
        <w:r w:rsidR="002F2F83">
          <w:rPr>
            <w:noProof/>
          </w:rPr>
          <w:instrText>"</w:instrText>
        </w:r>
      </w:ins>
      <w:r w:rsidR="00A465CD" w:rsidRPr="00A465CD">
        <w:rPr>
          <w:noProof/>
          <w:rPrChange w:id="548"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A465CD" w:rsidRPr="00A465CD">
        <w:rPr>
          <w:noProof/>
          <w:rPrChange w:id="549"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A465CD" w:rsidRPr="00A465CD">
        <w:rPr>
          <w:noProof/>
          <w:rPrChange w:id="550" w:author="hong qin" w:date="2012-04-20T08:36:00Z">
            <w:rPr>
              <w:rFonts w:ascii="Arial" w:hAnsi="Arial"/>
              <w:sz w:val="24"/>
            </w:rPr>
          </w:rPrChange>
        </w:rPr>
        <w:fldChar w:fldCharType="begin"/>
      </w:r>
      <w:del w:id="551" w:author="hong qin" w:date="2012-04-20T08:36:00Z">
        <w:r w:rsidR="00AC5D1A">
          <w:rPr>
            <w:rFonts w:ascii="Arial" w:hAnsi="Arial" w:cs="Arial"/>
            <w:noProof/>
            <w:sz w:val="24"/>
            <w:szCs w:val="24"/>
          </w:rPr>
          <w:delInstrText xml:space="preserve"> </w:delInstrText>
        </w:r>
      </w:del>
      <w:r w:rsidR="00A465CD" w:rsidRPr="00A465CD">
        <w:rPr>
          <w:noProof/>
          <w:rPrChange w:id="552" w:author="hong qin" w:date="2012-04-20T08:36:00Z">
            <w:rPr>
              <w:rFonts w:ascii="Arial" w:hAnsi="Arial"/>
              <w:sz w:val="24"/>
            </w:rPr>
          </w:rPrChange>
        </w:rPr>
        <w:instrText>HYPERLINK \l "_ENREF_9" \o "McMurray, 2004 #419</w:instrText>
      </w:r>
      <w:del w:id="553" w:author="hong qin" w:date="2012-04-20T08:36:00Z">
        <w:r w:rsidR="00AC5D1A">
          <w:rPr>
            <w:rFonts w:ascii="Arial" w:hAnsi="Arial" w:cs="Arial"/>
            <w:noProof/>
            <w:sz w:val="24"/>
            <w:szCs w:val="24"/>
          </w:rPr>
          <w:delInstrText xml:space="preserve">" </w:delInstrText>
        </w:r>
      </w:del>
      <w:ins w:id="554" w:author="hong qin" w:date="2012-04-20T08:36:00Z">
        <w:r w:rsidR="002F2F83">
          <w:rPr>
            <w:noProof/>
          </w:rPr>
          <w:instrText>"</w:instrText>
        </w:r>
      </w:ins>
      <w:r w:rsidR="00A465CD" w:rsidRPr="00A465CD">
        <w:rPr>
          <w:noProof/>
          <w:rPrChange w:id="555"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A465CD" w:rsidRPr="00A465CD">
        <w:rPr>
          <w:noProof/>
          <w:rPrChange w:id="556" w:author="hong qin" w:date="2012-04-20T08:36:00Z">
            <w:rPr>
              <w:rFonts w:ascii="Arial" w:hAnsi="Arial"/>
              <w:sz w:val="24"/>
            </w:rPr>
          </w:rPrChange>
        </w:rPr>
        <w:fldChar w:fldCharType="end"/>
      </w:r>
      <w:r w:rsidR="00C27F7B" w:rsidRPr="00605020">
        <w:rPr>
          <w:rFonts w:ascii="Arial" w:hAnsi="Arial" w:cs="Arial"/>
          <w:noProof/>
          <w:sz w:val="24"/>
          <w:szCs w:val="24"/>
        </w:rPr>
        <w:t>)</w:t>
      </w:r>
      <w:r w:rsidR="00A465CD" w:rsidRPr="00605020">
        <w:rPr>
          <w:rFonts w:ascii="Arial" w:hAnsi="Arial" w:cs="Arial"/>
          <w:sz w:val="24"/>
          <w:szCs w:val="24"/>
        </w:rPr>
        <w:fldChar w:fldCharType="end"/>
      </w:r>
      <w:r w:rsidR="00674DF8" w:rsidRPr="00605020">
        <w:rPr>
          <w:rFonts w:ascii="Arial" w:hAnsi="Arial" w:cs="Arial"/>
          <w:sz w:val="24"/>
          <w:szCs w:val="24"/>
        </w:rPr>
        <w:t xml:space="preserve">. </w:t>
      </w:r>
      <w:r w:rsidR="009D230A" w:rsidRPr="00605020">
        <w:rPr>
          <w:rFonts w:ascii="Arial" w:hAnsi="Arial" w:cs="Arial"/>
          <w:sz w:val="24"/>
          <w:szCs w:val="24"/>
        </w:rPr>
        <w:t>H</w:t>
      </w:r>
      <w:r w:rsidR="00E37E81" w:rsidRPr="00605020">
        <w:rPr>
          <w:rFonts w:ascii="Arial" w:hAnsi="Arial" w:cs="Arial"/>
          <w:sz w:val="24"/>
          <w:szCs w:val="24"/>
        </w:rPr>
        <w:t>eterozygosity</w:t>
      </w:r>
      <w:ins w:id="557" w:author="bidyut k mohanty" w:date="2012-04-20T11:57:00Z">
        <w:r w:rsidR="00C6487E">
          <w:rPr>
            <w:rFonts w:ascii="Arial" w:hAnsi="Arial" w:cs="Arial"/>
            <w:sz w:val="24"/>
            <w:szCs w:val="24"/>
          </w:rPr>
          <w:t xml:space="preserve"> </w:t>
        </w:r>
      </w:ins>
      <w:r w:rsidR="004F4318" w:rsidRPr="00605020">
        <w:rPr>
          <w:rFonts w:ascii="Arial" w:hAnsi="Arial" w:cs="Arial"/>
          <w:sz w:val="24"/>
          <w:szCs w:val="24"/>
        </w:rPr>
        <w:t xml:space="preserve">on the </w:t>
      </w:r>
      <w:ins w:id="558" w:author="bidyut k mohanty" w:date="2012-04-22T08:31:00Z">
        <w:del w:id="559" w:author="Hong Qin" w:date="2012-04-22T08:33:00Z">
          <w:r w:rsidR="00AE4926" w:rsidDel="00CA0FAF">
            <w:rPr>
              <w:rFonts w:ascii="Arial" w:hAnsi="Arial" w:cs="Arial"/>
              <w:sz w:val="24"/>
              <w:szCs w:val="24"/>
            </w:rPr>
            <w:delText xml:space="preserve">Methianine </w:delText>
          </w:r>
        </w:del>
      </w:ins>
      <w:ins w:id="560" w:author="Hong Qin" w:date="2012-04-22T08:31:00Z">
        <w:r w:rsidR="00A465CD" w:rsidRPr="00A465CD">
          <w:rPr>
            <w:rFonts w:ascii="Arial" w:hAnsi="Arial" w:cs="Arial"/>
            <w:i/>
            <w:sz w:val="24"/>
            <w:szCs w:val="24"/>
            <w:rPrChange w:id="561" w:author="bidyut k mohanty" w:date="2012-04-20T11:57:00Z">
              <w:rPr>
                <w:rFonts w:ascii="Arial" w:hAnsi="Arial" w:cs="Arial"/>
                <w:sz w:val="24"/>
                <w:szCs w:val="24"/>
              </w:rPr>
            </w:rPrChange>
          </w:rPr>
          <w:t>MET</w:t>
        </w:r>
      </w:ins>
      <w:r w:rsidR="00A465CD" w:rsidRPr="00A465CD">
        <w:rPr>
          <w:rFonts w:ascii="Arial" w:hAnsi="Arial"/>
          <w:sz w:val="24"/>
          <w:rPrChange w:id="562" w:author="bidyut k mohanty" w:date="2012-04-22T08:31:00Z">
            <w:rPr>
              <w:rFonts w:ascii="Arial" w:hAnsi="Arial" w:cs="Arial"/>
              <w:i/>
              <w:sz w:val="24"/>
              <w:szCs w:val="24"/>
            </w:rPr>
          </w:rPrChange>
        </w:rPr>
        <w:t>15</w:t>
      </w:r>
      <w:r w:rsidR="004F4318" w:rsidRPr="00605020">
        <w:rPr>
          <w:rFonts w:ascii="Arial" w:hAnsi="Arial" w:cs="Arial"/>
          <w:sz w:val="24"/>
          <w:szCs w:val="24"/>
        </w:rPr>
        <w:t xml:space="preserve"> locus </w:t>
      </w:r>
      <w:r w:rsidR="008905A8">
        <w:rPr>
          <w:rFonts w:ascii="Arial" w:hAnsi="Arial" w:cs="Arial"/>
          <w:sz w:val="24"/>
          <w:szCs w:val="24"/>
        </w:rPr>
        <w:t>(</w:t>
      </w:r>
      <w:r w:rsidR="00A465CD" w:rsidRPr="00A465CD">
        <w:rPr>
          <w:rFonts w:ascii="Arial" w:hAnsi="Arial"/>
          <w:i/>
          <w:sz w:val="24"/>
          <w:rPrChange w:id="563" w:author="bidyut k mohanty" w:date="2012-04-22T08:31:00Z">
            <w:rPr>
              <w:rFonts w:ascii="Arial" w:hAnsi="Arial"/>
              <w:sz w:val="24"/>
            </w:rPr>
          </w:rPrChange>
        </w:rPr>
        <w:t>MET15</w:t>
      </w:r>
      <w:r w:rsidR="00A465CD" w:rsidRPr="00A465CD">
        <w:rPr>
          <w:rFonts w:ascii="Arial" w:hAnsi="Arial"/>
          <w:i/>
          <w:sz w:val="24"/>
          <w:vertAlign w:val="superscript"/>
          <w:rPrChange w:id="564" w:author="bidyut k mohanty" w:date="2012-04-22T08:31:00Z">
            <w:rPr>
              <w:rFonts w:ascii="Arial" w:hAnsi="Arial"/>
              <w:sz w:val="24"/>
              <w:vertAlign w:val="superscript"/>
            </w:rPr>
          </w:rPrChange>
        </w:rPr>
        <w:t>+/-</w:t>
      </w:r>
      <w:r w:rsidR="008905A8">
        <w:rPr>
          <w:rFonts w:ascii="Arial" w:hAnsi="Arial" w:cs="Arial"/>
          <w:sz w:val="24"/>
          <w:szCs w:val="24"/>
        </w:rPr>
        <w:t>)</w:t>
      </w:r>
      <w:ins w:id="565" w:author="bidyut k mohanty" w:date="2012-04-20T11:57:00Z">
        <w:r w:rsidR="00C6487E">
          <w:rPr>
            <w:rFonts w:ascii="Arial" w:hAnsi="Arial" w:cs="Arial"/>
            <w:sz w:val="24"/>
            <w:szCs w:val="24"/>
          </w:rPr>
          <w:t xml:space="preserve"> </w:t>
        </w:r>
      </w:ins>
      <w:r w:rsidR="00E37E81" w:rsidRPr="00605020">
        <w:rPr>
          <w:rFonts w:ascii="Arial" w:hAnsi="Arial" w:cs="Arial"/>
          <w:sz w:val="24"/>
          <w:szCs w:val="24"/>
        </w:rPr>
        <w:t xml:space="preserve">is achieved </w:t>
      </w:r>
      <w:del w:id="566" w:author="bidyut k mohanty" w:date="2012-04-20T11:58:00Z">
        <w:r w:rsidR="00E37E81" w:rsidRPr="00605020" w:rsidDel="00C6487E">
          <w:rPr>
            <w:rFonts w:ascii="Arial" w:hAnsi="Arial" w:cs="Arial"/>
            <w:sz w:val="24"/>
            <w:szCs w:val="24"/>
          </w:rPr>
          <w:delText xml:space="preserve">via </w:delText>
        </w:r>
      </w:del>
      <w:del w:id="567" w:author="bidyut k mohanty" w:date="2012-04-22T08:31:00Z">
        <w:r w:rsidR="00E37E81" w:rsidRPr="00605020">
          <w:rPr>
            <w:rFonts w:ascii="Arial" w:hAnsi="Arial" w:cs="Arial"/>
            <w:sz w:val="24"/>
            <w:szCs w:val="24"/>
          </w:rPr>
          <w:delText>the knock</w:delText>
        </w:r>
      </w:del>
      <w:del w:id="568" w:author="bidyut k mohanty" w:date="2012-04-20T11:58:00Z">
        <w:r w:rsidR="00E37E81" w:rsidRPr="00605020" w:rsidDel="00C6487E">
          <w:rPr>
            <w:rFonts w:ascii="Arial" w:hAnsi="Arial" w:cs="Arial"/>
            <w:sz w:val="24"/>
            <w:szCs w:val="24"/>
          </w:rPr>
          <w:delText>the</w:delText>
        </w:r>
      </w:del>
      <w:ins w:id="569" w:author="bidyut k mohanty" w:date="2012-04-20T11:58:00Z">
        <w:r w:rsidR="00C6487E">
          <w:rPr>
            <w:rFonts w:ascii="Arial" w:hAnsi="Arial" w:cs="Arial"/>
            <w:sz w:val="24"/>
            <w:szCs w:val="24"/>
          </w:rPr>
          <w:t>by</w:t>
        </w:r>
      </w:ins>
      <w:ins w:id="570" w:author="bidyut k mohanty" w:date="2012-04-22T08:31:00Z">
        <w:r w:rsidR="00E37E81" w:rsidRPr="00605020">
          <w:rPr>
            <w:rFonts w:ascii="Arial" w:hAnsi="Arial" w:cs="Arial"/>
            <w:sz w:val="24"/>
            <w:szCs w:val="24"/>
          </w:rPr>
          <w:t xml:space="preserve"> knock</w:t>
        </w:r>
      </w:ins>
      <w:ins w:id="571" w:author="bidyut k mohanty" w:date="2012-04-20T11:58:00Z">
        <w:r w:rsidR="00C6487E">
          <w:rPr>
            <w:rFonts w:ascii="Arial" w:hAnsi="Arial" w:cs="Arial"/>
            <w:sz w:val="24"/>
            <w:szCs w:val="24"/>
          </w:rPr>
          <w:t xml:space="preserve">ing </w:t>
        </w:r>
      </w:ins>
      <w:r w:rsidR="00E37E81" w:rsidRPr="00605020">
        <w:rPr>
          <w:rFonts w:ascii="Arial" w:hAnsi="Arial" w:cs="Arial"/>
          <w:sz w:val="24"/>
          <w:szCs w:val="24"/>
        </w:rPr>
        <w:t>out</w:t>
      </w:r>
      <w:del w:id="572" w:author="bidyut k mohanty" w:date="2012-04-20T11:58:00Z">
        <w:r w:rsidR="00E37E81" w:rsidRPr="00605020" w:rsidDel="00C6487E">
          <w:rPr>
            <w:rFonts w:ascii="Arial" w:hAnsi="Arial" w:cs="Arial"/>
            <w:sz w:val="24"/>
            <w:szCs w:val="24"/>
          </w:rPr>
          <w:delText xml:space="preserve"> of</w:delText>
        </w:r>
      </w:del>
      <w:r w:rsidR="00E37E81" w:rsidRPr="00605020">
        <w:rPr>
          <w:rFonts w:ascii="Arial" w:hAnsi="Arial" w:cs="Arial"/>
          <w:sz w:val="24"/>
          <w:szCs w:val="24"/>
        </w:rPr>
        <w:t xml:space="preserve"> one copy of the wild-type allele </w:t>
      </w:r>
      <w:del w:id="573" w:author="bidyut k mohanty" w:date="2012-04-20T11:58:00Z">
        <w:r w:rsidR="00E37E81" w:rsidRPr="00605020" w:rsidDel="00C6487E">
          <w:rPr>
            <w:rFonts w:ascii="Arial" w:hAnsi="Arial" w:cs="Arial"/>
            <w:sz w:val="24"/>
            <w:szCs w:val="24"/>
          </w:rPr>
          <w:delText xml:space="preserve">by </w:delText>
        </w:r>
      </w:del>
      <w:ins w:id="574" w:author="bidyut k mohanty" w:date="2012-04-20T11:58:00Z">
        <w:r w:rsidR="00C6487E">
          <w:rPr>
            <w:rFonts w:ascii="Arial" w:hAnsi="Arial" w:cs="Arial"/>
            <w:sz w:val="24"/>
            <w:szCs w:val="24"/>
          </w:rPr>
          <w:t>using</w:t>
        </w:r>
        <w:r w:rsidR="00C6487E" w:rsidRPr="00605020">
          <w:rPr>
            <w:rFonts w:ascii="Arial" w:hAnsi="Arial" w:cs="Arial"/>
            <w:sz w:val="24"/>
            <w:szCs w:val="24"/>
          </w:rPr>
          <w:t xml:space="preserve"> </w:t>
        </w:r>
      </w:ins>
      <w:r w:rsidR="00E37E81" w:rsidRPr="00605020">
        <w:rPr>
          <w:rFonts w:ascii="Arial" w:hAnsi="Arial" w:cs="Arial"/>
          <w:sz w:val="24"/>
          <w:szCs w:val="24"/>
        </w:rPr>
        <w:t xml:space="preserve">a kanamycin </w:t>
      </w:r>
      <w:ins w:id="575" w:author="bidyut k mohanty" w:date="2012-04-20T11:58:00Z">
        <w:r w:rsidR="00C6487E">
          <w:rPr>
            <w:rFonts w:ascii="Arial" w:hAnsi="Arial" w:cs="Arial"/>
            <w:sz w:val="24"/>
            <w:szCs w:val="24"/>
          </w:rPr>
          <w:t xml:space="preserve">drug </w:t>
        </w:r>
      </w:ins>
      <w:r w:rsidR="00E37E81" w:rsidRPr="00605020">
        <w:rPr>
          <w:rFonts w:ascii="Arial" w:hAnsi="Arial" w:cs="Arial"/>
          <w:sz w:val="24"/>
          <w:szCs w:val="24"/>
        </w:rPr>
        <w:t xml:space="preserve">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w:t>
      </w:r>
      <w:r w:rsidR="00A465CD" w:rsidRPr="00A465CD">
        <w:rPr>
          <w:rFonts w:ascii="Arial" w:hAnsi="Arial"/>
          <w:i/>
          <w:sz w:val="24"/>
          <w:rPrChange w:id="576" w:author="bidyut k mohanty" w:date="2012-04-22T08:31:00Z">
            <w:rPr>
              <w:rFonts w:ascii="Arial" w:hAnsi="Arial"/>
              <w:sz w:val="24"/>
            </w:rPr>
          </w:rPrChange>
        </w:rPr>
        <w:t>MET15</w:t>
      </w:r>
      <w:r w:rsidR="00A465CD" w:rsidRPr="00A465CD">
        <w:rPr>
          <w:rFonts w:ascii="Arial" w:hAnsi="Arial"/>
          <w:i/>
          <w:sz w:val="24"/>
          <w:vertAlign w:val="superscript"/>
          <w:rPrChange w:id="577"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is converted into a homozygous recessive form (</w:t>
      </w:r>
      <w:r w:rsidR="00A465CD" w:rsidRPr="00A465CD">
        <w:rPr>
          <w:rFonts w:ascii="Arial" w:hAnsi="Arial"/>
          <w:i/>
          <w:sz w:val="24"/>
          <w:rPrChange w:id="578" w:author="bidyut k mohanty" w:date="2012-04-22T08:31:00Z">
            <w:rPr>
              <w:rFonts w:ascii="Arial" w:hAnsi="Arial"/>
              <w:sz w:val="24"/>
            </w:rPr>
          </w:rPrChange>
        </w:rPr>
        <w:t>MET15</w:t>
      </w:r>
      <w:r w:rsidR="00A465CD" w:rsidRPr="00A465CD">
        <w:rPr>
          <w:rFonts w:ascii="Arial" w:hAnsi="Arial"/>
          <w:i/>
          <w:sz w:val="24"/>
          <w:vertAlign w:val="superscript"/>
          <w:rPrChange w:id="579"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w:t>
      </w:r>
      <w:ins w:id="580" w:author="bidyut k mohanty" w:date="2012-04-20T12:18:00Z">
        <w:r w:rsidR="00521297">
          <w:rPr>
            <w:rFonts w:ascii="Arial" w:hAnsi="Arial" w:cs="Arial"/>
            <w:sz w:val="24"/>
            <w:szCs w:val="24"/>
          </w:rPr>
          <w:t xml:space="preserve">this </w:t>
        </w:r>
      </w:ins>
      <w:r w:rsidR="000A5AB6" w:rsidRPr="00605020">
        <w:rPr>
          <w:rFonts w:ascii="Arial" w:hAnsi="Arial" w:cs="Arial"/>
          <w:sz w:val="24"/>
          <w:szCs w:val="24"/>
        </w:rPr>
        <w:t>yeast</w:t>
      </w:r>
      <w:ins w:id="581" w:author="bidyut k mohanty" w:date="2012-04-20T12:18:00Z">
        <w:r w:rsidR="00521297" w:rsidRPr="00521297">
          <w:rPr>
            <w:rFonts w:ascii="Arial" w:hAnsi="Arial" w:cs="Arial"/>
            <w:sz w:val="24"/>
            <w:szCs w:val="24"/>
          </w:rPr>
          <w:t xml:space="preserve"> </w:t>
        </w:r>
        <w:r w:rsidR="00521297">
          <w:rPr>
            <w:rFonts w:ascii="Arial" w:hAnsi="Arial" w:cs="Arial"/>
            <w:sz w:val="24"/>
            <w:szCs w:val="24"/>
          </w:rPr>
          <w:t>strain</w:t>
        </w:r>
      </w:ins>
      <w:ins w:id="582" w:author="bidyut k mohanty" w:date="2012-04-22T08:31:00Z">
        <w:r w:rsidR="000A5AB6" w:rsidRPr="00605020">
          <w:rPr>
            <w:rFonts w:ascii="Arial" w:hAnsi="Arial" w:cs="Arial"/>
            <w:sz w:val="24"/>
            <w:szCs w:val="24"/>
          </w:rPr>
          <w:t xml:space="preserve"> </w:t>
        </w:r>
      </w:ins>
      <w:r w:rsidR="000A5AB6" w:rsidRPr="00605020">
        <w:rPr>
          <w:rFonts w:ascii="Arial" w:hAnsi="Arial" w:cs="Arial"/>
          <w:sz w:val="24"/>
          <w:szCs w:val="24"/>
        </w:rPr>
        <w:t xml:space="preserve">is plated on </w:t>
      </w:r>
      <w:ins w:id="583" w:author="bidyut k mohanty" w:date="2012-04-20T12:18:00Z">
        <w:r w:rsidR="00521297" w:rsidRPr="00605020">
          <w:rPr>
            <w:rFonts w:ascii="Arial" w:hAnsi="Arial" w:cs="Arial"/>
            <w:sz w:val="24"/>
            <w:szCs w:val="24"/>
          </w:rPr>
          <w:t xml:space="preserve">medium containing </w:t>
        </w:r>
      </w:ins>
      <w:r w:rsidR="000A5AB6" w:rsidRPr="00605020">
        <w:rPr>
          <w:rFonts w:ascii="Arial" w:hAnsi="Arial" w:cs="Arial"/>
          <w:sz w:val="24"/>
          <w:szCs w:val="24"/>
        </w:rPr>
        <w:t>lead</w:t>
      </w:r>
      <w:del w:id="584" w:author="bidyut k mohanty" w:date="2012-04-20T12:18:00Z">
        <w:r w:rsidR="000A5AB6" w:rsidRPr="00605020" w:rsidDel="00521297">
          <w:rPr>
            <w:rFonts w:ascii="Arial" w:hAnsi="Arial" w:cs="Arial"/>
            <w:sz w:val="24"/>
            <w:szCs w:val="24"/>
          </w:rPr>
          <w:delText xml:space="preserve"> containing medium</w:delText>
        </w:r>
      </w:del>
      <w:r w:rsidR="000A5AB6" w:rsidRPr="00605020">
        <w:rPr>
          <w:rFonts w:ascii="Arial" w:hAnsi="Arial" w:cs="Arial"/>
          <w:sz w:val="24"/>
          <w:szCs w:val="24"/>
        </w:rPr>
        <w:t xml:space="preserve">, </w:t>
      </w:r>
      <w:ins w:id="585" w:author="bidyut k mohanty" w:date="2012-04-20T12:18:00Z">
        <w:r w:rsidR="00521297">
          <w:rPr>
            <w:rFonts w:ascii="Arial" w:hAnsi="Arial" w:cs="Arial"/>
            <w:sz w:val="24"/>
            <w:szCs w:val="24"/>
          </w:rPr>
          <w:t>LOH</w:t>
        </w:r>
        <w:r w:rsidR="00521297" w:rsidRPr="00605020">
          <w:rPr>
            <w:rFonts w:ascii="Arial" w:hAnsi="Arial" w:cs="Arial"/>
            <w:sz w:val="24"/>
            <w:szCs w:val="24"/>
          </w:rPr>
          <w:t xml:space="preserve"> </w:t>
        </w:r>
      </w:ins>
      <w:ins w:id="586" w:author="bidyut k mohanty" w:date="2012-04-20T12:19:00Z">
        <w:r w:rsidR="00521297">
          <w:rPr>
            <w:rFonts w:ascii="Arial" w:hAnsi="Arial" w:cs="Arial"/>
            <w:sz w:val="24"/>
            <w:szCs w:val="24"/>
          </w:rPr>
          <w:t xml:space="preserve">occurs resulting in black sectors in </w:t>
        </w:r>
      </w:ins>
      <w:ins w:id="587" w:author="bidyut k mohanty" w:date="2012-04-20T12:20:00Z">
        <w:r w:rsidR="00B87DE4">
          <w:rPr>
            <w:rFonts w:ascii="Arial" w:hAnsi="Arial" w:cs="Arial"/>
            <w:sz w:val="24"/>
            <w:szCs w:val="24"/>
          </w:rPr>
          <w:t>cream-colored</w:t>
        </w:r>
      </w:ins>
      <w:ins w:id="588" w:author="bidyut k mohanty" w:date="2012-04-20T12:19:00Z">
        <w:r w:rsidR="00521297">
          <w:rPr>
            <w:rFonts w:ascii="Arial" w:hAnsi="Arial" w:cs="Arial"/>
            <w:sz w:val="24"/>
            <w:szCs w:val="24"/>
          </w:rPr>
          <w:t xml:space="preserve"> colonies. </w:t>
        </w:r>
      </w:ins>
      <w:del w:id="589" w:author="bidyut k mohanty" w:date="2012-04-20T12:19:00Z">
        <w:r w:rsidR="000A5AB6" w:rsidRPr="00605020" w:rsidDel="00521297">
          <w:rPr>
            <w:rFonts w:ascii="Arial" w:hAnsi="Arial" w:cs="Arial"/>
            <w:sz w:val="24"/>
            <w:szCs w:val="24"/>
          </w:rPr>
          <w:delText xml:space="preserve">the colors of the colonies change, in a sectional manner, depending on the timing at which the mutational </w:delText>
        </w:r>
      </w:del>
      <w:ins w:id="590" w:author="Hong Qin" w:date="2012-04-19T19:15:00Z">
        <w:del w:id="591" w:author="bidyut k mohanty" w:date="2012-04-20T12:18:00Z">
          <w:r w:rsidR="00A67108" w:rsidDel="00521297">
            <w:rPr>
              <w:rFonts w:ascii="Arial" w:hAnsi="Arial" w:cs="Arial"/>
              <w:sz w:val="24"/>
              <w:szCs w:val="24"/>
            </w:rPr>
            <w:delText>LOH</w:delText>
          </w:r>
          <w:r w:rsidR="00A67108" w:rsidRPr="00605020" w:rsidDel="00521297">
            <w:rPr>
              <w:rFonts w:ascii="Arial" w:hAnsi="Arial" w:cs="Arial"/>
              <w:sz w:val="24"/>
              <w:szCs w:val="24"/>
            </w:rPr>
            <w:delText xml:space="preserve"> </w:delText>
          </w:r>
        </w:del>
      </w:ins>
      <w:del w:id="592" w:author="bidyut k mohanty" w:date="2012-04-20T12:19:00Z">
        <w:r w:rsidR="000A5AB6" w:rsidRPr="00605020" w:rsidDel="00521297">
          <w:rPr>
            <w:rFonts w:ascii="Arial" w:hAnsi="Arial" w:cs="Arial"/>
            <w:sz w:val="24"/>
            <w:szCs w:val="24"/>
          </w:rPr>
          <w:delText xml:space="preserve">event occurs. </w:delText>
        </w:r>
      </w:del>
      <w:r w:rsidR="000A5AB6" w:rsidRPr="00605020">
        <w:rPr>
          <w:rFonts w:ascii="Arial" w:hAnsi="Arial" w:cs="Arial"/>
          <w:sz w:val="24"/>
          <w:szCs w:val="24"/>
        </w:rPr>
        <w:t>Thus,</w:t>
      </w:r>
      <w:ins w:id="593" w:author="bidyut k mohanty" w:date="2012-04-20T12:21:00Z">
        <w:r w:rsidR="00B87DE4">
          <w:rPr>
            <w:rFonts w:ascii="Arial" w:hAnsi="Arial" w:cs="Arial"/>
            <w:sz w:val="24"/>
            <w:szCs w:val="24"/>
          </w:rPr>
          <w:t xml:space="preserve"> a</w:t>
        </w:r>
      </w:ins>
      <w:ins w:id="594" w:author="bidyut k mohanty" w:date="2012-04-22T08:31:00Z">
        <w:r w:rsidR="000A5AB6" w:rsidRPr="00605020">
          <w:rPr>
            <w:rFonts w:ascii="Arial" w:hAnsi="Arial" w:cs="Arial"/>
            <w:sz w:val="24"/>
            <w:szCs w:val="24"/>
          </w:rPr>
          <w:t xml:space="preserve"> </w:t>
        </w:r>
      </w:ins>
      <w:r w:rsidR="00A465CD" w:rsidRPr="00A465CD">
        <w:rPr>
          <w:rFonts w:ascii="Arial" w:hAnsi="Arial"/>
          <w:i/>
          <w:sz w:val="24"/>
          <w:rPrChange w:id="595" w:author="bidyut k mohanty" w:date="2012-04-22T08:31:00Z">
            <w:rPr>
              <w:rFonts w:ascii="Arial" w:hAnsi="Arial"/>
              <w:sz w:val="24"/>
            </w:rPr>
          </w:rPrChange>
        </w:rPr>
        <w:t>MET15</w:t>
      </w:r>
      <w:r w:rsidR="00A465CD" w:rsidRPr="00A465CD">
        <w:rPr>
          <w:rFonts w:ascii="Arial" w:hAnsi="Arial"/>
          <w:i/>
          <w:sz w:val="24"/>
          <w:vertAlign w:val="superscript"/>
          <w:rPrChange w:id="596" w:author="bidyut k mohanty" w:date="2012-04-22T08:31:00Z">
            <w:rPr>
              <w:rFonts w:ascii="Arial" w:hAnsi="Arial"/>
              <w:sz w:val="24"/>
              <w:vertAlign w:val="superscript"/>
            </w:rPr>
          </w:rPrChange>
        </w:rPr>
        <w:t>-/-</w:t>
      </w:r>
      <w:r w:rsidR="00A465CD" w:rsidRPr="00A465CD">
        <w:rPr>
          <w:rFonts w:ascii="Arial" w:hAnsi="Arial"/>
          <w:i/>
          <w:sz w:val="24"/>
          <w:rPrChange w:id="597" w:author="bidyut k mohanty" w:date="2012-04-22T08:31:00Z">
            <w:rPr>
              <w:rFonts w:ascii="Arial" w:hAnsi="Arial"/>
              <w:sz w:val="24"/>
            </w:rPr>
          </w:rPrChange>
        </w:rPr>
        <w:t xml:space="preserve"> </w:t>
      </w:r>
      <w:del w:id="598" w:author="bidyut k mohanty" w:date="2012-04-20T12:21:00Z">
        <w:r w:rsidR="000A5AB6" w:rsidRPr="00605020" w:rsidDel="00B87DE4">
          <w:rPr>
            <w:rFonts w:ascii="Arial" w:hAnsi="Arial" w:cs="Arial"/>
            <w:sz w:val="24"/>
            <w:szCs w:val="24"/>
          </w:rPr>
          <w:delText xml:space="preserve">leads </w:delText>
        </w:r>
      </w:del>
      <w:del w:id="599" w:author="bidyut k mohanty" w:date="2012-04-22T08:31:00Z">
        <w:r w:rsidR="000A5AB6" w:rsidRPr="00605020">
          <w:rPr>
            <w:rFonts w:ascii="Arial" w:hAnsi="Arial" w:cs="Arial"/>
            <w:sz w:val="24"/>
            <w:szCs w:val="24"/>
          </w:rPr>
          <w:delText>to</w:delText>
        </w:r>
      </w:del>
      <w:del w:id="600" w:author="bidyut k mohanty" w:date="2012-04-20T12:21:00Z">
        <w:r w:rsidR="000A5AB6" w:rsidRPr="00605020" w:rsidDel="00B87DE4">
          <w:rPr>
            <w:rFonts w:ascii="Arial" w:hAnsi="Arial" w:cs="Arial"/>
            <w:sz w:val="24"/>
            <w:szCs w:val="24"/>
          </w:rPr>
          <w:delText>to</w:delText>
        </w:r>
      </w:del>
      <w:ins w:id="601" w:author="bidyut k mohanty" w:date="2012-04-20T12:21:00Z">
        <w:r w:rsidR="00B87DE4">
          <w:rPr>
            <w:rFonts w:ascii="Arial" w:hAnsi="Arial" w:cs="Arial"/>
            <w:sz w:val="24"/>
            <w:szCs w:val="24"/>
          </w:rPr>
          <w:t>strain forms</w:t>
        </w:r>
      </w:ins>
      <w:r w:rsidR="000A5AB6" w:rsidRPr="00605020">
        <w:rPr>
          <w:rFonts w:ascii="Arial" w:hAnsi="Arial" w:cs="Arial"/>
          <w:sz w:val="24"/>
          <w:szCs w:val="24"/>
        </w:rPr>
        <w:t xml:space="preserve"> </w:t>
      </w:r>
      <w:del w:id="602" w:author="bidyut k mohanty" w:date="2012-04-20T12:21:00Z">
        <w:r w:rsidR="000A5AB6" w:rsidRPr="00605020" w:rsidDel="00B87DE4">
          <w:rPr>
            <w:rFonts w:ascii="Arial" w:hAnsi="Arial" w:cs="Arial"/>
            <w:sz w:val="24"/>
            <w:szCs w:val="24"/>
          </w:rPr>
          <w:delText xml:space="preserve">fully </w:delText>
        </w:r>
      </w:del>
      <w:ins w:id="603" w:author="bidyut k mohanty" w:date="2012-04-20T12:21:00Z">
        <w:r w:rsidR="00B87DE4">
          <w:rPr>
            <w:rFonts w:ascii="Arial" w:hAnsi="Arial" w:cs="Arial"/>
            <w:sz w:val="24"/>
            <w:szCs w:val="24"/>
          </w:rPr>
          <w:t>completely</w:t>
        </w:r>
        <w:r w:rsidR="00B87DE4" w:rsidRPr="00605020">
          <w:rPr>
            <w:rFonts w:ascii="Arial" w:hAnsi="Arial" w:cs="Arial"/>
            <w:sz w:val="24"/>
            <w:szCs w:val="24"/>
          </w:rPr>
          <w:t xml:space="preserve"> </w:t>
        </w:r>
      </w:ins>
      <w:r w:rsidR="000A5AB6" w:rsidRPr="00605020">
        <w:rPr>
          <w:rFonts w:ascii="Arial" w:hAnsi="Arial" w:cs="Arial"/>
          <w:sz w:val="24"/>
          <w:szCs w:val="24"/>
        </w:rPr>
        <w:t xml:space="preserve">black colonies. Colonies may have a brown tint, depending on the yeast strain used. Both </w:t>
      </w:r>
      <w:del w:id="604" w:author="bidyut k mohanty" w:date="2012-04-22T08:31:00Z">
        <w:r w:rsidR="000A5AB6" w:rsidRPr="00605020">
          <w:rPr>
            <w:rFonts w:ascii="Arial" w:hAnsi="Arial" w:cs="Arial"/>
            <w:sz w:val="24"/>
            <w:szCs w:val="24"/>
          </w:rPr>
          <w:delText xml:space="preserve">dominance </w:delText>
        </w:r>
      </w:del>
      <w:ins w:id="605" w:author="bidyut k mohanty" w:date="2012-04-22T08:31:00Z">
        <w:r w:rsidR="000A5AB6" w:rsidRPr="00605020">
          <w:rPr>
            <w:rFonts w:ascii="Arial" w:hAnsi="Arial" w:cs="Arial"/>
            <w:sz w:val="24"/>
            <w:szCs w:val="24"/>
          </w:rPr>
          <w:t>dominan</w:t>
        </w:r>
      </w:ins>
      <w:ins w:id="606" w:author="bidyut k mohanty" w:date="2012-04-20T12:22:00Z">
        <w:r w:rsidR="006A0E7F">
          <w:rPr>
            <w:rFonts w:ascii="Arial" w:hAnsi="Arial" w:cs="Arial"/>
            <w:sz w:val="24"/>
            <w:szCs w:val="24"/>
          </w:rPr>
          <w:t>t</w:t>
        </w:r>
      </w:ins>
      <w:del w:id="607" w:author="bidyut k mohanty" w:date="2012-04-20T12:22:00Z">
        <w:r w:rsidR="000A5AB6" w:rsidRPr="00605020" w:rsidDel="006A0E7F">
          <w:rPr>
            <w:rFonts w:ascii="Arial" w:hAnsi="Arial" w:cs="Arial"/>
            <w:sz w:val="24"/>
            <w:szCs w:val="24"/>
          </w:rPr>
          <w:delText xml:space="preserve">ce </w:delText>
        </w:r>
      </w:del>
      <w:ins w:id="608" w:author="bidyut k mohanty" w:date="2012-04-20T12:22:00Z">
        <w:r w:rsidR="006A0E7F">
          <w:rPr>
            <w:rFonts w:ascii="Arial" w:hAnsi="Arial" w:cs="Arial"/>
            <w:sz w:val="24"/>
            <w:szCs w:val="24"/>
          </w:rPr>
          <w:t xml:space="preserve"> forms </w:t>
        </w:r>
      </w:ins>
      <w:ins w:id="609" w:author="bidyut k mohanty" w:date="2012-04-20T12:23:00Z">
        <w:r w:rsidR="006A0E7F">
          <w:rPr>
            <w:rFonts w:ascii="Arial" w:hAnsi="Arial" w:cs="Arial"/>
            <w:sz w:val="24"/>
            <w:szCs w:val="24"/>
          </w:rPr>
          <w:t>o</w:t>
        </w:r>
      </w:ins>
      <w:r w:rsidR="000A5AB6" w:rsidRPr="00605020">
        <w:rPr>
          <w:rFonts w:ascii="Arial" w:hAnsi="Arial" w:cs="Arial"/>
          <w:sz w:val="24"/>
          <w:szCs w:val="24"/>
        </w:rPr>
        <w:t>f</w:t>
      </w:r>
      <w:del w:id="610" w:author="bidyut k mohanty" w:date="2012-04-20T12:23:00Z">
        <w:r w:rsidR="000A5AB6" w:rsidRPr="00605020" w:rsidDel="006A0E7F">
          <w:rPr>
            <w:rFonts w:ascii="Arial" w:hAnsi="Arial" w:cs="Arial"/>
            <w:sz w:val="24"/>
            <w:szCs w:val="24"/>
          </w:rPr>
          <w:delText>or</w:delText>
        </w:r>
      </w:del>
      <w:r w:rsidR="000A5AB6" w:rsidRPr="00605020">
        <w:rPr>
          <w:rFonts w:ascii="Arial" w:hAnsi="Arial" w:cs="Arial"/>
          <w:sz w:val="24"/>
          <w:szCs w:val="24"/>
        </w:rPr>
        <w:t xml:space="preserve"> the </w:t>
      </w:r>
      <w:r w:rsidR="00A465CD" w:rsidRPr="00A465CD">
        <w:rPr>
          <w:rFonts w:ascii="Arial" w:hAnsi="Arial"/>
          <w:i/>
          <w:sz w:val="24"/>
          <w:rPrChange w:id="611" w:author="bidyut k mohanty" w:date="2012-04-22T08:31:00Z">
            <w:rPr>
              <w:rFonts w:ascii="Arial" w:hAnsi="Arial"/>
              <w:sz w:val="24"/>
            </w:rPr>
          </w:rPrChange>
        </w:rPr>
        <w:t>MET15</w:t>
      </w:r>
      <w:r w:rsidR="000A5AB6" w:rsidRPr="00605020">
        <w:rPr>
          <w:rFonts w:ascii="Arial" w:hAnsi="Arial" w:cs="Arial"/>
          <w:sz w:val="24"/>
          <w:szCs w:val="24"/>
        </w:rPr>
        <w:t xml:space="preserve"> gene (</w:t>
      </w:r>
      <w:r w:rsidR="00A465CD" w:rsidRPr="00A465CD">
        <w:rPr>
          <w:rFonts w:ascii="Arial" w:hAnsi="Arial"/>
          <w:i/>
          <w:sz w:val="24"/>
          <w:rPrChange w:id="612" w:author="bidyut k mohanty" w:date="2012-04-22T08:31:00Z">
            <w:rPr>
              <w:rFonts w:ascii="Arial" w:hAnsi="Arial"/>
              <w:sz w:val="24"/>
            </w:rPr>
          </w:rPrChange>
        </w:rPr>
        <w:t>MET15</w:t>
      </w:r>
      <w:r w:rsidR="00A465CD" w:rsidRPr="00A465CD">
        <w:rPr>
          <w:rFonts w:ascii="Arial" w:hAnsi="Arial"/>
          <w:i/>
          <w:sz w:val="24"/>
          <w:vertAlign w:val="superscript"/>
          <w:rPrChange w:id="613"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and </w:t>
      </w:r>
      <w:r w:rsidR="00A465CD" w:rsidRPr="00A465CD">
        <w:rPr>
          <w:rFonts w:ascii="Arial" w:hAnsi="Arial"/>
          <w:i/>
          <w:sz w:val="24"/>
          <w:rPrChange w:id="614" w:author="bidyut k mohanty" w:date="2012-04-22T08:31:00Z">
            <w:rPr>
              <w:rFonts w:ascii="Arial" w:hAnsi="Arial"/>
              <w:sz w:val="24"/>
            </w:rPr>
          </w:rPrChange>
        </w:rPr>
        <w:t>MET15</w:t>
      </w:r>
      <w:r w:rsidR="00A465CD" w:rsidRPr="00A465CD">
        <w:rPr>
          <w:rFonts w:ascii="Arial" w:hAnsi="Arial"/>
          <w:i/>
          <w:sz w:val="24"/>
          <w:vertAlign w:val="superscript"/>
          <w:rPrChange w:id="615"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yield white </w:t>
      </w:r>
      <w:ins w:id="616" w:author="bidyut k mohanty" w:date="2012-04-22T08:31:00Z">
        <w:r w:rsidR="00AE4926">
          <w:rPr>
            <w:rFonts w:ascii="Arial" w:hAnsi="Arial" w:cs="Arial"/>
            <w:sz w:val="24"/>
            <w:szCs w:val="24"/>
          </w:rPr>
          <w:t>or cream</w:t>
        </w:r>
        <w:r w:rsidR="000A5AB6" w:rsidRPr="00605020">
          <w:rPr>
            <w:rFonts w:ascii="Arial" w:hAnsi="Arial" w:cs="Arial"/>
            <w:sz w:val="24"/>
            <w:szCs w:val="24"/>
          </w:rPr>
          <w:t xml:space="preserve"> </w:t>
        </w:r>
      </w:ins>
      <w:r w:rsidR="000A5AB6" w:rsidRPr="00605020">
        <w:rPr>
          <w:rFonts w:ascii="Arial" w:hAnsi="Arial" w:cs="Arial"/>
          <w:sz w:val="24"/>
          <w:szCs w:val="24"/>
        </w:rPr>
        <w:t xml:space="preserve">color colonies. As a result, only fifty percent of </w:t>
      </w:r>
      <w:del w:id="617" w:author="Hong Qin" w:date="2012-04-19T19:15:00Z">
        <w:r w:rsidR="000A5AB6" w:rsidRPr="00605020" w:rsidDel="00F01A76">
          <w:rPr>
            <w:rFonts w:ascii="Arial" w:hAnsi="Arial" w:cs="Arial"/>
            <w:sz w:val="24"/>
            <w:szCs w:val="24"/>
          </w:rPr>
          <w:delText xml:space="preserve">mutational </w:delText>
        </w:r>
      </w:del>
      <w:ins w:id="618" w:author="Hong Qin" w:date="2012-04-19T19:15:00Z">
        <w:r w:rsidR="00F01A76">
          <w:rPr>
            <w:rFonts w:ascii="Arial" w:hAnsi="Arial" w:cs="Arial"/>
            <w:sz w:val="24"/>
            <w:szCs w:val="24"/>
          </w:rPr>
          <w:t xml:space="preserve">LOH </w:t>
        </w:r>
      </w:ins>
      <w:r w:rsidR="000A5AB6" w:rsidRPr="00605020">
        <w:rPr>
          <w:rFonts w:ascii="Arial" w:hAnsi="Arial" w:cs="Arial"/>
          <w:sz w:val="24"/>
          <w:szCs w:val="24"/>
        </w:rPr>
        <w:t xml:space="preserve">events are observed because </w:t>
      </w:r>
      <w:del w:id="619" w:author="bidyut k mohanty" w:date="2012-04-22T08:31:00Z">
        <w:r w:rsidR="000A5AB6" w:rsidRPr="00605020">
          <w:rPr>
            <w:rFonts w:ascii="Arial" w:hAnsi="Arial" w:cs="Arial"/>
            <w:sz w:val="24"/>
            <w:szCs w:val="24"/>
          </w:rPr>
          <w:delText xml:space="preserve">the </w:delText>
        </w:r>
      </w:del>
      <w:ins w:id="620" w:author="bidyut k mohanty" w:date="2012-04-22T08:31:00Z">
        <w:r w:rsidR="000A5AB6" w:rsidRPr="00605020">
          <w:rPr>
            <w:rFonts w:ascii="Arial" w:hAnsi="Arial" w:cs="Arial"/>
            <w:sz w:val="24"/>
            <w:szCs w:val="24"/>
          </w:rPr>
          <w:t>the</w:t>
        </w:r>
      </w:ins>
      <w:ins w:id="621" w:author="bidyut k mohanty" w:date="2012-04-20T12:26:00Z">
        <w:r w:rsidR="00981901">
          <w:rPr>
            <w:rFonts w:ascii="Arial" w:hAnsi="Arial" w:cs="Arial"/>
            <w:sz w:val="24"/>
            <w:szCs w:val="24"/>
          </w:rPr>
          <w:t>se</w:t>
        </w:r>
      </w:ins>
      <w:ins w:id="622" w:author="bidyut k mohanty" w:date="2012-04-22T08:31:00Z">
        <w:r w:rsidR="000A5AB6" w:rsidRPr="00605020">
          <w:rPr>
            <w:rFonts w:ascii="Arial" w:hAnsi="Arial" w:cs="Arial"/>
            <w:sz w:val="24"/>
            <w:szCs w:val="24"/>
          </w:rPr>
          <w:t xml:space="preserve"> </w:t>
        </w:r>
      </w:ins>
      <w:r w:rsidR="000A5AB6" w:rsidRPr="00605020">
        <w:rPr>
          <w:rFonts w:ascii="Arial" w:hAnsi="Arial" w:cs="Arial"/>
          <w:sz w:val="24"/>
          <w:szCs w:val="24"/>
        </w:rPr>
        <w:t xml:space="preserve">two </w:t>
      </w:r>
      <w:del w:id="623" w:author="bidyut k mohanty" w:date="2012-04-20T12:26:00Z">
        <w:r w:rsidR="000A5AB6" w:rsidRPr="00605020" w:rsidDel="00981901">
          <w:rPr>
            <w:rFonts w:ascii="Arial" w:hAnsi="Arial" w:cs="Arial"/>
            <w:sz w:val="24"/>
            <w:szCs w:val="24"/>
          </w:rPr>
          <w:delText xml:space="preserve">latter </w:delText>
        </w:r>
      </w:del>
      <w:r w:rsidR="000A5AB6" w:rsidRPr="00605020">
        <w:rPr>
          <w:rFonts w:ascii="Arial" w:hAnsi="Arial" w:cs="Arial"/>
          <w:sz w:val="24"/>
          <w:szCs w:val="24"/>
        </w:rPr>
        <w:t xml:space="preserve">genotypes are phenotypically indistinguishable. The number of cells that did not undergo </w:t>
      </w:r>
      <w:del w:id="624" w:author="Hong Qin" w:date="2012-04-19T19:15:00Z">
        <w:r w:rsidR="000A5AB6" w:rsidRPr="00605020" w:rsidDel="00F01A76">
          <w:rPr>
            <w:rFonts w:ascii="Arial" w:hAnsi="Arial" w:cs="Arial"/>
            <w:sz w:val="24"/>
            <w:szCs w:val="24"/>
          </w:rPr>
          <w:delText>a mutational event</w:delText>
        </w:r>
      </w:del>
      <w:ins w:id="625" w:author="Hong Qin" w:date="2012-04-19T19:15:00Z">
        <w:r w:rsidR="00F01A76">
          <w:rPr>
            <w:rFonts w:ascii="Arial" w:hAnsi="Arial" w:cs="Arial"/>
            <w:sz w:val="24"/>
            <w:szCs w:val="24"/>
          </w:rPr>
          <w:t>LOH</w:t>
        </w:r>
      </w:ins>
      <w:r w:rsidR="000A5AB6" w:rsidRPr="00605020">
        <w:rPr>
          <w:rFonts w:ascii="Arial" w:hAnsi="Arial" w:cs="Arial"/>
          <w:sz w:val="24"/>
          <w:szCs w:val="24"/>
        </w:rPr>
        <w:t xml:space="preserve"> at the </w:t>
      </w:r>
      <w:r w:rsidR="00A465CD" w:rsidRPr="00A465CD">
        <w:rPr>
          <w:rFonts w:ascii="Arial" w:hAnsi="Arial"/>
          <w:i/>
          <w:sz w:val="24"/>
          <w:rPrChange w:id="626" w:author="bidyut k mohanty" w:date="2012-04-22T08:31:00Z">
            <w:rPr>
              <w:rFonts w:ascii="Arial" w:hAnsi="Arial"/>
              <w:sz w:val="24"/>
            </w:rPr>
          </w:rPrChange>
        </w:rPr>
        <w:t>MET15</w:t>
      </w:r>
      <w:r w:rsidR="000A5AB6" w:rsidRPr="00605020">
        <w:rPr>
          <w:rFonts w:ascii="Arial" w:hAnsi="Arial" w:cs="Arial"/>
          <w:sz w:val="24"/>
          <w:szCs w:val="24"/>
        </w:rPr>
        <w:t xml:space="preserve"> locus was an indication of robustness, with respect to that specific locus </w:t>
      </w:r>
      <w:r w:rsidR="00A465CD" w:rsidRPr="0072137D">
        <w:rPr>
          <w:rFonts w:ascii="Arial" w:hAnsi="Arial" w:cs="Arial"/>
          <w:sz w:val="24"/>
          <w:szCs w:val="24"/>
        </w:rPr>
        <w:fldChar w:fldCharType="begin"/>
      </w:r>
      <w:ins w:id="627"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628"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A465CD" w:rsidRPr="0072137D">
        <w:rPr>
          <w:rFonts w:ascii="Arial" w:hAnsi="Arial" w:cs="Arial"/>
          <w:sz w:val="24"/>
          <w:szCs w:val="24"/>
        </w:rPr>
        <w:fldChar w:fldCharType="separate"/>
      </w:r>
      <w:r w:rsidR="0072137D" w:rsidRPr="0072137D">
        <w:rPr>
          <w:rFonts w:ascii="Arial" w:hAnsi="Arial" w:cs="Arial"/>
          <w:noProof/>
          <w:sz w:val="24"/>
          <w:szCs w:val="24"/>
        </w:rPr>
        <w:t>(</w:t>
      </w:r>
      <w:r w:rsidR="00A465CD" w:rsidRPr="00A465CD">
        <w:rPr>
          <w:noProof/>
          <w:rPrChange w:id="629" w:author="hong qin" w:date="2012-04-20T08:36:00Z">
            <w:rPr>
              <w:rFonts w:ascii="Arial" w:hAnsi="Arial"/>
              <w:sz w:val="24"/>
            </w:rPr>
          </w:rPrChange>
        </w:rPr>
        <w:fldChar w:fldCharType="begin"/>
      </w:r>
      <w:del w:id="630" w:author="hong qin" w:date="2012-04-20T08:36:00Z">
        <w:r w:rsidR="00AC5D1A">
          <w:rPr>
            <w:rFonts w:ascii="Arial" w:hAnsi="Arial" w:cs="Arial"/>
            <w:noProof/>
            <w:sz w:val="24"/>
            <w:szCs w:val="24"/>
          </w:rPr>
          <w:delInstrText xml:space="preserve"> </w:delInstrText>
        </w:r>
      </w:del>
      <w:r w:rsidR="00A465CD" w:rsidRPr="00A465CD">
        <w:rPr>
          <w:noProof/>
          <w:rPrChange w:id="631" w:author="hong qin" w:date="2012-04-20T08:36:00Z">
            <w:rPr>
              <w:rFonts w:ascii="Arial" w:hAnsi="Arial"/>
              <w:sz w:val="24"/>
            </w:rPr>
          </w:rPrChange>
        </w:rPr>
        <w:instrText>HYPERLINK \l "_ENREF_12" \o "Qin, 2008 #516</w:instrText>
      </w:r>
      <w:del w:id="632" w:author="hong qin" w:date="2012-04-20T08:36:00Z">
        <w:r w:rsidR="00AC5D1A">
          <w:rPr>
            <w:rFonts w:ascii="Arial" w:hAnsi="Arial" w:cs="Arial"/>
            <w:noProof/>
            <w:sz w:val="24"/>
            <w:szCs w:val="24"/>
          </w:rPr>
          <w:delInstrText xml:space="preserve">" </w:delInstrText>
        </w:r>
      </w:del>
      <w:ins w:id="633" w:author="hong qin" w:date="2012-04-20T08:36:00Z">
        <w:r w:rsidR="002F2F83">
          <w:rPr>
            <w:noProof/>
          </w:rPr>
          <w:instrText>"</w:instrText>
        </w:r>
      </w:ins>
      <w:r w:rsidR="00A465CD" w:rsidRPr="00A465CD">
        <w:rPr>
          <w:noProof/>
          <w:rPrChange w:id="634"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A465CD" w:rsidRPr="00A465CD">
        <w:rPr>
          <w:noProof/>
          <w:rPrChange w:id="635" w:author="hong qin" w:date="2012-04-20T08:36:00Z">
            <w:rPr>
              <w:rFonts w:ascii="Arial" w:hAnsi="Arial"/>
              <w:sz w:val="24"/>
            </w:rPr>
          </w:rPrChange>
        </w:rPr>
        <w:fldChar w:fldCharType="end"/>
      </w:r>
      <w:r w:rsidR="0072137D" w:rsidRPr="0072137D">
        <w:rPr>
          <w:rFonts w:ascii="Arial" w:hAnsi="Arial" w:cs="Arial"/>
          <w:noProof/>
          <w:sz w:val="24"/>
          <w:szCs w:val="24"/>
        </w:rPr>
        <w:t>)</w:t>
      </w:r>
      <w:r w:rsidR="00A465CD" w:rsidRPr="0072137D">
        <w:rPr>
          <w:rFonts w:ascii="Arial" w:hAnsi="Arial" w:cs="Arial"/>
          <w:sz w:val="24"/>
          <w:szCs w:val="24"/>
        </w:rPr>
        <w:fldChar w:fldCharType="end"/>
      </w:r>
      <w:r w:rsidR="0072137D" w:rsidRPr="0072137D">
        <w:rPr>
          <w:rFonts w:ascii="Arial" w:hAnsi="Arial" w:cs="Arial"/>
          <w:sz w:val="24"/>
          <w:szCs w:val="24"/>
        </w:rPr>
        <w:t xml:space="preserve"> (Figure 3).</w:t>
      </w:r>
    </w:p>
    <w:p w:rsidR="00A465CD" w:rsidRDefault="00E37E81" w:rsidP="00A465CD">
      <w:pPr>
        <w:spacing w:after="0" w:line="480" w:lineRule="auto"/>
        <w:ind w:firstLine="720"/>
        <w:jc w:val="both"/>
        <w:rPr>
          <w:rFonts w:ascii="Arial" w:hAnsi="Arial" w:cs="Arial"/>
          <w:sz w:val="24"/>
          <w:szCs w:val="24"/>
        </w:rPr>
        <w:pPrChange w:id="636" w:author="bidyut k mohanty" w:date="2012-04-20T08:36:00Z">
          <w:pPr>
            <w:spacing w:after="0" w:line="480" w:lineRule="auto"/>
            <w:ind w:firstLine="720"/>
          </w:pPr>
        </w:pPrChange>
      </w:pP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d="637" w:author="bidyut k mohanty" w:date="2012-04-20T12:28:00Z">
        <w:r w:rsidR="00981901">
          <w:rPr>
            <w:rFonts w:ascii="Arial" w:hAnsi="Arial" w:cs="Arial"/>
            <w:sz w:val="24"/>
            <w:szCs w:val="24"/>
            <w:vertAlign w:val="subscript"/>
          </w:rPr>
          <w:t>-</w:t>
        </w:r>
      </w:ins>
      <w:ins w:id="638" w:author="hong qin" w:date="2012-04-19T11:04:00Z">
        <w:del w:id="639" w:author="bidyut k mohanty" w:date="2012-04-20T12:27:00Z">
          <w:r w:rsidR="003C7434" w:rsidDel="00981901">
            <w:rPr>
              <w:rFonts w:ascii="Arial" w:hAnsi="Arial" w:cs="Arial"/>
              <w:sz w:val="24"/>
              <w:szCs w:val="24"/>
              <w:vertAlign w:val="subscript"/>
            </w:rPr>
            <w:delText xml:space="preserve"> </w:delText>
          </w:r>
        </w:del>
      </w:ins>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ins w:id="640" w:author="bidyut k mohanty" w:date="2012-04-20T12:02:00Z">
        <w:r w:rsidR="004D58C9">
          <w:rPr>
            <w:rFonts w:ascii="Arial" w:hAnsi="Arial" w:cs="Arial"/>
            <w:sz w:val="24"/>
            <w:szCs w:val="24"/>
          </w:rPr>
          <w:t xml:space="preserve"> </w:t>
        </w:r>
      </w:ins>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ins w:id="641" w:author="bidyut k mohanty" w:date="2012-04-20T12:28:00Z">
        <w:r w:rsidR="00981901">
          <w:rPr>
            <w:rFonts w:ascii="Arial" w:hAnsi="Arial" w:cs="Arial"/>
            <w:sz w:val="24"/>
            <w:szCs w:val="24"/>
          </w:rPr>
          <w:t xml:space="preserve"> </w:t>
        </w:r>
      </w:ins>
      <w:r w:rsidR="00791058" w:rsidRPr="00605020">
        <w:rPr>
          <w:rFonts w:ascii="Arial" w:hAnsi="Arial" w:cs="Arial"/>
          <w:sz w:val="24"/>
          <w:szCs w:val="24"/>
        </w:rPr>
        <w:t xml:space="preserve">If </w:t>
      </w:r>
      <w:ins w:id="642" w:author="bidyut k mohanty" w:date="2012-04-20T12:29:00Z">
        <w:r w:rsidR="00981901" w:rsidRPr="00605020">
          <w:rPr>
            <w:rFonts w:ascii="Arial" w:hAnsi="Arial" w:cs="Arial"/>
            <w:sz w:val="24"/>
            <w:szCs w:val="24"/>
          </w:rPr>
          <w:t xml:space="preserve">DNA </w:t>
        </w:r>
      </w:ins>
      <w:del w:id="643" w:author="bidyut k mohanty" w:date="2012-04-20T12:28:00Z">
        <w:r w:rsidR="00942F83" w:rsidRPr="00605020" w:rsidDel="00981901">
          <w:rPr>
            <w:rFonts w:ascii="Arial" w:hAnsi="Arial" w:cs="Arial"/>
            <w:sz w:val="24"/>
            <w:szCs w:val="24"/>
          </w:rPr>
          <w:delText xml:space="preserve">this </w:delText>
        </w:r>
      </w:del>
      <w:del w:id="644" w:author="bidyut k mohanty" w:date="2012-04-22T08:31:00Z">
        <w:r w:rsidR="00791058" w:rsidRPr="00605020">
          <w:rPr>
            <w:rFonts w:ascii="Arial" w:hAnsi="Arial" w:cs="Arial"/>
            <w:sz w:val="24"/>
            <w:szCs w:val="24"/>
          </w:rPr>
          <w:delText xml:space="preserve">damaged </w:delText>
        </w:r>
      </w:del>
      <w:ins w:id="645" w:author="bidyut k mohanty" w:date="2012-04-22T08:31:00Z">
        <w:r w:rsidR="00791058" w:rsidRPr="00605020">
          <w:rPr>
            <w:rFonts w:ascii="Arial" w:hAnsi="Arial" w:cs="Arial"/>
            <w:sz w:val="24"/>
            <w:szCs w:val="24"/>
          </w:rPr>
          <w:t>damage</w:t>
        </w:r>
      </w:ins>
      <w:ins w:id="646" w:author="bidyut k mohanty" w:date="2012-04-20T12:29:00Z">
        <w:r w:rsidR="00981901">
          <w:rPr>
            <w:rFonts w:ascii="Arial" w:hAnsi="Arial" w:cs="Arial"/>
            <w:sz w:val="24"/>
            <w:szCs w:val="24"/>
          </w:rPr>
          <w:t xml:space="preserve"> in </w:t>
        </w:r>
      </w:ins>
      <w:ins w:id="647" w:author="bidyut k mohanty" w:date="2012-04-20T12:30:00Z">
        <w:r w:rsidR="00981901">
          <w:rPr>
            <w:rFonts w:ascii="Arial" w:hAnsi="Arial" w:cs="Arial"/>
            <w:sz w:val="24"/>
            <w:szCs w:val="24"/>
          </w:rPr>
          <w:t xml:space="preserve">one </w:t>
        </w:r>
      </w:ins>
      <w:ins w:id="648" w:author="bidyut k mohanty" w:date="2012-04-20T12:29:00Z">
        <w:r w:rsidR="00981901">
          <w:rPr>
            <w:rFonts w:ascii="Arial" w:hAnsi="Arial" w:cs="Arial"/>
            <w:sz w:val="24"/>
            <w:szCs w:val="24"/>
          </w:rPr>
          <w:t>chromosome</w:t>
        </w:r>
      </w:ins>
      <w:del w:id="649" w:author="bidyut k mohanty" w:date="2012-04-20T12:29:00Z">
        <w:r w:rsidR="00791058" w:rsidRPr="00605020" w:rsidDel="00981901">
          <w:rPr>
            <w:rFonts w:ascii="Arial" w:hAnsi="Arial" w:cs="Arial"/>
            <w:sz w:val="24"/>
            <w:szCs w:val="24"/>
          </w:rPr>
          <w:delText>d</w:delText>
        </w:r>
      </w:del>
      <w:ins w:id="650" w:author="bidyut k mohanty" w:date="2012-04-22T08:31:00Z">
        <w:r w:rsidR="00791058" w:rsidRPr="00605020">
          <w:rPr>
            <w:rFonts w:ascii="Arial" w:hAnsi="Arial" w:cs="Arial"/>
            <w:sz w:val="24"/>
            <w:szCs w:val="24"/>
          </w:rPr>
          <w:t xml:space="preserve"> </w:t>
        </w:r>
      </w:ins>
      <w:del w:id="651" w:author="bidyut k mohanty" w:date="2012-04-20T12:29:00Z">
        <w:r w:rsidR="00791058" w:rsidRPr="00605020" w:rsidDel="00981901">
          <w:rPr>
            <w:rFonts w:ascii="Arial" w:hAnsi="Arial" w:cs="Arial"/>
            <w:sz w:val="24"/>
            <w:szCs w:val="24"/>
          </w:rPr>
          <w:delText xml:space="preserve">DNA </w:delText>
        </w:r>
      </w:del>
      <w:r w:rsidR="00791058" w:rsidRPr="00605020">
        <w:rPr>
          <w:rFonts w:ascii="Arial" w:hAnsi="Arial" w:cs="Arial"/>
          <w:sz w:val="24"/>
          <w:szCs w:val="24"/>
        </w:rPr>
        <w:t xml:space="preserve">is detected, </w:t>
      </w:r>
      <w:del w:id="652" w:author="bidyut k mohanty" w:date="2012-04-20T12:29:00Z">
        <w:r w:rsidR="00791058" w:rsidRPr="00605020" w:rsidDel="00981901">
          <w:rPr>
            <w:rFonts w:ascii="Arial" w:hAnsi="Arial" w:cs="Arial"/>
            <w:sz w:val="24"/>
            <w:szCs w:val="24"/>
          </w:rPr>
          <w:delText xml:space="preserve">one </w:delText>
        </w:r>
      </w:del>
      <w:ins w:id="653" w:author="bidyut k mohanty" w:date="2012-04-20T12:29:00Z">
        <w:r w:rsidR="00981901">
          <w:rPr>
            <w:rFonts w:ascii="Arial" w:hAnsi="Arial" w:cs="Arial"/>
            <w:sz w:val="24"/>
            <w:szCs w:val="24"/>
          </w:rPr>
          <w:t>an intact</w:t>
        </w:r>
        <w:r w:rsidR="00981901" w:rsidRPr="00605020">
          <w:rPr>
            <w:rFonts w:ascii="Arial" w:hAnsi="Arial" w:cs="Arial"/>
            <w:sz w:val="24"/>
            <w:szCs w:val="24"/>
          </w:rPr>
          <w:t xml:space="preserve"> </w:t>
        </w:r>
      </w:ins>
      <w:r w:rsidR="00791058" w:rsidRPr="00605020">
        <w:rPr>
          <w:rFonts w:ascii="Arial" w:hAnsi="Arial" w:cs="Arial"/>
          <w:sz w:val="24"/>
          <w:szCs w:val="24"/>
        </w:rPr>
        <w:t xml:space="preserve">allele </w:t>
      </w:r>
      <w:del w:id="654" w:author="bidyut k mohanty" w:date="2012-04-20T12:29:00Z">
        <w:r w:rsidR="00791058" w:rsidRPr="00605020" w:rsidDel="00981901">
          <w:rPr>
            <w:rFonts w:ascii="Arial" w:hAnsi="Arial" w:cs="Arial"/>
            <w:sz w:val="24"/>
            <w:szCs w:val="24"/>
          </w:rPr>
          <w:delText xml:space="preserve">is </w:delText>
        </w:r>
      </w:del>
      <w:del w:id="655" w:author="bidyut k mohanty" w:date="2012-04-20T12:30:00Z">
        <w:r w:rsidR="00791058" w:rsidRPr="00605020" w:rsidDel="00981901">
          <w:rPr>
            <w:rFonts w:ascii="Arial" w:hAnsi="Arial" w:cs="Arial"/>
            <w:sz w:val="24"/>
            <w:szCs w:val="24"/>
          </w:rPr>
          <w:delText>replace</w:delText>
        </w:r>
      </w:del>
      <w:del w:id="656" w:author="bidyut k mohanty" w:date="2012-04-20T12:29:00Z">
        <w:r w:rsidR="00791058" w:rsidRPr="00605020" w:rsidDel="00981901">
          <w:rPr>
            <w:rFonts w:ascii="Arial" w:hAnsi="Arial" w:cs="Arial"/>
            <w:sz w:val="24"/>
            <w:szCs w:val="24"/>
          </w:rPr>
          <w:delText>d</w:delText>
        </w:r>
      </w:del>
      <w:del w:id="657" w:author="bidyut k mohanty" w:date="2012-04-20T12:30:00Z">
        <w:r w:rsidR="00791058" w:rsidRPr="00605020" w:rsidDel="00981901">
          <w:rPr>
            <w:rFonts w:ascii="Arial" w:hAnsi="Arial" w:cs="Arial"/>
            <w:sz w:val="24"/>
            <w:szCs w:val="24"/>
          </w:rPr>
          <w:delText xml:space="preserve"> </w:delText>
        </w:r>
        <w:r w:rsidR="00BD41DE" w:rsidRPr="00605020" w:rsidDel="00981901">
          <w:rPr>
            <w:rFonts w:ascii="Arial" w:hAnsi="Arial" w:cs="Arial"/>
            <w:sz w:val="24"/>
            <w:szCs w:val="24"/>
          </w:rPr>
          <w:delText xml:space="preserve">the other allele </w:delText>
        </w:r>
      </w:del>
      <w:r w:rsidR="00BD41DE" w:rsidRPr="00605020">
        <w:rPr>
          <w:rFonts w:ascii="Arial" w:hAnsi="Arial" w:cs="Arial"/>
          <w:sz w:val="24"/>
          <w:szCs w:val="24"/>
        </w:rPr>
        <w:t>on its homologous chromosome</w:t>
      </w:r>
      <w:ins w:id="658" w:author="bidyut k mohanty" w:date="2012-04-20T12:30:00Z">
        <w:r w:rsidR="00981901" w:rsidRPr="00981901">
          <w:rPr>
            <w:rFonts w:ascii="Arial" w:hAnsi="Arial" w:cs="Arial"/>
            <w:sz w:val="24"/>
            <w:szCs w:val="24"/>
          </w:rPr>
          <w:t xml:space="preserve"> </w:t>
        </w:r>
      </w:ins>
      <w:ins w:id="659" w:author="bidyut k mohanty" w:date="2012-04-20T12:31:00Z">
        <w:r w:rsidR="00556E35">
          <w:rPr>
            <w:rFonts w:ascii="Arial" w:hAnsi="Arial" w:cs="Arial"/>
            <w:sz w:val="24"/>
            <w:szCs w:val="24"/>
          </w:rPr>
          <w:t xml:space="preserve">can </w:t>
        </w:r>
      </w:ins>
      <w:ins w:id="660" w:author="bidyut k mohanty" w:date="2012-04-20T12:30:00Z">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ins>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del w:id="661" w:author="bidyut k mohanty" w:date="2012-04-20T12:34:00Z">
        <w:r w:rsidR="000B1029" w:rsidRPr="00605020" w:rsidDel="00334688">
          <w:rPr>
            <w:rFonts w:ascii="Arial" w:hAnsi="Arial" w:cs="Arial"/>
            <w:sz w:val="24"/>
            <w:szCs w:val="24"/>
          </w:rPr>
          <w:delText>prior to DNA damage</w:delText>
        </w:r>
      </w:del>
      <w:r w:rsidR="00A465CD"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662" w:author="Hong Qin" w:date="2012-04-22T17:19:00Z">
        <w:r w:rsidR="00257CB6">
          <w:rPr>
            <w:rFonts w:ascii="Arial" w:hAnsi="Arial" w:cs="Arial"/>
            <w:sz w:val="24"/>
            <w:szCs w:val="24"/>
          </w:rPr>
          <w:instrText xml:space="preserve"> ADDIN EN.CITE </w:instrText>
        </w:r>
      </w:ins>
      <w:del w:id="663" w:author="Hong Qin" w:date="2012-04-22T17:05:00Z">
        <w:r w:rsidR="00C27F7B" w:rsidRPr="00605020" w:rsidDel="00CF32D4">
          <w:rPr>
            <w:rFonts w:ascii="Arial" w:hAnsi="Arial" w:cs="Arial"/>
            <w:sz w:val="24"/>
            <w:szCs w:val="24"/>
          </w:rPr>
          <w:delInstrText xml:space="preserve"> ADDIN EN.CITE </w:delInstrText>
        </w:r>
        <w:r w:rsidR="00A465CD" w:rsidRPr="00605020" w:rsidDel="00CF32D4">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664" w:author="Hong Qin" w:date="2012-04-22T17:05:00Z">
        <w:r w:rsidR="00A465CD" w:rsidRPr="00605020" w:rsidDel="00CF32D4">
          <w:rPr>
            <w:rFonts w:ascii="Arial" w:hAnsi="Arial" w:cs="Arial"/>
            <w:sz w:val="24"/>
            <w:szCs w:val="24"/>
          </w:rPr>
          <w:fldChar w:fldCharType="end"/>
        </w:r>
      </w:del>
      <w:ins w:id="665" w:author="Hong Qin" w:date="2012-04-22T17:19:00Z">
        <w:r w:rsidR="00A465C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666"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605020">
        <w:rPr>
          <w:rFonts w:ascii="Arial" w:hAnsi="Arial" w:cs="Arial"/>
          <w:sz w:val="24"/>
          <w:szCs w:val="24"/>
        </w:rPr>
        <w:fldChar w:fldCharType="separate"/>
      </w:r>
      <w:ins w:id="667" w:author="Hong Qin" w:date="2012-04-22T17:19:00Z">
        <w:r w:rsidR="00257CB6">
          <w:rPr>
            <w:rFonts w:ascii="Arial" w:hAnsi="Arial" w:cs="Arial"/>
            <w:noProof/>
            <w:sz w:val="24"/>
            <w:szCs w:val="24"/>
          </w:rPr>
          <w:t>(H</w:t>
        </w:r>
        <w:r w:rsidR="00A465CD" w:rsidRPr="00A465CD">
          <w:rPr>
            <w:rFonts w:ascii="Arial" w:hAnsi="Arial" w:cs="Arial"/>
            <w:smallCaps/>
            <w:noProof/>
            <w:sz w:val="24"/>
            <w:szCs w:val="24"/>
            <w:rPrChange w:id="668" w:author="Hong Qin" w:date="2012-04-22T17:19:00Z">
              <w:rPr>
                <w:rFonts w:ascii="Arial" w:hAnsi="Arial" w:cs="Arial"/>
                <w:sz w:val="24"/>
                <w:szCs w:val="24"/>
              </w:rPr>
            </w:rPrChange>
          </w:rPr>
          <w:t>iraoka</w:t>
        </w:r>
        <w:r w:rsidR="00A465CD" w:rsidRPr="00A465CD">
          <w:rPr>
            <w:rFonts w:ascii="Arial" w:hAnsi="Arial" w:cs="Arial"/>
            <w:i/>
            <w:noProof/>
            <w:sz w:val="24"/>
            <w:szCs w:val="24"/>
            <w:rPrChange w:id="669" w:author="Hong Qin" w:date="2012-04-22T17:19:00Z">
              <w:rPr>
                <w:rFonts w:ascii="Arial" w:hAnsi="Arial" w:cs="Arial"/>
                <w:sz w:val="24"/>
                <w:szCs w:val="24"/>
              </w:rPr>
            </w:rPrChange>
          </w:rPr>
          <w:t xml:space="preserve"> et al.</w:t>
        </w:r>
        <w:r w:rsidR="00257CB6">
          <w:rPr>
            <w:rFonts w:ascii="Arial" w:hAnsi="Arial" w:cs="Arial"/>
            <w:noProof/>
            <w:sz w:val="24"/>
            <w:szCs w:val="24"/>
          </w:rPr>
          <w:t xml:space="preserve"> 2000; M</w:t>
        </w:r>
        <w:r w:rsidR="00A465CD" w:rsidRPr="00A465CD">
          <w:rPr>
            <w:rFonts w:ascii="Arial" w:hAnsi="Arial" w:cs="Arial"/>
            <w:smallCaps/>
            <w:noProof/>
            <w:sz w:val="24"/>
            <w:szCs w:val="24"/>
            <w:rPrChange w:id="670" w:author="Hong Qin" w:date="2012-04-22T17:19:00Z">
              <w:rPr>
                <w:rFonts w:ascii="Arial" w:hAnsi="Arial" w:cs="Arial"/>
                <w:sz w:val="24"/>
                <w:szCs w:val="24"/>
              </w:rPr>
            </w:rPrChange>
          </w:rPr>
          <w:t>c</w:t>
        </w:r>
        <w:r w:rsidR="00257CB6">
          <w:rPr>
            <w:rFonts w:ascii="Arial" w:hAnsi="Arial" w:cs="Arial"/>
            <w:noProof/>
            <w:sz w:val="24"/>
            <w:szCs w:val="24"/>
          </w:rPr>
          <w:t>M</w:t>
        </w:r>
        <w:r w:rsidR="00A465CD" w:rsidRPr="00A465CD">
          <w:rPr>
            <w:rFonts w:ascii="Arial" w:hAnsi="Arial" w:cs="Arial"/>
            <w:smallCaps/>
            <w:noProof/>
            <w:sz w:val="24"/>
            <w:szCs w:val="24"/>
            <w:rPrChange w:id="671" w:author="Hong Qin" w:date="2012-04-22T17:19:00Z">
              <w:rPr>
                <w:rFonts w:ascii="Arial" w:hAnsi="Arial" w:cs="Arial"/>
                <w:sz w:val="24"/>
                <w:szCs w:val="24"/>
              </w:rPr>
            </w:rPrChange>
          </w:rPr>
          <w:t>urray</w:t>
        </w:r>
        <w:r w:rsidR="00257CB6">
          <w:rPr>
            <w:rFonts w:ascii="Arial" w:hAnsi="Arial" w:cs="Arial"/>
            <w:noProof/>
            <w:sz w:val="24"/>
            <w:szCs w:val="24"/>
          </w:rPr>
          <w:t xml:space="preserve"> and G</w:t>
        </w:r>
        <w:r w:rsidR="00A465CD" w:rsidRPr="00A465CD">
          <w:rPr>
            <w:rFonts w:ascii="Arial" w:hAnsi="Arial" w:cs="Arial"/>
            <w:smallCaps/>
            <w:noProof/>
            <w:sz w:val="24"/>
            <w:szCs w:val="24"/>
            <w:rPrChange w:id="672" w:author="Hong Qin" w:date="2012-04-22T17:19:00Z">
              <w:rPr>
                <w:rFonts w:ascii="Arial" w:hAnsi="Arial" w:cs="Arial"/>
                <w:sz w:val="24"/>
                <w:szCs w:val="24"/>
              </w:rPr>
            </w:rPrChange>
          </w:rPr>
          <w:t>ottschling</w:t>
        </w:r>
        <w:r w:rsidR="00257CB6">
          <w:rPr>
            <w:rFonts w:ascii="Arial" w:hAnsi="Arial" w:cs="Arial"/>
            <w:noProof/>
            <w:sz w:val="24"/>
            <w:szCs w:val="24"/>
          </w:rPr>
          <w:t xml:space="preserve"> 2003)</w:t>
        </w:r>
      </w:ins>
      <w:ins w:id="673" w:author="bidyut k mohanty" w:date="2012-04-20T12:30:00Z">
        <w:del w:id="674" w:author="Hong Qin" w:date="2012-04-22T17:05:00Z">
          <w:r w:rsidR="00981901" w:rsidDel="00CF32D4">
            <w:rPr>
              <w:rFonts w:ascii="Arial" w:hAnsi="Arial" w:cs="Arial"/>
              <w:noProof/>
              <w:sz w:val="24"/>
              <w:szCs w:val="24"/>
            </w:rPr>
            <w:delText xml:space="preserve"> </w:delText>
          </w:r>
        </w:del>
      </w:ins>
      <w:del w:id="675" w:author="Hong Qin" w:date="2012-04-22T17:05:00Z">
        <w:r w:rsidR="00C27F7B" w:rsidRPr="00605020" w:rsidDel="00CF32D4">
          <w:rPr>
            <w:rFonts w:ascii="Arial" w:hAnsi="Arial" w:cs="Arial"/>
            <w:noProof/>
            <w:sz w:val="24"/>
            <w:szCs w:val="24"/>
          </w:rPr>
          <w:delText>(</w:delText>
        </w:r>
        <w:r w:rsidR="00A465CD" w:rsidRPr="00A465CD" w:rsidDel="00CF32D4">
          <w:rPr>
            <w:noProof/>
            <w:rPrChange w:id="676" w:author="hong qin" w:date="2012-04-20T08:36:00Z">
              <w:rPr>
                <w:rFonts w:ascii="Arial" w:hAnsi="Arial"/>
                <w:sz w:val="24"/>
              </w:rPr>
            </w:rPrChange>
          </w:rPr>
          <w:fldChar w:fldCharType="begin"/>
        </w:r>
        <w:r w:rsidR="00AC5D1A" w:rsidDel="00CF32D4">
          <w:rPr>
            <w:rFonts w:ascii="Arial" w:hAnsi="Arial" w:cs="Arial"/>
            <w:noProof/>
            <w:sz w:val="24"/>
            <w:szCs w:val="24"/>
          </w:rPr>
          <w:delInstrText xml:space="preserve"> </w:delInstrText>
        </w:r>
        <w:r w:rsidR="00A465CD" w:rsidRPr="00A465CD">
          <w:rPr>
            <w:noProof/>
            <w:rPrChange w:id="677" w:author="hong qin" w:date="2012-04-20T08:36:00Z">
              <w:rPr>
                <w:rFonts w:ascii="Arial" w:hAnsi="Arial"/>
                <w:sz w:val="24"/>
              </w:rPr>
            </w:rPrChange>
          </w:rPr>
          <w:delInstrText>HYPERLINK \l "_ENREF_6" \o "Hiraoka, 2000 #1470</w:delInstrText>
        </w:r>
        <w:r w:rsidR="00AC5D1A" w:rsidDel="00CF32D4">
          <w:rPr>
            <w:rFonts w:ascii="Arial" w:hAnsi="Arial" w:cs="Arial"/>
            <w:noProof/>
            <w:sz w:val="24"/>
            <w:szCs w:val="24"/>
          </w:rPr>
          <w:delInstrText xml:space="preserve">" </w:delInstrText>
        </w:r>
      </w:del>
      <w:ins w:id="678" w:author="hong qin" w:date="2012-04-20T08:36:00Z">
        <w:del w:id="679" w:author="Hong Qin" w:date="2012-04-22T17:05:00Z">
          <w:r w:rsidR="002F2F83" w:rsidDel="00CF32D4">
            <w:rPr>
              <w:noProof/>
            </w:rPr>
            <w:delInstrText>"</w:delInstrText>
          </w:r>
        </w:del>
      </w:ins>
      <w:del w:id="680" w:author="Hong Qin" w:date="2012-04-22T17:05:00Z">
        <w:r w:rsidR="00A465CD" w:rsidRPr="00A465CD" w:rsidDel="00CF32D4">
          <w:rPr>
            <w:noProof/>
            <w:rPrChange w:id="681" w:author="hong qin" w:date="2012-04-20T08:36:00Z">
              <w:rPr>
                <w:rFonts w:ascii="Arial" w:hAnsi="Arial"/>
                <w:sz w:val="24"/>
              </w:rPr>
            </w:rPrChange>
          </w:rPr>
          <w:fldChar w:fldCharType="separate"/>
        </w:r>
        <w:r w:rsidR="00AC5D1A" w:rsidRPr="00605020" w:rsidDel="00CF32D4">
          <w:rPr>
            <w:rFonts w:ascii="Arial" w:hAnsi="Arial" w:cs="Arial"/>
            <w:noProof/>
            <w:sz w:val="24"/>
            <w:szCs w:val="24"/>
          </w:rPr>
          <w:delText>H</w:delText>
        </w:r>
        <w:r w:rsidR="00AC5D1A" w:rsidRPr="00605020" w:rsidDel="00CF32D4">
          <w:rPr>
            <w:rFonts w:ascii="Arial" w:hAnsi="Arial" w:cs="Arial"/>
            <w:smallCaps/>
            <w:noProof/>
            <w:sz w:val="24"/>
            <w:szCs w:val="24"/>
          </w:rPr>
          <w:delText>iraoka</w:delText>
        </w:r>
        <w:r w:rsidR="00AC5D1A" w:rsidRPr="00605020" w:rsidDel="00CF32D4">
          <w:rPr>
            <w:rFonts w:ascii="Arial" w:hAnsi="Arial" w:cs="Arial"/>
            <w:i/>
            <w:noProof/>
            <w:sz w:val="24"/>
            <w:szCs w:val="24"/>
          </w:rPr>
          <w:delText xml:space="preserve"> et al.</w:delText>
        </w:r>
        <w:r w:rsidR="00AC5D1A" w:rsidRPr="00605020" w:rsidDel="00CF32D4">
          <w:rPr>
            <w:rFonts w:ascii="Arial" w:hAnsi="Arial" w:cs="Arial"/>
            <w:noProof/>
            <w:sz w:val="24"/>
            <w:szCs w:val="24"/>
          </w:rPr>
          <w:delText xml:space="preserve"> 2000</w:delText>
        </w:r>
        <w:r w:rsidR="00A465CD" w:rsidRPr="00A465CD" w:rsidDel="00CF32D4">
          <w:rPr>
            <w:noProof/>
            <w:rPrChange w:id="682" w:author="hong qin" w:date="2012-04-20T08:36:00Z">
              <w:rPr>
                <w:rFonts w:ascii="Arial" w:hAnsi="Arial"/>
                <w:sz w:val="24"/>
              </w:rPr>
            </w:rPrChange>
          </w:rPr>
          <w:fldChar w:fldCharType="end"/>
        </w:r>
        <w:r w:rsidR="00C27F7B" w:rsidRPr="00605020" w:rsidDel="00CF32D4">
          <w:rPr>
            <w:rFonts w:ascii="Arial" w:hAnsi="Arial" w:cs="Arial"/>
            <w:noProof/>
            <w:sz w:val="24"/>
            <w:szCs w:val="24"/>
          </w:rPr>
          <w:delText xml:space="preserve">; </w:delText>
        </w:r>
        <w:r w:rsidR="00A465CD" w:rsidRPr="00A465CD" w:rsidDel="00CF32D4">
          <w:rPr>
            <w:noProof/>
            <w:rPrChange w:id="683" w:author="hong qin" w:date="2012-04-20T08:36:00Z">
              <w:rPr>
                <w:rFonts w:ascii="Arial" w:hAnsi="Arial"/>
                <w:sz w:val="24"/>
              </w:rPr>
            </w:rPrChange>
          </w:rPr>
          <w:fldChar w:fldCharType="begin"/>
        </w:r>
        <w:r w:rsidR="00AC5D1A" w:rsidDel="00CF32D4">
          <w:rPr>
            <w:rFonts w:ascii="Arial" w:hAnsi="Arial" w:cs="Arial"/>
            <w:noProof/>
            <w:sz w:val="24"/>
            <w:szCs w:val="24"/>
          </w:rPr>
          <w:delInstrText xml:space="preserve"> </w:delInstrText>
        </w:r>
        <w:r w:rsidR="00A465CD" w:rsidRPr="00A465CD">
          <w:rPr>
            <w:noProof/>
            <w:rPrChange w:id="684" w:author="hong qin" w:date="2012-04-20T08:36:00Z">
              <w:rPr>
                <w:rFonts w:ascii="Arial" w:hAnsi="Arial"/>
                <w:sz w:val="24"/>
              </w:rPr>
            </w:rPrChange>
          </w:rPr>
          <w:delInstrText>HYPERLINK \l "_ENREF_8" \o "McMurray, 2003 #244</w:delInstrText>
        </w:r>
        <w:r w:rsidR="00AC5D1A" w:rsidDel="00CF32D4">
          <w:rPr>
            <w:rFonts w:ascii="Arial" w:hAnsi="Arial" w:cs="Arial"/>
            <w:noProof/>
            <w:sz w:val="24"/>
            <w:szCs w:val="24"/>
          </w:rPr>
          <w:delInstrText xml:space="preserve">" </w:delInstrText>
        </w:r>
      </w:del>
      <w:ins w:id="685" w:author="hong qin" w:date="2012-04-20T08:36:00Z">
        <w:del w:id="686" w:author="Hong Qin" w:date="2012-04-22T17:05:00Z">
          <w:r w:rsidR="002F2F83" w:rsidDel="00CF32D4">
            <w:rPr>
              <w:noProof/>
            </w:rPr>
            <w:delInstrText>"</w:delInstrText>
          </w:r>
        </w:del>
      </w:ins>
      <w:del w:id="687" w:author="Hong Qin" w:date="2012-04-22T17:05:00Z">
        <w:r w:rsidR="00A465CD" w:rsidRPr="00A465CD" w:rsidDel="00CF32D4">
          <w:rPr>
            <w:noProof/>
            <w:rPrChange w:id="688" w:author="hong qin" w:date="2012-04-20T08:36:00Z">
              <w:rPr>
                <w:rFonts w:ascii="Arial" w:hAnsi="Arial"/>
                <w:sz w:val="24"/>
              </w:rPr>
            </w:rPrChange>
          </w:rPr>
          <w:fldChar w:fldCharType="separate"/>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c</w:delText>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urray</w:delText>
        </w:r>
        <w:r w:rsidR="00AC5D1A" w:rsidRPr="00605020" w:rsidDel="00CF32D4">
          <w:rPr>
            <w:rFonts w:ascii="Arial" w:hAnsi="Arial" w:cs="Arial"/>
            <w:noProof/>
            <w:sz w:val="24"/>
            <w:szCs w:val="24"/>
          </w:rPr>
          <w:delText xml:space="preserve"> and G</w:delText>
        </w:r>
        <w:r w:rsidR="00AC5D1A" w:rsidRPr="00605020" w:rsidDel="00CF32D4">
          <w:rPr>
            <w:rFonts w:ascii="Arial" w:hAnsi="Arial" w:cs="Arial"/>
            <w:smallCaps/>
            <w:noProof/>
            <w:sz w:val="24"/>
            <w:szCs w:val="24"/>
          </w:rPr>
          <w:delText>ottschling</w:delText>
        </w:r>
        <w:r w:rsidR="00AC5D1A" w:rsidRPr="00605020" w:rsidDel="00CF32D4">
          <w:rPr>
            <w:rFonts w:ascii="Arial" w:hAnsi="Arial" w:cs="Arial"/>
            <w:noProof/>
            <w:sz w:val="24"/>
            <w:szCs w:val="24"/>
          </w:rPr>
          <w:delText xml:space="preserve"> 2003</w:delText>
        </w:r>
        <w:r w:rsidR="00A465CD" w:rsidRPr="00A465CD" w:rsidDel="00CF32D4">
          <w:rPr>
            <w:noProof/>
            <w:rPrChange w:id="689" w:author="hong qin" w:date="2012-04-20T08:36:00Z">
              <w:rPr>
                <w:rFonts w:ascii="Arial" w:hAnsi="Arial"/>
                <w:sz w:val="24"/>
              </w:rPr>
            </w:rPrChange>
          </w:rPr>
          <w:fldChar w:fldCharType="end"/>
        </w:r>
        <w:r w:rsidR="00C27F7B" w:rsidRPr="00605020" w:rsidDel="00CF32D4">
          <w:rPr>
            <w:rFonts w:ascii="Arial" w:hAnsi="Arial" w:cs="Arial"/>
            <w:noProof/>
            <w:sz w:val="24"/>
            <w:szCs w:val="24"/>
          </w:rPr>
          <w:delText>)</w:delText>
        </w:r>
      </w:del>
      <w:r w:rsidR="00A465CD" w:rsidRPr="00605020">
        <w:rPr>
          <w:rFonts w:ascii="Arial" w:hAnsi="Arial" w:cs="Arial"/>
          <w:sz w:val="24"/>
          <w:szCs w:val="24"/>
        </w:rPr>
        <w:fldChar w:fldCharType="end"/>
      </w:r>
      <w:r w:rsidR="0072137D" w:rsidRPr="0072137D">
        <w:rPr>
          <w:rFonts w:ascii="Arial" w:hAnsi="Arial" w:cs="Arial"/>
          <w:sz w:val="24"/>
          <w:szCs w:val="24"/>
        </w:rPr>
        <w:t>.</w:t>
      </w:r>
      <w:ins w:id="690" w:author="bidyut k mohanty" w:date="2012-04-20T12:34:00Z">
        <w:r w:rsidR="000351A6">
          <w:rPr>
            <w:rFonts w:ascii="Arial" w:hAnsi="Arial" w:cs="Arial"/>
            <w:sz w:val="24"/>
            <w:szCs w:val="24"/>
          </w:rPr>
          <w:t xml:space="preserve"> </w:t>
        </w:r>
      </w:ins>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A465CD" w:rsidRPr="00A465CD">
        <w:rPr>
          <w:rFonts w:ascii="Arial" w:hAnsi="Arial"/>
          <w:i/>
          <w:sz w:val="24"/>
          <w:rPrChange w:id="691" w:author="bidyut k mohanty" w:date="2012-04-22T08:31:00Z">
            <w:rPr>
              <w:rFonts w:ascii="Arial" w:hAnsi="Arial"/>
              <w:sz w:val="24"/>
            </w:rPr>
          </w:rPrChange>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p>
    <w:p w:rsidR="00A465CD" w:rsidRDefault="00791C05" w:rsidP="00A465CD">
      <w:pPr>
        <w:spacing w:after="0" w:line="480" w:lineRule="auto"/>
        <w:ind w:firstLine="720"/>
        <w:jc w:val="both"/>
        <w:rPr>
          <w:rFonts w:ascii="Arial" w:hAnsi="Arial" w:cs="Arial"/>
          <w:sz w:val="24"/>
          <w:szCs w:val="24"/>
        </w:rPr>
        <w:pPrChange w:id="692" w:author="bidyut k mohanty" w:date="2012-04-20T08:36:00Z">
          <w:pPr>
            <w:spacing w:after="0" w:line="480" w:lineRule="auto"/>
            <w:ind w:firstLine="720"/>
          </w:pPr>
        </w:pPrChange>
      </w:pPr>
      <w:r w:rsidRPr="00605020">
        <w:rPr>
          <w:rFonts w:ascii="Arial" w:hAnsi="Arial" w:cs="Arial"/>
          <w:sz w:val="24"/>
          <w:szCs w:val="24"/>
        </w:rPr>
        <w:t xml:space="preserve">Apart from the technical benefits for using yeast to study aging, most of the known genes related to </w:t>
      </w:r>
      <w:del w:id="693" w:author="Hong Qin" w:date="2012-04-19T19:17:00Z">
        <w:r w:rsidRPr="00605020" w:rsidDel="00053B8D">
          <w:rPr>
            <w:rFonts w:ascii="Arial" w:hAnsi="Arial" w:cs="Arial"/>
            <w:sz w:val="24"/>
            <w:szCs w:val="24"/>
          </w:rPr>
          <w:delText>lifespan</w:delText>
        </w:r>
      </w:del>
      <w:ins w:id="694" w:author="Hong Qin" w:date="2012-04-19T19:17:00Z">
        <w:r w:rsidR="00053B8D">
          <w:rPr>
            <w:rFonts w:ascii="Arial" w:hAnsi="Arial" w:cs="Arial"/>
            <w:sz w:val="24"/>
            <w:szCs w:val="24"/>
          </w:rPr>
          <w:t>life span</w:t>
        </w:r>
      </w:ins>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A465CD" w:rsidRPr="0072137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ins w:id="695" w:author="Hong Qin" w:date="2012-04-22T17:19:00Z">
        <w:r w:rsidR="00257CB6">
          <w:rPr>
            <w:rFonts w:ascii="Arial" w:hAnsi="Arial" w:cs="Arial"/>
            <w:sz w:val="24"/>
            <w:szCs w:val="24"/>
          </w:rPr>
          <w:instrText xml:space="preserve"> ADDIN EN.CITE </w:instrText>
        </w:r>
      </w:ins>
      <w:del w:id="696" w:author="Hong Qin" w:date="2012-04-22T17:05:00Z">
        <w:r w:rsidR="0072137D" w:rsidRPr="0072137D" w:rsidDel="00CF32D4">
          <w:rPr>
            <w:rFonts w:ascii="Arial" w:hAnsi="Arial" w:cs="Arial"/>
            <w:sz w:val="24"/>
            <w:szCs w:val="24"/>
          </w:rPr>
          <w:delInstrText xml:space="preserve"> ADDIN EN.CITE </w:delInstrText>
        </w:r>
        <w:r w:rsidR="00A465CD" w:rsidRPr="0072137D"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sidDel="00CF32D4">
          <w:rPr>
            <w:rFonts w:ascii="Arial" w:hAnsi="Arial" w:cs="Arial"/>
            <w:sz w:val="24"/>
            <w:szCs w:val="24"/>
          </w:rPr>
          <w:delInstrText xml:space="preserve"> ADDIN EN.CITE.DATA </w:delInstrText>
        </w:r>
      </w:del>
      <w:r w:rsidR="000973DF" w:rsidRPr="00A465CD">
        <w:rPr>
          <w:rFonts w:ascii="Arial" w:hAnsi="Arial" w:cs="Arial"/>
          <w:sz w:val="24"/>
          <w:szCs w:val="24"/>
        </w:rPr>
      </w:r>
      <w:del w:id="697" w:author="Hong Qin" w:date="2012-04-22T17:05:00Z">
        <w:r w:rsidR="00A465CD" w:rsidRPr="0072137D" w:rsidDel="00CF32D4">
          <w:rPr>
            <w:rFonts w:ascii="Arial" w:hAnsi="Arial" w:cs="Arial"/>
            <w:sz w:val="24"/>
            <w:szCs w:val="24"/>
          </w:rPr>
          <w:fldChar w:fldCharType="end"/>
        </w:r>
      </w:del>
      <w:ins w:id="698" w:author="Hong Qin" w:date="2012-04-22T17:19:00Z">
        <w:r w:rsidR="00A465C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r w:rsidR="00257CB6">
          <w:rPr>
            <w:rFonts w:ascii="Arial" w:hAnsi="Arial" w:cs="Arial"/>
            <w:sz w:val="24"/>
            <w:szCs w:val="24"/>
          </w:rPr>
          <w:instrText xml:space="preserve"> ADDIN EN.CITE.DATA </w:instrText>
        </w:r>
      </w:ins>
      <w:r w:rsidR="000973DF" w:rsidRPr="00A465CD">
        <w:rPr>
          <w:rFonts w:ascii="Arial" w:hAnsi="Arial" w:cs="Arial"/>
          <w:sz w:val="24"/>
          <w:szCs w:val="24"/>
        </w:rPr>
      </w:r>
      <w:ins w:id="699" w:author="Hong Qin" w:date="2012-04-22T17:19:00Z">
        <w:r w:rsidR="00A465CD">
          <w:rPr>
            <w:rFonts w:ascii="Arial" w:hAnsi="Arial" w:cs="Arial"/>
            <w:sz w:val="24"/>
            <w:szCs w:val="24"/>
          </w:rPr>
          <w:fldChar w:fldCharType="end"/>
        </w:r>
      </w:ins>
      <w:r w:rsidR="000973DF" w:rsidRPr="00A465CD">
        <w:rPr>
          <w:rFonts w:ascii="Arial" w:hAnsi="Arial" w:cs="Arial"/>
          <w:sz w:val="24"/>
          <w:szCs w:val="24"/>
        </w:rPr>
      </w:r>
      <w:r w:rsidR="00A465CD" w:rsidRPr="0072137D">
        <w:rPr>
          <w:rFonts w:ascii="Arial" w:hAnsi="Arial" w:cs="Arial"/>
          <w:sz w:val="24"/>
          <w:szCs w:val="24"/>
        </w:rPr>
        <w:fldChar w:fldCharType="separate"/>
      </w:r>
      <w:r w:rsidR="0072137D" w:rsidRPr="0072137D">
        <w:rPr>
          <w:rFonts w:ascii="Arial" w:hAnsi="Arial" w:cs="Arial"/>
          <w:noProof/>
          <w:sz w:val="24"/>
          <w:szCs w:val="24"/>
        </w:rPr>
        <w:t>(</w:t>
      </w:r>
      <w:r w:rsidR="00A465CD" w:rsidRPr="00A465CD">
        <w:rPr>
          <w:noProof/>
          <w:rPrChange w:id="700" w:author="hong qin" w:date="2012-04-20T08:36:00Z">
            <w:rPr>
              <w:rFonts w:ascii="Arial" w:hAnsi="Arial"/>
              <w:sz w:val="24"/>
            </w:rPr>
          </w:rPrChange>
        </w:rPr>
        <w:fldChar w:fldCharType="begin"/>
      </w:r>
      <w:del w:id="701" w:author="hong qin" w:date="2012-04-20T08:36:00Z">
        <w:r w:rsidR="00AC5D1A">
          <w:rPr>
            <w:rFonts w:ascii="Arial" w:hAnsi="Arial" w:cs="Arial"/>
            <w:noProof/>
            <w:sz w:val="24"/>
            <w:szCs w:val="24"/>
          </w:rPr>
          <w:delInstrText xml:space="preserve"> </w:delInstrText>
        </w:r>
      </w:del>
      <w:r w:rsidR="00A465CD" w:rsidRPr="00A465CD">
        <w:rPr>
          <w:noProof/>
          <w:rPrChange w:id="702" w:author="hong qin" w:date="2012-04-20T08:36:00Z">
            <w:rPr>
              <w:rFonts w:ascii="Arial" w:hAnsi="Arial"/>
              <w:sz w:val="24"/>
            </w:rPr>
          </w:rPrChange>
        </w:rPr>
        <w:instrText>HYPERLINK \l "_ENREF_17" \o "Wei, 2008 #481</w:instrText>
      </w:r>
      <w:del w:id="703" w:author="hong qin" w:date="2012-04-20T08:36:00Z">
        <w:r w:rsidR="00AC5D1A">
          <w:rPr>
            <w:rFonts w:ascii="Arial" w:hAnsi="Arial" w:cs="Arial"/>
            <w:noProof/>
            <w:sz w:val="24"/>
            <w:szCs w:val="24"/>
          </w:rPr>
          <w:delInstrText xml:space="preserve">" </w:delInstrText>
        </w:r>
      </w:del>
      <w:ins w:id="704" w:author="hong qin" w:date="2012-04-20T08:36:00Z">
        <w:r w:rsidR="002F2F83">
          <w:rPr>
            <w:noProof/>
          </w:rPr>
          <w:instrText>"</w:instrText>
        </w:r>
      </w:ins>
      <w:r w:rsidR="00A465CD" w:rsidRPr="00A465CD">
        <w:rPr>
          <w:noProof/>
          <w:rPrChange w:id="705" w:author="hong qin" w:date="2012-04-20T08:36:00Z">
            <w:rPr>
              <w:rFonts w:ascii="Arial" w:hAnsi="Arial"/>
              <w:sz w:val="24"/>
            </w:rPr>
          </w:rPrChange>
        </w:rPr>
        <w:fldChar w:fldCharType="separate"/>
      </w:r>
      <w:r w:rsidR="00AC5D1A" w:rsidRPr="0072137D">
        <w:rPr>
          <w:rFonts w:ascii="Arial" w:hAnsi="Arial" w:cs="Arial"/>
          <w:noProof/>
          <w:sz w:val="24"/>
          <w:szCs w:val="24"/>
        </w:rPr>
        <w:t>W</w:t>
      </w:r>
      <w:r w:rsidR="00AC5D1A" w:rsidRPr="0072137D">
        <w:rPr>
          <w:rFonts w:ascii="Arial" w:hAnsi="Arial" w:cs="Arial"/>
          <w:smallCaps/>
          <w:noProof/>
          <w:sz w:val="24"/>
          <w:szCs w:val="24"/>
        </w:rPr>
        <w:t>ei</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A465CD" w:rsidRPr="00A465CD">
        <w:rPr>
          <w:noProof/>
          <w:rPrChange w:id="706" w:author="hong qin" w:date="2012-04-20T08:36:00Z">
            <w:rPr>
              <w:rFonts w:ascii="Arial" w:hAnsi="Arial"/>
              <w:sz w:val="24"/>
            </w:rPr>
          </w:rPrChange>
        </w:rPr>
        <w:fldChar w:fldCharType="end"/>
      </w:r>
      <w:r w:rsidR="0072137D" w:rsidRPr="0072137D">
        <w:rPr>
          <w:rFonts w:ascii="Arial" w:hAnsi="Arial" w:cs="Arial"/>
          <w:noProof/>
          <w:sz w:val="24"/>
          <w:szCs w:val="24"/>
        </w:rPr>
        <w:t>)</w:t>
      </w:r>
      <w:r w:rsidR="00A465CD" w:rsidRPr="0072137D">
        <w:rPr>
          <w:rFonts w:ascii="Arial" w:hAnsi="Arial" w:cs="Arial"/>
          <w:sz w:val="24"/>
          <w:szCs w:val="24"/>
        </w:rPr>
        <w:fldChar w:fldCharType="end"/>
      </w:r>
      <w:r w:rsidR="0072137D" w:rsidRPr="0072137D">
        <w:rPr>
          <w:rFonts w:ascii="Arial" w:hAnsi="Arial" w:cs="Arial"/>
          <w:sz w:val="24"/>
          <w:szCs w:val="24"/>
        </w:rPr>
        <w:t>.</w:t>
      </w:r>
    </w:p>
    <w:p w:rsidR="00A465CD" w:rsidRDefault="00B92673" w:rsidP="00A465CD">
      <w:pPr>
        <w:spacing w:after="0" w:line="480" w:lineRule="auto"/>
        <w:ind w:firstLine="720"/>
        <w:jc w:val="both"/>
        <w:rPr>
          <w:rFonts w:ascii="Arial" w:hAnsi="Arial" w:cs="Arial"/>
          <w:sz w:val="24"/>
          <w:szCs w:val="24"/>
        </w:rPr>
        <w:pPrChange w:id="707" w:author="bidyut k mohanty" w:date="2012-04-20T08:36:00Z">
          <w:pPr>
            <w:spacing w:after="0" w:line="480" w:lineRule="auto"/>
            <w:ind w:firstLine="720"/>
          </w:pPr>
        </w:pPrChange>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w:t>
      </w:r>
      <w:del w:id="708" w:author="bidyut k mohanty" w:date="2012-04-20T12:36:00Z">
        <w:r w:rsidR="00122B63" w:rsidRPr="00605020" w:rsidDel="00890299">
          <w:rPr>
            <w:rFonts w:ascii="Arial" w:hAnsi="Arial" w:cs="Arial"/>
            <w:sz w:val="24"/>
            <w:szCs w:val="24"/>
          </w:rPr>
          <w:delText xml:space="preserve">like </w:delText>
        </w:r>
      </w:del>
      <w:ins w:id="709" w:author="bidyut k mohanty" w:date="2012-04-20T12:36:00Z">
        <w:r w:rsidR="00890299">
          <w:rPr>
            <w:rFonts w:ascii="Arial" w:hAnsi="Arial" w:cs="Arial"/>
            <w:sz w:val="24"/>
            <w:szCs w:val="24"/>
          </w:rPr>
          <w:t>such as</w:t>
        </w:r>
        <w:r w:rsidR="00890299" w:rsidRPr="00605020">
          <w:rPr>
            <w:rFonts w:ascii="Arial" w:hAnsi="Arial" w:cs="Arial"/>
            <w:sz w:val="24"/>
            <w:szCs w:val="24"/>
          </w:rPr>
          <w:t xml:space="preserve"> </w:t>
        </w:r>
      </w:ins>
      <w:r w:rsidR="00122B63" w:rsidRPr="00605020">
        <w:rPr>
          <w:rFonts w:ascii="Arial" w:hAnsi="Arial" w:cs="Arial"/>
          <w:sz w:val="24"/>
          <w:szCs w:val="24"/>
        </w:rPr>
        <w:t xml:space="preserve">glucose are not readily available in the cell, quiescence occurs, in which metabolic activity is reduced in order to conserve cellular energy. Thus the progression of the cell’s </w:t>
      </w:r>
      <w:del w:id="710" w:author="Hong Qin" w:date="2012-04-19T19:17:00Z">
        <w:r w:rsidR="00122B63" w:rsidRPr="00605020" w:rsidDel="00053B8D">
          <w:rPr>
            <w:rFonts w:ascii="Arial" w:hAnsi="Arial" w:cs="Arial"/>
            <w:sz w:val="24"/>
            <w:szCs w:val="24"/>
          </w:rPr>
          <w:delText>lifespan</w:delText>
        </w:r>
      </w:del>
      <w:ins w:id="711" w:author="Hong Qin" w:date="2012-04-19T19:17:00Z">
        <w:r w:rsidR="00053B8D">
          <w:rPr>
            <w:rFonts w:ascii="Arial" w:hAnsi="Arial" w:cs="Arial"/>
            <w:sz w:val="24"/>
            <w:szCs w:val="24"/>
          </w:rPr>
          <w:t>life span</w:t>
        </w:r>
      </w:ins>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ins w:id="712" w:author="bidyut k mohanty" w:date="2012-04-20T12:36:00Z">
        <w:r w:rsidR="00890299">
          <w:rPr>
            <w:rFonts w:ascii="Arial" w:hAnsi="Arial" w:cs="Arial"/>
            <w:sz w:val="24"/>
            <w:szCs w:val="24"/>
          </w:rPr>
          <w:t xml:space="preserve"> </w:t>
        </w:r>
      </w:ins>
      <w:r w:rsidR="00A465CD" w:rsidRPr="00605020">
        <w:rPr>
          <w:rFonts w:ascii="Arial" w:hAnsi="Arial" w:cs="Arial"/>
          <w:sz w:val="24"/>
          <w:szCs w:val="24"/>
        </w:rPr>
        <w:fldChar w:fldCharType="begin"/>
      </w:r>
      <w:ins w:id="713" w:author="Hong Qin" w:date="2012-04-22T17:19:00Z">
        <w:r w:rsidR="00257CB6">
          <w:rPr>
            <w:rFonts w:ascii="Arial" w:hAnsi="Arial" w:cs="Arial"/>
            <w:sz w:val="24"/>
            <w:szCs w:val="24"/>
          </w:rPr>
          <w: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ins>
      <w:del w:id="714" w:author="Hong Qin" w:date="2012-04-22T17:05:00Z">
        <w:r w:rsidR="001C5B0B" w:rsidRPr="00605020" w:rsidDel="00CF32D4">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del>
      <w:r w:rsidR="00A465CD" w:rsidRPr="00605020">
        <w:rPr>
          <w:rFonts w:ascii="Arial" w:hAnsi="Arial" w:cs="Arial"/>
          <w:sz w:val="24"/>
          <w:szCs w:val="24"/>
        </w:rPr>
        <w:fldChar w:fldCharType="separate"/>
      </w:r>
      <w:r w:rsidR="001C5B0B" w:rsidRPr="00605020">
        <w:rPr>
          <w:rFonts w:ascii="Arial" w:hAnsi="Arial" w:cs="Arial"/>
          <w:noProof/>
          <w:sz w:val="24"/>
          <w:szCs w:val="24"/>
        </w:rPr>
        <w:t>(</w:t>
      </w:r>
      <w:r w:rsidR="00A465CD" w:rsidRPr="00A465CD">
        <w:rPr>
          <w:noProof/>
          <w:rPrChange w:id="715" w:author="hong qin" w:date="2012-04-20T08:36:00Z">
            <w:rPr>
              <w:rFonts w:ascii="Arial" w:hAnsi="Arial"/>
              <w:sz w:val="24"/>
            </w:rPr>
          </w:rPrChange>
        </w:rPr>
        <w:fldChar w:fldCharType="begin"/>
      </w:r>
      <w:del w:id="716" w:author="hong qin" w:date="2012-04-20T08:36:00Z">
        <w:r w:rsidR="00AC5D1A">
          <w:rPr>
            <w:rFonts w:ascii="Arial" w:hAnsi="Arial" w:cs="Arial"/>
            <w:noProof/>
            <w:sz w:val="24"/>
            <w:szCs w:val="24"/>
          </w:rPr>
          <w:delInstrText xml:space="preserve"> </w:delInstrText>
        </w:r>
      </w:del>
      <w:r w:rsidR="00A465CD" w:rsidRPr="00A465CD">
        <w:rPr>
          <w:noProof/>
          <w:rPrChange w:id="717" w:author="hong qin" w:date="2012-04-20T08:36:00Z">
            <w:rPr>
              <w:rFonts w:ascii="Arial" w:hAnsi="Arial"/>
              <w:sz w:val="24"/>
            </w:rPr>
          </w:rPrChange>
        </w:rPr>
        <w:instrText>HYPERLINK \l "_ENREF_15" \o "Ruckenstuhl, 2010 #1477</w:instrText>
      </w:r>
      <w:del w:id="718" w:author="hong qin" w:date="2012-04-20T08:36:00Z">
        <w:r w:rsidR="00AC5D1A">
          <w:rPr>
            <w:rFonts w:ascii="Arial" w:hAnsi="Arial" w:cs="Arial"/>
            <w:noProof/>
            <w:sz w:val="24"/>
            <w:szCs w:val="24"/>
          </w:rPr>
          <w:delInstrText xml:space="preserve">" </w:delInstrText>
        </w:r>
      </w:del>
      <w:ins w:id="719" w:author="hong qin" w:date="2012-04-20T08:36:00Z">
        <w:r w:rsidR="002F2F83">
          <w:rPr>
            <w:noProof/>
          </w:rPr>
          <w:instrText>"</w:instrText>
        </w:r>
      </w:ins>
      <w:r w:rsidR="00A465CD" w:rsidRPr="00A465CD">
        <w:rPr>
          <w:noProof/>
          <w:rPrChange w:id="720"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uckenstuhl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A465CD" w:rsidRPr="00A465CD">
        <w:rPr>
          <w:noProof/>
          <w:rPrChange w:id="721" w:author="hong qin" w:date="2012-04-20T08:36:00Z">
            <w:rPr>
              <w:rFonts w:ascii="Arial" w:hAnsi="Arial"/>
              <w:sz w:val="24"/>
            </w:rPr>
          </w:rPrChange>
        </w:rPr>
        <w:fldChar w:fldCharType="end"/>
      </w:r>
      <w:r w:rsidR="001C5B0B" w:rsidRPr="00605020">
        <w:rPr>
          <w:rFonts w:ascii="Arial" w:hAnsi="Arial" w:cs="Arial"/>
          <w:noProof/>
          <w:sz w:val="24"/>
          <w:szCs w:val="24"/>
        </w:rPr>
        <w:t>)</w:t>
      </w:r>
      <w:r w:rsidR="00A465CD" w:rsidRPr="00605020">
        <w:rPr>
          <w:rFonts w:ascii="Arial" w:hAnsi="Arial" w:cs="Arial"/>
          <w:sz w:val="24"/>
          <w:szCs w:val="24"/>
        </w:rPr>
        <w:fldChar w:fldCharType="end"/>
      </w:r>
      <w:r w:rsidR="00C644B4" w:rsidRPr="00605020">
        <w:rPr>
          <w:rFonts w:ascii="Arial" w:hAnsi="Arial" w:cs="Arial"/>
          <w:sz w:val="24"/>
          <w:szCs w:val="24"/>
        </w:rPr>
        <w:t xml:space="preserve">. </w:t>
      </w:r>
    </w:p>
    <w:p w:rsidR="00A465CD" w:rsidRDefault="000768D5" w:rsidP="00A465CD">
      <w:pPr>
        <w:spacing w:after="0" w:line="480" w:lineRule="auto"/>
        <w:ind w:firstLine="720"/>
        <w:jc w:val="both"/>
        <w:rPr>
          <w:rFonts w:ascii="Arial" w:hAnsi="Arial" w:cs="Arial"/>
          <w:sz w:val="24"/>
          <w:szCs w:val="24"/>
        </w:rPr>
        <w:pPrChange w:id="722" w:author="bidyut k mohanty" w:date="2012-04-22T08:31:00Z">
          <w:pPr>
            <w:spacing w:after="0" w:line="480" w:lineRule="auto"/>
            <w:ind w:firstLine="720"/>
          </w:pPr>
        </w:pPrChange>
      </w:pPr>
      <w:r w:rsidRPr="00605020">
        <w:rPr>
          <w:rFonts w:ascii="Arial" w:hAnsi="Arial" w:cs="Arial"/>
          <w:sz w:val="24"/>
          <w:szCs w:val="24"/>
        </w:rPr>
        <w:t>We hypothesize that increasing levels of ROS can increase LOH. By externally increasing H</w:t>
      </w:r>
      <w:r w:rsidR="00A465CD" w:rsidRPr="00A465CD">
        <w:rPr>
          <w:rFonts w:ascii="Arial" w:hAnsi="Arial"/>
          <w:sz w:val="24"/>
          <w:vertAlign w:val="subscript"/>
          <w:rPrChange w:id="723" w:author="bidyut k mohanty" w:date="2012-04-20T08:36:00Z">
            <w:rPr>
              <w:rFonts w:ascii="Arial" w:hAnsi="Arial"/>
              <w:sz w:val="24"/>
            </w:rPr>
          </w:rPrChange>
        </w:rPr>
        <w:t>2</w:t>
      </w:r>
      <w:r w:rsidRPr="00605020">
        <w:rPr>
          <w:rFonts w:ascii="Arial" w:hAnsi="Arial" w:cs="Arial"/>
          <w:sz w:val="24"/>
          <w:szCs w:val="24"/>
        </w:rPr>
        <w:t>O</w:t>
      </w:r>
      <w:r w:rsidR="00A465CD" w:rsidRPr="00A465CD">
        <w:rPr>
          <w:rFonts w:ascii="Arial" w:hAnsi="Arial"/>
          <w:sz w:val="24"/>
          <w:vertAlign w:val="subscript"/>
          <w:rPrChange w:id="724" w:author="bidyut k mohanty" w:date="2012-04-20T08:36:00Z">
            <w:rPr>
              <w:rFonts w:ascii="Arial" w:hAnsi="Arial"/>
              <w:sz w:val="24"/>
            </w:rPr>
          </w:rPrChange>
        </w:rPr>
        <w:t>2</w:t>
      </w:r>
      <w:r w:rsidRPr="00605020">
        <w:rPr>
          <w:rFonts w:ascii="Arial" w:hAnsi="Arial" w:cs="Arial"/>
          <w:sz w:val="24"/>
          <w:szCs w:val="24"/>
        </w:rPr>
        <w: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w:t>
      </w:r>
      <w:del w:id="725" w:author="bidyut k mohanty" w:date="2012-04-22T08:31:00Z">
        <w:r w:rsidR="000C5995" w:rsidRPr="00605020">
          <w:rPr>
            <w:rFonts w:ascii="Arial" w:hAnsi="Arial" w:cs="Arial"/>
            <w:sz w:val="24"/>
            <w:szCs w:val="24"/>
          </w:rPr>
          <w:delText>aging</w:delText>
        </w:r>
      </w:del>
      <w:ins w:id="726" w:author="bidyut k mohanty" w:date="2012-04-22T08:31:00Z">
        <w:r w:rsidR="000C5995" w:rsidRPr="00605020">
          <w:rPr>
            <w:rFonts w:ascii="Arial" w:hAnsi="Arial" w:cs="Arial"/>
            <w:sz w:val="24"/>
            <w:szCs w:val="24"/>
          </w:rPr>
          <w:t>aging</w:t>
        </w:r>
      </w:ins>
      <w:ins w:id="727" w:author="bidyut k mohanty" w:date="2012-04-20T12:38:00Z">
        <w:r w:rsidR="00F82AE0">
          <w:rPr>
            <w:rFonts w:ascii="Arial" w:hAnsi="Arial" w:cs="Arial"/>
            <w:sz w:val="24"/>
            <w:szCs w:val="24"/>
          </w:rPr>
          <w:t xml:space="preserve"> </w:t>
        </w:r>
      </w:ins>
      <w:r w:rsidR="00A465CD" w:rsidRPr="00A465CD">
        <w:rPr>
          <w:rFonts w:ascii="Arial" w:hAnsi="Arial"/>
          <w:sz w:val="24"/>
          <w:highlight w:val="yellow"/>
          <w:rPrChange w:id="728" w:author="bidyut k mohanty" w:date="2012-04-22T08:31:00Z">
            <w:rPr>
              <w:rFonts w:ascii="Arial" w:hAnsi="Arial"/>
              <w:sz w:val="24"/>
            </w:rPr>
          </w:rPrChange>
        </w:rPr>
        <w:t xml:space="preserve">Figure (add from </w:t>
      </w:r>
      <w:del w:id="729" w:author="bidyut k mohanty" w:date="2012-04-22T08:31:00Z">
        <w:r w:rsidR="00891EEF" w:rsidRPr="00605020">
          <w:rPr>
            <w:rFonts w:ascii="Arial" w:hAnsi="Arial" w:cs="Arial"/>
            <w:sz w:val="24"/>
            <w:szCs w:val="24"/>
          </w:rPr>
          <w:delText>power</w:delText>
        </w:r>
      </w:del>
      <w:ins w:id="730" w:author="bidyut k mohanty" w:date="2012-04-22T08:31:00Z">
        <w:r w:rsidR="00A465CD" w:rsidRPr="00A465CD">
          <w:rPr>
            <w:rFonts w:ascii="Arial" w:hAnsi="Arial" w:cs="Arial"/>
            <w:sz w:val="24"/>
            <w:szCs w:val="24"/>
            <w:highlight w:val="yellow"/>
            <w:rPrChange w:id="731" w:author="bidyut k mohanty" w:date="2012-04-20T14:15:00Z">
              <w:rPr>
                <w:rFonts w:ascii="Arial" w:hAnsi="Arial" w:cs="Arial"/>
                <w:sz w:val="24"/>
                <w:szCs w:val="24"/>
              </w:rPr>
            </w:rPrChange>
          </w:rPr>
          <w:t>power</w:t>
        </w:r>
      </w:ins>
      <w:ins w:id="732" w:author="bidyut k mohanty" w:date="2012-04-20T13:17:00Z">
        <w:r w:rsidR="00A465CD" w:rsidRPr="00A465CD">
          <w:rPr>
            <w:rFonts w:ascii="Arial" w:hAnsi="Arial" w:cs="Arial"/>
            <w:sz w:val="24"/>
            <w:szCs w:val="24"/>
            <w:highlight w:val="yellow"/>
            <w:rPrChange w:id="733" w:author="bidyut k mohanty" w:date="2012-04-20T14:15:00Z">
              <w:rPr>
                <w:rFonts w:ascii="Arial" w:hAnsi="Arial" w:cs="Arial"/>
                <w:sz w:val="24"/>
                <w:szCs w:val="24"/>
              </w:rPr>
            </w:rPrChange>
          </w:rPr>
          <w:t xml:space="preserve"> </w:t>
        </w:r>
      </w:ins>
      <w:r w:rsidR="00A465CD" w:rsidRPr="00A465CD">
        <w:rPr>
          <w:rFonts w:ascii="Arial" w:hAnsi="Arial"/>
          <w:sz w:val="24"/>
          <w:highlight w:val="yellow"/>
          <w:rPrChange w:id="734" w:author="bidyut k mohanty" w:date="2012-04-22T08:31:00Z">
            <w:rPr>
              <w:rFonts w:ascii="Arial" w:hAnsi="Arial"/>
              <w:sz w:val="24"/>
            </w:rPr>
          </w:rPrChange>
        </w:rPr>
        <w:t>point).</w:t>
      </w:r>
      <w:r w:rsidR="000C5995" w:rsidRPr="00605020">
        <w:rPr>
          <w:rFonts w:ascii="Arial" w:hAnsi="Arial" w:cs="Arial"/>
          <w:sz w:val="24"/>
          <w:szCs w:val="24"/>
        </w:rPr>
        <w:t xml:space="preserve"> </w:t>
      </w:r>
      <w:commentRangeStart w:id="735"/>
      <w:commentRangeStart w:id="736"/>
      <w:r w:rsidR="008A3E3B" w:rsidRPr="00605020">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w:t>
      </w:r>
      <w:commentRangeEnd w:id="735"/>
      <w:r w:rsidR="001B2E2E">
        <w:rPr>
          <w:rStyle w:val="CommentReference"/>
        </w:rPr>
        <w:commentReference w:id="735"/>
      </w:r>
      <w:r w:rsidR="008A3E3B" w:rsidRPr="00605020">
        <w:rPr>
          <w:rFonts w:ascii="Arial" w:hAnsi="Arial" w:cs="Arial"/>
          <w:sz w:val="24"/>
          <w:szCs w:val="24"/>
        </w:rPr>
        <w:t xml:space="preserve">Ultimately, this area can open brand new realms for understanding phylogenic relationships among species, and contribute to the study of age-related diseases like </w:t>
      </w:r>
      <w:r w:rsidR="00217B5D" w:rsidRPr="00605020">
        <w:rPr>
          <w:rFonts w:ascii="Arial" w:hAnsi="Arial" w:cs="Arial"/>
          <w:sz w:val="24"/>
          <w:szCs w:val="24"/>
        </w:rPr>
        <w:t>Alzheimer’s disease</w:t>
      </w:r>
      <w:r w:rsidR="008A3E3B" w:rsidRPr="00605020">
        <w:rPr>
          <w:rFonts w:ascii="Arial" w:hAnsi="Arial" w:cs="Arial"/>
          <w:sz w:val="24"/>
          <w:szCs w:val="24"/>
        </w:rPr>
        <w:t xml:space="preserve">, cancer, and </w:t>
      </w:r>
      <w:r w:rsidR="00C86406" w:rsidRPr="00605020">
        <w:rPr>
          <w:rFonts w:ascii="Arial" w:hAnsi="Arial" w:cs="Arial"/>
          <w:sz w:val="24"/>
          <w:szCs w:val="24"/>
        </w:rPr>
        <w:t>atherosclerosis, and diabetes.</w:t>
      </w:r>
      <w:ins w:id="737" w:author="bidyut k mohanty" w:date="2012-04-20T14:19:00Z">
        <w:r w:rsidR="005672D9">
          <w:rPr>
            <w:rFonts w:ascii="Arial" w:hAnsi="Arial" w:cs="Arial"/>
            <w:sz w:val="24"/>
            <w:szCs w:val="24"/>
          </w:rPr>
          <w:t xml:space="preserve"> </w:t>
        </w:r>
      </w:ins>
      <w:r w:rsidR="000E2828" w:rsidRPr="00605020">
        <w:rPr>
          <w:rFonts w:ascii="Arial" w:hAnsi="Arial" w:cs="Arial"/>
          <w:sz w:val="24"/>
          <w:szCs w:val="24"/>
        </w:rPr>
        <w:t xml:space="preserve">Ultimately, these studies can introduce ways to extend human </w:t>
      </w:r>
      <w:del w:id="738" w:author="Hong Qin" w:date="2012-04-19T19:17:00Z">
        <w:r w:rsidR="000E2828" w:rsidRPr="00605020" w:rsidDel="00053B8D">
          <w:rPr>
            <w:rFonts w:ascii="Arial" w:hAnsi="Arial" w:cs="Arial"/>
            <w:sz w:val="24"/>
            <w:szCs w:val="24"/>
          </w:rPr>
          <w:delText>lifespan</w:delText>
        </w:r>
      </w:del>
      <w:ins w:id="739" w:author="Hong Qin" w:date="2012-04-19T19:17:00Z">
        <w:r w:rsidR="00053B8D">
          <w:rPr>
            <w:rFonts w:ascii="Arial" w:hAnsi="Arial" w:cs="Arial"/>
            <w:sz w:val="24"/>
            <w:szCs w:val="24"/>
          </w:rPr>
          <w:t>life span</w:t>
        </w:r>
      </w:ins>
      <w:r w:rsidR="000E2828" w:rsidRPr="00605020">
        <w:rPr>
          <w:rFonts w:ascii="Arial" w:hAnsi="Arial" w:cs="Arial"/>
          <w:sz w:val="24"/>
          <w:szCs w:val="24"/>
        </w:rPr>
        <w:t xml:space="preserve">. </w:t>
      </w:r>
      <w:commentRangeEnd w:id="736"/>
      <w:r w:rsidR="00E04726">
        <w:rPr>
          <w:rStyle w:val="CommentReference"/>
        </w:rPr>
        <w:commentReference w:id="736"/>
      </w:r>
    </w:p>
    <w:p w:rsidR="00A465CD" w:rsidRDefault="00A465CD" w:rsidP="00A465CD">
      <w:pPr>
        <w:spacing w:after="0" w:line="480" w:lineRule="auto"/>
        <w:jc w:val="both"/>
        <w:rPr>
          <w:rFonts w:ascii="Arial" w:hAnsi="Arial" w:cs="Arial"/>
          <w:sz w:val="24"/>
          <w:szCs w:val="24"/>
        </w:rPr>
        <w:pPrChange w:id="740" w:author="bidyut k mohanty" w:date="2012-04-20T08:36:00Z">
          <w:pPr>
            <w:spacing w:after="0" w:line="480" w:lineRule="auto"/>
            <w:jc w:val="center"/>
          </w:pPr>
        </w:pPrChange>
      </w:pPr>
    </w:p>
    <w:p w:rsidR="00A465CD" w:rsidRPr="00A465CD" w:rsidRDefault="00A465CD" w:rsidP="00A465CD">
      <w:pPr>
        <w:spacing w:after="0" w:line="480" w:lineRule="auto"/>
        <w:jc w:val="both"/>
        <w:rPr>
          <w:rFonts w:ascii="Arial" w:hAnsi="Arial" w:cs="Arial"/>
          <w:b/>
          <w:sz w:val="30"/>
          <w:szCs w:val="30"/>
          <w:rPrChange w:id="741" w:author="hong qin" w:date="2012-04-19T11:05:00Z">
            <w:rPr>
              <w:rFonts w:ascii="Arial" w:hAnsi="Arial" w:cs="Arial"/>
              <w:sz w:val="30"/>
              <w:szCs w:val="30"/>
            </w:rPr>
          </w:rPrChange>
        </w:rPr>
        <w:pPrChange w:id="742" w:author="bidyut k mohanty" w:date="2012-04-20T15:29:00Z">
          <w:pPr>
            <w:spacing w:after="0" w:line="480" w:lineRule="auto"/>
            <w:jc w:val="center"/>
          </w:pPr>
        </w:pPrChange>
      </w:pPr>
      <w:r w:rsidRPr="00A465CD">
        <w:rPr>
          <w:rFonts w:ascii="Arial" w:hAnsi="Arial" w:cs="Arial"/>
          <w:b/>
          <w:sz w:val="30"/>
          <w:szCs w:val="30"/>
          <w:rPrChange w:id="743" w:author="hong qin" w:date="2012-04-19T11:05:00Z">
            <w:rPr>
              <w:rFonts w:ascii="Arial" w:hAnsi="Arial" w:cs="Arial"/>
              <w:sz w:val="30"/>
              <w:szCs w:val="30"/>
            </w:rPr>
          </w:rPrChange>
        </w:rPr>
        <w:t>Materials and Methods</w:t>
      </w:r>
    </w:p>
    <w:p w:rsidR="00A465CD" w:rsidRDefault="00C501A6" w:rsidP="00A465CD">
      <w:pPr>
        <w:spacing w:after="0" w:line="480" w:lineRule="auto"/>
        <w:jc w:val="both"/>
        <w:rPr>
          <w:rFonts w:ascii="Arial" w:hAnsi="Arial"/>
          <w:b/>
          <w:sz w:val="24"/>
        </w:rPr>
        <w:pPrChange w:id="744" w:author="bidyut k mohanty" w:date="2012-04-22T08:31:00Z">
          <w:pPr>
            <w:spacing w:after="0" w:line="480" w:lineRule="auto"/>
          </w:pPr>
        </w:pPrChange>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A465CD" w:rsidRDefault="0043542A" w:rsidP="00A465CD">
      <w:pPr>
        <w:spacing w:after="0" w:line="480" w:lineRule="auto"/>
        <w:ind w:firstLine="720"/>
        <w:jc w:val="both"/>
        <w:rPr>
          <w:rFonts w:ascii="Arial" w:hAnsi="Arial" w:cs="Arial"/>
          <w:sz w:val="24"/>
          <w:szCs w:val="24"/>
        </w:rPr>
        <w:pPrChange w:id="745" w:author="bidyut k mohanty" w:date="2012-04-22T08:31:00Z">
          <w:pPr>
            <w:spacing w:after="0" w:line="480" w:lineRule="auto"/>
            <w:ind w:firstLine="720"/>
          </w:pPr>
        </w:pPrChange>
      </w:pPr>
      <w:r w:rsidRPr="00605020">
        <w:rPr>
          <w:rFonts w:ascii="Arial" w:hAnsi="Arial" w:cs="Arial"/>
          <w:sz w:val="24"/>
          <w:szCs w:val="24"/>
        </w:rPr>
        <w:t xml:space="preserve">Strains with heterozygous Met 15 +/- were grown overnight at 30°C in 5 </w:t>
      </w:r>
      <w:del w:id="746" w:author="bidyut k mohanty" w:date="2012-04-22T08:31:00Z">
        <w:r w:rsidRPr="00605020">
          <w:rPr>
            <w:rFonts w:ascii="Arial" w:hAnsi="Arial" w:cs="Arial"/>
            <w:sz w:val="24"/>
            <w:szCs w:val="24"/>
          </w:rPr>
          <w:delText>mls</w:delText>
        </w:r>
      </w:del>
      <w:ins w:id="747" w:author="bidyut k mohanty" w:date="2012-04-22T08:31:00Z">
        <w:r w:rsidRPr="00605020">
          <w:rPr>
            <w:rFonts w:ascii="Arial" w:hAnsi="Arial" w:cs="Arial"/>
            <w:sz w:val="24"/>
            <w:szCs w:val="24"/>
          </w:rPr>
          <w:t>m</w:t>
        </w:r>
      </w:ins>
      <w:ins w:id="748" w:author="bidyut k mohanty" w:date="2012-04-21T00:01:00Z">
        <w:r w:rsidR="00D82022">
          <w:rPr>
            <w:rFonts w:ascii="Arial" w:hAnsi="Arial" w:cs="Arial"/>
            <w:sz w:val="24"/>
            <w:szCs w:val="24"/>
          </w:rPr>
          <w:t>L</w:t>
        </w:r>
      </w:ins>
      <w:del w:id="749" w:author="bidyut k mohanty" w:date="2012-04-21T00:01:00Z">
        <w:r w:rsidRPr="00605020" w:rsidDel="00D82022">
          <w:rPr>
            <w:rFonts w:ascii="Arial" w:hAnsi="Arial" w:cs="Arial"/>
            <w:sz w:val="24"/>
            <w:szCs w:val="24"/>
          </w:rPr>
          <w:delText>ls</w:delText>
        </w:r>
      </w:del>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ins w:id="750" w:author="bidyut k mohanty" w:date="2012-04-21T00:02:00Z">
        <w:del w:id="751" w:author="Hong Qin" w:date="2012-04-22T08:34:00Z">
          <w:r w:rsidR="00D82022" w:rsidDel="00CA0FAF">
            <w:rPr>
              <w:rFonts w:ascii="Arial" w:hAnsi="Arial" w:cs="Arial"/>
              <w:sz w:val="24"/>
              <w:szCs w:val="24"/>
            </w:rPr>
            <w:delText>{</w:delText>
          </w:r>
        </w:del>
      </w:ins>
      <w:del w:id="752" w:author="Hong Qin" w:date="2012-04-22T08:34:00Z">
        <w:r w:rsidR="006F70E5" w:rsidRPr="00605020" w:rsidDel="00CA0FAF">
          <w:rPr>
            <w:rFonts w:ascii="Arial" w:hAnsi="Arial" w:cs="Arial"/>
            <w:sz w:val="24"/>
            <w:szCs w:val="24"/>
          </w:rPr>
          <w:delText xml:space="preserve">Table 2 </w:delText>
        </w:r>
      </w:del>
      <w:r w:rsidR="00A465CD" w:rsidRPr="0072137D">
        <w:rPr>
          <w:rFonts w:ascii="Arial" w:hAnsi="Arial" w:cs="Arial"/>
          <w:sz w:val="24"/>
          <w:szCs w:val="24"/>
        </w:rPr>
        <w:fldChar w:fldCharType="begin"/>
      </w:r>
      <w:ins w:id="753"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754"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A465CD" w:rsidRPr="0072137D">
        <w:rPr>
          <w:rFonts w:ascii="Arial" w:hAnsi="Arial" w:cs="Arial"/>
          <w:sz w:val="24"/>
          <w:szCs w:val="24"/>
        </w:rPr>
        <w:fldChar w:fldCharType="separate"/>
      </w:r>
      <w:r w:rsidR="0072137D" w:rsidRPr="0072137D">
        <w:rPr>
          <w:rFonts w:ascii="Arial" w:hAnsi="Arial" w:cs="Arial"/>
          <w:noProof/>
          <w:sz w:val="24"/>
          <w:szCs w:val="24"/>
        </w:rPr>
        <w:t>(</w:t>
      </w:r>
      <w:r w:rsidR="00A465CD" w:rsidRPr="00A465CD">
        <w:rPr>
          <w:noProof/>
          <w:rPrChange w:id="755" w:author="hong qin" w:date="2012-04-20T08:36:00Z">
            <w:rPr>
              <w:rFonts w:ascii="Arial" w:hAnsi="Arial"/>
              <w:sz w:val="24"/>
            </w:rPr>
          </w:rPrChange>
        </w:rPr>
        <w:fldChar w:fldCharType="begin"/>
      </w:r>
      <w:del w:id="756" w:author="hong qin" w:date="2012-04-20T08:36:00Z">
        <w:r w:rsidR="00AC5D1A">
          <w:rPr>
            <w:rFonts w:ascii="Arial" w:hAnsi="Arial" w:cs="Arial"/>
            <w:noProof/>
            <w:sz w:val="24"/>
            <w:szCs w:val="24"/>
          </w:rPr>
          <w:delInstrText xml:space="preserve"> </w:delInstrText>
        </w:r>
      </w:del>
      <w:r w:rsidR="00A465CD" w:rsidRPr="00A465CD">
        <w:rPr>
          <w:noProof/>
          <w:rPrChange w:id="757" w:author="hong qin" w:date="2012-04-20T08:36:00Z">
            <w:rPr>
              <w:rFonts w:ascii="Arial" w:hAnsi="Arial"/>
              <w:sz w:val="24"/>
            </w:rPr>
          </w:rPrChange>
        </w:rPr>
        <w:instrText>HYPERLINK \l "_ENREF_12" \o "Qin, 2008 #516</w:instrText>
      </w:r>
      <w:del w:id="758" w:author="hong qin" w:date="2012-04-20T08:36:00Z">
        <w:r w:rsidR="00AC5D1A">
          <w:rPr>
            <w:rFonts w:ascii="Arial" w:hAnsi="Arial" w:cs="Arial"/>
            <w:noProof/>
            <w:sz w:val="24"/>
            <w:szCs w:val="24"/>
          </w:rPr>
          <w:delInstrText xml:space="preserve">" </w:delInstrText>
        </w:r>
      </w:del>
      <w:ins w:id="759" w:author="hong qin" w:date="2012-04-20T08:36:00Z">
        <w:r w:rsidR="002F2F83">
          <w:rPr>
            <w:noProof/>
          </w:rPr>
          <w:instrText>"</w:instrText>
        </w:r>
      </w:ins>
      <w:r w:rsidR="00A465CD" w:rsidRPr="00A465CD">
        <w:rPr>
          <w:noProof/>
          <w:rPrChange w:id="760"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A465CD" w:rsidRPr="00A465CD">
        <w:rPr>
          <w:noProof/>
          <w:rPrChange w:id="761" w:author="hong qin" w:date="2012-04-20T08:36:00Z">
            <w:rPr>
              <w:rFonts w:ascii="Arial" w:hAnsi="Arial"/>
              <w:sz w:val="24"/>
            </w:rPr>
          </w:rPrChange>
        </w:rPr>
        <w:fldChar w:fldCharType="end"/>
      </w:r>
      <w:r w:rsidR="0072137D" w:rsidRPr="0072137D">
        <w:rPr>
          <w:rFonts w:ascii="Arial" w:hAnsi="Arial" w:cs="Arial"/>
          <w:noProof/>
          <w:sz w:val="24"/>
          <w:szCs w:val="24"/>
        </w:rPr>
        <w:t>)</w:t>
      </w:r>
      <w:r w:rsidR="00A465CD" w:rsidRPr="0072137D">
        <w:rPr>
          <w:rFonts w:ascii="Arial" w:hAnsi="Arial" w:cs="Arial"/>
          <w:sz w:val="24"/>
          <w:szCs w:val="24"/>
        </w:rPr>
        <w:fldChar w:fldCharType="end"/>
      </w:r>
      <w:del w:id="762" w:author="bidyut k mohanty" w:date="2012-04-22T08:31:00Z">
        <w:r w:rsidR="00255C2D" w:rsidRPr="00605020">
          <w:rPr>
            <w:rFonts w:ascii="Arial" w:hAnsi="Arial" w:cs="Arial"/>
            <w:sz w:val="24"/>
            <w:szCs w:val="24"/>
          </w:rPr>
          <w:delText>.</w:delText>
        </w:r>
      </w:del>
      <w:ins w:id="763" w:author="bidyut k mohanty" w:date="2012-04-21T00:02:00Z">
        <w:del w:id="764" w:author="Hong Qin" w:date="2012-04-22T08:34:00Z">
          <w:r w:rsidR="00D82022" w:rsidDel="00CA0FAF">
            <w:rPr>
              <w:rFonts w:ascii="Arial" w:hAnsi="Arial" w:cs="Arial"/>
              <w:sz w:val="24"/>
              <w:szCs w:val="24"/>
            </w:rPr>
            <w:delText>}</w:delText>
          </w:r>
        </w:del>
      </w:ins>
      <w:ins w:id="765" w:author="bidyut k mohanty" w:date="2012-04-22T08:31:00Z">
        <w:r w:rsidR="00255C2D" w:rsidRPr="00605020">
          <w:rPr>
            <w:rFonts w:ascii="Arial" w:hAnsi="Arial" w:cs="Arial"/>
            <w:sz w:val="24"/>
            <w:szCs w:val="24"/>
          </w:rPr>
          <w:t>.</w:t>
        </w:r>
      </w:ins>
      <w:r w:rsidRPr="00605020">
        <w:rPr>
          <w:rFonts w:ascii="Arial" w:hAnsi="Arial" w:cs="Arial"/>
          <w:sz w:val="24"/>
          <w:szCs w:val="24"/>
        </w:rPr>
        <w:t xml:space="preserve"> Following incubation, a </w:t>
      </w:r>
      <w:del w:id="766" w:author="bidyut k mohanty" w:date="2012-04-22T08:31: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767" w:author="hong qin" w:date="2012-04-20T08:36:00Z">
        <w:r w:rsidRPr="00605020">
          <w:rPr>
            <w:rFonts w:ascii="Arial" w:hAnsi="Arial" w:cs="Arial"/>
            <w:sz w:val="24"/>
            <w:szCs w:val="24"/>
          </w:rPr>
          <w:delText>spectraphotometer</w:delText>
        </w:r>
      </w:del>
      <w:ins w:id="768" w:author="hong qin" w:date="2012-04-20T08:36:00Z">
        <w:r w:rsidRPr="00605020">
          <w:rPr>
            <w:rFonts w:ascii="Arial" w:hAnsi="Arial" w:cs="Arial"/>
            <w:sz w:val="24"/>
            <w:szCs w:val="24"/>
          </w:rPr>
          <w:t>spectr</w:t>
        </w:r>
      </w:ins>
      <w:ins w:id="769" w:author="Hong Qin" w:date="2012-04-19T19:04:00Z">
        <w:r w:rsidR="008146A4">
          <w:rPr>
            <w:rFonts w:ascii="Arial" w:hAnsi="Arial" w:cs="Arial"/>
            <w:sz w:val="24"/>
            <w:szCs w:val="24"/>
          </w:rPr>
          <w:t>o</w:t>
        </w:r>
      </w:ins>
      <w:del w:id="770" w:author="Hong Qin" w:date="2012-04-19T19:04:00Z">
        <w:r w:rsidRPr="00605020" w:rsidDel="008146A4">
          <w:rPr>
            <w:rFonts w:ascii="Arial" w:hAnsi="Arial" w:cs="Arial"/>
            <w:sz w:val="24"/>
            <w:szCs w:val="24"/>
          </w:rPr>
          <w:delText>a</w:delText>
        </w:r>
      </w:del>
      <w:ins w:id="771" w:author="hong qin" w:date="2012-04-20T08:36:00Z">
        <w:r w:rsidRPr="00605020">
          <w:rPr>
            <w:rFonts w:ascii="Arial" w:hAnsi="Arial" w:cs="Arial"/>
            <w:sz w:val="24"/>
            <w:szCs w:val="24"/>
          </w:rPr>
          <w:t>photometer</w:t>
        </w:r>
      </w:ins>
      <w:r w:rsidRPr="00605020">
        <w:rPr>
          <w:rFonts w:ascii="Arial" w:hAnsi="Arial" w:cs="Arial"/>
          <w:sz w:val="24"/>
          <w:szCs w:val="24"/>
        </w:rPr>
        <w:t xml:space="preserve"> was used to determine saturation of yeast in the glass tubes at an </w:t>
      </w:r>
      <w:del w:id="772" w:author="bidyut k mohanty" w:date="2012-04-21T00:02:00Z">
        <w:r w:rsidRPr="00605020" w:rsidDel="008C66A6">
          <w:rPr>
            <w:rFonts w:ascii="Arial" w:hAnsi="Arial" w:cs="Arial"/>
            <w:sz w:val="24"/>
            <w:szCs w:val="24"/>
          </w:rPr>
          <w:delText xml:space="preserve">optical </w:delText>
        </w:r>
      </w:del>
      <w:del w:id="773" w:author="bidyut k mohanty" w:date="2012-04-22T08:31:00Z">
        <w:r w:rsidRPr="00605020">
          <w:rPr>
            <w:rFonts w:ascii="Arial" w:hAnsi="Arial" w:cs="Arial"/>
            <w:sz w:val="24"/>
            <w:szCs w:val="24"/>
          </w:rPr>
          <w:delText>density</w:delText>
        </w:r>
      </w:del>
      <w:del w:id="774" w:author="bidyut k mohanty" w:date="2012-04-21T00:02:00Z">
        <w:r w:rsidRPr="00605020" w:rsidDel="008C66A6">
          <w:rPr>
            <w:rFonts w:ascii="Arial" w:hAnsi="Arial" w:cs="Arial"/>
            <w:sz w:val="24"/>
            <w:szCs w:val="24"/>
          </w:rPr>
          <w:delText>density</w:delText>
        </w:r>
      </w:del>
      <w:ins w:id="775" w:author="bidyut k mohanty" w:date="2012-04-21T00:02:00Z">
        <w:r w:rsidR="008C66A6">
          <w:rPr>
            <w:rFonts w:ascii="Arial" w:hAnsi="Arial" w:cs="Arial"/>
            <w:sz w:val="24"/>
            <w:szCs w:val="24"/>
          </w:rPr>
          <w:t>absorbance</w:t>
        </w:r>
      </w:ins>
      <w:r w:rsidRPr="00605020">
        <w:rPr>
          <w:rFonts w:ascii="Arial" w:hAnsi="Arial" w:cs="Arial"/>
          <w:sz w:val="24"/>
          <w:szCs w:val="24"/>
        </w:rPr>
        <w:t xml:space="preserve"> of 600 </w:t>
      </w:r>
      <w:del w:id="776" w:author="bidyut k mohanty" w:date="2012-04-22T08:31:00Z">
        <w:r w:rsidRPr="00605020">
          <w:rPr>
            <w:rFonts w:ascii="Arial" w:hAnsi="Arial" w:cs="Arial"/>
            <w:sz w:val="24"/>
            <w:szCs w:val="24"/>
          </w:rPr>
          <w:delText>(OD600</w:delText>
        </w:r>
      </w:del>
      <w:ins w:id="777" w:author="bidyut k mohanty" w:date="2012-04-21T00:02:00Z">
        <w:r w:rsidR="008C66A6">
          <w:rPr>
            <w:rFonts w:ascii="Arial" w:hAnsi="Arial" w:cs="Arial"/>
            <w:sz w:val="24"/>
            <w:szCs w:val="24"/>
          </w:rPr>
          <w:t xml:space="preserve">nm </w:t>
        </w:r>
      </w:ins>
      <w:ins w:id="778" w:author="bidyut k mohanty" w:date="2012-04-22T08:31:00Z">
        <w:r w:rsidRPr="00605020">
          <w:rPr>
            <w:rFonts w:ascii="Arial" w:hAnsi="Arial" w:cs="Arial"/>
            <w:sz w:val="24"/>
            <w:szCs w:val="24"/>
          </w:rPr>
          <w:t>(</w:t>
        </w:r>
      </w:ins>
      <w:del w:id="779" w:author="bidyut k mohanty" w:date="2012-04-21T00:02:00Z">
        <w:r w:rsidRPr="00605020" w:rsidDel="008C66A6">
          <w:rPr>
            <w:rFonts w:ascii="Arial" w:hAnsi="Arial" w:cs="Arial"/>
            <w:sz w:val="24"/>
            <w:szCs w:val="24"/>
          </w:rPr>
          <w:delText>OD600</w:delText>
        </w:r>
      </w:del>
      <w:ins w:id="780" w:author="bidyut k mohanty" w:date="2012-04-21T00:02:00Z">
        <w:r w:rsidR="008C66A6">
          <w:rPr>
            <w:rFonts w:ascii="Arial" w:hAnsi="Arial" w:cs="Arial"/>
            <w:sz w:val="24"/>
            <w:szCs w:val="24"/>
          </w:rPr>
          <w:t>A</w:t>
        </w:r>
        <w:r w:rsidR="00A465CD" w:rsidRPr="00A465CD">
          <w:rPr>
            <w:rFonts w:ascii="Arial" w:hAnsi="Arial" w:cs="Arial"/>
            <w:sz w:val="24"/>
            <w:szCs w:val="24"/>
            <w:vertAlign w:val="subscript"/>
            <w:rPrChange w:id="781" w:author="bidyut k mohanty" w:date="2012-04-21T00:03:00Z">
              <w:rPr>
                <w:rFonts w:ascii="Arial" w:hAnsi="Arial" w:cs="Arial"/>
                <w:sz w:val="24"/>
                <w:szCs w:val="24"/>
              </w:rPr>
            </w:rPrChange>
          </w:rPr>
          <w:t>600</w:t>
        </w:r>
      </w:ins>
      <w:r w:rsidRPr="00605020">
        <w:rPr>
          <w:rFonts w:ascii="Arial" w:hAnsi="Arial" w:cs="Arial"/>
          <w:sz w:val="24"/>
          <w:szCs w:val="24"/>
        </w:rPr>
        <w:t xml:space="preserve">). The yeast culture was </w:t>
      </w:r>
      <w:del w:id="782" w:author="Hong Qin" w:date="2012-04-19T19:05:00Z">
        <w:r w:rsidRPr="00605020" w:rsidDel="008146A4">
          <w:rPr>
            <w:rFonts w:ascii="Arial" w:hAnsi="Arial" w:cs="Arial"/>
            <w:sz w:val="24"/>
            <w:szCs w:val="24"/>
          </w:rPr>
          <w:delText xml:space="preserve">restaged </w:delText>
        </w:r>
      </w:del>
      <w:ins w:id="783" w:author="Hong Qin" w:date="2012-04-19T19:05:00Z">
        <w:r w:rsidR="008146A4">
          <w:rPr>
            <w:rFonts w:ascii="Arial" w:hAnsi="Arial" w:cs="Arial"/>
            <w:sz w:val="24"/>
            <w:szCs w:val="24"/>
          </w:rPr>
          <w:t>diluted</w:t>
        </w:r>
        <w:r w:rsidR="008146A4" w:rsidRPr="00605020">
          <w:rPr>
            <w:rFonts w:ascii="Arial" w:hAnsi="Arial" w:cs="Arial"/>
            <w:sz w:val="24"/>
            <w:szCs w:val="24"/>
          </w:rPr>
          <w:t xml:space="preserve"> </w:t>
        </w:r>
      </w:ins>
      <w:r w:rsidRPr="00605020">
        <w:rPr>
          <w:rFonts w:ascii="Arial" w:hAnsi="Arial" w:cs="Arial"/>
          <w:sz w:val="24"/>
          <w:szCs w:val="24"/>
        </w:rPr>
        <w:t>to</w:t>
      </w:r>
      <w:ins w:id="784" w:author="bidyut k mohanty" w:date="2012-04-21T00:03:00Z">
        <w:r w:rsidR="00C20B59" w:rsidRPr="00C20B59">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ins>
      <w:ins w:id="785" w:author="bidyut k mohanty" w:date="2012-04-22T08:31:00Z">
        <w:r w:rsidRPr="00605020">
          <w:rPr>
            <w:rFonts w:ascii="Arial" w:hAnsi="Arial" w:cs="Arial"/>
            <w:sz w:val="24"/>
            <w:szCs w:val="24"/>
          </w:rPr>
          <w:t xml:space="preserve"> </w:t>
        </w:r>
      </w:ins>
      <w:r w:rsidRPr="00605020">
        <w:rPr>
          <w:rFonts w:ascii="Arial" w:hAnsi="Arial" w:cs="Arial"/>
          <w:sz w:val="24"/>
          <w:szCs w:val="24"/>
        </w:rPr>
        <w:t xml:space="preserve">0.6 </w:t>
      </w:r>
      <w:del w:id="786" w:author="Hong Qin" w:date="2012-04-19T19:05:00Z">
        <w:r w:rsidRPr="00605020" w:rsidDel="008146A4">
          <w:rPr>
            <w:rFonts w:ascii="Arial" w:hAnsi="Arial" w:cs="Arial"/>
            <w:sz w:val="24"/>
            <w:szCs w:val="24"/>
          </w:rPr>
          <w:delText xml:space="preserve">at </w:delText>
        </w:r>
      </w:del>
      <w:ins w:id="787" w:author="Hong Qin" w:date="2012-04-19T19:05:00Z">
        <w:del w:id="788" w:author="bidyut k mohanty" w:date="2012-04-21T00:03:00Z">
          <w:r w:rsidR="008146A4" w:rsidDel="00C20B59">
            <w:rPr>
              <w:rFonts w:ascii="Arial" w:hAnsi="Arial" w:cs="Arial"/>
              <w:sz w:val="24"/>
              <w:szCs w:val="24"/>
            </w:rPr>
            <w:delText>of</w:delText>
          </w:r>
          <w:r w:rsidR="008146A4" w:rsidRPr="00605020" w:rsidDel="00C20B59">
            <w:rPr>
              <w:rFonts w:ascii="Arial" w:hAnsi="Arial" w:cs="Arial"/>
              <w:sz w:val="24"/>
              <w:szCs w:val="24"/>
            </w:rPr>
            <w:delText xml:space="preserve"> </w:delText>
          </w:r>
        </w:del>
      </w:ins>
      <w:del w:id="789" w:author="bidyut k mohanty" w:date="2012-04-21T00:03:00Z">
        <w:r w:rsidRPr="00605020" w:rsidDel="00C20B59">
          <w:rPr>
            <w:rFonts w:ascii="Arial" w:hAnsi="Arial" w:cs="Arial"/>
            <w:sz w:val="24"/>
            <w:szCs w:val="24"/>
          </w:rPr>
          <w:delText xml:space="preserve">OD600 </w:delText>
        </w:r>
      </w:del>
      <w:r w:rsidRPr="00605020">
        <w:rPr>
          <w:rFonts w:ascii="Arial" w:hAnsi="Arial" w:cs="Arial"/>
          <w:sz w:val="24"/>
          <w:szCs w:val="24"/>
        </w:rPr>
        <w:t xml:space="preserve">in fresh YPD in new autoclaved glass tubes with a final volume of 4 to 6 </w:t>
      </w:r>
      <w:del w:id="790" w:author="bidyut k mohanty" w:date="2012-04-21T00:03:00Z">
        <w:r w:rsidRPr="00605020" w:rsidDel="00C20B59">
          <w:rPr>
            <w:rFonts w:ascii="Arial" w:hAnsi="Arial" w:cs="Arial"/>
            <w:sz w:val="24"/>
            <w:szCs w:val="24"/>
          </w:rPr>
          <w:delText>mls</w:delText>
        </w:r>
      </w:del>
      <w:del w:id="791" w:author="bidyut k mohanty" w:date="2012-04-22T08:31:00Z">
        <w:r w:rsidRPr="00605020">
          <w:rPr>
            <w:rFonts w:ascii="Arial" w:hAnsi="Arial" w:cs="Arial"/>
            <w:sz w:val="24"/>
            <w:szCs w:val="24"/>
          </w:rPr>
          <w:delText>. Th</w:delText>
        </w:r>
        <w:r w:rsidR="008146A4">
          <w:rPr>
            <w:rFonts w:ascii="Arial" w:hAnsi="Arial" w:cs="Arial"/>
            <w:sz w:val="24"/>
            <w:szCs w:val="24"/>
          </w:rPr>
          <w:delText>is</w:delText>
        </w:r>
      </w:del>
      <w:ins w:id="792" w:author="bidyut k mohanty" w:date="2012-04-21T00:03:00Z">
        <w:r w:rsidR="00C20B59">
          <w:rPr>
            <w:rFonts w:ascii="Arial" w:hAnsi="Arial" w:cs="Arial"/>
            <w:sz w:val="24"/>
            <w:szCs w:val="24"/>
          </w:rPr>
          <w:t>mL</w:t>
        </w:r>
      </w:ins>
      <w:ins w:id="793" w:author="bidyut k mohanty" w:date="2012-04-22T08:31:00Z">
        <w:r w:rsidRPr="00605020">
          <w:rPr>
            <w:rFonts w:ascii="Arial" w:hAnsi="Arial" w:cs="Arial"/>
            <w:sz w:val="24"/>
            <w:szCs w:val="24"/>
          </w:rPr>
          <w:t xml:space="preserve">. </w:t>
        </w:r>
      </w:ins>
      <w:del w:id="794" w:author="hong qin" w:date="2012-04-20T08:36:00Z">
        <w:r w:rsidRPr="00605020">
          <w:rPr>
            <w:rFonts w:ascii="Arial" w:hAnsi="Arial" w:cs="Arial"/>
            <w:sz w:val="24"/>
            <w:szCs w:val="24"/>
          </w:rPr>
          <w:delText>The</w:delText>
        </w:r>
      </w:del>
      <w:ins w:id="795" w:author="hong qin" w:date="2012-04-20T08:36:00Z">
        <w:r w:rsidRPr="00605020">
          <w:rPr>
            <w:rFonts w:ascii="Arial" w:hAnsi="Arial" w:cs="Arial"/>
            <w:sz w:val="24"/>
            <w:szCs w:val="24"/>
          </w:rPr>
          <w:t>Th</w:t>
        </w:r>
      </w:ins>
      <w:ins w:id="796" w:author="Hong Qin" w:date="2012-04-19T19:05:00Z">
        <w:r w:rsidR="008146A4">
          <w:rPr>
            <w:rFonts w:ascii="Arial" w:hAnsi="Arial" w:cs="Arial"/>
            <w:sz w:val="24"/>
            <w:szCs w:val="24"/>
          </w:rPr>
          <w:t>is</w:t>
        </w:r>
      </w:ins>
      <w:del w:id="797" w:author="Hong Qin" w:date="2012-04-19T19:05:00Z">
        <w:r w:rsidRPr="00605020" w:rsidDel="008146A4">
          <w:rPr>
            <w:rFonts w:ascii="Arial" w:hAnsi="Arial" w:cs="Arial"/>
            <w:sz w:val="24"/>
            <w:szCs w:val="24"/>
          </w:rPr>
          <w:delText>e</w:delText>
        </w:r>
      </w:del>
      <w:ins w:id="798" w:author="bidyut k mohanty" w:date="2012-04-22T08:31:00Z">
        <w:r w:rsidRPr="00605020">
          <w:rPr>
            <w:rFonts w:ascii="Arial" w:hAnsi="Arial" w:cs="Arial"/>
            <w:sz w:val="24"/>
            <w:szCs w:val="24"/>
          </w:rPr>
          <w:t xml:space="preserve"> </w:t>
        </w:r>
      </w:ins>
      <w:del w:id="799" w:author="Hong Qin" w:date="2012-04-19T19:05:00Z">
        <w:r w:rsidRPr="00605020" w:rsidDel="008146A4">
          <w:rPr>
            <w:rFonts w:ascii="Arial" w:hAnsi="Arial" w:cs="Arial"/>
            <w:sz w:val="24"/>
            <w:szCs w:val="24"/>
          </w:rPr>
          <w:delText xml:space="preserve">restaged </w:delText>
        </w:r>
      </w:del>
      <w:ins w:id="800" w:author="Hong Qin" w:date="2012-04-19T19:05:00Z">
        <w:r w:rsidR="008146A4">
          <w:rPr>
            <w:rFonts w:ascii="Arial" w:hAnsi="Arial" w:cs="Arial"/>
            <w:sz w:val="24"/>
            <w:szCs w:val="24"/>
          </w:rPr>
          <w:t xml:space="preserve">diluted </w:t>
        </w:r>
      </w:ins>
      <w:r w:rsidRPr="00605020">
        <w:rPr>
          <w:rFonts w:ascii="Arial" w:hAnsi="Arial" w:cs="Arial"/>
          <w:sz w:val="24"/>
          <w:szCs w:val="24"/>
        </w:rPr>
        <w:t>culture was grown in a 30</w:t>
      </w:r>
      <w:del w:id="801" w:author="bidyut k mohanty" w:date="2012-04-21T00:03:00Z">
        <w:r w:rsidRPr="00605020" w:rsidDel="001C2A44">
          <w:rPr>
            <w:rFonts w:ascii="Arial" w:hAnsi="Arial" w:cs="Arial"/>
            <w:sz w:val="24"/>
            <w:szCs w:val="24"/>
          </w:rPr>
          <w:delText xml:space="preserve"> </w:delText>
        </w:r>
      </w:del>
      <w:r w:rsidRPr="00605020">
        <w:rPr>
          <w:rFonts w:ascii="Arial" w:hAnsi="Arial" w:cs="Arial"/>
          <w:sz w:val="24"/>
          <w:szCs w:val="24"/>
        </w:rPr>
        <w:t xml:space="preserve">°C shaker for an additional two hours, during which </w:t>
      </w:r>
      <w:ins w:id="802" w:author="bidyut k mohanty" w:date="2012-04-21T00:04:00Z">
        <w:r w:rsidR="001C2A44">
          <w:rPr>
            <w:rFonts w:ascii="Arial" w:hAnsi="Arial" w:cs="Arial"/>
            <w:sz w:val="24"/>
            <w:szCs w:val="24"/>
          </w:rPr>
          <w:t xml:space="preserve">generally </w:t>
        </w:r>
      </w:ins>
      <w:r w:rsidRPr="00605020">
        <w:rPr>
          <w:rFonts w:ascii="Arial" w:hAnsi="Arial" w:cs="Arial"/>
          <w:sz w:val="24"/>
          <w:szCs w:val="24"/>
        </w:rPr>
        <w:t xml:space="preserve">the </w:t>
      </w:r>
      <w:ins w:id="803" w:author="bidyut k mohanty" w:date="2012-04-21T00:04:00Z">
        <w:r w:rsidR="001C2A44">
          <w:rPr>
            <w:rFonts w:ascii="Arial" w:hAnsi="Arial" w:cs="Arial"/>
            <w:sz w:val="24"/>
            <w:szCs w:val="24"/>
          </w:rPr>
          <w:t xml:space="preserve">absorbance </w:t>
        </w:r>
      </w:ins>
      <w:del w:id="804" w:author="bidyut k mohanty" w:date="2012-04-21T00:04:00Z">
        <w:r w:rsidRPr="00605020" w:rsidDel="001C2A44">
          <w:rPr>
            <w:rFonts w:ascii="Arial" w:hAnsi="Arial" w:cs="Arial"/>
            <w:sz w:val="24"/>
            <w:szCs w:val="24"/>
          </w:rPr>
          <w:delText xml:space="preserve">optical density </w:delText>
        </w:r>
        <w:r w:rsidR="00384287" w:rsidRPr="00605020" w:rsidDel="001C2A44">
          <w:rPr>
            <w:rFonts w:ascii="Arial" w:hAnsi="Arial" w:cs="Arial"/>
            <w:sz w:val="24"/>
            <w:szCs w:val="24"/>
          </w:rPr>
          <w:delText xml:space="preserve">should have </w:delText>
        </w:r>
      </w:del>
      <w:del w:id="805" w:author="bidyut k mohanty" w:date="2012-04-22T08:31:00Z">
        <w:r w:rsidR="008146A4">
          <w:rPr>
            <w:rFonts w:ascii="Arial" w:hAnsi="Arial" w:cs="Arial"/>
            <w:sz w:val="24"/>
            <w:szCs w:val="24"/>
          </w:rPr>
          <w:delText>reached</w:delText>
        </w:r>
      </w:del>
      <w:del w:id="806" w:author="Hong Qin" w:date="2012-04-19T19:06:00Z">
        <w:r w:rsidR="00384287" w:rsidRPr="00605020" w:rsidDel="008146A4">
          <w:rPr>
            <w:rFonts w:ascii="Arial" w:hAnsi="Arial" w:cs="Arial"/>
            <w:sz w:val="24"/>
            <w:szCs w:val="24"/>
          </w:rPr>
          <w:delText xml:space="preserve">ranged </w:delText>
        </w:r>
      </w:del>
      <w:ins w:id="807" w:author="Hong Qin" w:date="2012-04-19T19:06:00Z">
        <w:r w:rsidR="008146A4">
          <w:rPr>
            <w:rFonts w:ascii="Arial" w:hAnsi="Arial" w:cs="Arial"/>
            <w:sz w:val="24"/>
            <w:szCs w:val="24"/>
          </w:rPr>
          <w:t>reache</w:t>
        </w:r>
      </w:ins>
      <w:ins w:id="808" w:author="bidyut k mohanty" w:date="2012-04-21T00:04:00Z">
        <w:r w:rsidR="001C2A44">
          <w:rPr>
            <w:rFonts w:ascii="Arial" w:hAnsi="Arial" w:cs="Arial"/>
            <w:sz w:val="24"/>
            <w:szCs w:val="24"/>
          </w:rPr>
          <w:t>s</w:t>
        </w:r>
      </w:ins>
      <w:ins w:id="809" w:author="Hong Qin" w:date="2012-04-19T19:06:00Z">
        <w:del w:id="810" w:author="bidyut k mohanty" w:date="2012-04-21T00:04:00Z">
          <w:r w:rsidR="008146A4" w:rsidDel="001C2A44">
            <w:rPr>
              <w:rFonts w:ascii="Arial" w:hAnsi="Arial" w:cs="Arial"/>
              <w:sz w:val="24"/>
              <w:szCs w:val="24"/>
            </w:rPr>
            <w:delText>d</w:delText>
          </w:r>
        </w:del>
        <w:r w:rsidR="008146A4">
          <w:rPr>
            <w:rFonts w:ascii="Arial" w:hAnsi="Arial" w:cs="Arial"/>
            <w:sz w:val="24"/>
            <w:szCs w:val="24"/>
          </w:rPr>
          <w:t xml:space="preserve"> </w:t>
        </w:r>
      </w:ins>
      <w:r w:rsidR="00384287" w:rsidRPr="00605020">
        <w:rPr>
          <w:rFonts w:ascii="Arial" w:hAnsi="Arial" w:cs="Arial"/>
          <w:sz w:val="24"/>
          <w:szCs w:val="24"/>
        </w:rPr>
        <w:t xml:space="preserve">between </w:t>
      </w:r>
      <w:r w:rsidR="002D1C84" w:rsidRPr="00605020">
        <w:rPr>
          <w:rFonts w:ascii="Arial" w:hAnsi="Arial" w:cs="Arial"/>
          <w:sz w:val="24"/>
          <w:szCs w:val="24"/>
        </w:rPr>
        <w:t xml:space="preserve">0.8 and 0.9.  Cells were </w:t>
      </w:r>
      <w:ins w:id="811" w:author="Hong Qin" w:date="2012-04-19T19:06:00Z">
        <w:r w:rsidR="008146A4">
          <w:rPr>
            <w:rFonts w:ascii="Arial" w:hAnsi="Arial" w:cs="Arial"/>
            <w:sz w:val="24"/>
            <w:szCs w:val="24"/>
          </w:rPr>
          <w:t xml:space="preserve">then </w:t>
        </w:r>
      </w:ins>
      <w:r w:rsidR="002D1C84" w:rsidRPr="00605020">
        <w:rPr>
          <w:rFonts w:ascii="Arial" w:hAnsi="Arial" w:cs="Arial"/>
          <w:sz w:val="24"/>
          <w:szCs w:val="24"/>
        </w:rPr>
        <w:t xml:space="preserve">harvested, transferred to </w:t>
      </w:r>
      <w:r w:rsidRPr="00605020">
        <w:rPr>
          <w:rFonts w:ascii="Arial" w:hAnsi="Arial" w:cs="Arial"/>
          <w:sz w:val="24"/>
          <w:szCs w:val="24"/>
        </w:rPr>
        <w:t xml:space="preserve">1.5 </w:t>
      </w:r>
      <w:del w:id="812" w:author="bidyut k mohanty" w:date="2012-04-22T08:31:00Z">
        <w:r w:rsidRPr="00605020">
          <w:rPr>
            <w:rFonts w:ascii="Arial" w:hAnsi="Arial" w:cs="Arial"/>
            <w:sz w:val="24"/>
            <w:szCs w:val="24"/>
          </w:rPr>
          <w:delText>ml</w:delText>
        </w:r>
      </w:del>
      <w:ins w:id="813" w:author="bidyut k mohanty" w:date="2012-04-22T08:31:00Z">
        <w:r w:rsidRPr="00605020">
          <w:rPr>
            <w:rFonts w:ascii="Arial" w:hAnsi="Arial" w:cs="Arial"/>
            <w:sz w:val="24"/>
            <w:szCs w:val="24"/>
          </w:rPr>
          <w:t>m</w:t>
        </w:r>
      </w:ins>
      <w:ins w:id="814" w:author="bidyut k mohanty" w:date="2012-04-21T00:04:00Z">
        <w:r w:rsidR="001C2A44">
          <w:rPr>
            <w:rFonts w:ascii="Arial" w:hAnsi="Arial" w:cs="Arial"/>
            <w:sz w:val="24"/>
            <w:szCs w:val="24"/>
          </w:rPr>
          <w:t>L</w:t>
        </w:r>
      </w:ins>
      <w:del w:id="815" w:author="bidyut k mohanty" w:date="2012-04-21T00:04:00Z">
        <w:r w:rsidRPr="00605020" w:rsidDel="001C2A44">
          <w:rPr>
            <w:rFonts w:ascii="Arial" w:hAnsi="Arial" w:cs="Arial"/>
            <w:sz w:val="24"/>
            <w:szCs w:val="24"/>
          </w:rPr>
          <w:delText>l</w:delText>
        </w:r>
      </w:del>
      <w:r w:rsidRPr="00605020">
        <w:rPr>
          <w:rFonts w:ascii="Arial" w:hAnsi="Arial" w:cs="Arial"/>
          <w:sz w:val="24"/>
          <w:szCs w:val="24"/>
        </w:rPr>
        <w:t xml:space="preserve">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ins w:id="816" w:author="Hong Qin" w:date="2012-04-19T19:06:00Z">
        <w:r w:rsidR="008146A4">
          <w:rPr>
            <w:rFonts w:ascii="Arial" w:hAnsi="Arial" w:cs="Arial"/>
            <w:sz w:val="24"/>
            <w:szCs w:val="24"/>
          </w:rPr>
          <w:t xml:space="preserve"> for 5 minutes</w:t>
        </w:r>
      </w:ins>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ins w:id="817" w:author="bidyut k mohanty" w:date="2012-04-21T00:05:00Z">
        <w:r w:rsidR="004F0D19">
          <w:rPr>
            <w:rFonts w:ascii="Arial" w:hAnsi="Arial" w:cs="Arial"/>
            <w:sz w:val="24"/>
            <w:szCs w:val="24"/>
          </w:rPr>
          <w:t xml:space="preserve">Cells were </w:t>
        </w:r>
      </w:ins>
      <w:del w:id="818" w:author="bidyut k mohanty" w:date="2012-04-21T00:06:00Z">
        <w:r w:rsidR="00D02DB6" w:rsidRPr="00605020" w:rsidDel="004F0D19">
          <w:rPr>
            <w:rFonts w:ascii="Arial" w:hAnsi="Arial" w:cs="Arial"/>
            <w:sz w:val="24"/>
            <w:szCs w:val="24"/>
          </w:rPr>
          <w:delText>The</w:delText>
        </w:r>
      </w:del>
      <w:del w:id="819" w:author="bidyut k mohanty" w:date="2012-04-21T00:05:00Z">
        <w:r w:rsidR="00D02DB6" w:rsidRPr="00605020" w:rsidDel="004F0D19">
          <w:rPr>
            <w:rFonts w:ascii="Arial" w:hAnsi="Arial" w:cs="Arial"/>
            <w:sz w:val="24"/>
            <w:szCs w:val="24"/>
          </w:rPr>
          <w:delText xml:space="preserve"> </w:delText>
        </w:r>
      </w:del>
      <w:del w:id="820" w:author="bidyut k mohanty" w:date="2012-04-21T00:06:00Z">
        <w:r w:rsidR="00D02DB6" w:rsidRPr="00605020" w:rsidDel="004F0D19">
          <w:rPr>
            <w:rFonts w:ascii="Arial" w:hAnsi="Arial" w:cs="Arial"/>
            <w:sz w:val="24"/>
            <w:szCs w:val="24"/>
          </w:rPr>
          <w:delText xml:space="preserve">eppendorf tubes were immersed into a waterbathsonicator </w:delText>
        </w:r>
      </w:del>
      <w:commentRangeStart w:id="821"/>
      <w:ins w:id="822" w:author="hong qin" w:date="2012-04-20T08:36:00Z">
        <w:del w:id="823" w:author="bidyut k mohanty" w:date="2012-04-21T00:06:00Z">
          <w:r w:rsidR="00D02DB6" w:rsidRPr="00605020" w:rsidDel="004F0D19">
            <w:rPr>
              <w:rFonts w:ascii="Arial" w:hAnsi="Arial" w:cs="Arial"/>
              <w:sz w:val="24"/>
              <w:szCs w:val="24"/>
            </w:rPr>
            <w:delText>water</w:delText>
          </w:r>
        </w:del>
      </w:ins>
      <w:ins w:id="824" w:author="bidyut k mohanty" w:date="2012-04-22T08:31:00Z">
        <w:r w:rsidR="00AE4926">
          <w:rPr>
            <w:rFonts w:ascii="Arial" w:hAnsi="Arial" w:cs="Arial"/>
            <w:sz w:val="24"/>
            <w:szCs w:val="24"/>
          </w:rPr>
          <w:t xml:space="preserve"> </w:t>
        </w:r>
      </w:ins>
      <w:ins w:id="825" w:author="hong qin" w:date="2012-04-20T08:36:00Z">
        <w:del w:id="826" w:author="bidyut k mohanty" w:date="2012-04-21T00:06:00Z">
          <w:r w:rsidR="00D02DB6" w:rsidRPr="00605020" w:rsidDel="004F0D19">
            <w:rPr>
              <w:rFonts w:ascii="Arial" w:hAnsi="Arial" w:cs="Arial"/>
              <w:sz w:val="24"/>
              <w:szCs w:val="24"/>
            </w:rPr>
            <w:delText>bath</w:delText>
          </w:r>
        </w:del>
      </w:ins>
      <w:ins w:id="827" w:author="Hong Qin" w:date="2012-04-19T19:06:00Z">
        <w:del w:id="828" w:author="bidyut k mohanty" w:date="2012-04-21T00:06:00Z">
          <w:r w:rsidR="008146A4" w:rsidDel="004F0D19">
            <w:rPr>
              <w:rFonts w:ascii="Arial" w:hAnsi="Arial" w:cs="Arial"/>
              <w:sz w:val="24"/>
              <w:szCs w:val="24"/>
            </w:rPr>
            <w:delText xml:space="preserve"> </w:delText>
          </w:r>
        </w:del>
      </w:ins>
      <w:ins w:id="829" w:author="hong qin" w:date="2012-04-20T08:36:00Z">
        <w:del w:id="830" w:author="bidyut k mohanty" w:date="2012-04-21T00:06:00Z">
          <w:r w:rsidR="00D02DB6" w:rsidRPr="00605020" w:rsidDel="004F0D19">
            <w:rPr>
              <w:rFonts w:ascii="Arial" w:hAnsi="Arial" w:cs="Arial"/>
              <w:sz w:val="24"/>
              <w:szCs w:val="24"/>
            </w:rPr>
            <w:delText xml:space="preserve">sonicator </w:delText>
          </w:r>
          <w:commentRangeEnd w:id="821"/>
          <w:r w:rsidR="00C33E44" w:rsidDel="004F0D19">
            <w:rPr>
              <w:rStyle w:val="CommentReference"/>
              <w:vanish/>
            </w:rPr>
            <w:commentReference w:id="821"/>
          </w:r>
        </w:del>
      </w:ins>
      <w:del w:id="831" w:author="bidyut k mohanty" w:date="2012-04-21T00:06:00Z">
        <w:r w:rsidR="00D02DB6" w:rsidRPr="00605020" w:rsidDel="004F0D19">
          <w:rPr>
            <w:rFonts w:ascii="Arial" w:hAnsi="Arial" w:cs="Arial"/>
            <w:sz w:val="24"/>
            <w:szCs w:val="24"/>
          </w:rPr>
          <w:delText xml:space="preserve">and </w:delText>
        </w:r>
      </w:del>
      <w:r w:rsidR="00D02DB6" w:rsidRPr="00605020">
        <w:rPr>
          <w:rFonts w:ascii="Arial" w:hAnsi="Arial" w:cs="Arial"/>
          <w:sz w:val="24"/>
          <w:szCs w:val="24"/>
        </w:rPr>
        <w:t>sonicated for 4 minutes</w:t>
      </w:r>
      <w:del w:id="832" w:author="Hong Qin" w:date="2012-04-19T19:06:00Z">
        <w:r w:rsidR="009C6612" w:rsidRPr="00605020" w:rsidDel="008146A4">
          <w:rPr>
            <w:rFonts w:ascii="Arial" w:hAnsi="Arial" w:cs="Arial"/>
            <w:sz w:val="24"/>
            <w:szCs w:val="24"/>
          </w:rPr>
          <w:delText xml:space="preserve"> using </w:delText>
        </w:r>
        <w:r w:rsidR="00597915" w:rsidRPr="00605020" w:rsidDel="008146A4">
          <w:rPr>
            <w:rFonts w:ascii="Arial" w:hAnsi="Arial" w:cs="Arial"/>
            <w:sz w:val="24"/>
            <w:szCs w:val="24"/>
          </w:rPr>
          <w:delText>one power setting</w:delText>
        </w:r>
      </w:del>
      <w:ins w:id="833" w:author="hong qin" w:date="2012-04-20T08:36:00Z">
        <w:r w:rsidR="00597915" w:rsidRPr="00605020">
          <w:rPr>
            <w:rFonts w:ascii="Arial" w:hAnsi="Arial" w:cs="Arial"/>
            <w:sz w:val="24"/>
            <w:szCs w:val="24"/>
          </w:rPr>
          <w:t xml:space="preserve">. </w:t>
        </w:r>
      </w:ins>
      <w:ins w:id="834" w:author="Hong Qin" w:date="2012-04-19T19:06:00Z">
        <w:r w:rsidR="00C33E44">
          <w:rPr>
            <w:rFonts w:ascii="Arial" w:hAnsi="Arial" w:cs="Arial"/>
            <w:sz w:val="24"/>
            <w:szCs w:val="24"/>
          </w:rPr>
          <w:t>As control, some yeast sample were also sonicated using a point-sonicator</w:t>
        </w:r>
      </w:ins>
      <w:ins w:id="835" w:author="Hong Qin" w:date="2012-04-19T19:07:00Z">
        <w:r w:rsidR="00C33E44">
          <w:rPr>
            <w:rFonts w:ascii="Arial" w:hAnsi="Arial" w:cs="Arial"/>
            <w:sz w:val="24"/>
            <w:szCs w:val="24"/>
          </w:rPr>
          <w:t xml:space="preserve">. </w:t>
        </w:r>
      </w:ins>
    </w:p>
    <w:p w:rsidR="00A465CD" w:rsidRDefault="00700C39" w:rsidP="00A465CD">
      <w:pPr>
        <w:tabs>
          <w:tab w:val="left" w:pos="3660"/>
        </w:tabs>
        <w:spacing w:after="0" w:line="480" w:lineRule="auto"/>
        <w:rPr>
          <w:rFonts w:ascii="Arial" w:hAnsi="Arial" w:cs="Arial"/>
          <w:sz w:val="24"/>
          <w:szCs w:val="24"/>
        </w:rPr>
        <w:pPrChange w:id="836" w:author="hong qin" w:date="2012-04-20T08:36:00Z">
          <w:pPr>
            <w:tabs>
              <w:tab w:val="left" w:pos="3660"/>
            </w:tabs>
            <w:spacing w:after="0" w:line="480" w:lineRule="auto"/>
            <w:jc w:val="both"/>
          </w:pPr>
        </w:pPrChange>
      </w:pPr>
      <w:r w:rsidRPr="00605020">
        <w:rPr>
          <w:rFonts w:ascii="Arial" w:hAnsi="Arial" w:cs="Arial"/>
          <w:sz w:val="24"/>
          <w:szCs w:val="24"/>
        </w:rPr>
        <w:tab/>
      </w:r>
    </w:p>
    <w:p w:rsidR="00A465CD" w:rsidRDefault="00C501A6" w:rsidP="00A465CD">
      <w:pPr>
        <w:spacing w:after="0" w:line="480" w:lineRule="auto"/>
        <w:rPr>
          <w:rFonts w:ascii="Arial" w:hAnsi="Arial"/>
          <w:b/>
          <w:sz w:val="24"/>
        </w:rPr>
        <w:pPrChange w:id="837" w:author="hong qin" w:date="2012-04-20T08:36:00Z">
          <w:pPr>
            <w:spacing w:after="0" w:line="480" w:lineRule="auto"/>
            <w:jc w:val="both"/>
          </w:pPr>
        </w:pPrChange>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A465CD" w:rsidRDefault="00936EFB" w:rsidP="00A465CD">
      <w:pPr>
        <w:spacing w:after="0" w:line="480" w:lineRule="auto"/>
        <w:ind w:firstLine="720"/>
        <w:jc w:val="both"/>
        <w:rPr>
          <w:rFonts w:ascii="Arial" w:hAnsi="Arial" w:cs="Arial"/>
          <w:sz w:val="24"/>
          <w:szCs w:val="24"/>
        </w:rPr>
        <w:pPrChange w:id="838" w:author="bidyut k mohanty" w:date="2012-04-20T08:36:00Z">
          <w:pPr>
            <w:spacing w:after="0" w:line="480" w:lineRule="auto"/>
            <w:ind w:firstLine="720"/>
          </w:pPr>
        </w:pPrChange>
      </w:pPr>
      <w:r w:rsidRPr="00605020">
        <w:rPr>
          <w:rFonts w:ascii="Arial" w:hAnsi="Arial" w:cs="Arial"/>
          <w:sz w:val="24"/>
          <w:szCs w:val="24"/>
        </w:rPr>
        <w:t>The protocol used models the H</w:t>
      </w:r>
      <w:r w:rsidR="00A465CD" w:rsidRPr="00A465CD">
        <w:rPr>
          <w:rFonts w:ascii="Arial" w:hAnsi="Arial" w:cs="Arial"/>
          <w:sz w:val="24"/>
          <w:szCs w:val="24"/>
          <w:vertAlign w:val="subscript"/>
          <w:rPrChange w:id="839" w:author="bidyut k mohanty" w:date="2012-04-21T08:06:00Z">
            <w:rPr>
              <w:rFonts w:ascii="Arial" w:hAnsi="Arial" w:cs="Arial"/>
              <w:sz w:val="24"/>
              <w:szCs w:val="24"/>
            </w:rPr>
          </w:rPrChange>
        </w:rPr>
        <w:t>2</w:t>
      </w:r>
      <w:r w:rsidRPr="00605020">
        <w:rPr>
          <w:rFonts w:ascii="Arial" w:hAnsi="Arial" w:cs="Arial"/>
          <w:sz w:val="24"/>
          <w:szCs w:val="24"/>
        </w:rPr>
        <w:t>O</w:t>
      </w:r>
      <w:r w:rsidR="00A465CD" w:rsidRPr="00A465CD">
        <w:rPr>
          <w:rFonts w:ascii="Arial" w:hAnsi="Arial" w:cs="Arial"/>
          <w:sz w:val="24"/>
          <w:szCs w:val="24"/>
          <w:vertAlign w:val="subscript"/>
          <w:rPrChange w:id="840" w:author="bidyut k mohanty" w:date="2012-04-21T08:06:00Z">
            <w:rPr>
              <w:rFonts w:ascii="Arial" w:hAnsi="Arial" w:cs="Arial"/>
              <w:sz w:val="24"/>
              <w:szCs w:val="24"/>
            </w:rPr>
          </w:rPrChange>
        </w:rPr>
        <w:t>2</w:t>
      </w:r>
      <w:r w:rsidRPr="00605020">
        <w:rPr>
          <w:rFonts w:ascii="Arial" w:hAnsi="Arial" w:cs="Arial"/>
          <w:sz w:val="24"/>
          <w:szCs w:val="24"/>
        </w:rPr>
        <w:t xml:space="preserve"> sensitivity test used in </w:t>
      </w:r>
      <w:r w:rsidR="00A465CD" w:rsidRPr="0072137D">
        <w:rPr>
          <w:rFonts w:ascii="Arial" w:hAnsi="Arial" w:cs="Arial"/>
          <w:sz w:val="24"/>
          <w:szCs w:val="24"/>
        </w:rPr>
        <w:fldChar w:fldCharType="begin"/>
      </w:r>
      <w:ins w:id="841" w:author="Hong Qin" w:date="2012-04-22T17:19:00Z">
        <w:r w:rsidR="00257CB6">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842" w:author="Hong Qin" w:date="2012-04-22T17:05:00Z">
        <w:r w:rsidR="0072137D" w:rsidRPr="0072137D"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A465CD" w:rsidRPr="0072137D">
        <w:rPr>
          <w:rFonts w:ascii="Arial" w:hAnsi="Arial" w:cs="Arial"/>
          <w:sz w:val="24"/>
          <w:szCs w:val="24"/>
        </w:rPr>
        <w:fldChar w:fldCharType="separate"/>
      </w:r>
      <w:r w:rsidR="0072137D" w:rsidRPr="0072137D">
        <w:rPr>
          <w:rFonts w:ascii="Arial" w:hAnsi="Arial" w:cs="Arial"/>
          <w:noProof/>
          <w:sz w:val="24"/>
          <w:szCs w:val="24"/>
        </w:rPr>
        <w:t>(</w:t>
      </w:r>
      <w:r w:rsidR="00A465CD" w:rsidRPr="00A465CD">
        <w:rPr>
          <w:noProof/>
          <w:rPrChange w:id="843" w:author="hong qin" w:date="2012-04-20T08:36:00Z">
            <w:rPr>
              <w:rFonts w:ascii="Arial" w:hAnsi="Arial"/>
              <w:sz w:val="24"/>
            </w:rPr>
          </w:rPrChange>
        </w:rPr>
        <w:fldChar w:fldCharType="begin"/>
      </w:r>
      <w:del w:id="844" w:author="hong qin" w:date="2012-04-20T08:36:00Z">
        <w:r w:rsidR="00AC5D1A">
          <w:rPr>
            <w:rFonts w:ascii="Arial" w:hAnsi="Arial" w:cs="Arial"/>
            <w:noProof/>
            <w:sz w:val="24"/>
            <w:szCs w:val="24"/>
          </w:rPr>
          <w:delInstrText xml:space="preserve"> </w:delInstrText>
        </w:r>
      </w:del>
      <w:r w:rsidR="00A465CD" w:rsidRPr="00A465CD">
        <w:rPr>
          <w:noProof/>
          <w:rPrChange w:id="845" w:author="hong qin" w:date="2012-04-20T08:36:00Z">
            <w:rPr>
              <w:rFonts w:ascii="Arial" w:hAnsi="Arial"/>
              <w:sz w:val="24"/>
            </w:rPr>
          </w:rPrChange>
        </w:rPr>
        <w:instrText>HYPERLINK \l "_ENREF_21" \o "Yu, 2012 #1478</w:instrText>
      </w:r>
      <w:del w:id="846" w:author="hong qin" w:date="2012-04-20T08:36:00Z">
        <w:r w:rsidR="00AC5D1A">
          <w:rPr>
            <w:rFonts w:ascii="Arial" w:hAnsi="Arial" w:cs="Arial"/>
            <w:noProof/>
            <w:sz w:val="24"/>
            <w:szCs w:val="24"/>
          </w:rPr>
          <w:delInstrText xml:space="preserve">" </w:delInstrText>
        </w:r>
      </w:del>
      <w:ins w:id="847" w:author="hong qin" w:date="2012-04-20T08:36:00Z">
        <w:r w:rsidR="002F2F83">
          <w:rPr>
            <w:noProof/>
          </w:rPr>
          <w:instrText>"</w:instrText>
        </w:r>
      </w:ins>
      <w:r w:rsidR="00A465CD" w:rsidRPr="00A465CD">
        <w:rPr>
          <w:noProof/>
          <w:rPrChange w:id="848" w:author="hong qin" w:date="2012-04-20T08:36:00Z">
            <w:rPr>
              <w:rFonts w:ascii="Arial" w:hAnsi="Arial"/>
              <w:sz w:val="24"/>
            </w:rPr>
          </w:rPrChange>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A465CD" w:rsidRPr="00A465CD">
        <w:rPr>
          <w:noProof/>
          <w:rPrChange w:id="849" w:author="hong qin" w:date="2012-04-20T08:36:00Z">
            <w:rPr>
              <w:rFonts w:ascii="Arial" w:hAnsi="Arial"/>
              <w:sz w:val="24"/>
            </w:rPr>
          </w:rPrChange>
        </w:rPr>
        <w:fldChar w:fldCharType="end"/>
      </w:r>
      <w:r w:rsidR="0072137D" w:rsidRPr="0072137D">
        <w:rPr>
          <w:rFonts w:ascii="Arial" w:hAnsi="Arial" w:cs="Arial"/>
          <w:noProof/>
          <w:sz w:val="24"/>
          <w:szCs w:val="24"/>
        </w:rPr>
        <w:t>)</w:t>
      </w:r>
      <w:r w:rsidR="00A465CD" w:rsidRPr="0072137D">
        <w:rPr>
          <w:rFonts w:ascii="Arial" w:hAnsi="Arial" w:cs="Arial"/>
          <w:sz w:val="24"/>
          <w:szCs w:val="24"/>
        </w:rPr>
        <w:fldChar w:fldCharType="end"/>
      </w:r>
      <w:r w:rsidRPr="00605020">
        <w:rPr>
          <w:rFonts w:ascii="Arial" w:hAnsi="Arial" w:cs="Arial"/>
          <w:sz w:val="24"/>
          <w:szCs w:val="24"/>
        </w:rPr>
        <w:t xml:space="preserve">. </w:t>
      </w:r>
      <w:ins w:id="850" w:author="bidyut k mohanty" w:date="2012-04-21T08:08:00Z">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EB15EA" w:rsidRPr="00605020">
          <w:rPr>
            <w:rFonts w:ascii="Arial" w:hAnsi="Arial" w:cs="Arial"/>
            <w:sz w:val="24"/>
            <w:szCs w:val="24"/>
          </w:rPr>
          <w:t xml:space="preserve"> </w:t>
        </w:r>
      </w:ins>
      <w:del w:id="851" w:author="bidyut k mohanty" w:date="2012-04-21T08:09:00Z">
        <w:r w:rsidR="00314A48" w:rsidRPr="00605020" w:rsidDel="00EB15EA">
          <w:rPr>
            <w:rFonts w:ascii="Arial" w:hAnsi="Arial" w:cs="Arial"/>
            <w:sz w:val="24"/>
            <w:szCs w:val="24"/>
          </w:rPr>
          <w:delText xml:space="preserve">Ten concentrations, </w:delText>
        </w:r>
      </w:del>
      <w:del w:id="852" w:author="bidyut k mohanty" w:date="2012-04-22T08:31:00Z">
        <w:r w:rsidR="00314A48" w:rsidRPr="00605020">
          <w:rPr>
            <w:rFonts w:ascii="Arial" w:hAnsi="Arial" w:cs="Arial"/>
            <w:sz w:val="24"/>
            <w:szCs w:val="24"/>
          </w:rPr>
          <w:delText>including</w:delText>
        </w:r>
      </w:del>
      <w:del w:id="853" w:author="bidyut k mohanty" w:date="2012-04-21T08:10:00Z">
        <w:r w:rsidR="00314A48" w:rsidRPr="00605020" w:rsidDel="004B52DE">
          <w:rPr>
            <w:rFonts w:ascii="Arial" w:hAnsi="Arial" w:cs="Arial"/>
            <w:sz w:val="24"/>
            <w:szCs w:val="24"/>
          </w:rPr>
          <w:delText>including</w:delText>
        </w:r>
      </w:del>
      <w:ins w:id="854" w:author="bidyut k mohanty" w:date="2012-04-21T08:10:00Z">
        <w:r w:rsidR="004B52DE">
          <w:rPr>
            <w:rFonts w:ascii="Arial" w:hAnsi="Arial" w:cs="Arial"/>
            <w:sz w:val="24"/>
            <w:szCs w:val="24"/>
          </w:rPr>
          <w:t>containing</w:t>
        </w:r>
      </w:ins>
      <w:r w:rsidR="00314A48" w:rsidRPr="00605020">
        <w:rPr>
          <w:rFonts w:ascii="Arial" w:hAnsi="Arial" w:cs="Arial"/>
          <w:sz w:val="24"/>
          <w:szCs w:val="24"/>
        </w:rPr>
        <w:t xml:space="preserve"> 0.3%, 0.2%, 0.15%, 0.1%, 0,075%, 0.05%, 0.025%, 0.01%, and 0.005%, and 0% </w:t>
      </w:r>
      <w:ins w:id="855" w:author="bidyut k mohanty" w:date="2012-04-21T08:10:00Z">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4B52DE">
          <w:rPr>
            <w:rFonts w:ascii="Arial" w:hAnsi="Arial" w:cs="Arial"/>
            <w:sz w:val="24"/>
            <w:szCs w:val="24"/>
            <w:vertAlign w:val="subscript"/>
          </w:rPr>
          <w:t xml:space="preserve"> </w:t>
        </w:r>
      </w:ins>
      <w:del w:id="856" w:author="bidyut k mohanty" w:date="2012-04-21T08:08:00Z">
        <w:r w:rsidR="00314A48" w:rsidRPr="00605020" w:rsidDel="00EB15EA">
          <w:rPr>
            <w:rFonts w:ascii="Arial" w:hAnsi="Arial" w:cs="Arial"/>
            <w:sz w:val="24"/>
            <w:szCs w:val="24"/>
          </w:rPr>
          <w:delText>of 2X H</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O</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 xml:space="preserve"> </w:delText>
        </w:r>
      </w:del>
      <w:del w:id="857" w:author="bidyut k mohanty" w:date="2012-04-21T08:07:00Z">
        <w:r w:rsidR="00314A48" w:rsidRPr="00605020" w:rsidDel="00EB15EA">
          <w:rPr>
            <w:rFonts w:ascii="Arial" w:hAnsi="Arial" w:cs="Arial"/>
            <w:sz w:val="24"/>
            <w:szCs w:val="24"/>
          </w:rPr>
          <w:delText xml:space="preserve">stock solutions </w:delText>
        </w:r>
      </w:del>
      <w:r w:rsidR="00314A48" w:rsidRPr="00605020">
        <w:rPr>
          <w:rFonts w:ascii="Arial" w:hAnsi="Arial" w:cs="Arial"/>
          <w:sz w:val="24"/>
          <w:szCs w:val="24"/>
        </w:rPr>
        <w:t xml:space="preserve">were </w:t>
      </w:r>
      <w:del w:id="858" w:author="bidyut k mohanty" w:date="2012-04-21T08:09:00Z">
        <w:r w:rsidR="00314A48" w:rsidRPr="00605020" w:rsidDel="00EB15EA">
          <w:rPr>
            <w:rFonts w:ascii="Arial" w:hAnsi="Arial" w:cs="Arial"/>
            <w:sz w:val="24"/>
            <w:szCs w:val="24"/>
          </w:rPr>
          <w:delText>made</w:delText>
        </w:r>
      </w:del>
      <w:ins w:id="859" w:author="bidyut k mohanty" w:date="2012-04-21T08:09:00Z">
        <w:r w:rsidR="00EB15EA">
          <w:rPr>
            <w:rFonts w:ascii="Arial" w:hAnsi="Arial" w:cs="Arial"/>
            <w:sz w:val="24"/>
            <w:szCs w:val="24"/>
          </w:rPr>
          <w:t>prepared</w:t>
        </w:r>
      </w:ins>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ins w:id="860" w:author="bidyut k mohanty" w:date="2012-04-21T08:12:00Z">
        <w:r w:rsidR="004B52DE">
          <w:rPr>
            <w:rFonts w:ascii="Arial" w:hAnsi="Arial" w:cs="Arial"/>
            <w:sz w:val="24"/>
            <w:szCs w:val="24"/>
          </w:rPr>
          <w:t xml:space="preserve">reaction was carried out in </w:t>
        </w:r>
      </w:ins>
      <w:r w:rsidR="00157806" w:rsidRPr="00605020">
        <w:rPr>
          <w:rFonts w:ascii="Arial" w:hAnsi="Arial" w:cs="Arial"/>
          <w:sz w:val="24"/>
          <w:szCs w:val="24"/>
        </w:rPr>
        <w:t xml:space="preserve">a 1.5 ml eppendorf tube </w:t>
      </w:r>
      <w:del w:id="861" w:author="bidyut k mohanty" w:date="2012-04-21T08:12:00Z">
        <w:r w:rsidR="00157806" w:rsidRPr="00605020" w:rsidDel="004B52DE">
          <w:rPr>
            <w:rFonts w:ascii="Arial" w:hAnsi="Arial" w:cs="Arial"/>
            <w:sz w:val="24"/>
            <w:szCs w:val="24"/>
          </w:rPr>
          <w:delText xml:space="preserve">was acquired and filled </w:delText>
        </w:r>
      </w:del>
      <w:del w:id="862" w:author="bidyut k mohanty" w:date="2012-04-22T08:31:00Z">
        <w:r w:rsidR="00157806" w:rsidRPr="00605020">
          <w:rPr>
            <w:rFonts w:ascii="Arial" w:hAnsi="Arial" w:cs="Arial"/>
            <w:sz w:val="24"/>
            <w:szCs w:val="24"/>
          </w:rPr>
          <w:delText>with</w:delText>
        </w:r>
      </w:del>
      <w:del w:id="863" w:author="bidyut k mohanty" w:date="2012-04-21T08:12:00Z">
        <w:r w:rsidR="00157806" w:rsidRPr="00605020" w:rsidDel="004B52DE">
          <w:rPr>
            <w:rFonts w:ascii="Arial" w:hAnsi="Arial" w:cs="Arial"/>
            <w:sz w:val="24"/>
            <w:szCs w:val="24"/>
          </w:rPr>
          <w:delText>with</w:delText>
        </w:r>
      </w:del>
      <w:ins w:id="864" w:author="bidyut k mohanty" w:date="2012-04-21T08:12:00Z">
        <w:r w:rsidR="004B52DE">
          <w:rPr>
            <w:rFonts w:ascii="Arial" w:hAnsi="Arial" w:cs="Arial"/>
            <w:sz w:val="24"/>
            <w:szCs w:val="24"/>
          </w:rPr>
          <w:t>in which</w:t>
        </w:r>
      </w:ins>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ins w:id="865" w:author="bidyut k mohanty" w:date="2012-04-21T08:13:00Z">
        <w:r w:rsidR="004B52DE">
          <w:rPr>
            <w:rFonts w:ascii="Arial" w:hAnsi="Arial" w:cs="Arial"/>
            <w:sz w:val="24"/>
            <w:szCs w:val="24"/>
          </w:rPr>
          <w:t xml:space="preserve"> were added</w:t>
        </w:r>
      </w:ins>
      <w:r w:rsidR="009C3A67" w:rsidRPr="00605020">
        <w:rPr>
          <w:rFonts w:ascii="Arial" w:hAnsi="Arial" w:cs="Arial"/>
          <w:sz w:val="24"/>
          <w:szCs w:val="24"/>
        </w:rPr>
        <w:t>.</w:t>
      </w:r>
      <w:r w:rsidR="00DD5545" w:rsidRPr="00605020">
        <w:rPr>
          <w:rFonts w:ascii="Arial" w:hAnsi="Arial" w:cs="Arial"/>
          <w:sz w:val="24"/>
          <w:szCs w:val="24"/>
        </w:rPr>
        <w:t xml:space="preserve"> </w:t>
      </w:r>
      <w:del w:id="866" w:author="bidyut k mohanty" w:date="2012-04-21T08:14:00Z">
        <w:r w:rsidR="00DD5545" w:rsidRPr="00605020" w:rsidDel="004B52DE">
          <w:rPr>
            <w:rFonts w:ascii="Arial" w:hAnsi="Arial" w:cs="Arial"/>
            <w:sz w:val="24"/>
            <w:szCs w:val="24"/>
          </w:rPr>
          <w:delText xml:space="preserve">All </w:delText>
        </w:r>
      </w:del>
      <w:del w:id="867" w:author="bidyut k mohanty" w:date="2012-04-21T08:13:00Z">
        <w:r w:rsidR="00DD5545" w:rsidRPr="00605020" w:rsidDel="004B52DE">
          <w:rPr>
            <w:rFonts w:ascii="Arial" w:hAnsi="Arial" w:cs="Arial"/>
            <w:sz w:val="24"/>
            <w:szCs w:val="24"/>
          </w:rPr>
          <w:delText xml:space="preserve">treatment </w:delText>
        </w:r>
      </w:del>
      <w:ins w:id="868" w:author="bidyut k mohanty" w:date="2012-04-21T08:14:00Z">
        <w:r w:rsidR="004B52DE">
          <w:rPr>
            <w:rFonts w:ascii="Arial" w:hAnsi="Arial" w:cs="Arial"/>
            <w:sz w:val="24"/>
            <w:szCs w:val="24"/>
          </w:rPr>
          <w:t>The experiment</w:t>
        </w:r>
      </w:ins>
      <w:ins w:id="869" w:author="bidyut k mohanty" w:date="2012-04-21T08:13:00Z">
        <w:r w:rsidR="004B52DE">
          <w:rPr>
            <w:rFonts w:ascii="Arial" w:hAnsi="Arial" w:cs="Arial"/>
            <w:sz w:val="24"/>
            <w:szCs w:val="24"/>
          </w:rPr>
          <w:t xml:space="preserve"> w</w:t>
        </w:r>
      </w:ins>
      <w:ins w:id="870" w:author="bidyut k mohanty" w:date="2012-04-21T08:14:00Z">
        <w:r w:rsidR="004B52DE">
          <w:rPr>
            <w:rFonts w:ascii="Arial" w:hAnsi="Arial" w:cs="Arial"/>
            <w:sz w:val="24"/>
            <w:szCs w:val="24"/>
          </w:rPr>
          <w:t>as</w:t>
        </w:r>
      </w:ins>
      <w:ins w:id="871" w:author="bidyut k mohanty" w:date="2012-04-21T08:13:00Z">
        <w:r w:rsidR="004B52DE">
          <w:rPr>
            <w:rFonts w:ascii="Arial" w:hAnsi="Arial" w:cs="Arial"/>
            <w:sz w:val="24"/>
            <w:szCs w:val="24"/>
          </w:rPr>
          <w:t xml:space="preserve"> </w:t>
        </w:r>
      </w:ins>
      <w:ins w:id="872" w:author="bidyut k mohanty" w:date="2012-04-21T08:14:00Z">
        <w:r w:rsidR="004B52DE">
          <w:rPr>
            <w:rFonts w:ascii="Arial" w:hAnsi="Arial" w:cs="Arial"/>
            <w:sz w:val="24"/>
            <w:szCs w:val="24"/>
          </w:rPr>
          <w:t>conducted</w:t>
        </w:r>
      </w:ins>
      <w:del w:id="873" w:author="bidyut k mohanty" w:date="2012-04-21T08:14:00Z">
        <w:r w:rsidR="00DD5545" w:rsidRPr="00605020" w:rsidDel="004B52DE">
          <w:rPr>
            <w:rFonts w:ascii="Arial" w:hAnsi="Arial" w:cs="Arial"/>
            <w:sz w:val="24"/>
            <w:szCs w:val="24"/>
          </w:rPr>
          <w:delText>was done</w:delText>
        </w:r>
      </w:del>
      <w:r w:rsidR="00DD5545" w:rsidRPr="00605020">
        <w:rPr>
          <w:rFonts w:ascii="Arial" w:hAnsi="Arial" w:cs="Arial"/>
          <w:sz w:val="24"/>
          <w:szCs w:val="24"/>
        </w:rPr>
        <w:t xml:space="preserve"> under </w:t>
      </w:r>
      <w:r w:rsidR="00C91282" w:rsidRPr="00605020">
        <w:rPr>
          <w:rFonts w:ascii="Arial" w:hAnsi="Arial" w:cs="Arial"/>
          <w:sz w:val="24"/>
          <w:szCs w:val="24"/>
        </w:rPr>
        <w:t xml:space="preserve">sterile conditions </w:t>
      </w:r>
      <w:del w:id="874" w:author="bidyut k mohanty" w:date="2012-04-21T08:14:00Z">
        <w:r w:rsidR="00C91282" w:rsidRPr="00605020" w:rsidDel="004B52DE">
          <w:rPr>
            <w:rFonts w:ascii="Arial" w:hAnsi="Arial" w:cs="Arial"/>
            <w:sz w:val="24"/>
            <w:szCs w:val="24"/>
          </w:rPr>
          <w:delText xml:space="preserve">with use </w:delText>
        </w:r>
      </w:del>
      <w:del w:id="875" w:author="bidyut k mohanty" w:date="2012-04-22T08:31:00Z">
        <w:r w:rsidR="00C91282" w:rsidRPr="00605020">
          <w:rPr>
            <w:rFonts w:ascii="Arial" w:hAnsi="Arial" w:cs="Arial"/>
            <w:sz w:val="24"/>
            <w:szCs w:val="24"/>
          </w:rPr>
          <w:delText>of</w:delText>
        </w:r>
      </w:del>
      <w:del w:id="876" w:author="bidyut k mohanty" w:date="2012-04-21T08:14:00Z">
        <w:r w:rsidR="00C91282" w:rsidRPr="00605020" w:rsidDel="004B52DE">
          <w:rPr>
            <w:rFonts w:ascii="Arial" w:hAnsi="Arial" w:cs="Arial"/>
            <w:sz w:val="24"/>
            <w:szCs w:val="24"/>
          </w:rPr>
          <w:delText>of</w:delText>
        </w:r>
      </w:del>
      <w:ins w:id="877" w:author="bidyut k mohanty" w:date="2012-04-21T08:14:00Z">
        <w:r w:rsidR="004B52DE">
          <w:rPr>
            <w:rFonts w:ascii="Arial" w:hAnsi="Arial" w:cs="Arial"/>
            <w:sz w:val="24"/>
            <w:szCs w:val="24"/>
          </w:rPr>
          <w:t>near</w:t>
        </w:r>
      </w:ins>
      <w:r w:rsidR="00C91282" w:rsidRPr="00605020">
        <w:rPr>
          <w:rFonts w:ascii="Arial" w:hAnsi="Arial" w:cs="Arial"/>
          <w:sz w:val="24"/>
          <w:szCs w:val="24"/>
        </w:rPr>
        <w:t xml:space="preserve"> a Bunsen burner. </w:t>
      </w:r>
      <w:del w:id="878" w:author="bidyut k mohanty" w:date="2012-04-21T08:15:00Z">
        <w:r w:rsidR="00750023" w:rsidRPr="00605020" w:rsidDel="004B52DE">
          <w:rPr>
            <w:rFonts w:ascii="Arial" w:hAnsi="Arial" w:cs="Arial"/>
            <w:sz w:val="24"/>
            <w:szCs w:val="24"/>
          </w:rPr>
          <w:delText xml:space="preserve">Each </w:delText>
        </w:r>
      </w:del>
      <w:ins w:id="879" w:author="bidyut k mohanty" w:date="2012-04-21T08:15:00Z">
        <w:r w:rsidR="004B52DE">
          <w:rPr>
            <w:rFonts w:ascii="Arial" w:hAnsi="Arial" w:cs="Arial"/>
            <w:sz w:val="24"/>
            <w:szCs w:val="24"/>
          </w:rPr>
          <w:t>The</w:t>
        </w:r>
        <w:r w:rsidR="004B52DE" w:rsidRPr="00605020">
          <w:rPr>
            <w:rFonts w:ascii="Arial" w:hAnsi="Arial" w:cs="Arial"/>
            <w:sz w:val="24"/>
            <w:szCs w:val="24"/>
          </w:rPr>
          <w:t xml:space="preserve"> </w:t>
        </w:r>
      </w:ins>
      <w:r w:rsidR="00750023" w:rsidRPr="00605020">
        <w:rPr>
          <w:rFonts w:ascii="Arial" w:hAnsi="Arial" w:cs="Arial"/>
          <w:sz w:val="24"/>
          <w:szCs w:val="24"/>
        </w:rPr>
        <w:t xml:space="preserve">eppendorf </w:t>
      </w:r>
      <w:del w:id="880" w:author="bidyut k mohanty" w:date="2012-04-22T08:31:00Z">
        <w:r w:rsidR="00750023" w:rsidRPr="00605020">
          <w:rPr>
            <w:rFonts w:ascii="Arial" w:hAnsi="Arial" w:cs="Arial"/>
            <w:sz w:val="24"/>
            <w:szCs w:val="24"/>
          </w:rPr>
          <w:delText xml:space="preserve">tube was </w:delText>
        </w:r>
      </w:del>
      <w:ins w:id="881" w:author="bidyut k mohanty" w:date="2012-04-22T08:31:00Z">
        <w:r w:rsidR="00750023" w:rsidRPr="00605020">
          <w:rPr>
            <w:rFonts w:ascii="Arial" w:hAnsi="Arial" w:cs="Arial"/>
            <w:sz w:val="24"/>
            <w:szCs w:val="24"/>
          </w:rPr>
          <w:t>tube</w:t>
        </w:r>
      </w:ins>
      <w:ins w:id="882" w:author="bidyut k mohanty" w:date="2012-04-21T08:15:00Z">
        <w:r w:rsidR="004B52DE">
          <w:rPr>
            <w:rFonts w:ascii="Arial" w:hAnsi="Arial" w:cs="Arial"/>
            <w:sz w:val="24"/>
            <w:szCs w:val="24"/>
          </w:rPr>
          <w:t>s</w:t>
        </w:r>
      </w:ins>
      <w:ins w:id="883" w:author="bidyut k mohanty" w:date="2012-04-22T08:31:00Z">
        <w:r w:rsidR="00750023" w:rsidRPr="00605020">
          <w:rPr>
            <w:rFonts w:ascii="Arial" w:hAnsi="Arial" w:cs="Arial"/>
            <w:sz w:val="24"/>
            <w:szCs w:val="24"/>
          </w:rPr>
          <w:t xml:space="preserve"> w</w:t>
        </w:r>
      </w:ins>
      <w:ins w:id="884" w:author="bidyut k mohanty" w:date="2012-04-21T08:15:00Z">
        <w:r w:rsidR="004B52DE">
          <w:rPr>
            <w:rFonts w:ascii="Arial" w:hAnsi="Arial" w:cs="Arial"/>
            <w:sz w:val="24"/>
            <w:szCs w:val="24"/>
          </w:rPr>
          <w:t>ere</w:t>
        </w:r>
      </w:ins>
      <w:del w:id="885" w:author="bidyut k mohanty" w:date="2012-04-21T08:15:00Z">
        <w:r w:rsidR="00750023" w:rsidRPr="00605020" w:rsidDel="004B52DE">
          <w:rPr>
            <w:rFonts w:ascii="Arial" w:hAnsi="Arial" w:cs="Arial"/>
            <w:sz w:val="24"/>
            <w:szCs w:val="24"/>
          </w:rPr>
          <w:delText>as</w:delText>
        </w:r>
      </w:del>
      <w:ins w:id="886" w:author="bidyut k mohanty" w:date="2012-04-22T08:31:00Z">
        <w:r w:rsidR="00750023" w:rsidRPr="00605020">
          <w:rPr>
            <w:rFonts w:ascii="Arial" w:hAnsi="Arial" w:cs="Arial"/>
            <w:sz w:val="24"/>
            <w:szCs w:val="24"/>
          </w:rPr>
          <w:t xml:space="preserve"> </w:t>
        </w:r>
      </w:ins>
      <w:r w:rsidR="00750023" w:rsidRPr="00605020">
        <w:rPr>
          <w:rFonts w:ascii="Arial" w:hAnsi="Arial" w:cs="Arial"/>
          <w:sz w:val="24"/>
          <w:szCs w:val="24"/>
        </w:rPr>
        <w:t>vortexed and wrapped in parafilm. The tubes were incubated in a shaker for 3 hours at 30</w:t>
      </w:r>
      <w:del w:id="887" w:author="bidyut k mohanty" w:date="2012-04-21T08:15:00Z">
        <w:r w:rsidR="00750023" w:rsidRPr="00605020" w:rsidDel="00651575">
          <w:rPr>
            <w:rFonts w:ascii="Arial" w:hAnsi="Arial" w:cs="Arial"/>
            <w:sz w:val="24"/>
            <w:szCs w:val="24"/>
          </w:rPr>
          <w:delText xml:space="preserve"> </w:delText>
        </w:r>
      </w:del>
      <w:r w:rsidR="00750023" w:rsidRPr="00605020">
        <w:rPr>
          <w:rFonts w:ascii="Arial" w:hAnsi="Arial" w:cs="Arial"/>
          <w:sz w:val="24"/>
          <w:szCs w:val="24"/>
        </w:rPr>
        <w:t xml:space="preserve">°C. </w:t>
      </w:r>
      <w:r w:rsidR="00C13A63" w:rsidRPr="00605020">
        <w:rPr>
          <w:rFonts w:ascii="Arial" w:hAnsi="Arial" w:cs="Arial"/>
          <w:sz w:val="24"/>
          <w:szCs w:val="24"/>
        </w:rPr>
        <w:t>The reaction was terminated by adding 960 µl of water (</w:t>
      </w:r>
      <w:ins w:id="888" w:author="bidyut k mohanty" w:date="2012-04-21T08:15:00Z">
        <w:r w:rsidR="00651575">
          <w:rPr>
            <w:rFonts w:ascii="Arial" w:hAnsi="Arial" w:cs="Arial"/>
            <w:sz w:val="24"/>
            <w:szCs w:val="24"/>
          </w:rPr>
          <w:t xml:space="preserve">final </w:t>
        </w:r>
      </w:ins>
      <w:del w:id="889" w:author="bidyut k mohanty" w:date="2012-04-21T08:15:00Z">
        <w:r w:rsidR="00C13A63" w:rsidRPr="00605020" w:rsidDel="00651575">
          <w:rPr>
            <w:rFonts w:ascii="Arial" w:hAnsi="Arial" w:cs="Arial"/>
            <w:sz w:val="24"/>
            <w:szCs w:val="24"/>
          </w:rPr>
          <w:delText xml:space="preserve">50X </w:delText>
        </w:r>
      </w:del>
      <w:r w:rsidR="00C13A63" w:rsidRPr="00605020">
        <w:rPr>
          <w:rFonts w:ascii="Arial" w:hAnsi="Arial" w:cs="Arial"/>
          <w:sz w:val="24"/>
          <w:szCs w:val="24"/>
        </w:rPr>
        <w:t>dilution</w:t>
      </w:r>
      <w:ins w:id="890" w:author="bidyut k mohanty" w:date="2012-04-21T08:16:00Z">
        <w:r w:rsidR="00651575">
          <w:rPr>
            <w:rFonts w:ascii="Arial" w:hAnsi="Arial" w:cs="Arial"/>
            <w:sz w:val="24"/>
            <w:szCs w:val="24"/>
          </w:rPr>
          <w:t xml:space="preserve"> </w:t>
        </w:r>
      </w:ins>
      <w:ins w:id="891" w:author="bidyut k mohanty" w:date="2012-04-21T08:15:00Z">
        <w:r w:rsidR="00651575" w:rsidRPr="00605020">
          <w:rPr>
            <w:rFonts w:ascii="Arial" w:hAnsi="Arial" w:cs="Arial"/>
            <w:sz w:val="24"/>
            <w:szCs w:val="24"/>
          </w:rPr>
          <w:t>50X</w:t>
        </w:r>
        <w:r w:rsidR="00651575">
          <w:rPr>
            <w:rFonts w:ascii="Arial" w:hAnsi="Arial" w:cs="Arial"/>
            <w:sz w:val="24"/>
            <w:szCs w:val="24"/>
          </w:rPr>
          <w:t>)</w:t>
        </w:r>
      </w:ins>
      <w:ins w:id="892" w:author="bidyut k mohanty" w:date="2012-04-22T08:31:00Z">
        <w:r w:rsidR="00C13A63" w:rsidRPr="00605020">
          <w:rPr>
            <w:rFonts w:ascii="Arial" w:hAnsi="Arial" w:cs="Arial"/>
            <w:sz w:val="24"/>
            <w:szCs w:val="24"/>
          </w:rPr>
          <w:t xml:space="preserve"> </w:t>
        </w:r>
      </w:ins>
      <w:r w:rsidR="00C13A63" w:rsidRPr="00605020">
        <w:rPr>
          <w:rFonts w:ascii="Arial" w:hAnsi="Arial" w:cs="Arial"/>
          <w:sz w:val="24"/>
          <w:szCs w:val="24"/>
        </w:rPr>
        <w:t xml:space="preserve">and chilled on ice. Eppendorf tubes were sonicated in a water bath for 2 minutes. </w:t>
      </w:r>
      <w:r w:rsidR="007E6937" w:rsidRPr="00605020">
        <w:rPr>
          <w:rFonts w:ascii="Arial" w:hAnsi="Arial" w:cs="Arial"/>
          <w:sz w:val="24"/>
          <w:szCs w:val="24"/>
        </w:rPr>
        <w:t xml:space="preserve">250 µl of each </w:t>
      </w:r>
      <w:del w:id="893" w:author="bidyut k mohanty" w:date="2012-04-21T08:16:00Z">
        <w:r w:rsidR="007E6937" w:rsidRPr="00605020" w:rsidDel="00651575">
          <w:rPr>
            <w:rFonts w:ascii="Arial" w:hAnsi="Arial" w:cs="Arial"/>
            <w:sz w:val="24"/>
            <w:szCs w:val="24"/>
          </w:rPr>
          <w:delText xml:space="preserve">concentration </w:delText>
        </w:r>
      </w:del>
      <w:del w:id="894" w:author="bidyut k mohanty" w:date="2012-04-22T08:31:00Z">
        <w:r w:rsidR="007E6937" w:rsidRPr="00605020">
          <w:rPr>
            <w:rFonts w:ascii="Arial" w:hAnsi="Arial" w:cs="Arial"/>
            <w:sz w:val="24"/>
            <w:szCs w:val="24"/>
          </w:rPr>
          <w:delText>were</w:delText>
        </w:r>
      </w:del>
      <w:ins w:id="895" w:author="bidyut k mohanty" w:date="2012-04-21T08:16:00Z">
        <w:r w:rsidR="00651575">
          <w:rPr>
            <w:rFonts w:ascii="Arial" w:hAnsi="Arial" w:cs="Arial"/>
            <w:sz w:val="24"/>
            <w:szCs w:val="24"/>
          </w:rPr>
          <w:t>reaction mix</w:t>
        </w:r>
        <w:r w:rsidR="00651575" w:rsidRPr="00605020">
          <w:rPr>
            <w:rFonts w:ascii="Arial" w:hAnsi="Arial" w:cs="Arial"/>
            <w:sz w:val="24"/>
            <w:szCs w:val="24"/>
          </w:rPr>
          <w:t xml:space="preserve"> </w:t>
        </w:r>
      </w:ins>
      <w:del w:id="896" w:author="bidyut k mohanty" w:date="2012-04-21T08:16:00Z">
        <w:r w:rsidR="007E6937" w:rsidRPr="00605020" w:rsidDel="00651575">
          <w:rPr>
            <w:rFonts w:ascii="Arial" w:hAnsi="Arial" w:cs="Arial"/>
            <w:sz w:val="24"/>
            <w:szCs w:val="24"/>
          </w:rPr>
          <w:delText xml:space="preserve">were </w:delText>
        </w:r>
      </w:del>
      <w:ins w:id="897" w:author="bidyut k mohanty" w:date="2012-04-21T08:16:00Z">
        <w:r w:rsidR="00651575">
          <w:rPr>
            <w:rFonts w:ascii="Arial" w:hAnsi="Arial" w:cs="Arial"/>
            <w:sz w:val="24"/>
            <w:szCs w:val="24"/>
          </w:rPr>
          <w:t>was</w:t>
        </w:r>
        <w:r w:rsidR="00651575" w:rsidRPr="00605020">
          <w:rPr>
            <w:rFonts w:ascii="Arial" w:hAnsi="Arial" w:cs="Arial"/>
            <w:sz w:val="24"/>
            <w:szCs w:val="24"/>
          </w:rPr>
          <w:t xml:space="preserve"> </w:t>
        </w:r>
      </w:ins>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w:t>
      </w:r>
      <w:del w:id="898" w:author="bidyut k mohanty" w:date="2012-04-21T08:17:00Z">
        <w:r w:rsidR="00CA0132" w:rsidRPr="00605020" w:rsidDel="00651575">
          <w:rPr>
            <w:rFonts w:ascii="Arial" w:hAnsi="Arial" w:cs="Arial"/>
            <w:sz w:val="24"/>
            <w:szCs w:val="24"/>
          </w:rPr>
          <w:delText xml:space="preserve"> </w:delText>
        </w:r>
      </w:del>
      <w:r w:rsidR="00CA0132" w:rsidRPr="00605020">
        <w:rPr>
          <w:rFonts w:ascii="Arial" w:hAnsi="Arial" w:cs="Arial"/>
          <w:sz w:val="24"/>
          <w:szCs w:val="24"/>
        </w:rPr>
        <w:t xml:space="preserve">°C incubator </w:t>
      </w:r>
      <w:del w:id="899" w:author="bidyut k mohanty" w:date="2012-04-21T08:17:00Z">
        <w:r w:rsidR="00CA0132" w:rsidRPr="00605020" w:rsidDel="00651575">
          <w:rPr>
            <w:rFonts w:ascii="Arial" w:hAnsi="Arial" w:cs="Arial"/>
            <w:sz w:val="24"/>
            <w:szCs w:val="24"/>
          </w:rPr>
          <w:delText>for</w:delText>
        </w:r>
        <w:r w:rsidR="00B3313F" w:rsidRPr="00605020" w:rsidDel="00651575">
          <w:rPr>
            <w:rFonts w:ascii="Arial" w:hAnsi="Arial" w:cs="Arial"/>
            <w:sz w:val="24"/>
            <w:szCs w:val="24"/>
          </w:rPr>
          <w:delText xml:space="preserve"> </w:delText>
        </w:r>
      </w:del>
      <w:r w:rsidR="00B3313F" w:rsidRPr="00605020">
        <w:rPr>
          <w:rFonts w:ascii="Arial" w:hAnsi="Arial" w:cs="Arial"/>
          <w:sz w:val="24"/>
          <w:szCs w:val="24"/>
        </w:rPr>
        <w:t xml:space="preserve">overnight or </w:t>
      </w:r>
      <w:ins w:id="900" w:author="bidyut k mohanty" w:date="2012-04-21T08:17:00Z">
        <w:r w:rsidR="00651575" w:rsidRPr="00605020">
          <w:rPr>
            <w:rFonts w:ascii="Arial" w:hAnsi="Arial" w:cs="Arial"/>
            <w:sz w:val="24"/>
            <w:szCs w:val="24"/>
          </w:rPr>
          <w:t xml:space="preserve">for </w:t>
        </w:r>
      </w:ins>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A465CD" w:rsidRDefault="00A465CD" w:rsidP="00A465CD">
      <w:pPr>
        <w:spacing w:after="0" w:line="480" w:lineRule="auto"/>
        <w:jc w:val="both"/>
        <w:rPr>
          <w:rFonts w:ascii="Arial" w:hAnsi="Arial" w:cs="Arial"/>
          <w:sz w:val="24"/>
          <w:szCs w:val="24"/>
        </w:rPr>
        <w:pPrChange w:id="901" w:author="bidyut k mohanty" w:date="2012-04-20T08:36:00Z">
          <w:pPr>
            <w:spacing w:after="0" w:line="480" w:lineRule="auto"/>
          </w:pPr>
        </w:pPrChange>
      </w:pPr>
    </w:p>
    <w:p w:rsidR="00A465CD" w:rsidRDefault="00C501A6" w:rsidP="00A465CD">
      <w:pPr>
        <w:pStyle w:val="NoSpacing"/>
        <w:spacing w:line="480" w:lineRule="auto"/>
        <w:jc w:val="both"/>
        <w:rPr>
          <w:rFonts w:ascii="Arial" w:hAnsi="Arial"/>
          <w:b/>
          <w:sz w:val="24"/>
        </w:rPr>
        <w:pPrChange w:id="902" w:author="bidyut k mohanty" w:date="2012-04-22T08:31:00Z">
          <w:pPr>
            <w:pStyle w:val="NoSpacing"/>
            <w:spacing w:line="480" w:lineRule="auto"/>
          </w:pPr>
        </w:pPrChange>
      </w:pPr>
      <w:r w:rsidRPr="00C501A6">
        <w:rPr>
          <w:rFonts w:ascii="Arial" w:hAnsi="Arial"/>
          <w:b/>
          <w:sz w:val="24"/>
        </w:rPr>
        <w:t>Counting Colonies</w:t>
      </w:r>
    </w:p>
    <w:p w:rsidR="00A465CD" w:rsidRDefault="00DF1FB0" w:rsidP="00A465CD">
      <w:pPr>
        <w:pStyle w:val="NoSpacing"/>
        <w:spacing w:line="480" w:lineRule="auto"/>
        <w:ind w:firstLine="720"/>
        <w:jc w:val="both"/>
        <w:rPr>
          <w:rFonts w:ascii="Arial" w:hAnsi="Arial" w:cs="Arial"/>
          <w:sz w:val="24"/>
          <w:szCs w:val="24"/>
        </w:rPr>
        <w:pPrChange w:id="903" w:author="bidyut k mohanty" w:date="2012-04-22T08:31:00Z">
          <w:pPr>
            <w:pStyle w:val="NoSpacing"/>
            <w:spacing w:line="480" w:lineRule="auto"/>
            <w:ind w:firstLine="720"/>
          </w:pPr>
        </w:pPrChange>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del w:id="904" w:author="bidyut k mohanty" w:date="2012-04-21T08:18:00Z">
        <w:r w:rsidR="003D42CB" w:rsidRPr="00605020" w:rsidDel="00651575">
          <w:rPr>
            <w:rFonts w:ascii="Arial" w:hAnsi="Arial" w:cs="Arial"/>
            <w:sz w:val="24"/>
            <w:szCs w:val="24"/>
          </w:rPr>
          <w:delText xml:space="preserve">section </w:delText>
        </w:r>
      </w:del>
      <w:ins w:id="905" w:author="bidyut k mohanty" w:date="2012-04-21T08:18:00Z">
        <w:r w:rsidR="00651575">
          <w:rPr>
            <w:rFonts w:ascii="Arial" w:hAnsi="Arial" w:cs="Arial"/>
            <w:sz w:val="24"/>
            <w:szCs w:val="24"/>
          </w:rPr>
          <w:t>sectoring</w:t>
        </w:r>
        <w:r w:rsidR="00651575" w:rsidRPr="00605020">
          <w:rPr>
            <w:rFonts w:ascii="Arial" w:hAnsi="Arial" w:cs="Arial"/>
            <w:sz w:val="24"/>
            <w:szCs w:val="24"/>
          </w:rPr>
          <w:t xml:space="preserve"> </w:t>
        </w:r>
      </w:ins>
      <w:r w:rsidR="003D42CB" w:rsidRPr="00605020">
        <w:rPr>
          <w:rFonts w:ascii="Arial" w:hAnsi="Arial" w:cs="Arial"/>
          <w:sz w:val="24"/>
          <w:szCs w:val="24"/>
        </w:rPr>
        <w:t xml:space="preserve">patterns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w:t>
      </w:r>
      <w:del w:id="906" w:author="bidyut k mohanty" w:date="2012-04-22T08:31:00Z">
        <w:r w:rsidR="003D42CB" w:rsidRPr="00605020">
          <w:rPr>
            <w:rFonts w:ascii="Arial" w:hAnsi="Arial" w:cs="Arial"/>
            <w:sz w:val="24"/>
            <w:szCs w:val="24"/>
          </w:rPr>
          <w:delText>section</w:delText>
        </w:r>
      </w:del>
      <w:ins w:id="907" w:author="bidyut k mohanty" w:date="2012-04-22T08:31:00Z">
        <w:r w:rsidR="003D42CB" w:rsidRPr="00605020">
          <w:rPr>
            <w:rFonts w:ascii="Arial" w:hAnsi="Arial" w:cs="Arial"/>
            <w:sz w:val="24"/>
            <w:szCs w:val="24"/>
          </w:rPr>
          <w:t>sect</w:t>
        </w:r>
      </w:ins>
      <w:ins w:id="908" w:author="bidyut k mohanty" w:date="2012-04-21T08:18:00Z">
        <w:r w:rsidR="00651575">
          <w:rPr>
            <w:rFonts w:ascii="Arial" w:hAnsi="Arial" w:cs="Arial"/>
            <w:sz w:val="24"/>
            <w:szCs w:val="24"/>
          </w:rPr>
          <w:t>or</w:t>
        </w:r>
      </w:ins>
      <w:del w:id="909" w:author="bidyut k mohanty" w:date="2012-04-21T08:18:00Z">
        <w:r w:rsidR="003D42CB" w:rsidRPr="00605020" w:rsidDel="00651575">
          <w:rPr>
            <w:rFonts w:ascii="Arial" w:hAnsi="Arial" w:cs="Arial"/>
            <w:sz w:val="24"/>
            <w:szCs w:val="24"/>
          </w:rPr>
          <w:delText>io</w:delText>
        </w:r>
      </w:del>
      <w:del w:id="910" w:author="bidyut k mohanty" w:date="2012-04-21T08:19:00Z">
        <w:r w:rsidR="003D42CB" w:rsidRPr="00605020" w:rsidDel="00651575">
          <w:rPr>
            <w:rFonts w:ascii="Arial" w:hAnsi="Arial" w:cs="Arial"/>
            <w:sz w:val="24"/>
            <w:szCs w:val="24"/>
          </w:rPr>
          <w:delText>n</w:delText>
        </w:r>
      </w:del>
      <w:r w:rsidR="003D42CB" w:rsidRPr="00605020">
        <w:rPr>
          <w:rFonts w:ascii="Arial" w:hAnsi="Arial" w:cs="Arial"/>
          <w:sz w:val="24"/>
          <w:szCs w:val="24"/>
        </w:rPr>
        <w:t xml:space="preserve"> patterns that were less than one-eighth were ignored. </w:t>
      </w:r>
    </w:p>
    <w:p w:rsidR="00A465CD" w:rsidRDefault="00A465CD" w:rsidP="00A465CD">
      <w:pPr>
        <w:spacing w:after="0" w:line="480" w:lineRule="auto"/>
        <w:jc w:val="both"/>
        <w:rPr>
          <w:rFonts w:ascii="Arial" w:hAnsi="Arial" w:cs="Arial"/>
          <w:sz w:val="24"/>
          <w:szCs w:val="24"/>
        </w:rPr>
        <w:pPrChange w:id="911" w:author="bidyut k mohanty" w:date="2012-04-20T08:36:00Z">
          <w:pPr>
            <w:spacing w:after="0" w:line="480" w:lineRule="auto"/>
          </w:pPr>
        </w:pPrChange>
      </w:pPr>
    </w:p>
    <w:p w:rsidR="00A465CD" w:rsidRDefault="00C501A6" w:rsidP="00A465CD">
      <w:pPr>
        <w:spacing w:after="0" w:line="480" w:lineRule="auto"/>
        <w:jc w:val="both"/>
        <w:rPr>
          <w:rFonts w:ascii="Arial" w:hAnsi="Arial"/>
          <w:b/>
          <w:sz w:val="24"/>
        </w:rPr>
        <w:pPrChange w:id="912" w:author="bidyut k mohanty" w:date="2012-04-22T08:31:00Z">
          <w:pPr>
            <w:spacing w:after="0" w:line="480" w:lineRule="auto"/>
          </w:pPr>
        </w:pPrChange>
      </w:pPr>
      <w:r w:rsidRPr="00C501A6">
        <w:rPr>
          <w:rFonts w:ascii="Arial" w:hAnsi="Arial"/>
          <w:b/>
          <w:sz w:val="24"/>
        </w:rPr>
        <w:t>Data Analysis</w:t>
      </w:r>
    </w:p>
    <w:p w:rsidR="00A465CD" w:rsidRDefault="00E038D4" w:rsidP="00A465CD">
      <w:pPr>
        <w:spacing w:after="0" w:line="480" w:lineRule="auto"/>
        <w:ind w:firstLine="720"/>
        <w:jc w:val="both"/>
        <w:rPr>
          <w:rFonts w:ascii="Arial" w:hAnsi="Arial" w:cs="Arial"/>
          <w:sz w:val="24"/>
          <w:szCs w:val="24"/>
        </w:rPr>
        <w:pPrChange w:id="913" w:author="bidyut k mohanty" w:date="2012-04-22T08:31:00Z">
          <w:pPr>
            <w:spacing w:after="0" w:line="480" w:lineRule="auto"/>
            <w:ind w:firstLine="720"/>
          </w:pPr>
        </w:pPrChange>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del w:id="914" w:author="Hong Qin" w:date="2012-04-19T19:08:00Z">
        <w:r w:rsidR="00443503" w:rsidRPr="00605020" w:rsidDel="009D75C3">
          <w:rPr>
            <w:rFonts w:ascii="Arial" w:hAnsi="Arial" w:cs="Arial"/>
            <w:sz w:val="24"/>
            <w:szCs w:val="24"/>
          </w:rPr>
          <w:delText xml:space="preserve">was </w:delText>
        </w:r>
      </w:del>
      <w:ins w:id="915" w:author="Hong Qin" w:date="2012-04-19T19:08:00Z">
        <w:r w:rsidR="009D75C3">
          <w:rPr>
            <w:rFonts w:ascii="Arial" w:hAnsi="Arial" w:cs="Arial"/>
            <w:sz w:val="24"/>
            <w:szCs w:val="24"/>
          </w:rPr>
          <w:t>were</w:t>
        </w:r>
        <w:r w:rsidR="009D75C3" w:rsidRPr="00605020">
          <w:rPr>
            <w:rFonts w:ascii="Arial" w:hAnsi="Arial" w:cs="Arial"/>
            <w:sz w:val="24"/>
            <w:szCs w:val="24"/>
          </w:rPr>
          <w:t xml:space="preserve"> </w:t>
        </w:r>
      </w:ins>
      <w:r w:rsidR="00443503" w:rsidRPr="00605020">
        <w:rPr>
          <w:rFonts w:ascii="Arial" w:hAnsi="Arial" w:cs="Arial"/>
          <w:sz w:val="24"/>
          <w:szCs w:val="24"/>
        </w:rPr>
        <w:t xml:space="preserve">then </w:t>
      </w:r>
      <w:del w:id="916" w:author="Hong Qin" w:date="2012-04-19T19:08:00Z">
        <w:r w:rsidR="00443503" w:rsidRPr="00605020" w:rsidDel="009D75C3">
          <w:rPr>
            <w:rFonts w:ascii="Arial" w:hAnsi="Arial" w:cs="Arial"/>
            <w:sz w:val="24"/>
            <w:szCs w:val="24"/>
          </w:rPr>
          <w:delText xml:space="preserve">transferred </w:delText>
        </w:r>
      </w:del>
      <w:ins w:id="917" w:author="Hong Qin" w:date="2012-04-19T19:08:00Z">
        <w:r w:rsidR="009D75C3">
          <w:rPr>
            <w:rFonts w:ascii="Arial" w:hAnsi="Arial" w:cs="Arial"/>
            <w:sz w:val="24"/>
            <w:szCs w:val="24"/>
          </w:rPr>
          <w:t>recorded</w:t>
        </w:r>
        <w:r w:rsidR="009D75C3" w:rsidRPr="00605020">
          <w:rPr>
            <w:rFonts w:ascii="Arial" w:hAnsi="Arial" w:cs="Arial"/>
            <w:sz w:val="24"/>
            <w:szCs w:val="24"/>
          </w:rPr>
          <w:t xml:space="preserve"> </w:t>
        </w:r>
      </w:ins>
      <w:del w:id="918" w:author="Hong Qin" w:date="2012-04-19T19:08:00Z">
        <w:r w:rsidR="00443503" w:rsidRPr="00605020" w:rsidDel="009D75C3">
          <w:rPr>
            <w:rFonts w:ascii="Arial" w:hAnsi="Arial" w:cs="Arial"/>
            <w:sz w:val="24"/>
            <w:szCs w:val="24"/>
          </w:rPr>
          <w:delText xml:space="preserve">to </w:delText>
        </w:r>
      </w:del>
      <w:ins w:id="919" w:author="Hong Qin" w:date="2012-04-19T19:08:00Z">
        <w:r w:rsidR="009D75C3">
          <w:rPr>
            <w:rFonts w:ascii="Arial" w:hAnsi="Arial" w:cs="Arial"/>
            <w:sz w:val="24"/>
            <w:szCs w:val="24"/>
          </w:rPr>
          <w:t xml:space="preserve">in </w:t>
        </w:r>
      </w:ins>
      <w:del w:id="920" w:author="Hong Qin" w:date="2012-04-19T19:08:00Z">
        <w:r w:rsidR="00443503" w:rsidRPr="00605020" w:rsidDel="009D75C3">
          <w:rPr>
            <w:rFonts w:ascii="Arial" w:hAnsi="Arial" w:cs="Arial"/>
            <w:sz w:val="24"/>
            <w:szCs w:val="24"/>
          </w:rPr>
          <w:delText xml:space="preserve">an </w:delText>
        </w:r>
      </w:del>
      <w:r w:rsidR="00443503" w:rsidRPr="00605020">
        <w:rPr>
          <w:rFonts w:ascii="Arial" w:hAnsi="Arial" w:cs="Arial"/>
          <w:sz w:val="24"/>
          <w:szCs w:val="24"/>
        </w:rPr>
        <w:t xml:space="preserve">excel </w:t>
      </w:r>
      <w:r w:rsidR="00302469">
        <w:rPr>
          <w:rFonts w:ascii="Arial" w:hAnsi="Arial" w:cs="Arial"/>
          <w:sz w:val="24"/>
          <w:szCs w:val="24"/>
        </w:rPr>
        <w:t xml:space="preserve">document </w:t>
      </w:r>
      <w:del w:id="921" w:author="Hong Qin" w:date="2012-04-19T19:08:00Z">
        <w:r w:rsidR="00302469" w:rsidDel="009D75C3">
          <w:rPr>
            <w:rFonts w:ascii="Arial" w:hAnsi="Arial" w:cs="Arial"/>
            <w:sz w:val="24"/>
            <w:szCs w:val="24"/>
          </w:rPr>
          <w:delText xml:space="preserve">and </w:delText>
        </w:r>
      </w:del>
      <w:del w:id="922" w:author="hong qin" w:date="2012-04-20T08:36:00Z">
        <w:r w:rsidR="00302469">
          <w:rPr>
            <w:rFonts w:ascii="Arial" w:hAnsi="Arial" w:cs="Arial"/>
            <w:sz w:val="24"/>
            <w:szCs w:val="24"/>
          </w:rPr>
          <w:delText>required</w:delText>
        </w:r>
        <w:r w:rsidRPr="00605020">
          <w:rPr>
            <w:rFonts w:ascii="Arial" w:hAnsi="Arial" w:cs="Arial"/>
            <w:sz w:val="24"/>
            <w:szCs w:val="24"/>
          </w:rPr>
          <w:delText>the strain</w:delText>
        </w:r>
      </w:del>
      <w:del w:id="923" w:author="Hong Qin" w:date="2012-04-19T19:08:00Z">
        <w:r w:rsidR="00302469" w:rsidDel="009D75C3">
          <w:rPr>
            <w:rFonts w:ascii="Arial" w:hAnsi="Arial" w:cs="Arial"/>
            <w:sz w:val="24"/>
            <w:szCs w:val="24"/>
          </w:rPr>
          <w:delText>required</w:delText>
        </w:r>
      </w:del>
      <w:ins w:id="924" w:author="Hong Qin" w:date="2012-04-19T19:08:00Z">
        <w:r w:rsidR="009D75C3">
          <w:rPr>
            <w:rFonts w:ascii="Arial" w:hAnsi="Arial" w:cs="Arial"/>
            <w:sz w:val="24"/>
            <w:szCs w:val="24"/>
          </w:rPr>
          <w:t xml:space="preserve">with the information on </w:t>
        </w:r>
      </w:ins>
      <w:del w:id="925" w:author="Hong Qin" w:date="2012-04-19T19:08:00Z">
        <w:r w:rsidRPr="00605020" w:rsidDel="009D75C3">
          <w:rPr>
            <w:rFonts w:ascii="Arial" w:hAnsi="Arial" w:cs="Arial"/>
            <w:sz w:val="24"/>
            <w:szCs w:val="24"/>
          </w:rPr>
          <w:delText xml:space="preserve">the </w:delText>
        </w:r>
      </w:del>
      <w:ins w:id="926" w:author="hong qin" w:date="2012-04-20T08:36:00Z">
        <w:r w:rsidRPr="00605020">
          <w:rPr>
            <w:rFonts w:ascii="Arial" w:hAnsi="Arial" w:cs="Arial"/>
            <w:sz w:val="24"/>
            <w:szCs w:val="24"/>
          </w:rPr>
          <w:t>strain</w:t>
        </w:r>
      </w:ins>
      <w:ins w:id="927" w:author="Hong Qin" w:date="2012-04-19T19:08:00Z">
        <w:r w:rsidR="009D75C3">
          <w:rPr>
            <w:rFonts w:ascii="Arial" w:hAnsi="Arial" w:cs="Arial"/>
            <w:sz w:val="24"/>
            <w:szCs w:val="24"/>
          </w:rPr>
          <w:t>s</w:t>
        </w:r>
      </w:ins>
      <w:r w:rsidRPr="00605020">
        <w:rPr>
          <w:rFonts w:ascii="Arial" w:hAnsi="Arial" w:cs="Arial"/>
          <w:sz w:val="24"/>
          <w:szCs w:val="24"/>
        </w:rPr>
        <w:t xml:space="preserve">, </w:t>
      </w:r>
      <w:del w:id="928"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 xml:space="preserve">absorption </w:t>
      </w:r>
      <w:del w:id="929" w:author="hong qin" w:date="2012-04-20T08:36:00Z">
        <w:r w:rsidRPr="00605020">
          <w:rPr>
            <w:rFonts w:ascii="Arial" w:hAnsi="Arial" w:cs="Arial"/>
            <w:sz w:val="24"/>
            <w:szCs w:val="24"/>
          </w:rPr>
          <w:delText>value</w:delText>
        </w:r>
      </w:del>
      <w:ins w:id="930" w:author="hong qin" w:date="2012-04-20T08:36:00Z">
        <w:r w:rsidRPr="00605020">
          <w:rPr>
            <w:rFonts w:ascii="Arial" w:hAnsi="Arial" w:cs="Arial"/>
            <w:sz w:val="24"/>
            <w:szCs w:val="24"/>
          </w:rPr>
          <w:t>value</w:t>
        </w:r>
      </w:ins>
      <w:ins w:id="931" w:author="Hong Qin" w:date="2012-04-19T19:09:00Z">
        <w:r w:rsidR="009D75C3">
          <w:rPr>
            <w:rFonts w:ascii="Arial" w:hAnsi="Arial" w:cs="Arial"/>
            <w:sz w:val="24"/>
            <w:szCs w:val="24"/>
          </w:rPr>
          <w:t>s</w:t>
        </w:r>
      </w:ins>
      <w:r w:rsidRPr="00605020">
        <w:rPr>
          <w:rFonts w:ascii="Arial" w:hAnsi="Arial" w:cs="Arial"/>
          <w:sz w:val="24"/>
          <w:szCs w:val="24"/>
        </w:rPr>
        <w:t xml:space="preserve"> at </w:t>
      </w:r>
      <w:del w:id="932" w:author="bidyut k mohanty" w:date="2012-04-21T08:23:00Z">
        <w:r w:rsidRPr="00605020" w:rsidDel="00A61DE2">
          <w:rPr>
            <w:rFonts w:ascii="Arial" w:hAnsi="Arial" w:cs="Arial"/>
            <w:sz w:val="24"/>
            <w:szCs w:val="24"/>
          </w:rPr>
          <w:delText>OD600</w:delText>
        </w:r>
      </w:del>
      <w:del w:id="933" w:author="bidyut k mohanty" w:date="2012-04-22T08:31:00Z">
        <w:r w:rsidRPr="00605020">
          <w:rPr>
            <w:rFonts w:ascii="Arial" w:hAnsi="Arial" w:cs="Arial"/>
            <w:sz w:val="24"/>
            <w:szCs w:val="24"/>
          </w:rPr>
          <w:delText>,</w:delText>
        </w:r>
      </w:del>
      <w:ins w:id="934" w:author="bidyut k mohanty" w:date="2012-04-21T08:23:00Z">
        <w:r w:rsidR="00A61DE2">
          <w:rPr>
            <w:rFonts w:ascii="Arial" w:hAnsi="Arial" w:cs="Arial"/>
            <w:sz w:val="24"/>
            <w:szCs w:val="24"/>
          </w:rPr>
          <w:t>A</w:t>
        </w:r>
        <w:r w:rsidR="00A465CD" w:rsidRPr="00A465CD">
          <w:rPr>
            <w:rFonts w:ascii="Arial" w:hAnsi="Arial" w:cs="Arial"/>
            <w:sz w:val="24"/>
            <w:szCs w:val="24"/>
            <w:vertAlign w:val="subscript"/>
            <w:rPrChange w:id="935" w:author="bidyut k mohanty" w:date="2012-04-21T08:23:00Z">
              <w:rPr>
                <w:rFonts w:ascii="Arial" w:hAnsi="Arial" w:cs="Arial"/>
                <w:sz w:val="24"/>
                <w:szCs w:val="24"/>
              </w:rPr>
            </w:rPrChange>
          </w:rPr>
          <w:t>600</w:t>
        </w:r>
      </w:ins>
      <w:ins w:id="936" w:author="bidyut k mohanty" w:date="2012-04-22T08:31:00Z">
        <w:r w:rsidRPr="00605020">
          <w:rPr>
            <w:rFonts w:ascii="Arial" w:hAnsi="Arial" w:cs="Arial"/>
            <w:sz w:val="24"/>
            <w:szCs w:val="24"/>
          </w:rPr>
          <w:t xml:space="preserve">, </w:t>
        </w:r>
      </w:ins>
      <w:del w:id="937"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w:t>
      </w:r>
      <w:del w:id="938" w:author="Hong Qin" w:date="2012-04-19T19:09:00Z">
        <w:r w:rsidR="009C27AC" w:rsidRPr="00605020" w:rsidDel="009D75C3">
          <w:rPr>
            <w:rFonts w:ascii="Arial" w:hAnsi="Arial" w:cs="Arial"/>
            <w:sz w:val="24"/>
            <w:szCs w:val="24"/>
          </w:rPr>
          <w:delText xml:space="preserve">treatment </w:delText>
        </w:r>
      </w:del>
      <w:ins w:id="939" w:author="Hong Qin" w:date="2012-04-19T19:09:00Z">
        <w:r w:rsidR="009D75C3">
          <w:rPr>
            <w:rFonts w:ascii="Arial" w:hAnsi="Arial" w:cs="Arial"/>
            <w:sz w:val="24"/>
            <w:szCs w:val="24"/>
          </w:rPr>
          <w:t>percentage</w:t>
        </w:r>
      </w:ins>
      <w:del w:id="940" w:author="Hong Qin" w:date="2012-04-19T19:09:00Z">
        <w:r w:rsidR="009C27AC" w:rsidRPr="00605020" w:rsidDel="009D75C3">
          <w:rPr>
            <w:rFonts w:ascii="Arial" w:hAnsi="Arial" w:cs="Arial"/>
            <w:sz w:val="24"/>
            <w:szCs w:val="24"/>
          </w:rPr>
          <w:delText>(%)</w:delText>
        </w:r>
      </w:del>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w:t>
      </w:r>
      <w:del w:id="941" w:author="bidyut k mohanty" w:date="2012-04-22T08:31:00Z">
        <w:r w:rsidR="002656BD" w:rsidRPr="00605020">
          <w:rPr>
            <w:rFonts w:ascii="Arial" w:hAnsi="Arial" w:cs="Arial"/>
            <w:sz w:val="24"/>
            <w:szCs w:val="24"/>
          </w:rPr>
          <w:delText>section</w:delText>
        </w:r>
      </w:del>
      <w:ins w:id="942" w:author="bidyut k mohanty" w:date="2012-04-22T08:31:00Z">
        <w:r w:rsidR="002656BD" w:rsidRPr="00605020">
          <w:rPr>
            <w:rFonts w:ascii="Arial" w:hAnsi="Arial" w:cs="Arial"/>
            <w:sz w:val="24"/>
            <w:szCs w:val="24"/>
          </w:rPr>
          <w:t>sect</w:t>
        </w:r>
      </w:ins>
      <w:ins w:id="943" w:author="bidyut k mohanty" w:date="2012-04-21T08:24:00Z">
        <w:r w:rsidR="00A61DE2">
          <w:rPr>
            <w:rFonts w:ascii="Arial" w:hAnsi="Arial" w:cs="Arial"/>
            <w:sz w:val="24"/>
            <w:szCs w:val="24"/>
          </w:rPr>
          <w:t>or</w:t>
        </w:r>
      </w:ins>
      <w:del w:id="944" w:author="bidyut k mohanty" w:date="2012-04-21T08:24:00Z">
        <w:r w:rsidR="002656BD" w:rsidRPr="00605020" w:rsidDel="00A61DE2">
          <w:rPr>
            <w:rFonts w:ascii="Arial" w:hAnsi="Arial" w:cs="Arial"/>
            <w:sz w:val="24"/>
            <w:szCs w:val="24"/>
          </w:rPr>
          <w:delText>ion</w:delText>
        </w:r>
      </w:del>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A465CD" w:rsidRDefault="00A465CD" w:rsidP="00A465CD">
      <w:pPr>
        <w:tabs>
          <w:tab w:val="center" w:pos="4680"/>
        </w:tabs>
        <w:spacing w:line="480" w:lineRule="auto"/>
        <w:jc w:val="both"/>
        <w:rPr>
          <w:rFonts w:ascii="Arial" w:eastAsia="Arial" w:hAnsi="Arial" w:cs="Arial"/>
          <w:sz w:val="30"/>
          <w:szCs w:val="30"/>
        </w:rPr>
        <w:pPrChange w:id="945" w:author="bidyut k mohanty" w:date="2012-04-20T15:30:00Z">
          <w:pPr>
            <w:tabs>
              <w:tab w:val="center" w:pos="4680"/>
            </w:tabs>
            <w:spacing w:line="480" w:lineRule="auto"/>
            <w:jc w:val="center"/>
          </w:pPr>
        </w:pPrChange>
      </w:pPr>
    </w:p>
    <w:p w:rsidR="00A465CD" w:rsidRPr="00A465CD" w:rsidRDefault="00A465CD" w:rsidP="00A465CD">
      <w:pPr>
        <w:tabs>
          <w:tab w:val="center" w:pos="4680"/>
        </w:tabs>
        <w:spacing w:line="480" w:lineRule="auto"/>
        <w:jc w:val="both"/>
        <w:rPr>
          <w:rFonts w:ascii="Arial" w:eastAsia="Arial" w:hAnsi="Arial" w:cs="Arial"/>
          <w:b/>
          <w:sz w:val="30"/>
          <w:szCs w:val="30"/>
          <w:rPrChange w:id="946" w:author="hong qin" w:date="2012-04-19T11:05:00Z">
            <w:rPr>
              <w:rFonts w:ascii="Arial" w:eastAsia="Arial" w:hAnsi="Arial" w:cs="Arial"/>
              <w:sz w:val="30"/>
              <w:szCs w:val="30"/>
            </w:rPr>
          </w:rPrChange>
        </w:rPr>
        <w:pPrChange w:id="947" w:author="bidyut k mohanty" w:date="2012-04-20T15:30:00Z">
          <w:pPr>
            <w:tabs>
              <w:tab w:val="center" w:pos="4680"/>
            </w:tabs>
            <w:spacing w:line="480" w:lineRule="auto"/>
            <w:jc w:val="center"/>
          </w:pPr>
        </w:pPrChange>
      </w:pPr>
      <w:r w:rsidRPr="00A465CD">
        <w:rPr>
          <w:rFonts w:ascii="Arial" w:eastAsia="Arial" w:hAnsi="Arial" w:cs="Arial"/>
          <w:b/>
          <w:sz w:val="30"/>
          <w:szCs w:val="30"/>
          <w:rPrChange w:id="948" w:author="hong qin" w:date="2012-04-19T11:05:00Z">
            <w:rPr>
              <w:rFonts w:ascii="Arial" w:eastAsia="Arial" w:hAnsi="Arial" w:cs="Arial"/>
              <w:sz w:val="30"/>
              <w:szCs w:val="30"/>
            </w:rPr>
          </w:rPrChange>
        </w:rPr>
        <w:t>Results</w:t>
      </w:r>
    </w:p>
    <w:p w:rsidR="00A465CD" w:rsidRDefault="007F3A83" w:rsidP="00A465CD">
      <w:pPr>
        <w:spacing w:line="480" w:lineRule="auto"/>
        <w:ind w:firstLine="720"/>
        <w:jc w:val="both"/>
        <w:rPr>
          <w:rFonts w:ascii="Arial" w:hAnsi="Arial" w:cs="Arial"/>
          <w:sz w:val="24"/>
          <w:szCs w:val="24"/>
        </w:rPr>
        <w:pPrChange w:id="949" w:author="bidyut k mohanty" w:date="2012-04-22T08:31:00Z">
          <w:pPr>
            <w:spacing w:line="480" w:lineRule="auto"/>
            <w:ind w:firstLine="720"/>
          </w:pPr>
        </w:pPrChange>
      </w:pPr>
      <w:r w:rsidRPr="00605020">
        <w:rPr>
          <w:rFonts w:ascii="Arial" w:hAnsi="Arial" w:cs="Arial"/>
          <w:sz w:val="24"/>
          <w:szCs w:val="24"/>
        </w:rPr>
        <w:t xml:space="preserve">The interconnection between oxidative stress, genomic instability, mitotic asymmetry, and chronological </w:t>
      </w:r>
      <w:del w:id="950" w:author="Hong Qin" w:date="2012-04-19T19:17:00Z">
        <w:r w:rsidRPr="00605020" w:rsidDel="00053B8D">
          <w:rPr>
            <w:rFonts w:ascii="Arial" w:hAnsi="Arial" w:cs="Arial"/>
            <w:sz w:val="24"/>
            <w:szCs w:val="24"/>
          </w:rPr>
          <w:delText>lifespan</w:delText>
        </w:r>
      </w:del>
      <w:ins w:id="951" w:author="Hong Qin" w:date="2012-04-19T19:17:00Z">
        <w:r w:rsidR="00053B8D">
          <w:rPr>
            <w:rFonts w:ascii="Arial" w:hAnsi="Arial" w:cs="Arial"/>
            <w:sz w:val="24"/>
            <w:szCs w:val="24"/>
          </w:rPr>
          <w:t>life span</w:t>
        </w:r>
      </w:ins>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253ED9">
        <w:rPr>
          <w:rFonts w:ascii="Arial" w:hAnsi="Arial" w:cs="Arial"/>
          <w:sz w:val="24"/>
          <w:szCs w:val="24"/>
          <w:vertAlign w:val="subscript"/>
        </w:rPr>
        <w:t xml:space="preserve"> </w:t>
      </w:r>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A465CD" w:rsidRDefault="00A465CD" w:rsidP="00A465CD">
      <w:pPr>
        <w:spacing w:after="0" w:line="480" w:lineRule="auto"/>
        <w:jc w:val="both"/>
        <w:rPr>
          <w:rFonts w:ascii="Arial" w:hAnsi="Arial"/>
          <w:b/>
          <w:sz w:val="24"/>
        </w:rPr>
        <w:pPrChange w:id="952" w:author="bidyut k mohanty" w:date="2012-04-20T15:30:00Z">
          <w:pPr>
            <w:spacing w:after="0" w:line="480" w:lineRule="auto"/>
          </w:pPr>
        </w:pPrChange>
      </w:pPr>
    </w:p>
    <w:p w:rsidR="00A465CD" w:rsidRDefault="00E80763" w:rsidP="00A465CD">
      <w:pPr>
        <w:spacing w:after="0" w:line="480" w:lineRule="auto"/>
        <w:jc w:val="both"/>
        <w:rPr>
          <w:rFonts w:ascii="Arial" w:hAnsi="Arial"/>
          <w:b/>
          <w:sz w:val="24"/>
        </w:rPr>
        <w:pPrChange w:id="953" w:author="bidyut k mohanty" w:date="2012-04-22T08:31:00Z">
          <w:pPr>
            <w:spacing w:after="0" w:line="480" w:lineRule="auto"/>
          </w:pPr>
        </w:pPrChange>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del w:id="954" w:author="bidyut k mohanty" w:date="2012-04-21T08:25:00Z">
        <w:r w:rsidR="005A4723" w:rsidDel="00A61DE2">
          <w:rPr>
            <w:rFonts w:ascii="Arial" w:eastAsia="Arial" w:hAnsi="Arial" w:cs="Arial"/>
            <w:b/>
            <w:sz w:val="24"/>
            <w:szCs w:val="24"/>
          </w:rPr>
          <w:delText>i</w:delText>
        </w:r>
      </w:del>
      <w:ins w:id="955" w:author="bidyut k mohanty" w:date="2012-04-21T08:25:00Z">
        <w:r w:rsidR="00A61DE2">
          <w:rPr>
            <w:rFonts w:ascii="Arial" w:eastAsia="Arial" w:hAnsi="Arial" w:cs="Arial"/>
            <w:b/>
            <w:sz w:val="24"/>
            <w:szCs w:val="24"/>
          </w:rPr>
          <w:t>-i</w:t>
        </w:r>
      </w:ins>
      <w:r w:rsidR="005A4723">
        <w:rPr>
          <w:rFonts w:ascii="Arial" w:eastAsia="Arial" w:hAnsi="Arial" w:cs="Arial"/>
          <w:b/>
          <w:sz w:val="24"/>
          <w:szCs w:val="24"/>
        </w:rPr>
        <w:t>nduced 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A465CD" w:rsidRDefault="000E377A" w:rsidP="00A465CD">
      <w:pPr>
        <w:spacing w:after="0" w:line="480" w:lineRule="auto"/>
        <w:ind w:firstLine="720"/>
        <w:jc w:val="both"/>
        <w:rPr>
          <w:rFonts w:ascii="Arial" w:hAnsi="Arial" w:cs="Arial"/>
          <w:sz w:val="24"/>
          <w:szCs w:val="24"/>
        </w:rPr>
        <w:pPrChange w:id="956" w:author="bidyut k mohanty" w:date="2012-04-22T08:31:00Z">
          <w:pPr>
            <w:spacing w:after="0" w:line="480" w:lineRule="auto"/>
            <w:ind w:firstLine="720"/>
          </w:pPr>
        </w:pPrChange>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A0285">
        <w:rPr>
          <w:rFonts w:ascii="Arial" w:eastAsia="Arial" w:hAnsi="Arial" w:cs="Arial"/>
          <w:sz w:val="24"/>
          <w:szCs w:val="24"/>
          <w:vertAlign w:val="subscript"/>
        </w:rPr>
        <w:t xml:space="preserve"> </w:t>
      </w:r>
      <w:r>
        <w:rPr>
          <w:rFonts w:ascii="Arial" w:hAnsi="Arial" w:cs="Arial"/>
          <w:sz w:val="24"/>
          <w:szCs w:val="24"/>
        </w:rPr>
        <w:t xml:space="preserve">dose-dependent change </w:t>
      </w:r>
      <w:ins w:id="957" w:author="bidyut k mohanty" w:date="2012-04-21T08:25:00Z">
        <w:r w:rsidR="00B63752">
          <w:rPr>
            <w:rFonts w:ascii="Arial" w:hAnsi="Arial" w:cs="Arial"/>
            <w:sz w:val="24"/>
            <w:szCs w:val="24"/>
          </w:rPr>
          <w:t xml:space="preserve">in </w:t>
        </w:r>
      </w:ins>
      <w:r>
        <w:rPr>
          <w:rFonts w:ascii="Arial" w:hAnsi="Arial" w:cs="Arial"/>
          <w:sz w:val="24"/>
          <w:szCs w:val="24"/>
        </w:rPr>
        <w:t>viability and LOH are generally sigmoid</w:t>
      </w:r>
      <w:r w:rsidR="00F64691">
        <w:rPr>
          <w:rFonts w:ascii="Arial" w:hAnsi="Arial" w:cs="Arial"/>
          <w:sz w:val="24"/>
          <w:szCs w:val="24"/>
        </w:rPr>
        <w:t xml:space="preserve"> (</w:t>
      </w:r>
      <w:r w:rsidR="00A465CD" w:rsidRPr="00A465CD">
        <w:rPr>
          <w:rFonts w:ascii="Arial" w:hAnsi="Arial"/>
          <w:color w:val="FF0000"/>
          <w:sz w:val="24"/>
          <w:rPrChange w:id="958" w:author="Hong Qin" w:date="2012-04-20T08:36:00Z">
            <w:rPr>
              <w:rFonts w:ascii="Arial" w:hAnsi="Arial"/>
              <w:sz w:val="24"/>
            </w:rPr>
          </w:rPrChange>
        </w:rPr>
        <w:t xml:space="preserve">Figure </w:t>
      </w:r>
      <w:del w:id="959" w:author="hong qin" w:date="2012-04-19T19:23:00Z">
        <w:r w:rsidR="00A465CD" w:rsidRPr="00A465CD">
          <w:rPr>
            <w:rFonts w:ascii="Arial" w:hAnsi="Arial"/>
            <w:color w:val="FF0000"/>
            <w:sz w:val="24"/>
            <w:rPrChange w:id="960" w:author="Hong Qin" w:date="2012-04-20T08:36:00Z">
              <w:rPr>
                <w:rFonts w:ascii="Arial" w:hAnsi="Arial"/>
                <w:sz w:val="24"/>
              </w:rPr>
            </w:rPrChange>
          </w:rPr>
          <w:delText>xx</w:delText>
        </w:r>
      </w:del>
      <w:del w:id="961" w:author="hong qin" w:date="2012-04-20T08:36:00Z">
        <w:r w:rsidR="00F64691">
          <w:rPr>
            <w:rFonts w:ascii="Arial" w:hAnsi="Arial" w:cs="Arial"/>
            <w:sz w:val="24"/>
            <w:szCs w:val="24"/>
          </w:rPr>
          <w:delText>?)</w:delText>
        </w:r>
        <w:r w:rsidR="00DA20B4">
          <w:rPr>
            <w:rFonts w:ascii="Arial" w:hAnsi="Arial" w:cs="Arial"/>
            <w:sz w:val="24"/>
            <w:szCs w:val="24"/>
          </w:rPr>
          <w:delText>,</w:delText>
        </w:r>
      </w:del>
      <w:del w:id="962" w:author="hong qin" w:date="2012-04-19T19:23:00Z">
        <w:r w:rsidR="00A465CD" w:rsidRPr="00A465CD">
          <w:rPr>
            <w:rFonts w:ascii="Arial" w:hAnsi="Arial" w:cs="Arial"/>
            <w:color w:val="FF0000"/>
            <w:sz w:val="24"/>
            <w:szCs w:val="24"/>
            <w:rPrChange w:id="963" w:author="Hong Qin" w:date="2012-04-19T19:11:00Z">
              <w:rPr>
                <w:rFonts w:ascii="Arial" w:hAnsi="Arial" w:cs="Arial"/>
                <w:sz w:val="24"/>
                <w:szCs w:val="24"/>
              </w:rPr>
            </w:rPrChange>
          </w:rPr>
          <w:delText>?</w:delText>
        </w:r>
      </w:del>
      <w:ins w:id="964" w:author="hong qin" w:date="2012-04-19T19:23:00Z">
        <w:r w:rsidR="008E3ECD">
          <w:rPr>
            <w:rFonts w:ascii="Arial" w:hAnsi="Arial" w:cs="Arial"/>
            <w:color w:val="FF0000"/>
            <w:sz w:val="24"/>
            <w:szCs w:val="24"/>
          </w:rPr>
          <w:t>7</w:t>
        </w:r>
      </w:ins>
      <w:ins w:id="965" w:author="hong qin" w:date="2012-04-20T08:36:00Z">
        <w:r w:rsidR="00A465CD" w:rsidRPr="00A465CD">
          <w:rPr>
            <w:rFonts w:ascii="Arial" w:hAnsi="Arial" w:cs="Arial"/>
            <w:color w:val="FF0000"/>
            <w:sz w:val="24"/>
            <w:szCs w:val="24"/>
            <w:rPrChange w:id="966" w:author="Hong Qin" w:date="2012-04-19T19:11:00Z">
              <w:rPr>
                <w:rFonts w:ascii="Arial" w:hAnsi="Arial" w:cs="Arial"/>
                <w:sz w:val="24"/>
                <w:szCs w:val="24"/>
              </w:rPr>
            </w:rPrChange>
          </w:rPr>
          <w:t>),</w:t>
        </w:r>
      </w:ins>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ins w:id="967" w:author="Hong Qin" w:date="2012-04-19T19:11:00Z">
        <w:r w:rsidR="00223424">
          <w:rPr>
            <w:rFonts w:ascii="Arial" w:hAnsi="Arial" w:cs="Arial"/>
            <w:sz w:val="24"/>
            <w:szCs w:val="24"/>
          </w:rPr>
          <w:t xml:space="preserve"> </w:t>
        </w:r>
      </w:ins>
      <w:r w:rsidR="00A465CD">
        <w:rPr>
          <w:rFonts w:ascii="Arial" w:hAnsi="Arial" w:cs="Arial"/>
          <w:sz w:val="24"/>
          <w:szCs w:val="24"/>
        </w:rPr>
        <w:fldChar w:fldCharType="begin"/>
      </w:r>
      <w:ins w:id="968"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969" w:author="Hong Qin" w:date="2012-04-22T17:05:00Z">
        <w:r w:rsidR="00080872"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A465CD">
        <w:rPr>
          <w:rFonts w:ascii="Arial" w:hAnsi="Arial" w:cs="Arial"/>
          <w:sz w:val="24"/>
          <w:szCs w:val="24"/>
        </w:rPr>
        <w:fldChar w:fldCharType="separate"/>
      </w:r>
      <w:r w:rsidR="00080872">
        <w:rPr>
          <w:rFonts w:ascii="Arial" w:hAnsi="Arial" w:cs="Arial"/>
          <w:noProof/>
          <w:sz w:val="24"/>
          <w:szCs w:val="24"/>
        </w:rPr>
        <w:t>(</w:t>
      </w:r>
      <w:r w:rsidR="00A465CD" w:rsidRPr="00A465CD">
        <w:rPr>
          <w:noProof/>
          <w:rPrChange w:id="970" w:author="hong qin" w:date="2012-04-20T08:36:00Z">
            <w:rPr>
              <w:rFonts w:ascii="Arial" w:hAnsi="Arial"/>
              <w:sz w:val="24"/>
            </w:rPr>
          </w:rPrChange>
        </w:rPr>
        <w:fldChar w:fldCharType="begin"/>
      </w:r>
      <w:del w:id="971" w:author="hong qin" w:date="2012-04-20T08:36:00Z">
        <w:r w:rsidR="00AC5D1A">
          <w:rPr>
            <w:rFonts w:ascii="Arial" w:hAnsi="Arial" w:cs="Arial"/>
            <w:noProof/>
            <w:sz w:val="24"/>
            <w:szCs w:val="24"/>
          </w:rPr>
          <w:delInstrText xml:space="preserve"> </w:delInstrText>
        </w:r>
      </w:del>
      <w:r w:rsidR="00A465CD" w:rsidRPr="00A465CD">
        <w:rPr>
          <w:noProof/>
          <w:rPrChange w:id="972" w:author="hong qin" w:date="2012-04-20T08:36:00Z">
            <w:rPr>
              <w:rFonts w:ascii="Arial" w:hAnsi="Arial"/>
              <w:sz w:val="24"/>
            </w:rPr>
          </w:rPrChange>
        </w:rPr>
        <w:instrText>HYPERLINK \l "_ENREF_12" \o "Qin, 2008 #516</w:instrText>
      </w:r>
      <w:del w:id="973" w:author="hong qin" w:date="2012-04-20T08:36:00Z">
        <w:r w:rsidR="00AC5D1A">
          <w:rPr>
            <w:rFonts w:ascii="Arial" w:hAnsi="Arial" w:cs="Arial"/>
            <w:noProof/>
            <w:sz w:val="24"/>
            <w:szCs w:val="24"/>
          </w:rPr>
          <w:delInstrText xml:space="preserve">" </w:delInstrText>
        </w:r>
      </w:del>
      <w:ins w:id="974" w:author="hong qin" w:date="2012-04-20T08:36:00Z">
        <w:r w:rsidR="002F2F83">
          <w:rPr>
            <w:noProof/>
          </w:rPr>
          <w:instrText>"</w:instrText>
        </w:r>
      </w:ins>
      <w:r w:rsidR="00A465CD" w:rsidRPr="00A465CD">
        <w:rPr>
          <w:noProof/>
          <w:rPrChange w:id="975" w:author="hong qin" w:date="2012-04-20T08:36:00Z">
            <w:rPr>
              <w:rFonts w:ascii="Arial" w:hAnsi="Arial"/>
              <w:sz w:val="24"/>
            </w:rPr>
          </w:rPrChange>
        </w:rPr>
        <w:fldChar w:fldCharType="separate"/>
      </w:r>
      <w:r w:rsidR="00AC5D1A">
        <w:rPr>
          <w:rFonts w:ascii="Arial" w:hAnsi="Arial" w:cs="Arial"/>
          <w:noProof/>
          <w:sz w:val="24"/>
          <w:szCs w:val="24"/>
        </w:rPr>
        <w:t>Q</w:t>
      </w:r>
      <w:r w:rsidR="00AC5D1A" w:rsidRPr="00080872">
        <w:rPr>
          <w:rFonts w:ascii="Arial" w:hAnsi="Arial" w:cs="Arial"/>
          <w:smallCaps/>
          <w:noProof/>
          <w:sz w:val="24"/>
          <w:szCs w:val="24"/>
        </w:rPr>
        <w:t>in</w:t>
      </w:r>
      <w:r w:rsidR="00AC5D1A" w:rsidRPr="00080872">
        <w:rPr>
          <w:rFonts w:ascii="Arial" w:hAnsi="Arial" w:cs="Arial"/>
          <w:i/>
          <w:noProof/>
          <w:sz w:val="24"/>
          <w:szCs w:val="24"/>
        </w:rPr>
        <w:t xml:space="preserve"> et al.</w:t>
      </w:r>
      <w:r w:rsidR="00AC5D1A">
        <w:rPr>
          <w:rFonts w:ascii="Arial" w:hAnsi="Arial" w:cs="Arial"/>
          <w:noProof/>
          <w:sz w:val="24"/>
          <w:szCs w:val="24"/>
        </w:rPr>
        <w:t xml:space="preserve"> 2008</w:t>
      </w:r>
      <w:r w:rsidR="00A465CD" w:rsidRPr="00A465CD">
        <w:rPr>
          <w:noProof/>
          <w:rPrChange w:id="976" w:author="hong qin" w:date="2012-04-20T08:36:00Z">
            <w:rPr>
              <w:rFonts w:ascii="Arial" w:hAnsi="Arial"/>
              <w:sz w:val="24"/>
            </w:rPr>
          </w:rPrChange>
        </w:rPr>
        <w:fldChar w:fldCharType="end"/>
      </w:r>
      <w:r w:rsidR="00080872">
        <w:rPr>
          <w:rFonts w:ascii="Arial" w:hAnsi="Arial" w:cs="Arial"/>
          <w:noProof/>
          <w:sz w:val="24"/>
          <w:szCs w:val="24"/>
        </w:rPr>
        <w:t>)</w:t>
      </w:r>
      <w:r w:rsidR="00A465CD">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del w:id="977" w:author="hong qin" w:date="2012-04-20T08:36:00Z">
        <w:r w:rsidR="00FB6E2C" w:rsidRPr="006528EC">
          <w:rPr>
            <w:rFonts w:ascii="Arial" w:eastAsia="Arial" w:hAnsi="Arial" w:cs="Arial"/>
            <w:sz w:val="24"/>
            <w:szCs w:val="24"/>
          </w:rPr>
          <w:delText>H</w:delText>
        </w:r>
        <w:r w:rsidR="00FB6E2C" w:rsidRPr="006528EC">
          <w:rPr>
            <w:rFonts w:ascii="Arial" w:eastAsia="Arial" w:hAnsi="Arial" w:cs="Arial"/>
            <w:sz w:val="24"/>
            <w:szCs w:val="24"/>
            <w:vertAlign w:val="subscript"/>
          </w:rPr>
          <w:delText>2</w:delText>
        </w:r>
        <w:r w:rsidR="00FB6E2C" w:rsidRPr="006528EC">
          <w:rPr>
            <w:rFonts w:ascii="Arial" w:eastAsia="Arial" w:hAnsi="Arial" w:cs="Arial"/>
            <w:sz w:val="24"/>
            <w:szCs w:val="24"/>
          </w:rPr>
          <w:delText>O</w:delText>
        </w:r>
        <w:r w:rsidR="00FB6E2C" w:rsidRPr="006528EC">
          <w:rPr>
            <w:rFonts w:ascii="Arial" w:eastAsia="Arial" w:hAnsi="Arial" w:cs="Arial"/>
            <w:sz w:val="24"/>
            <w:szCs w:val="24"/>
            <w:vertAlign w:val="subscript"/>
          </w:rPr>
          <w:delText>2</w:delText>
        </w:r>
        <w:r w:rsidR="00116A4F">
          <w:rPr>
            <w:rFonts w:ascii="Arial" w:hAnsi="Arial" w:cs="Arial"/>
            <w:sz w:val="24"/>
            <w:szCs w:val="24"/>
          </w:rPr>
          <w:delText>must</w:delText>
        </w:r>
      </w:del>
      <w:ins w:id="978" w:author="hong qin" w:date="2012-04-20T08:36:00Z">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ins>
      <w:ins w:id="979" w:author="Hong Qin" w:date="2012-04-19T19:09:00Z">
        <w:r w:rsidR="00223424">
          <w:rPr>
            <w:rFonts w:ascii="Arial" w:eastAsia="Arial" w:hAnsi="Arial" w:cs="Arial"/>
            <w:sz w:val="24"/>
            <w:szCs w:val="24"/>
            <w:vertAlign w:val="subscript"/>
          </w:rPr>
          <w:t xml:space="preserve"> </w:t>
        </w:r>
      </w:ins>
      <w:ins w:id="980" w:author="hong qin" w:date="2012-04-20T08:36:00Z">
        <w:r w:rsidR="00116A4F">
          <w:rPr>
            <w:rFonts w:ascii="Arial" w:hAnsi="Arial" w:cs="Arial"/>
            <w:sz w:val="24"/>
            <w:szCs w:val="24"/>
          </w:rPr>
          <w:t>must</w:t>
        </w:r>
      </w:ins>
      <w:r w:rsidR="00116A4F">
        <w:rPr>
          <w:rFonts w:ascii="Arial" w:hAnsi="Arial" w:cs="Arial"/>
          <w:sz w:val="24"/>
          <w:szCs w:val="24"/>
        </w:rPr>
        <w:t xml:space="preserve">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A465CD" w:rsidRDefault="009872D4" w:rsidP="00A465CD">
      <w:pPr>
        <w:spacing w:after="0" w:line="480" w:lineRule="auto"/>
        <w:ind w:firstLine="720"/>
        <w:jc w:val="both"/>
        <w:rPr>
          <w:rFonts w:ascii="Arial" w:hAnsi="Arial" w:cs="Arial"/>
          <w:sz w:val="24"/>
          <w:szCs w:val="24"/>
        </w:rPr>
        <w:pPrChange w:id="981" w:author="bidyut k mohanty" w:date="2012-04-22T08:31:00Z">
          <w:pPr>
            <w:spacing w:after="0" w:line="480" w:lineRule="auto"/>
            <w:ind w:firstLine="720"/>
          </w:pPr>
        </w:pPrChange>
      </w:pPr>
      <w:commentRangeStart w:id="982"/>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del w:id="983" w:author="hong qin" w:date="2012-04-20T08:36:00Z">
        <w:r w:rsidR="00BC544D" w:rsidRPr="006528EC">
          <w:rPr>
            <w:rFonts w:ascii="Arial" w:eastAsia="Arial" w:hAnsi="Arial" w:cs="Arial"/>
            <w:sz w:val="24"/>
            <w:szCs w:val="24"/>
          </w:rPr>
          <w:delText>H</w:delText>
        </w:r>
        <w:r w:rsidR="00BC544D" w:rsidRPr="006528EC">
          <w:rPr>
            <w:rFonts w:ascii="Arial" w:eastAsia="Arial" w:hAnsi="Arial" w:cs="Arial"/>
            <w:sz w:val="24"/>
            <w:szCs w:val="24"/>
            <w:vertAlign w:val="subscript"/>
          </w:rPr>
          <w:delText>2</w:delText>
        </w:r>
        <w:r w:rsidR="00BC544D" w:rsidRPr="006528EC">
          <w:rPr>
            <w:rFonts w:ascii="Arial" w:eastAsia="Arial" w:hAnsi="Arial" w:cs="Arial"/>
            <w:sz w:val="24"/>
            <w:szCs w:val="24"/>
          </w:rPr>
          <w:delText>O</w:delText>
        </w:r>
        <w:r w:rsidR="00BC544D" w:rsidRPr="006528EC">
          <w:rPr>
            <w:rFonts w:ascii="Arial" w:eastAsia="Arial" w:hAnsi="Arial" w:cs="Arial"/>
            <w:sz w:val="24"/>
            <w:szCs w:val="24"/>
            <w:vertAlign w:val="subscript"/>
          </w:rPr>
          <w:delText>2</w:delText>
        </w:r>
        <w:r w:rsidR="00BC544D">
          <w:rPr>
            <w:rFonts w:ascii="Arial" w:hAnsi="Arial" w:cs="Arial"/>
            <w:sz w:val="24"/>
            <w:szCs w:val="24"/>
          </w:rPr>
          <w:delText>level</w:delText>
        </w:r>
      </w:del>
      <w:ins w:id="984" w:author="hong qin" w:date="2012-04-20T08:3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ns w:id="985" w:author="Hong Qin" w:date="2012-04-19T19:10:00Z">
        <w:r w:rsidR="00223424">
          <w:rPr>
            <w:rFonts w:ascii="Arial" w:eastAsia="Arial" w:hAnsi="Arial" w:cs="Arial"/>
            <w:sz w:val="24"/>
            <w:szCs w:val="24"/>
            <w:vertAlign w:val="subscript"/>
          </w:rPr>
          <w:t xml:space="preserve"> </w:t>
        </w:r>
      </w:ins>
      <w:ins w:id="986" w:author="hong qin" w:date="2012-04-20T08:36:00Z">
        <w:r w:rsidR="00BC544D">
          <w:rPr>
            <w:rFonts w:ascii="Arial" w:hAnsi="Arial" w:cs="Arial"/>
            <w:sz w:val="24"/>
            <w:szCs w:val="24"/>
          </w:rPr>
          <w:t>level</w:t>
        </w:r>
      </w:ins>
      <w:r w:rsidR="00BC544D">
        <w:rPr>
          <w:rFonts w:ascii="Arial" w:hAnsi="Arial" w:cs="Arial"/>
          <w:sz w:val="24"/>
          <w:szCs w:val="24"/>
        </w:rPr>
        <w:t xml:space="preserve"> can lead to break-down of mitotic asymmetry. </w:t>
      </w:r>
      <w:commentRangeEnd w:id="982"/>
      <w:r w:rsidR="00593EB2">
        <w:rPr>
          <w:rStyle w:val="CommentReference"/>
        </w:rPr>
        <w:commentReference w:id="982"/>
      </w:r>
    </w:p>
    <w:p w:rsidR="00A465CD" w:rsidRDefault="00C501A6" w:rsidP="00A465CD">
      <w:pPr>
        <w:spacing w:after="0" w:line="480" w:lineRule="auto"/>
        <w:jc w:val="both"/>
        <w:rPr>
          <w:rFonts w:ascii="Arial" w:hAnsi="Arial" w:cs="Arial"/>
          <w:b/>
          <w:sz w:val="24"/>
          <w:szCs w:val="24"/>
        </w:rPr>
        <w:pPrChange w:id="987" w:author="bidyut k mohanty" w:date="2012-04-22T08:31:00Z">
          <w:pPr>
            <w:spacing w:after="0" w:line="480" w:lineRule="auto"/>
          </w:pPr>
        </w:pPrChange>
      </w:pPr>
      <w:r w:rsidRPr="00C501A6">
        <w:rPr>
          <w:rFonts w:ascii="Arial" w:hAnsi="Arial" w:cs="Arial"/>
          <w:b/>
          <w:sz w:val="24"/>
          <w:szCs w:val="24"/>
        </w:rPr>
        <w:t xml:space="preserve">Contrasting </w:t>
      </w:r>
      <w:r w:rsidR="005A4723">
        <w:rPr>
          <w:rFonts w:ascii="Arial" w:hAnsi="Arial" w:cs="Arial"/>
          <w:b/>
          <w:sz w:val="24"/>
          <w:szCs w:val="24"/>
        </w:rPr>
        <w:t>s</w:t>
      </w:r>
      <w:r w:rsidRPr="00C501A6">
        <w:rPr>
          <w:rFonts w:ascii="Arial" w:hAnsi="Arial" w:cs="Arial"/>
          <w:b/>
          <w:sz w:val="24"/>
          <w:szCs w:val="24"/>
        </w:rPr>
        <w:t xml:space="preserve">witching </w:t>
      </w:r>
      <w:r w:rsidR="005A4723">
        <w:rPr>
          <w:rFonts w:ascii="Arial" w:hAnsi="Arial" w:cs="Arial"/>
          <w:b/>
          <w:sz w:val="24"/>
          <w:szCs w:val="24"/>
        </w:rPr>
        <w:t>p</w:t>
      </w:r>
      <w:r w:rsidRPr="00C501A6">
        <w:rPr>
          <w:rFonts w:ascii="Arial" w:hAnsi="Arial" w:cs="Arial"/>
          <w:b/>
          <w:sz w:val="24"/>
          <w:szCs w:val="24"/>
        </w:rPr>
        <w:t>attern of 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and </w:t>
      </w:r>
      <w:r w:rsidR="005A4723">
        <w:rPr>
          <w:rFonts w:ascii="Arial" w:hAnsi="Arial" w:cs="Arial"/>
          <w:b/>
          <w:sz w:val="24"/>
          <w:szCs w:val="24"/>
        </w:rPr>
        <w:t>c</w:t>
      </w:r>
      <w:r w:rsidRPr="00C501A6">
        <w:rPr>
          <w:rFonts w:ascii="Arial" w:hAnsi="Arial" w:cs="Arial"/>
          <w:b/>
          <w:sz w:val="24"/>
          <w:szCs w:val="24"/>
        </w:rPr>
        <w:t xml:space="preserve">hronological </w:t>
      </w:r>
      <w:r w:rsidR="005A4723">
        <w:rPr>
          <w:rFonts w:ascii="Arial" w:hAnsi="Arial" w:cs="Arial"/>
          <w:b/>
          <w:sz w:val="24"/>
          <w:szCs w:val="24"/>
        </w:rPr>
        <w:t>a</w:t>
      </w:r>
      <w:r w:rsidRPr="00C501A6">
        <w:rPr>
          <w:rFonts w:ascii="Arial" w:hAnsi="Arial" w:cs="Arial"/>
          <w:b/>
          <w:sz w:val="24"/>
          <w:szCs w:val="24"/>
        </w:rPr>
        <w:t>ging on LOH</w:t>
      </w:r>
    </w:p>
    <w:p w:rsidR="00A465CD" w:rsidRDefault="00B7591D" w:rsidP="00A465CD">
      <w:pPr>
        <w:spacing w:after="0" w:line="480" w:lineRule="auto"/>
        <w:ind w:firstLine="720"/>
        <w:jc w:val="both"/>
        <w:rPr>
          <w:rFonts w:ascii="Arial" w:hAnsi="Arial" w:cs="Arial"/>
          <w:sz w:val="24"/>
          <w:szCs w:val="24"/>
        </w:rPr>
        <w:pPrChange w:id="988" w:author="Hong Qin" w:date="2012-04-22T08:42:00Z">
          <w:pPr>
            <w:spacing w:after="0" w:line="480" w:lineRule="auto"/>
            <w:ind w:firstLine="720"/>
          </w:pPr>
        </w:pPrChange>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447774">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del w:id="989" w:author="Hong Qin" w:date="2012-04-19T19:17:00Z">
        <w:r w:rsidR="004E38E6" w:rsidRPr="00605020" w:rsidDel="00053B8D">
          <w:rPr>
            <w:rFonts w:ascii="Arial" w:hAnsi="Arial" w:cs="Arial"/>
            <w:sz w:val="24"/>
            <w:szCs w:val="24"/>
          </w:rPr>
          <w:delText>lifespan</w:delText>
        </w:r>
      </w:del>
      <w:ins w:id="990" w:author="Hong Qin" w:date="2012-04-19T19:17:00Z">
        <w:r w:rsidR="00053B8D">
          <w:rPr>
            <w:rFonts w:ascii="Arial" w:hAnsi="Arial" w:cs="Arial"/>
            <w:sz w:val="24"/>
            <w:szCs w:val="24"/>
          </w:rPr>
          <w:t>life span</w:t>
        </w:r>
      </w:ins>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del w:id="991" w:author="Hong Qin" w:date="2012-04-19T19:17:00Z">
        <w:r w:rsidR="008639FA" w:rsidRPr="00605020" w:rsidDel="00053B8D">
          <w:rPr>
            <w:rFonts w:ascii="Arial" w:hAnsi="Arial" w:cs="Arial"/>
            <w:sz w:val="24"/>
            <w:szCs w:val="24"/>
          </w:rPr>
          <w:delText>lifespan</w:delText>
        </w:r>
      </w:del>
      <w:ins w:id="992" w:author="Hong Qin" w:date="2012-04-19T19:17:00Z">
        <w:r w:rsidR="00053B8D">
          <w:rPr>
            <w:rFonts w:ascii="Arial" w:hAnsi="Arial" w:cs="Arial"/>
            <w:sz w:val="24"/>
            <w:szCs w:val="24"/>
          </w:rPr>
          <w:t>life span</w:t>
        </w:r>
      </w:ins>
      <w:r w:rsidR="00AC5D1A">
        <w:rPr>
          <w:rFonts w:ascii="Arial" w:hAnsi="Arial" w:cs="Arial"/>
          <w:sz w:val="24"/>
          <w:szCs w:val="24"/>
        </w:rPr>
        <w:t xml:space="preserve"> </w:t>
      </w:r>
      <w:ins w:id="993" w:author="bidyut k mohanty" w:date="2012-04-21T08:33:00Z">
        <w:del w:id="994" w:author="Hong Qin" w:date="2012-04-22T08:36:00Z">
          <w:r w:rsidR="00E2320B" w:rsidDel="00EB32D9">
            <w:rPr>
              <w:rFonts w:ascii="Arial" w:hAnsi="Arial" w:cs="Arial"/>
              <w:sz w:val="24"/>
              <w:szCs w:val="24"/>
            </w:rPr>
            <w:delText>{</w:delText>
          </w:r>
        </w:del>
      </w:ins>
      <w:del w:id="995" w:author="Hong Qin" w:date="2012-04-22T08:36:00Z">
        <w:r w:rsidR="00C501A6" w:rsidRPr="00C501A6" w:rsidDel="00EB32D9">
          <w:rPr>
            <w:rFonts w:ascii="Arial" w:hAnsi="Arial"/>
            <w:sz w:val="24"/>
          </w:rPr>
          <w:delText>Figure 2</w:delText>
        </w:r>
        <w:r w:rsidR="00AC5D1A" w:rsidDel="00EB32D9">
          <w:rPr>
            <w:rFonts w:ascii="Arial" w:hAnsi="Arial"/>
            <w:sz w:val="24"/>
          </w:rPr>
          <w:delText xml:space="preserve"> </w:delText>
        </w:r>
      </w:del>
      <w:r w:rsidR="00A465CD" w:rsidRPr="00605020">
        <w:rPr>
          <w:rFonts w:ascii="Arial" w:hAnsi="Arial" w:cs="Arial"/>
          <w:sz w:val="24"/>
          <w:szCs w:val="24"/>
        </w:rPr>
        <w:fldChar w:fldCharType="begin"/>
      </w:r>
      <w:ins w:id="996"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997" w:author="Hong Qin" w:date="2012-04-22T17:05:00Z">
        <w:r w:rsidR="00E6379D" w:rsidRPr="00605020"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A465CD" w:rsidRPr="00605020">
        <w:rPr>
          <w:rFonts w:ascii="Arial" w:hAnsi="Arial" w:cs="Arial"/>
          <w:sz w:val="24"/>
          <w:szCs w:val="24"/>
        </w:rPr>
        <w:fldChar w:fldCharType="separate"/>
      </w:r>
      <w:r w:rsidR="00E6379D" w:rsidRPr="00605020">
        <w:rPr>
          <w:rFonts w:ascii="Arial" w:hAnsi="Arial" w:cs="Arial"/>
          <w:noProof/>
          <w:sz w:val="24"/>
          <w:szCs w:val="24"/>
        </w:rPr>
        <w:t>(</w:t>
      </w:r>
      <w:r w:rsidR="00A465CD" w:rsidRPr="00A465CD">
        <w:rPr>
          <w:noProof/>
          <w:rPrChange w:id="998" w:author="hong qin" w:date="2012-04-20T08:36:00Z">
            <w:rPr>
              <w:rFonts w:ascii="Arial" w:hAnsi="Arial"/>
              <w:sz w:val="24"/>
            </w:rPr>
          </w:rPrChange>
        </w:rPr>
        <w:fldChar w:fldCharType="begin"/>
      </w:r>
      <w:del w:id="999" w:author="hong qin" w:date="2012-04-20T08:36:00Z">
        <w:r w:rsidR="00AC5D1A">
          <w:rPr>
            <w:rFonts w:ascii="Arial" w:hAnsi="Arial" w:cs="Arial"/>
            <w:noProof/>
            <w:sz w:val="24"/>
            <w:szCs w:val="24"/>
          </w:rPr>
          <w:delInstrText xml:space="preserve"> </w:delInstrText>
        </w:r>
      </w:del>
      <w:r w:rsidR="00A465CD" w:rsidRPr="00A465CD">
        <w:rPr>
          <w:noProof/>
          <w:rPrChange w:id="1000" w:author="hong qin" w:date="2012-04-20T08:36:00Z">
            <w:rPr>
              <w:rFonts w:ascii="Arial" w:hAnsi="Arial"/>
              <w:sz w:val="24"/>
            </w:rPr>
          </w:rPrChange>
        </w:rPr>
        <w:instrText>HYPERLINK \l "_ENREF_12" \o "Qin, 2008 #516</w:instrText>
      </w:r>
      <w:del w:id="1001" w:author="hong qin" w:date="2012-04-20T08:36:00Z">
        <w:r w:rsidR="00AC5D1A">
          <w:rPr>
            <w:rFonts w:ascii="Arial" w:hAnsi="Arial" w:cs="Arial"/>
            <w:noProof/>
            <w:sz w:val="24"/>
            <w:szCs w:val="24"/>
          </w:rPr>
          <w:delInstrText xml:space="preserve">" </w:delInstrText>
        </w:r>
      </w:del>
      <w:ins w:id="1002" w:author="hong qin" w:date="2012-04-20T08:36:00Z">
        <w:r w:rsidR="002F2F83">
          <w:rPr>
            <w:noProof/>
          </w:rPr>
          <w:instrText>"</w:instrText>
        </w:r>
      </w:ins>
      <w:r w:rsidR="00A465CD" w:rsidRPr="00A465CD">
        <w:rPr>
          <w:noProof/>
          <w:rPrChange w:id="1003"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A465CD" w:rsidRPr="00A465CD">
        <w:rPr>
          <w:noProof/>
          <w:rPrChange w:id="1004" w:author="hong qin" w:date="2012-04-20T08:36:00Z">
            <w:rPr>
              <w:rFonts w:ascii="Arial" w:hAnsi="Arial"/>
              <w:sz w:val="24"/>
            </w:rPr>
          </w:rPrChange>
        </w:rPr>
        <w:fldChar w:fldCharType="end"/>
      </w:r>
      <w:r w:rsidR="00E6379D" w:rsidRPr="00605020">
        <w:rPr>
          <w:rFonts w:ascii="Arial" w:hAnsi="Arial" w:cs="Arial"/>
          <w:noProof/>
          <w:sz w:val="24"/>
          <w:szCs w:val="24"/>
        </w:rPr>
        <w:t>)</w:t>
      </w:r>
      <w:r w:rsidR="00A465CD" w:rsidRPr="00605020">
        <w:rPr>
          <w:rFonts w:ascii="Arial" w:hAnsi="Arial" w:cs="Arial"/>
          <w:sz w:val="24"/>
          <w:szCs w:val="24"/>
        </w:rPr>
        <w:fldChar w:fldCharType="end"/>
      </w:r>
      <w:del w:id="1005" w:author="bidyut k mohanty" w:date="2012-04-22T08:31:00Z">
        <w:r w:rsidR="00DF1F65" w:rsidRPr="00605020">
          <w:rPr>
            <w:rFonts w:ascii="Arial" w:hAnsi="Arial" w:cs="Arial"/>
            <w:sz w:val="24"/>
            <w:szCs w:val="24"/>
          </w:rPr>
          <w:delText>.</w:delText>
        </w:r>
      </w:del>
      <w:ins w:id="1006" w:author="bidyut k mohanty" w:date="2012-04-21T08:34:00Z">
        <w:del w:id="1007" w:author="Hong Qin" w:date="2012-04-22T08:36:00Z">
          <w:r w:rsidR="00E2320B" w:rsidDel="00EB32D9">
            <w:rPr>
              <w:rFonts w:ascii="Arial" w:hAnsi="Arial" w:cs="Arial"/>
              <w:sz w:val="24"/>
              <w:szCs w:val="24"/>
            </w:rPr>
            <w:delText>}</w:delText>
          </w:r>
        </w:del>
      </w:ins>
      <w:ins w:id="1008" w:author="bidyut k mohanty" w:date="2012-04-22T08:31:00Z">
        <w:r w:rsidR="00DF1F65" w:rsidRPr="00605020">
          <w:rPr>
            <w:rFonts w:ascii="Arial" w:hAnsi="Arial" w:cs="Arial"/>
            <w:sz w:val="24"/>
            <w:szCs w:val="24"/>
          </w:rPr>
          <w:t>.</w:t>
        </w:r>
      </w:ins>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ins w:id="1009" w:author="bidyut k mohanty" w:date="2012-04-21T08:34:00Z">
        <w:r w:rsidR="00E2320B">
          <w:rPr>
            <w:rFonts w:ascii="Arial" w:hAnsi="Arial" w:cs="Arial"/>
            <w:sz w:val="24"/>
            <w:szCs w:val="24"/>
          </w:rPr>
          <w:t xml:space="preserve"> </w:t>
        </w:r>
      </w:ins>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del w:id="1010" w:author="Hong Qin" w:date="2012-04-22T08:37:00Z">
        <w:r w:rsidR="00B157B4" w:rsidRPr="00605020" w:rsidDel="00346372">
          <w:rPr>
            <w:rFonts w:ascii="Arial" w:hAnsi="Arial" w:cs="Arial"/>
            <w:sz w:val="24"/>
            <w:szCs w:val="24"/>
          </w:rPr>
          <w:delText>, which represents mitotic asymmetry</w:delText>
        </w:r>
        <w:r w:rsidR="004829C3" w:rsidRPr="00605020" w:rsidDel="00346372">
          <w:rPr>
            <w:rFonts w:ascii="Arial" w:hAnsi="Arial" w:cs="Arial"/>
            <w:sz w:val="24"/>
            <w:szCs w:val="24"/>
          </w:rPr>
          <w:delText>.</w:delText>
        </w:r>
      </w:del>
      <w:r w:rsidR="0052550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del w:id="1011" w:author="hong qin" w:date="2012-04-20T08:36:00Z">
        <w:r w:rsidR="00640C99" w:rsidRPr="00605020">
          <w:rPr>
            <w:rFonts w:ascii="Arial" w:hAnsi="Arial" w:cs="Arial"/>
            <w:sz w:val="24"/>
            <w:szCs w:val="24"/>
          </w:rPr>
          <w:delText>C</w:delText>
        </w:r>
        <w:r w:rsidR="00640C99" w:rsidRPr="00605020">
          <w:rPr>
            <w:rFonts w:ascii="Arial" w:hAnsi="Arial" w:cs="Arial"/>
            <w:sz w:val="24"/>
            <w:szCs w:val="24"/>
            <w:vertAlign w:val="subscript"/>
          </w:rPr>
          <w:delText>v</w:delText>
        </w:r>
        <w:r w:rsidR="00652412" w:rsidRPr="00605020">
          <w:rPr>
            <w:rFonts w:ascii="Arial" w:hAnsi="Arial" w:cs="Arial"/>
            <w:sz w:val="24"/>
            <w:szCs w:val="24"/>
          </w:rPr>
          <w:delText>represents</w:delText>
        </w:r>
      </w:del>
      <w:ins w:id="1012" w:author="Hong Qin" w:date="2012-04-19T19:11:00Z">
        <w:r w:rsidR="00223424">
          <w:rPr>
            <w:rFonts w:ascii="Arial" w:hAnsi="Arial" w:cs="Arial"/>
            <w:sz w:val="24"/>
            <w:szCs w:val="24"/>
          </w:rPr>
          <w:t xml:space="preserve"> </w:t>
        </w:r>
      </w:ins>
      <w:ins w:id="1013" w:author="hong qin" w:date="2012-04-20T08:36:00Z">
        <w:r w:rsidR="00640C99" w:rsidRPr="00605020">
          <w:rPr>
            <w:rFonts w:ascii="Arial" w:hAnsi="Arial" w:cs="Arial"/>
            <w:sz w:val="24"/>
            <w:szCs w:val="24"/>
          </w:rPr>
          <w:t>C</w:t>
        </w:r>
        <w:r w:rsidR="00640C99" w:rsidRPr="00605020">
          <w:rPr>
            <w:rFonts w:ascii="Arial" w:hAnsi="Arial" w:cs="Arial"/>
            <w:sz w:val="24"/>
            <w:szCs w:val="24"/>
            <w:vertAlign w:val="subscript"/>
          </w:rPr>
          <w:t>v</w:t>
        </w:r>
      </w:ins>
      <w:ins w:id="1014" w:author="Hong Qin" w:date="2012-04-19T19:11:00Z">
        <w:r w:rsidR="00223424">
          <w:rPr>
            <w:rFonts w:ascii="Arial" w:hAnsi="Arial" w:cs="Arial"/>
            <w:sz w:val="24"/>
            <w:szCs w:val="24"/>
            <w:vertAlign w:val="subscript"/>
          </w:rPr>
          <w:t xml:space="preserve"> </w:t>
        </w:r>
      </w:ins>
      <w:ins w:id="1015" w:author="hong qin" w:date="2012-04-20T08:36:00Z">
        <w:r w:rsidR="00652412" w:rsidRPr="00605020">
          <w:rPr>
            <w:rFonts w:ascii="Arial" w:hAnsi="Arial" w:cs="Arial"/>
            <w:sz w:val="24"/>
            <w:szCs w:val="24"/>
          </w:rPr>
          <w:t>represents</w:t>
        </w:r>
      </w:ins>
      <w:r w:rsidR="00652412" w:rsidRPr="00605020">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52550D">
        <w:rPr>
          <w:rFonts w:ascii="Arial" w:hAnsi="Arial" w:cs="Arial"/>
          <w:sz w:val="24"/>
          <w:szCs w:val="24"/>
        </w:rPr>
        <w:t xml:space="preserve"> </w:t>
      </w:r>
      <w:ins w:id="1016" w:author="bidyut k mohanty" w:date="2012-04-21T08:35:00Z">
        <w:r w:rsidR="00801AC1">
          <w:rPr>
            <w:rFonts w:ascii="Arial" w:hAnsi="Arial" w:cs="Arial"/>
            <w:sz w:val="24"/>
            <w:szCs w:val="24"/>
          </w:rPr>
          <w:t>(</w:t>
        </w:r>
      </w:ins>
      <w:r w:rsidR="00C501A6" w:rsidRPr="00C501A6">
        <w:rPr>
          <w:rFonts w:ascii="Arial" w:hAnsi="Arial"/>
          <w:sz w:val="24"/>
        </w:rPr>
        <w:t>Figure 4B</w:t>
      </w:r>
      <w:ins w:id="1017" w:author="bidyut k mohanty" w:date="2012-04-21T08:35:00Z">
        <w:r w:rsidR="00801AC1">
          <w:rPr>
            <w:rFonts w:ascii="Arial" w:hAnsi="Arial"/>
            <w:sz w:val="24"/>
          </w:rPr>
          <w:t>)</w:t>
        </w:r>
      </w:ins>
      <w:r w:rsidR="000A613A" w:rsidRPr="00605020">
        <w:rPr>
          <w:rFonts w:ascii="Arial" w:hAnsi="Arial" w:cs="Arial"/>
          <w:sz w:val="24"/>
          <w:szCs w:val="24"/>
        </w:rPr>
        <w:t>.</w:t>
      </w:r>
      <w:r w:rsidR="0052550D">
        <w:rPr>
          <w:rFonts w:ascii="Arial" w:hAnsi="Arial" w:cs="Arial"/>
          <w:sz w:val="24"/>
          <w:szCs w:val="24"/>
        </w:rPr>
        <w:t xml:space="preserve"> </w:t>
      </w:r>
      <w:ins w:id="1018" w:author="Hong Qin" w:date="2012-04-22T08:37:00Z">
        <w:r w:rsidR="00346372">
          <w:rPr>
            <w:rFonts w:ascii="Arial" w:hAnsi="Arial" w:cs="Arial"/>
            <w:sz w:val="24"/>
            <w:szCs w:val="24"/>
          </w:rPr>
          <w:t xml:space="preserve">The ratio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346372">
          <w:rPr>
            <w:rFonts w:ascii="Arial" w:hAnsi="Arial" w:cs="Arial"/>
            <w:sz w:val="24"/>
            <w:szCs w:val="24"/>
            <w:vertAlign w:val="subscript"/>
          </w:rPr>
          <w:t xml:space="preserve"> </w:t>
        </w:r>
      </w:ins>
      <w:ins w:id="1019" w:author="Hong Qin" w:date="2012-04-22T08:38:00Z">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H2O2-</w:t>
        </w:r>
      </w:ins>
      <w:ins w:id="1020" w:author="Hong Qin" w:date="2012-04-22T08:39:00Z">
        <w:r w:rsidR="00B4201B">
          <w:rPr>
            <w:rFonts w:ascii="Arial" w:hAnsi="Arial" w:cs="Arial"/>
            <w:sz w:val="24"/>
            <w:szCs w:val="24"/>
          </w:rPr>
          <w:t>induced</w:t>
        </w:r>
      </w:ins>
      <w:ins w:id="1021" w:author="Hong Qin" w:date="2012-04-22T08:38:00Z">
        <w:r w:rsidR="00B4201B">
          <w:rPr>
            <w:rFonts w:ascii="Arial" w:hAnsi="Arial" w:cs="Arial"/>
            <w:sz w:val="24"/>
            <w:szCs w:val="24"/>
          </w:rPr>
          <w:t xml:space="preserve"> LOH</w:t>
        </w:r>
      </w:ins>
      <w:ins w:id="1022" w:author="Hong Qin" w:date="2012-04-22T08:39:00Z">
        <w:r w:rsidR="00013FB4">
          <w:rPr>
            <w:rFonts w:ascii="Arial" w:hAnsi="Arial" w:cs="Arial"/>
            <w:sz w:val="24"/>
            <w:szCs w:val="24"/>
          </w:rPr>
          <w:t xml:space="preserve">. </w:t>
        </w:r>
      </w:ins>
      <w:del w:id="1023" w:author="Hong Qin" w:date="2012-04-22T08:42:00Z">
        <w:r w:rsidR="008905A8" w:rsidDel="00A26537">
          <w:rPr>
            <w:rFonts w:ascii="Arial" w:hAnsi="Arial" w:cs="Arial"/>
            <w:sz w:val="24"/>
            <w:szCs w:val="24"/>
          </w:rPr>
          <w:delText xml:space="preserve">This suggests that there is a greater </w:delText>
        </w:r>
        <w:r w:rsidR="0052550D" w:rsidDel="00A26537">
          <w:rPr>
            <w:rFonts w:ascii="Arial" w:hAnsi="Arial" w:cs="Arial"/>
            <w:sz w:val="24"/>
            <w:szCs w:val="24"/>
          </w:rPr>
          <w:delText>probability of</w:delText>
        </w:r>
        <w:r w:rsidR="009F13D8" w:rsidRPr="00605020" w:rsidDel="00A26537">
          <w:rPr>
            <w:rFonts w:ascii="Arial" w:hAnsi="Arial" w:cs="Arial"/>
            <w:sz w:val="24"/>
            <w:szCs w:val="24"/>
          </w:rPr>
          <w:delText xml:space="preserve"> observing a </w:delText>
        </w:r>
      </w:del>
      <w:ins w:id="1024" w:author="Hong Qin" w:date="2012-04-22T08:42:00Z">
        <w:r w:rsidR="00A26537">
          <w:rPr>
            <w:rFonts w:ascii="Arial" w:hAnsi="Arial" w:cs="Arial"/>
            <w:sz w:val="24"/>
            <w:szCs w:val="24"/>
          </w:rPr>
          <w:t xml:space="preserve">For most natural isolates, </w:t>
        </w:r>
      </w:ins>
      <w:ins w:id="1025" w:author="Hong Qin" w:date="2012-04-22T08:43:00Z">
        <w:r w:rsidR="00A26537">
          <w:rPr>
            <w:rFonts w:ascii="Arial" w:hAnsi="Arial" w:cs="Arial"/>
            <w:sz w:val="24"/>
            <w:szCs w:val="24"/>
          </w:rPr>
          <w:t xml:space="preserve">this </w:t>
        </w:r>
      </w:ins>
      <w:del w:id="1026" w:author="Hong Qin" w:date="2012-04-22T08:43:00Z">
        <w:r w:rsidR="009F13D8" w:rsidRPr="00605020" w:rsidDel="00A26537">
          <w:rPr>
            <w:rFonts w:ascii="Arial" w:hAnsi="Arial" w:cs="Arial"/>
            <w:sz w:val="24"/>
            <w:szCs w:val="24"/>
          </w:rPr>
          <w:delText xml:space="preserve">higher frequency of strains with </w:delText>
        </w:r>
      </w:del>
      <w:del w:id="1027"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v</w:delText>
        </w:r>
      </w:del>
      <w:ins w:id="1028" w:author="Hong Qin" w:date="2012-04-22T08:35:00Z">
        <w:r w:rsidR="0065678D" w:rsidRPr="00605020">
          <w:rPr>
            <w:rFonts w:ascii="Arial" w:hAnsi="Arial" w:cs="Arial"/>
            <w:sz w:val="24"/>
            <w:szCs w:val="24"/>
          </w:rPr>
          <w:t>C</w:t>
        </w:r>
        <w:r w:rsidR="0065678D">
          <w:rPr>
            <w:rFonts w:ascii="Arial" w:hAnsi="Arial" w:cs="Arial"/>
            <w:sz w:val="24"/>
            <w:szCs w:val="24"/>
            <w:vertAlign w:val="subscript"/>
          </w:rPr>
          <w:t>b</w:t>
        </w:r>
      </w:ins>
      <w:r w:rsidR="000A613A" w:rsidRPr="00605020">
        <w:rPr>
          <w:rFonts w:ascii="Arial" w:hAnsi="Arial" w:cs="Arial"/>
          <w:sz w:val="24"/>
          <w:szCs w:val="24"/>
        </w:rPr>
        <w:t>/</w:t>
      </w:r>
      <w:del w:id="1029"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b</w:delText>
        </w:r>
        <w:r w:rsidR="000A613A" w:rsidRPr="00605020" w:rsidDel="0065678D">
          <w:rPr>
            <w:rFonts w:ascii="Arial" w:hAnsi="Arial" w:cs="Arial"/>
            <w:sz w:val="24"/>
            <w:szCs w:val="24"/>
          </w:rPr>
          <w:delText xml:space="preserve"> </w:delText>
        </w:r>
      </w:del>
      <w:ins w:id="1030" w:author="Hong Qin" w:date="2012-04-22T08:35:00Z">
        <w:r w:rsidR="0065678D" w:rsidRPr="00605020">
          <w:rPr>
            <w:rFonts w:ascii="Arial" w:hAnsi="Arial" w:cs="Arial"/>
            <w:sz w:val="24"/>
            <w:szCs w:val="24"/>
          </w:rPr>
          <w:t>C</w:t>
        </w:r>
        <w:r w:rsidR="0065678D">
          <w:rPr>
            <w:rFonts w:ascii="Arial" w:hAnsi="Arial" w:cs="Arial"/>
            <w:sz w:val="24"/>
            <w:szCs w:val="24"/>
            <w:vertAlign w:val="subscript"/>
          </w:rPr>
          <w:t>v</w:t>
        </w:r>
        <w:r w:rsidR="0065678D" w:rsidRPr="00605020">
          <w:rPr>
            <w:rFonts w:ascii="Arial" w:hAnsi="Arial" w:cs="Arial"/>
            <w:sz w:val="24"/>
            <w:szCs w:val="24"/>
          </w:rPr>
          <w:t xml:space="preserve"> </w:t>
        </w:r>
      </w:ins>
      <w:r w:rsidR="000A613A" w:rsidRPr="00605020">
        <w:rPr>
          <w:rFonts w:ascii="Arial" w:hAnsi="Arial" w:cs="Arial"/>
          <w:sz w:val="24"/>
          <w:szCs w:val="24"/>
        </w:rPr>
        <w:t>ratio</w:t>
      </w:r>
      <w:del w:id="1031" w:author="Hong Qin" w:date="2012-04-22T08:43:00Z">
        <w:r w:rsidR="009F13D8" w:rsidRPr="00605020" w:rsidDel="00A26537">
          <w:rPr>
            <w:rFonts w:ascii="Arial" w:hAnsi="Arial" w:cs="Arial"/>
            <w:sz w:val="24"/>
            <w:szCs w:val="24"/>
          </w:rPr>
          <w:delText>s that</w:delText>
        </w:r>
      </w:del>
      <w:r w:rsidR="009F13D8" w:rsidRPr="00605020">
        <w:rPr>
          <w:rFonts w:ascii="Arial" w:hAnsi="Arial" w:cs="Arial"/>
          <w:sz w:val="24"/>
          <w:szCs w:val="24"/>
        </w:rPr>
        <w:t xml:space="preserve"> are lower than one </w:t>
      </w:r>
      <w:ins w:id="1032" w:author="bidyut k mohanty" w:date="2012-04-21T08:36:00Z">
        <w:r w:rsidR="00801AC1">
          <w:rPr>
            <w:rFonts w:ascii="Arial" w:hAnsi="Arial" w:cs="Arial"/>
            <w:sz w:val="24"/>
            <w:szCs w:val="24"/>
          </w:rPr>
          <w:t>(</w:t>
        </w:r>
      </w:ins>
      <w:r w:rsidR="00A465CD" w:rsidRPr="00A465CD">
        <w:rPr>
          <w:rFonts w:ascii="Arial" w:hAnsi="Arial"/>
          <w:b/>
          <w:sz w:val="24"/>
          <w:rPrChange w:id="1033" w:author="bidyut k mohanty" w:date="2012-04-22T08:31:00Z">
            <w:rPr>
              <w:rFonts w:ascii="Arial" w:hAnsi="Arial" w:cs="Arial"/>
              <w:sz w:val="24"/>
              <w:szCs w:val="24"/>
            </w:rPr>
          </w:rPrChange>
        </w:rPr>
        <w:t>Figure</w:t>
      </w:r>
      <w:ins w:id="1034" w:author="bidyut k mohanty" w:date="2012-04-21T08:36:00Z">
        <w:r w:rsidR="00A465CD" w:rsidRPr="00A465CD">
          <w:rPr>
            <w:rFonts w:ascii="Arial" w:hAnsi="Arial"/>
            <w:b/>
            <w:sz w:val="24"/>
            <w:rPrChange w:id="1035" w:author="bidyut k mohanty" w:date="2012-04-22T08:31:00Z">
              <w:rPr>
                <w:rFonts w:ascii="Arial" w:hAnsi="Arial" w:cs="Arial"/>
                <w:sz w:val="24"/>
                <w:szCs w:val="24"/>
              </w:rPr>
            </w:rPrChange>
          </w:rPr>
          <w:t xml:space="preserve"> </w:t>
        </w:r>
      </w:ins>
      <w:ins w:id="1036" w:author="bidyut k mohanty" w:date="2012-04-22T08:31:00Z">
        <w:del w:id="1037" w:author="Hong Qin" w:date="2012-04-22T08:35:00Z">
          <w:r w:rsidR="00AE4926" w:rsidDel="00CA558B">
            <w:rPr>
              <w:rFonts w:ascii="Arial" w:hAnsi="Arial" w:cs="Arial"/>
              <w:b/>
              <w:sz w:val="24"/>
              <w:szCs w:val="24"/>
            </w:rPr>
            <w:delText>7</w:delText>
          </w:r>
          <w:r w:rsidR="00C501A6" w:rsidRPr="00C501A6" w:rsidDel="00CA558B">
            <w:rPr>
              <w:rFonts w:ascii="Arial" w:hAnsi="Arial" w:cs="Arial"/>
              <w:b/>
              <w:sz w:val="24"/>
              <w:szCs w:val="24"/>
            </w:rPr>
            <w:delText>,</w:delText>
          </w:r>
        </w:del>
        <w:r w:rsidR="00A465CD" w:rsidRPr="00A465CD">
          <w:rPr>
            <w:rFonts w:ascii="Arial" w:hAnsi="Arial" w:cs="Arial"/>
            <w:sz w:val="24"/>
            <w:szCs w:val="24"/>
            <w:rPrChange w:id="1038" w:author="bidyut k mohanty" w:date="2012-04-21T08:36:00Z">
              <w:rPr>
                <w:rFonts w:ascii="Arial" w:hAnsi="Arial" w:cs="Arial"/>
                <w:b/>
                <w:sz w:val="24"/>
                <w:szCs w:val="24"/>
              </w:rPr>
            </w:rPrChange>
          </w:rPr>
          <w:t>6,</w:t>
        </w:r>
      </w:ins>
      <w:ins w:id="1039" w:author="Hong Qin" w:date="2012-04-22T08:35:00Z">
        <w:r w:rsidR="00CA558B">
          <w:rPr>
            <w:rFonts w:ascii="Arial" w:hAnsi="Arial" w:cs="Arial"/>
            <w:sz w:val="24"/>
            <w:szCs w:val="24"/>
          </w:rPr>
          <w:t>7, and</w:t>
        </w:r>
      </w:ins>
      <w:ins w:id="1040" w:author="bidyut k mohanty" w:date="2012-04-21T08:35:00Z">
        <w:r w:rsidR="00A465CD" w:rsidRPr="00A465CD">
          <w:rPr>
            <w:rFonts w:ascii="Arial" w:hAnsi="Arial" w:cs="Arial"/>
            <w:sz w:val="24"/>
            <w:szCs w:val="24"/>
            <w:rPrChange w:id="1041" w:author="bidyut k mohanty" w:date="2012-04-21T08:36:00Z">
              <w:rPr>
                <w:rFonts w:ascii="Arial" w:hAnsi="Arial" w:cs="Arial"/>
                <w:b/>
                <w:sz w:val="24"/>
                <w:szCs w:val="24"/>
              </w:rPr>
            </w:rPrChange>
          </w:rPr>
          <w:t xml:space="preserve"> </w:t>
        </w:r>
      </w:ins>
      <w:r w:rsidR="00A465CD" w:rsidRPr="00A465CD">
        <w:rPr>
          <w:rFonts w:ascii="Arial" w:hAnsi="Arial"/>
          <w:sz w:val="24"/>
          <w:rPrChange w:id="1042" w:author="bidyut k mohanty" w:date="2012-04-22T08:31:00Z">
            <w:rPr>
              <w:rFonts w:ascii="Arial" w:hAnsi="Arial"/>
              <w:b/>
              <w:sz w:val="24"/>
            </w:rPr>
          </w:rPrChange>
        </w:rPr>
        <w:t>Table</w:t>
      </w:r>
      <w:ins w:id="1043" w:author="bidyut k mohanty" w:date="2012-04-21T08:36:00Z">
        <w:r w:rsidR="00A465CD" w:rsidRPr="00A465CD">
          <w:rPr>
            <w:rFonts w:ascii="Arial" w:hAnsi="Arial"/>
            <w:b/>
            <w:sz w:val="24"/>
            <w:rPrChange w:id="1044" w:author="bidyut k mohanty" w:date="2012-04-22T08:31:00Z">
              <w:rPr>
                <w:rFonts w:ascii="Arial" w:hAnsi="Arial" w:cs="Arial"/>
                <w:sz w:val="24"/>
                <w:szCs w:val="24"/>
              </w:rPr>
            </w:rPrChange>
          </w:rPr>
          <w:t xml:space="preserve"> </w:t>
        </w:r>
      </w:ins>
      <w:r w:rsidR="00A465CD" w:rsidRPr="00A465CD">
        <w:rPr>
          <w:rFonts w:ascii="Arial" w:hAnsi="Arial"/>
          <w:sz w:val="24"/>
          <w:rPrChange w:id="1045" w:author="bidyut k mohanty" w:date="2012-04-22T08:31:00Z">
            <w:rPr>
              <w:rFonts w:ascii="Arial" w:hAnsi="Arial"/>
              <w:b/>
              <w:sz w:val="24"/>
            </w:rPr>
          </w:rPrChange>
        </w:rPr>
        <w:t>2</w:t>
      </w:r>
      <w:ins w:id="1046" w:author="bidyut k mohanty" w:date="2012-04-21T08:36:00Z">
        <w:r w:rsidR="00A465CD" w:rsidRPr="00A465CD">
          <w:rPr>
            <w:rFonts w:ascii="Arial" w:hAnsi="Arial"/>
            <w:b/>
            <w:sz w:val="24"/>
            <w:rPrChange w:id="1047" w:author="bidyut k mohanty" w:date="2012-04-22T08:31:00Z">
              <w:rPr>
                <w:rFonts w:ascii="Arial" w:hAnsi="Arial" w:cs="Arial"/>
                <w:sz w:val="24"/>
                <w:szCs w:val="24"/>
              </w:rPr>
            </w:rPrChange>
          </w:rPr>
          <w:t>)</w:t>
        </w:r>
      </w:ins>
      <w:r w:rsidR="006A303C" w:rsidRPr="00605020">
        <w:rPr>
          <w:rFonts w:ascii="Arial" w:hAnsi="Arial" w:cs="Arial"/>
          <w:sz w:val="24"/>
          <w:szCs w:val="24"/>
        </w:rPr>
        <w:t>.</w:t>
      </w:r>
    </w:p>
    <w:p w:rsidR="00A465CD" w:rsidRDefault="0072137D" w:rsidP="00A465CD">
      <w:pPr>
        <w:spacing w:after="0" w:line="480" w:lineRule="auto"/>
        <w:ind w:firstLine="720"/>
        <w:rPr>
          <w:rFonts w:ascii="Arial" w:hAnsi="Arial" w:cs="Arial"/>
          <w:sz w:val="24"/>
          <w:szCs w:val="24"/>
        </w:rPr>
        <w:pPrChange w:id="1048" w:author="bidyut k mohanty" w:date="2012-04-22T08:31:00Z">
          <w:pPr>
            <w:spacing w:after="0" w:line="480" w:lineRule="auto"/>
            <w:ind w:firstLine="720"/>
            <w:jc w:val="both"/>
          </w:pPr>
        </w:pPrChange>
      </w:pPr>
      <w:commentRangeStart w:id="1049"/>
      <w:r w:rsidRPr="0072137D">
        <w:rPr>
          <w:rFonts w:ascii="Arial" w:eastAsia="Arial" w:hAnsi="Arial" w:cs="Arial"/>
          <w:sz w:val="24"/>
          <w:szCs w:val="24"/>
        </w:rPr>
        <w:t xml:space="preserve">A regression analysis revealed that genome and viability sensitivity varies with each strain background. </w:t>
      </w:r>
      <w:commentRangeEnd w:id="1049"/>
      <w:r w:rsidR="008E0BDD">
        <w:rPr>
          <w:rStyle w:val="CommentReference"/>
        </w:rPr>
        <w:commentReference w:id="1049"/>
      </w:r>
      <w:r w:rsidRPr="0072137D">
        <w:rPr>
          <w:rFonts w:ascii="Arial" w:eastAsia="Arial" w:hAnsi="Arial" w:cs="Arial"/>
          <w:sz w:val="24"/>
          <w:szCs w:val="24"/>
        </w:rPr>
        <w:t>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of 0.024.</w:t>
      </w:r>
      <w:r w:rsidR="00340847">
        <w:rPr>
          <w:rFonts w:ascii="Arial" w:eastAsia="Arial" w:hAnsi="Arial" w:cs="Arial"/>
          <w:sz w:val="24"/>
          <w:szCs w:val="24"/>
        </w:rPr>
        <w:t xml:space="preserve"> </w:t>
      </w:r>
      <w:r w:rsidRPr="0072137D">
        <w:rPr>
          <w:rFonts w:ascii="Arial" w:eastAsia="Arial" w:hAnsi="Arial" w:cs="Arial"/>
          <w:sz w:val="24"/>
          <w:szCs w:val="24"/>
        </w:rPr>
        <w:t>The R-squared value of 0.54 indicates a strong association between these measures.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ins w:id="1050" w:author="bidyut k mohanty" w:date="2012-04-21T08:44:00Z">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ins>
      <w:del w:id="1051" w:author="bidyut k mohanty" w:date="2012-04-21T08:44:00Z">
        <w:r w:rsidRPr="0072137D" w:rsidDel="00CC05C5">
          <w:rPr>
            <w:rFonts w:ascii="Arial" w:eastAsia="Arial" w:hAnsi="Arial" w:cs="Arial"/>
            <w:sz w:val="24"/>
            <w:szCs w:val="24"/>
          </w:rPr>
          <w:delText xml:space="preserve">ratio </w:delText>
        </w:r>
      </w:del>
      <w:r w:rsidRPr="0072137D">
        <w:rPr>
          <w:rFonts w:ascii="Arial" w:eastAsia="Arial" w:hAnsi="Arial" w:cs="Arial"/>
          <w:sz w:val="24"/>
          <w:szCs w:val="24"/>
        </w:rPr>
        <w:t>less than 1.</w:t>
      </w:r>
      <w:del w:id="1052" w:author="hong qin" w:date="2012-04-20T08:36:00Z">
        <w:r w:rsidRPr="0072137D">
          <w:rPr>
            <w:rFonts w:ascii="Arial" w:eastAsia="Arial" w:hAnsi="Arial" w:cs="Arial"/>
            <w:sz w:val="24"/>
            <w:szCs w:val="24"/>
          </w:rPr>
          <w:delText>0indicates</w:delText>
        </w:r>
      </w:del>
      <w:ins w:id="1053" w:author="hong qin" w:date="2012-04-20T08:36:00Z">
        <w:r w:rsidRPr="0072137D">
          <w:rPr>
            <w:rFonts w:ascii="Arial" w:eastAsia="Arial" w:hAnsi="Arial" w:cs="Arial"/>
            <w:sz w:val="24"/>
            <w:szCs w:val="24"/>
          </w:rPr>
          <w:t>0</w:t>
        </w:r>
      </w:ins>
      <w:ins w:id="1054" w:author="Hong Qin" w:date="2012-04-19T19:12:00Z">
        <w:r w:rsidR="00223424">
          <w:rPr>
            <w:rFonts w:ascii="Arial" w:eastAsia="Arial" w:hAnsi="Arial" w:cs="Arial"/>
            <w:sz w:val="24"/>
            <w:szCs w:val="24"/>
          </w:rPr>
          <w:t xml:space="preserve"> </w:t>
        </w:r>
      </w:ins>
      <w:ins w:id="1055" w:author="hong qin" w:date="2012-04-20T08:36:00Z">
        <w:r w:rsidRPr="0072137D">
          <w:rPr>
            <w:rFonts w:ascii="Arial" w:eastAsia="Arial" w:hAnsi="Arial" w:cs="Arial"/>
            <w:sz w:val="24"/>
            <w:szCs w:val="24"/>
          </w:rPr>
          <w:t>indicates</w:t>
        </w:r>
      </w:ins>
      <w:r w:rsidRPr="0072137D">
        <w:rPr>
          <w:rFonts w:ascii="Arial" w:eastAsia="Arial" w:hAnsi="Arial" w:cs="Arial"/>
          <w:sz w:val="24"/>
          <w:szCs w:val="24"/>
        </w:rPr>
        <w:t xml:space="preserve">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and thus a greater dose of hydrogen peroxide 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w:t>
      </w:r>
      <w:del w:id="1056" w:author="hong qin" w:date="2012-04-20T08:36:00Z">
        <w:r w:rsidRPr="0072137D">
          <w:rPr>
            <w:rFonts w:ascii="Arial" w:eastAsia="Arial" w:hAnsi="Arial" w:cs="Arial"/>
            <w:sz w:val="24"/>
            <w:szCs w:val="24"/>
          </w:rPr>
          <w:delText>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greater</w:delText>
        </w:r>
      </w:del>
      <w:ins w:id="1057" w:author="hong qin" w:date="2012-04-20T08:36:00Z">
        <w:r w:rsidRPr="0072137D">
          <w:rPr>
            <w:rFonts w:ascii="Arial" w:eastAsia="Arial" w:hAnsi="Arial" w:cs="Arial"/>
            <w:sz w:val="24"/>
            <w:szCs w:val="24"/>
          </w:rPr>
          <w:t>C</w:t>
        </w:r>
        <w:r w:rsidRPr="0072137D">
          <w:rPr>
            <w:rFonts w:ascii="Arial" w:eastAsia="Arial" w:hAnsi="Arial" w:cs="Arial"/>
            <w:sz w:val="24"/>
            <w:szCs w:val="24"/>
            <w:vertAlign w:val="subscript"/>
          </w:rPr>
          <w:t>v</w:t>
        </w:r>
      </w:ins>
      <w:ins w:id="1058" w:author="Hong Qin" w:date="2012-04-19T19:12:00Z">
        <w:r w:rsidR="00223424">
          <w:rPr>
            <w:rFonts w:ascii="Arial" w:eastAsia="Arial" w:hAnsi="Arial" w:cs="Arial"/>
            <w:sz w:val="24"/>
            <w:szCs w:val="24"/>
            <w:vertAlign w:val="subscript"/>
          </w:rPr>
          <w:t xml:space="preserve"> </w:t>
        </w:r>
        <w:r w:rsidR="00223424">
          <w:rPr>
            <w:rFonts w:ascii="Arial" w:eastAsia="Arial" w:hAnsi="Arial" w:cs="Arial"/>
            <w:sz w:val="24"/>
            <w:szCs w:val="24"/>
          </w:rPr>
          <w:t>value g</w:t>
        </w:r>
      </w:ins>
      <w:del w:id="1059" w:author="Hong Qin" w:date="2012-04-19T19:12:00Z">
        <w:r w:rsidRPr="0072137D" w:rsidDel="00223424">
          <w:rPr>
            <w:rFonts w:ascii="Arial" w:eastAsia="Arial" w:hAnsi="Arial" w:cs="Arial"/>
            <w:sz w:val="24"/>
            <w:szCs w:val="24"/>
          </w:rPr>
          <w:delText>g</w:delText>
        </w:r>
      </w:del>
      <w:ins w:id="1060" w:author="hong qin" w:date="2012-04-20T08:36:00Z">
        <w:r w:rsidRPr="0072137D">
          <w:rPr>
            <w:rFonts w:ascii="Arial" w:eastAsia="Arial" w:hAnsi="Arial" w:cs="Arial"/>
            <w:sz w:val="24"/>
            <w:szCs w:val="24"/>
          </w:rPr>
          <w:t>reater</w:t>
        </w:r>
      </w:ins>
      <w:r w:rsidRPr="0072137D">
        <w:rPr>
          <w:rFonts w:ascii="Arial" w:eastAsia="Arial" w:hAnsi="Arial" w:cs="Arial"/>
          <w:sz w:val="24"/>
          <w:szCs w:val="24"/>
        </w:rPr>
        <w:t xml:space="preserve">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w:t>
      </w:r>
      <w:ins w:id="1061" w:author="bidyut k mohanty" w:date="2012-04-21T08:46:00Z">
        <w:r w:rsidR="00CC05C5">
          <w:rPr>
            <w:rFonts w:ascii="Arial" w:eastAsia="Arial" w:hAnsi="Arial" w:cs="Arial"/>
            <w:sz w:val="24"/>
            <w:szCs w:val="24"/>
          </w:rPr>
          <w:t xml:space="preserve"> </w:t>
        </w:r>
      </w:ins>
      <w:r w:rsidRPr="0072137D">
        <w:rPr>
          <w:rFonts w:ascii="Arial" w:eastAsia="Arial" w:hAnsi="Arial" w:cs="Arial"/>
          <w:sz w:val="24"/>
          <w:szCs w:val="24"/>
        </w:rPr>
        <w: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ins w:id="1062" w:author="bidyut k mohanty" w:date="2012-04-21T08:46:00Z">
        <w:r w:rsidR="006124E5">
          <w:rPr>
            <w:rFonts w:ascii="Arial" w:eastAsia="Arial" w:hAnsi="Arial" w:cs="Arial"/>
            <w:sz w:val="24"/>
            <w:szCs w:val="24"/>
          </w:rPr>
          <w:t>(</w:t>
        </w:r>
      </w:ins>
      <w:r w:rsidRPr="0072137D">
        <w:rPr>
          <w:rFonts w:ascii="Arial" w:eastAsia="Arial" w:hAnsi="Arial" w:cs="Arial"/>
          <w:sz w:val="24"/>
          <w:szCs w:val="24"/>
        </w:rPr>
        <w:t xml:space="preserve">Figure </w:t>
      </w:r>
      <w:ins w:id="1063" w:author="bidyut k mohanty" w:date="2012-04-22T08:31:00Z">
        <w:r w:rsidR="00AE4926">
          <w:rPr>
            <w:rFonts w:ascii="Arial" w:eastAsia="Arial" w:hAnsi="Arial" w:cs="Arial"/>
            <w:sz w:val="24"/>
            <w:szCs w:val="24"/>
          </w:rPr>
          <w:t>9</w:t>
        </w:r>
        <w:r w:rsidRPr="0072137D">
          <w:rPr>
            <w:rFonts w:ascii="Arial" w:eastAsia="Arial" w:hAnsi="Arial" w:cs="Arial"/>
            <w:sz w:val="24"/>
            <w:szCs w:val="24"/>
          </w:rPr>
          <w:t>7</w:t>
        </w:r>
      </w:ins>
      <w:ins w:id="1064" w:author="bidyut k mohanty" w:date="2012-04-21T08:46:00Z">
        <w:r w:rsidR="006124E5">
          <w:rPr>
            <w:rFonts w:ascii="Arial" w:eastAsia="Arial" w:hAnsi="Arial" w:cs="Arial"/>
            <w:sz w:val="24"/>
            <w:szCs w:val="24"/>
          </w:rPr>
          <w:t>)</w:t>
        </w:r>
      </w:ins>
      <w:r w:rsidR="00C10156" w:rsidRPr="00605020">
        <w:rPr>
          <w:rFonts w:ascii="Arial" w:eastAsia="Arial" w:hAnsi="Arial" w:cs="Arial"/>
          <w:sz w:val="24"/>
          <w:szCs w:val="24"/>
        </w:rPr>
        <w:t>.</w:t>
      </w:r>
    </w:p>
    <w:p w:rsidR="00A465CD" w:rsidRDefault="00A465CD" w:rsidP="00A465CD">
      <w:pPr>
        <w:spacing w:after="0" w:line="480" w:lineRule="auto"/>
        <w:ind w:firstLine="720"/>
        <w:jc w:val="both"/>
        <w:rPr>
          <w:rFonts w:ascii="Arial" w:hAnsi="Arial" w:cs="Arial"/>
          <w:sz w:val="24"/>
          <w:szCs w:val="24"/>
        </w:rPr>
        <w:pPrChange w:id="1065" w:author="bidyut k mohanty" w:date="2012-04-20T15:30:00Z">
          <w:pPr>
            <w:spacing w:after="0" w:line="480" w:lineRule="auto"/>
            <w:ind w:firstLine="720"/>
          </w:pPr>
        </w:pPrChange>
      </w:pPr>
    </w:p>
    <w:p w:rsidR="00A465CD" w:rsidRDefault="00C501A6" w:rsidP="00A465CD">
      <w:pPr>
        <w:spacing w:after="0" w:line="480" w:lineRule="auto"/>
        <w:jc w:val="both"/>
        <w:rPr>
          <w:rFonts w:ascii="Arial" w:eastAsia="Arial" w:hAnsi="Arial" w:cs="Arial"/>
          <w:b/>
          <w:sz w:val="24"/>
          <w:szCs w:val="24"/>
        </w:rPr>
        <w:pPrChange w:id="1066" w:author="bidyut k mohanty" w:date="2012-04-22T08:31:00Z">
          <w:pPr>
            <w:spacing w:after="0" w:line="480" w:lineRule="auto"/>
          </w:pPr>
        </w:pPrChange>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A465CD" w:rsidRDefault="00444E9F" w:rsidP="00A465CD">
      <w:pPr>
        <w:spacing w:after="0" w:line="480" w:lineRule="auto"/>
        <w:ind w:firstLine="720"/>
        <w:rPr>
          <w:rFonts w:ascii="Arial" w:eastAsia="Arial" w:hAnsi="Arial" w:cs="Arial"/>
          <w:sz w:val="24"/>
          <w:szCs w:val="24"/>
        </w:rPr>
        <w:pPrChange w:id="1067" w:author="hong qin" w:date="2012-04-22T08:31:00Z">
          <w:pPr>
            <w:spacing w:after="0" w:line="480" w:lineRule="auto"/>
            <w:ind w:firstLine="720"/>
            <w:jc w:val="both"/>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340847">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w:t>
      </w:r>
      <w:del w:id="1068" w:author="bidyut k mohanty" w:date="2012-04-22T08:31:00Z">
        <w:r w:rsidR="000D702F" w:rsidRPr="00605020">
          <w:rPr>
            <w:rFonts w:ascii="Arial" w:eastAsia="Arial" w:hAnsi="Arial" w:cs="Arial"/>
            <w:sz w:val="24"/>
            <w:szCs w:val="24"/>
          </w:rPr>
          <w:delText>this</w:delText>
        </w:r>
      </w:del>
      <w:ins w:id="1069" w:author="bidyut k mohanty" w:date="2012-04-22T08:31:00Z">
        <w:r w:rsidR="000D702F" w:rsidRPr="00605020">
          <w:rPr>
            <w:rFonts w:ascii="Arial" w:eastAsia="Arial" w:hAnsi="Arial" w:cs="Arial"/>
            <w:sz w:val="24"/>
            <w:szCs w:val="24"/>
          </w:rPr>
          <w:t>th</w:t>
        </w:r>
      </w:ins>
      <w:ins w:id="1070" w:author="bidyut k mohanty" w:date="2012-04-21T08:46:00Z">
        <w:r w:rsidR="006124E5">
          <w:rPr>
            <w:rFonts w:ascii="Arial" w:eastAsia="Arial" w:hAnsi="Arial" w:cs="Arial"/>
            <w:sz w:val="24"/>
            <w:szCs w:val="24"/>
          </w:rPr>
          <w:t>e</w:t>
        </w:r>
      </w:ins>
      <w:del w:id="1071" w:author="bidyut k mohanty" w:date="2012-04-21T08:46:00Z">
        <w:r w:rsidR="000D702F" w:rsidRPr="00605020" w:rsidDel="006124E5">
          <w:rPr>
            <w:rFonts w:ascii="Arial" w:eastAsia="Arial" w:hAnsi="Arial" w:cs="Arial"/>
            <w:sz w:val="24"/>
            <w:szCs w:val="24"/>
          </w:rPr>
          <w:delText>i</w:delText>
        </w:r>
      </w:del>
      <w:ins w:id="1072" w:author="bidyut k mohanty" w:date="2012-04-22T08:31:00Z">
        <w:r w:rsidR="000D702F" w:rsidRPr="00605020">
          <w:rPr>
            <w:rFonts w:ascii="Arial" w:eastAsia="Arial" w:hAnsi="Arial" w:cs="Arial"/>
            <w:sz w:val="24"/>
            <w:szCs w:val="24"/>
          </w:rPr>
          <w:t>s</w:t>
        </w:r>
      </w:ins>
      <w:ins w:id="1073" w:author="bidyut k mohanty" w:date="2012-04-21T08:46:00Z">
        <w:r w:rsidR="006124E5">
          <w:rPr>
            <w:rFonts w:ascii="Arial" w:eastAsia="Arial" w:hAnsi="Arial" w:cs="Arial"/>
            <w:sz w:val="24"/>
            <w:szCs w:val="24"/>
          </w:rPr>
          <w:t>e</w:t>
        </w:r>
      </w:ins>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40847">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w:t>
      </w:r>
      <w:del w:id="1074" w:author="hong qin" w:date="2012-04-20T08:36:00Z">
        <w:r w:rsidR="00EC0733" w:rsidRPr="00605020">
          <w:rPr>
            <w:rFonts w:ascii="Arial" w:eastAsia="Arial" w:hAnsi="Arial" w:cs="Arial"/>
            <w:sz w:val="24"/>
            <w:szCs w:val="24"/>
          </w:rPr>
          <w:delText>C</w:delText>
        </w:r>
        <w:r w:rsidR="00EC0733" w:rsidRPr="00605020">
          <w:rPr>
            <w:rFonts w:ascii="Arial" w:eastAsia="Arial" w:hAnsi="Arial" w:cs="Arial"/>
            <w:sz w:val="24"/>
            <w:szCs w:val="24"/>
            <w:vertAlign w:val="subscript"/>
          </w:rPr>
          <w:delText>v</w:delText>
        </w:r>
        <w:r w:rsidR="00363AA1" w:rsidRPr="00605020">
          <w:rPr>
            <w:rFonts w:ascii="Arial" w:eastAsia="Arial" w:hAnsi="Arial" w:cs="Arial"/>
            <w:sz w:val="24"/>
            <w:szCs w:val="24"/>
          </w:rPr>
          <w:delText>is</w:delText>
        </w:r>
      </w:del>
      <w:ins w:id="1075" w:author="hong qin" w:date="2012-04-20T08:36:00Z">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ins>
      <w:ins w:id="1076" w:author="Hong Qin" w:date="2012-04-19T19:12:00Z">
        <w:r w:rsidR="00223424">
          <w:rPr>
            <w:rFonts w:ascii="Arial" w:eastAsia="Arial" w:hAnsi="Arial" w:cs="Arial"/>
            <w:sz w:val="24"/>
            <w:szCs w:val="24"/>
            <w:vertAlign w:val="subscript"/>
          </w:rPr>
          <w:t xml:space="preserve"> </w:t>
        </w:r>
      </w:ins>
      <w:ins w:id="1077" w:author="hong qin" w:date="2012-04-20T08:36:00Z">
        <w:r w:rsidR="00363AA1" w:rsidRPr="00605020">
          <w:rPr>
            <w:rFonts w:ascii="Arial" w:eastAsia="Arial" w:hAnsi="Arial" w:cs="Arial"/>
            <w:sz w:val="24"/>
            <w:szCs w:val="24"/>
          </w:rPr>
          <w:t>is</w:t>
        </w:r>
      </w:ins>
      <w:r w:rsidR="00363AA1" w:rsidRPr="00605020">
        <w:rPr>
          <w:rFonts w:ascii="Arial" w:eastAsia="Arial" w:hAnsi="Arial" w:cs="Arial"/>
          <w:sz w:val="24"/>
          <w:szCs w:val="24"/>
        </w:rPr>
        <w:t xml:space="preserve">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xml:space="preserve">. A </w:t>
      </w:r>
      <w:del w:id="1078" w:author="bidyut k mohanty" w:date="2012-04-21T08:47:00Z">
        <w:r w:rsidR="00363AA1" w:rsidRPr="00605020" w:rsidDel="006124E5">
          <w:rPr>
            <w:rFonts w:ascii="Arial" w:eastAsia="Arial" w:hAnsi="Arial" w:cs="Arial"/>
            <w:sz w:val="24"/>
            <w:szCs w:val="24"/>
          </w:rPr>
          <w:delText xml:space="preserve">ratio </w:delText>
        </w:r>
      </w:del>
      <w:ins w:id="1079" w:author="bidyut k mohanty" w:date="2012-04-21T08:47:00Z">
        <w:r w:rsidR="006124E5">
          <w:rPr>
            <w:rFonts w:ascii="Arial" w:eastAsia="Arial" w:hAnsi="Arial" w:cs="Arial"/>
            <w:sz w:val="24"/>
            <w:szCs w:val="24"/>
          </w:rPr>
          <w:t>value</w:t>
        </w:r>
        <w:r w:rsidR="006124E5" w:rsidRPr="00605020">
          <w:rPr>
            <w:rFonts w:ascii="Arial" w:eastAsia="Arial" w:hAnsi="Arial" w:cs="Arial"/>
            <w:sz w:val="24"/>
            <w:szCs w:val="24"/>
          </w:rPr>
          <w:t xml:space="preserve"> </w:t>
        </w:r>
      </w:ins>
      <w:r w:rsidR="00363AA1" w:rsidRPr="00605020">
        <w:rPr>
          <w:rFonts w:ascii="Arial" w:eastAsia="Arial" w:hAnsi="Arial" w:cs="Arial"/>
          <w:sz w:val="24"/>
          <w:szCs w:val="24"/>
        </w:rPr>
        <w:t>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black colonies whereas those strains with ratios greater the 1.0 tend to lose their viability before genomic instability is </w:t>
      </w:r>
      <w:del w:id="1080" w:author="hong qin" w:date="2012-04-20T08:36:00Z">
        <w:r w:rsidR="00AF7984" w:rsidRPr="00605020">
          <w:rPr>
            <w:rFonts w:ascii="Arial" w:eastAsia="Arial" w:hAnsi="Arial" w:cs="Arial"/>
            <w:sz w:val="24"/>
            <w:szCs w:val="24"/>
          </w:rPr>
          <w:delText>significant</w:delText>
        </w:r>
        <w:r w:rsidR="0072137D" w:rsidRPr="0072137D">
          <w:rPr>
            <w:rFonts w:ascii="Arial" w:eastAsia="Arial" w:hAnsi="Arial" w:cs="Arial"/>
            <w:sz w:val="24"/>
            <w:szCs w:val="24"/>
          </w:rPr>
          <w:delText>Figure</w:delText>
        </w:r>
      </w:del>
      <w:ins w:id="1081" w:author="hong qin" w:date="2012-04-20T08:36:00Z">
        <w:r w:rsidR="00AF7984" w:rsidRPr="00605020">
          <w:rPr>
            <w:rFonts w:ascii="Arial" w:eastAsia="Arial" w:hAnsi="Arial" w:cs="Arial"/>
            <w:sz w:val="24"/>
            <w:szCs w:val="24"/>
          </w:rPr>
          <w:t>significant</w:t>
        </w:r>
      </w:ins>
      <w:ins w:id="1082" w:author="Hong Qin" w:date="2012-04-19T19:12:00Z">
        <w:r w:rsidR="00223424">
          <w:rPr>
            <w:rFonts w:ascii="Arial" w:eastAsia="Arial" w:hAnsi="Arial" w:cs="Arial"/>
            <w:sz w:val="24"/>
            <w:szCs w:val="24"/>
          </w:rPr>
          <w:t xml:space="preserve"> </w:t>
        </w:r>
      </w:ins>
      <w:ins w:id="1083" w:author="bidyut k mohanty" w:date="2012-04-21T08:47:00Z">
        <w:r w:rsidR="006124E5">
          <w:rPr>
            <w:rFonts w:ascii="Arial" w:eastAsia="Arial" w:hAnsi="Arial" w:cs="Arial"/>
            <w:sz w:val="24"/>
            <w:szCs w:val="24"/>
          </w:rPr>
          <w:t>(</w:t>
        </w:r>
      </w:ins>
      <w:ins w:id="1084" w:author="hong qin" w:date="2012-04-20T08:36:00Z">
        <w:r w:rsidR="0072137D" w:rsidRPr="0072137D">
          <w:rPr>
            <w:rFonts w:ascii="Arial" w:eastAsia="Arial" w:hAnsi="Arial" w:cs="Arial"/>
            <w:sz w:val="24"/>
            <w:szCs w:val="24"/>
          </w:rPr>
          <w:t>Figure</w:t>
        </w:r>
      </w:ins>
      <w:r w:rsidR="0072137D" w:rsidRPr="0072137D">
        <w:rPr>
          <w:rFonts w:ascii="Arial" w:eastAsia="Arial" w:hAnsi="Arial" w:cs="Arial"/>
          <w:sz w:val="24"/>
          <w:szCs w:val="24"/>
        </w:rPr>
        <w:t xml:space="preserve"> </w:t>
      </w:r>
      <w:ins w:id="1085" w:author="bidyut k mohanty" w:date="2012-04-22T08:31:00Z">
        <w:r w:rsidR="00AE4926">
          <w:rPr>
            <w:rFonts w:ascii="Arial" w:eastAsia="Arial" w:hAnsi="Arial" w:cs="Arial"/>
            <w:sz w:val="24"/>
            <w:szCs w:val="24"/>
          </w:rPr>
          <w:t>10</w:t>
        </w:r>
        <w:r w:rsidR="0072137D" w:rsidRPr="0072137D">
          <w:rPr>
            <w:rFonts w:ascii="Arial" w:eastAsia="Arial" w:hAnsi="Arial" w:cs="Arial"/>
            <w:sz w:val="24"/>
            <w:szCs w:val="24"/>
          </w:rPr>
          <w:t>8</w:t>
        </w:r>
      </w:ins>
      <w:ins w:id="1086" w:author="bidyut k mohanty" w:date="2012-04-21T08:47:00Z">
        <w:r w:rsidR="006124E5">
          <w:rPr>
            <w:rFonts w:ascii="Arial" w:eastAsia="Arial" w:hAnsi="Arial" w:cs="Arial"/>
            <w:sz w:val="24"/>
            <w:szCs w:val="24"/>
          </w:rPr>
          <w:t>)</w:t>
        </w:r>
      </w:ins>
      <w:r w:rsidR="00600519" w:rsidRPr="00605020">
        <w:rPr>
          <w:rFonts w:ascii="Arial" w:eastAsia="Arial" w:hAnsi="Arial" w:cs="Arial"/>
          <w:sz w:val="24"/>
          <w:szCs w:val="24"/>
        </w:rPr>
        <w:t>.</w:t>
      </w:r>
    </w:p>
    <w:p w:rsidR="00A465CD" w:rsidRDefault="00A465CD" w:rsidP="00A465CD">
      <w:pPr>
        <w:spacing w:after="0" w:line="480" w:lineRule="auto"/>
        <w:jc w:val="both"/>
        <w:rPr>
          <w:rFonts w:ascii="Arial" w:eastAsia="Arial" w:hAnsi="Arial" w:cs="Arial"/>
          <w:sz w:val="24"/>
          <w:szCs w:val="24"/>
        </w:rPr>
        <w:pPrChange w:id="1087" w:author="bidyut k mohanty" w:date="2012-04-20T15:30:00Z">
          <w:pPr>
            <w:spacing w:after="0" w:line="480" w:lineRule="auto"/>
          </w:pPr>
        </w:pPrChange>
      </w:pPr>
    </w:p>
    <w:p w:rsidR="00A465CD" w:rsidRPr="00A465CD" w:rsidRDefault="00A465CD" w:rsidP="00A465CD">
      <w:pPr>
        <w:spacing w:after="0" w:line="480" w:lineRule="auto"/>
        <w:jc w:val="both"/>
        <w:rPr>
          <w:rFonts w:ascii="Arial" w:eastAsia="Arial" w:hAnsi="Arial" w:cs="Arial"/>
          <w:b/>
          <w:sz w:val="30"/>
          <w:szCs w:val="30"/>
          <w:rPrChange w:id="1088" w:author="hong qin" w:date="2012-04-19T11:05:00Z">
            <w:rPr>
              <w:rFonts w:ascii="Arial" w:eastAsia="Arial" w:hAnsi="Arial" w:cs="Arial"/>
              <w:sz w:val="30"/>
              <w:szCs w:val="30"/>
            </w:rPr>
          </w:rPrChange>
        </w:rPr>
        <w:pPrChange w:id="1089" w:author="bidyut k mohanty" w:date="2012-04-20T15:30:00Z">
          <w:pPr>
            <w:spacing w:after="0" w:line="480" w:lineRule="auto"/>
            <w:jc w:val="center"/>
          </w:pPr>
        </w:pPrChange>
      </w:pPr>
      <w:commentRangeStart w:id="1090"/>
      <w:r w:rsidRPr="00A465CD">
        <w:rPr>
          <w:rFonts w:ascii="Arial" w:eastAsia="Arial" w:hAnsi="Arial" w:cs="Arial"/>
          <w:b/>
          <w:sz w:val="30"/>
          <w:szCs w:val="30"/>
          <w:rPrChange w:id="1091" w:author="hong qin" w:date="2012-04-19T11:05:00Z">
            <w:rPr>
              <w:rFonts w:ascii="Arial" w:eastAsia="Arial" w:hAnsi="Arial" w:cs="Arial"/>
              <w:sz w:val="30"/>
              <w:szCs w:val="30"/>
            </w:rPr>
          </w:rPrChange>
        </w:rPr>
        <w:t>Discussion</w:t>
      </w:r>
      <w:commentRangeEnd w:id="1090"/>
      <w:r w:rsidRPr="00A465CD">
        <w:rPr>
          <w:rStyle w:val="CommentReference"/>
          <w:b/>
          <w:vanish/>
          <w:rPrChange w:id="1092" w:author="hong qin" w:date="2012-04-19T11:05:00Z">
            <w:rPr>
              <w:rStyle w:val="CommentReference"/>
              <w:vanish/>
            </w:rPr>
          </w:rPrChange>
        </w:rPr>
        <w:commentReference w:id="1090"/>
      </w:r>
    </w:p>
    <w:p w:rsidR="00A465CD" w:rsidRDefault="0072137D" w:rsidP="00A465CD">
      <w:pPr>
        <w:spacing w:after="0" w:line="480" w:lineRule="auto"/>
        <w:ind w:firstLine="720"/>
        <w:jc w:val="both"/>
        <w:rPr>
          <w:rFonts w:ascii="Arial" w:eastAsia="Arial" w:hAnsi="Arial" w:cs="Arial"/>
          <w:sz w:val="24"/>
          <w:szCs w:val="24"/>
        </w:rPr>
        <w:pPrChange w:id="1093" w:author="bidyut k mohanty" w:date="2012-04-22T08:31:00Z">
          <w:pPr>
            <w:spacing w:after="0" w:line="480" w:lineRule="auto"/>
            <w:ind w:firstLine="720"/>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4710B0">
        <w:rPr>
          <w:rFonts w:ascii="Arial" w:eastAsia="Arial" w:hAnsi="Arial" w:cs="Arial"/>
          <w:sz w:val="24"/>
          <w:szCs w:val="24"/>
        </w:rPr>
        <w:t xml:space="preserve"> </w:t>
      </w:r>
      <w:ins w:id="1094" w:author="bidyut k mohanty" w:date="2012-04-22T08:31:00Z">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ROS have longer chronological life spans </w:t>
        </w:r>
        <w:r w:rsidR="00A465CD" w:rsidRPr="0072137D">
          <w:rPr>
            <w:rFonts w:ascii="Arial" w:hAnsi="Arial" w:cs="Arial"/>
            <w:sz w:val="24"/>
            <w:szCs w:val="24"/>
          </w:rPr>
          <w:fldChar w:fldCharType="begin"/>
        </w:r>
      </w:ins>
      <w:ins w:id="1095"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ins w:id="1096" w:author="bidyut k mohanty" w:date="2012-04-22T08:31:00Z">
        <w:del w:id="1097" w:author="Hong Qin" w:date="2012-04-22T17:05:00Z">
          <w:r w:rsidR="00AE4926"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A465CD" w:rsidRPr="0072137D">
          <w:rPr>
            <w:rFonts w:ascii="Arial" w:hAnsi="Arial" w:cs="Arial"/>
            <w:sz w:val="24"/>
            <w:szCs w:val="24"/>
          </w:rPr>
          <w:fldChar w:fldCharType="separate"/>
        </w:r>
        <w:r w:rsidR="00AE4926" w:rsidRPr="0072137D">
          <w:rPr>
            <w:rFonts w:ascii="Arial" w:hAnsi="Arial" w:cs="Arial"/>
            <w:noProof/>
            <w:sz w:val="24"/>
            <w:szCs w:val="24"/>
          </w:rPr>
          <w:t>(</w:t>
        </w:r>
        <w:r w:rsidR="00A465CD" w:rsidRPr="00A465CD">
          <w:rPr>
            <w:noProof/>
            <w:rPrChange w:id="1098" w:author="hong qin" w:date="2012-04-20T08:36:00Z">
              <w:rPr>
                <w:rFonts w:ascii="Arial" w:hAnsi="Arial"/>
                <w:sz w:val="24"/>
                <w:szCs w:val="16"/>
              </w:rPr>
            </w:rPrChange>
          </w:rPr>
          <w:fldChar w:fldCharType="begin"/>
        </w:r>
        <w:r w:rsidR="00AE4926">
          <w:rPr>
            <w:rFonts w:ascii="Arial" w:hAnsi="Arial" w:cs="Arial"/>
            <w:noProof/>
            <w:sz w:val="24"/>
            <w:szCs w:val="24"/>
          </w:rPr>
          <w:instrText xml:space="preserve"> </w:instrText>
        </w:r>
        <w:r w:rsidR="00A465CD" w:rsidRPr="00A465CD">
          <w:rPr>
            <w:noProof/>
            <w:rPrChange w:id="1099" w:author="hong qin" w:date="2012-04-20T08:36:00Z">
              <w:rPr>
                <w:rFonts w:ascii="Arial" w:hAnsi="Arial"/>
                <w:sz w:val="24"/>
                <w:szCs w:val="16"/>
              </w:rPr>
            </w:rPrChange>
          </w:rPr>
          <w:instrText>HYPERLINK \l "_ENREF_12" \o "Qin, 2008 #516</w:instrText>
        </w:r>
        <w:r w:rsidR="00AE4926">
          <w:rPr>
            <w:rFonts w:ascii="Arial" w:hAnsi="Arial" w:cs="Arial"/>
            <w:noProof/>
            <w:sz w:val="24"/>
            <w:szCs w:val="24"/>
          </w:rPr>
          <w:instrText xml:space="preserve">" </w:instrText>
        </w:r>
        <w:r w:rsidR="00AE4926">
          <w:rPr>
            <w:noProof/>
          </w:rPr>
          <w:instrText>"</w:instrText>
        </w:r>
        <w:r w:rsidR="00A465CD" w:rsidRPr="00A465CD">
          <w:rPr>
            <w:noProof/>
            <w:rPrChange w:id="1100" w:author="hong qin" w:date="2012-04-20T08:36:00Z">
              <w:rPr>
                <w:rFonts w:ascii="Arial" w:hAnsi="Arial"/>
                <w:sz w:val="24"/>
                <w:szCs w:val="16"/>
              </w:rPr>
            </w:rPrChange>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et al.</w:t>
        </w:r>
        <w:r w:rsidR="00AE4926" w:rsidRPr="0072137D">
          <w:rPr>
            <w:rFonts w:ascii="Arial" w:hAnsi="Arial" w:cs="Arial"/>
            <w:noProof/>
            <w:sz w:val="24"/>
            <w:szCs w:val="24"/>
          </w:rPr>
          <w:t xml:space="preserve"> 2008</w:t>
        </w:r>
        <w:r w:rsidR="00A465CD" w:rsidRPr="00A465CD">
          <w:rPr>
            <w:noProof/>
            <w:rPrChange w:id="1101" w:author="hong qin" w:date="2012-04-20T08:36:00Z">
              <w:rPr>
                <w:rFonts w:ascii="Arial" w:hAnsi="Arial"/>
                <w:sz w:val="24"/>
                <w:szCs w:val="16"/>
              </w:rPr>
            </w:rPrChange>
          </w:rPr>
          <w:fldChar w:fldCharType="end"/>
        </w:r>
        <w:r w:rsidR="00AE4926" w:rsidRPr="0072137D">
          <w:rPr>
            <w:rFonts w:ascii="Arial" w:hAnsi="Arial" w:cs="Arial"/>
            <w:noProof/>
            <w:sz w:val="24"/>
            <w:szCs w:val="24"/>
          </w:rPr>
          <w:t>)</w:t>
        </w:r>
        <w:r w:rsidR="00A465CD" w:rsidRPr="0072137D">
          <w:rPr>
            <w:rFonts w:ascii="Arial" w:hAnsi="Arial" w:cs="Arial"/>
            <w:sz w:val="24"/>
            <w:szCs w:val="24"/>
          </w:rPr>
          <w:fldChar w:fldCharType="end"/>
        </w:r>
        <w:r w:rsidR="00AE4926">
          <w:rPr>
            <w:rFonts w:ascii="Arial" w:hAnsi="Arial" w:cs="Arial"/>
            <w:sz w:val="24"/>
            <w:szCs w:val="24"/>
          </w:rPr>
          <w:t>.</w:t>
        </w:r>
        <w:r w:rsidR="00AE4926">
          <w:rPr>
            <w:rFonts w:ascii="Arial" w:eastAsia="Arial" w:hAnsi="Arial" w:cs="Arial"/>
            <w:sz w:val="24"/>
            <w:szCs w:val="24"/>
          </w:rPr>
          <w:t xml:space="preserve">   cells with a lower mitotic asymmetry to mother cells seem to have a longer chronological lifespan. </w:t>
        </w:r>
      </w:ins>
      <w:r w:rsidRPr="0072137D">
        <w:rPr>
          <w:rFonts w:ascii="Arial" w:eastAsia="Arial" w:hAnsi="Arial" w:cs="Arial"/>
          <w:sz w:val="24"/>
          <w:szCs w:val="24"/>
        </w:rPr>
        <w:t xml:space="preserve">The LOH assay allowed us to quantify age-dependent changes in response to hydrogen peroxide dosage in previously used strains </w:t>
      </w:r>
      <w:ins w:id="1102"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Table 1</w:t>
      </w:r>
      <w:ins w:id="1103"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 xml:space="preserve">.  </w:t>
      </w:r>
    </w:p>
    <w:p w:rsidR="00CF32D4" w:rsidRDefault="00CF32D4" w:rsidP="00D86495">
      <w:pPr>
        <w:numPr>
          <w:ins w:id="1104" w:author="Hong Qin" w:date="2012-04-22T17:05:00Z"/>
        </w:numPr>
        <w:spacing w:after="0" w:line="480" w:lineRule="auto"/>
        <w:ind w:firstLine="720"/>
        <w:jc w:val="both"/>
        <w:rPr>
          <w:ins w:id="1105" w:author="Hong Qin" w:date="2012-04-22T17:05:00Z"/>
          <w:rFonts w:ascii="Arial" w:eastAsia="Arial" w:hAnsi="Arial" w:cs="Arial"/>
          <w:sz w:val="24"/>
          <w:szCs w:val="24"/>
        </w:rPr>
      </w:pPr>
    </w:p>
    <w:p w:rsidR="00D86495" w:rsidRDefault="00CA2F00" w:rsidP="00D86495">
      <w:pPr>
        <w:spacing w:after="0" w:line="480" w:lineRule="auto"/>
        <w:ind w:firstLine="720"/>
        <w:jc w:val="both"/>
        <w:rPr>
          <w:ins w:id="1106" w:author="Hong Qin" w:date="2012-04-22T17:07:00Z"/>
          <w:rFonts w:ascii="Arial" w:eastAsia="Arial" w:hAnsi="Arial" w:cs="Arial"/>
          <w:sz w:val="24"/>
          <w:szCs w:val="24"/>
        </w:rPr>
      </w:pPr>
      <w:ins w:id="1107" w:author="Hong Qin" w:date="2012-04-22T17:07:00Z">
        <w:r>
          <w:rPr>
            <w:rFonts w:ascii="Arial" w:eastAsia="Arial" w:hAnsi="Arial" w:cs="Arial"/>
            <w:sz w:val="24"/>
            <w:szCs w:val="24"/>
          </w:rPr>
          <w:t>Comparison between aging and apoptotic transcri</w:t>
        </w:r>
      </w:ins>
      <w:ins w:id="1108" w:author="Hong Qin" w:date="2012-04-22T17:08:00Z">
        <w:r>
          <w:rPr>
            <w:rFonts w:ascii="Arial" w:eastAsia="Arial" w:hAnsi="Arial" w:cs="Arial"/>
            <w:sz w:val="24"/>
            <w:szCs w:val="24"/>
          </w:rPr>
          <w:t>p</w:t>
        </w:r>
      </w:ins>
      <w:ins w:id="1109" w:author="Hong Qin" w:date="2012-04-22T17:07:00Z">
        <w:r>
          <w:rPr>
            <w:rFonts w:ascii="Arial" w:eastAsia="Arial" w:hAnsi="Arial" w:cs="Arial"/>
            <w:sz w:val="24"/>
            <w:szCs w:val="24"/>
          </w:rPr>
          <w:t xml:space="preserve">tome </w:t>
        </w:r>
      </w:ins>
      <w:ins w:id="1110" w:author="Hong Qin" w:date="2012-04-22T17:05:00Z">
        <w:r w:rsidR="00A465CD">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ins>
      <w:ins w:id="1111" w:author="Hong Qin" w:date="2012-04-22T17:19:00Z">
        <w:r w:rsidR="00257CB6">
          <w:rPr>
            <w:rFonts w:ascii="Arial" w:eastAsia="Arial" w:hAnsi="Arial" w:cs="Arial"/>
            <w:sz w:val="24"/>
            <w:szCs w:val="24"/>
          </w:rPr>
          <w:instrText xml:space="preserve"> ADDIN EN.CITE </w:instrText>
        </w:r>
        <w:r w:rsidR="00A465CD">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257CB6">
          <w:rPr>
            <w:rFonts w:ascii="Arial" w:eastAsia="Arial" w:hAnsi="Arial" w:cs="Arial"/>
            <w:sz w:val="24"/>
            <w:szCs w:val="24"/>
          </w:rPr>
          <w:instrText xml:space="preserve"> ADDIN EN.CITE.DATA </w:instrText>
        </w:r>
      </w:ins>
      <w:r w:rsidR="000973DF" w:rsidRPr="00A465CD">
        <w:rPr>
          <w:rFonts w:ascii="Arial" w:eastAsia="Arial" w:hAnsi="Arial" w:cs="Arial"/>
          <w:sz w:val="24"/>
          <w:szCs w:val="24"/>
        </w:rPr>
      </w:r>
      <w:ins w:id="1112" w:author="Hong Qin" w:date="2012-04-22T17:19:00Z">
        <w:r w:rsidR="00A465CD">
          <w:rPr>
            <w:rFonts w:ascii="Arial" w:eastAsia="Arial" w:hAnsi="Arial" w:cs="Arial"/>
            <w:sz w:val="24"/>
            <w:szCs w:val="24"/>
          </w:rPr>
          <w:fldChar w:fldCharType="end"/>
        </w:r>
      </w:ins>
      <w:r w:rsidR="000973DF" w:rsidRPr="00A465CD">
        <w:rPr>
          <w:rFonts w:ascii="Arial" w:eastAsia="Arial" w:hAnsi="Arial" w:cs="Arial"/>
          <w:sz w:val="24"/>
          <w:szCs w:val="24"/>
        </w:rPr>
      </w:r>
      <w:r w:rsidR="00A465CD">
        <w:rPr>
          <w:rFonts w:ascii="Arial" w:eastAsia="Arial" w:hAnsi="Arial" w:cs="Arial"/>
          <w:sz w:val="24"/>
          <w:szCs w:val="24"/>
        </w:rPr>
        <w:fldChar w:fldCharType="separate"/>
      </w:r>
      <w:ins w:id="1113" w:author="Hong Qin" w:date="2012-04-22T17:05:00Z">
        <w:r w:rsidR="00CF32D4">
          <w:rPr>
            <w:rFonts w:ascii="Arial" w:eastAsia="Arial" w:hAnsi="Arial" w:cs="Arial"/>
            <w:noProof/>
            <w:sz w:val="24"/>
            <w:szCs w:val="24"/>
          </w:rPr>
          <w:t>(L</w:t>
        </w:r>
        <w:r w:rsidR="00A465CD" w:rsidRPr="00A465CD">
          <w:rPr>
            <w:rFonts w:ascii="Arial" w:eastAsia="Arial" w:hAnsi="Arial" w:cs="Arial"/>
            <w:smallCaps/>
            <w:noProof/>
            <w:sz w:val="24"/>
            <w:szCs w:val="24"/>
            <w:rPrChange w:id="1114" w:author="Hong Qin" w:date="2012-04-22T17:05:00Z">
              <w:rPr>
                <w:rFonts w:ascii="Arial" w:eastAsia="Arial" w:hAnsi="Arial" w:cs="Arial"/>
                <w:sz w:val="24"/>
                <w:szCs w:val="24"/>
              </w:rPr>
            </w:rPrChange>
          </w:rPr>
          <w:t>aun</w:t>
        </w:r>
        <w:r w:rsidR="00A465CD" w:rsidRPr="00A465CD">
          <w:rPr>
            <w:rFonts w:ascii="Arial" w:eastAsia="Arial" w:hAnsi="Arial" w:cs="Arial"/>
            <w:i/>
            <w:noProof/>
            <w:sz w:val="24"/>
            <w:szCs w:val="24"/>
            <w:rPrChange w:id="1115"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A465CD">
          <w:rPr>
            <w:rFonts w:ascii="Arial" w:eastAsia="Arial" w:hAnsi="Arial" w:cs="Arial"/>
            <w:sz w:val="24"/>
            <w:szCs w:val="24"/>
          </w:rPr>
          <w:fldChar w:fldCharType="end"/>
        </w:r>
      </w:ins>
    </w:p>
    <w:p w:rsidR="00190BE1" w:rsidRDefault="00CA2F00" w:rsidP="00D86495">
      <w:pPr>
        <w:numPr>
          <w:ins w:id="1116" w:author="Hong Qin" w:date="2012-04-22T17:07:00Z"/>
        </w:numPr>
        <w:spacing w:after="0" w:line="480" w:lineRule="auto"/>
        <w:ind w:firstLine="720"/>
        <w:jc w:val="both"/>
        <w:rPr>
          <w:ins w:id="1117" w:author="Hong Qin" w:date="2012-04-22T17:14:00Z"/>
          <w:rFonts w:ascii="Arial" w:eastAsia="Arial" w:hAnsi="Arial" w:cs="Arial"/>
          <w:sz w:val="24"/>
          <w:szCs w:val="24"/>
        </w:rPr>
      </w:pPr>
      <w:ins w:id="1118" w:author="Hong Qin" w:date="2012-04-22T17:08:00Z">
        <w:r>
          <w:rPr>
            <w:rFonts w:ascii="Arial" w:eastAsia="Arial" w:hAnsi="Arial" w:cs="Arial"/>
            <w:sz w:val="24"/>
            <w:szCs w:val="24"/>
          </w:rPr>
          <w:t xml:space="preserve">CLS screen of 550 mutants </w:t>
        </w:r>
      </w:ins>
      <w:ins w:id="1119" w:author="Hong Qin" w:date="2012-04-22T17:07:00Z">
        <w:r w:rsidR="00A465CD">
          <w:rPr>
            <w:rFonts w:ascii="Arial" w:eastAsia="Arial" w:hAnsi="Arial" w:cs="Arial"/>
            <w:sz w:val="24"/>
            <w:szCs w:val="24"/>
          </w:rPr>
          <w:fldChar w:fldCharType="begin"/>
        </w:r>
      </w:ins>
      <w:ins w:id="1120" w:author="Hong Qin" w:date="2012-04-22T17:19:00Z">
        <w:r w:rsidR="00257CB6">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ins>
      <w:r w:rsidR="00A465CD">
        <w:rPr>
          <w:rFonts w:ascii="Arial" w:eastAsia="Arial" w:hAnsi="Arial" w:cs="Arial"/>
          <w:sz w:val="24"/>
          <w:szCs w:val="24"/>
        </w:rPr>
        <w:fldChar w:fldCharType="separate"/>
      </w:r>
      <w:ins w:id="1121" w:author="Hong Qin" w:date="2012-04-22T17:07:00Z">
        <w:r w:rsidR="00190BE1">
          <w:rPr>
            <w:rFonts w:ascii="Arial" w:eastAsia="Arial" w:hAnsi="Arial" w:cs="Arial"/>
            <w:noProof/>
            <w:sz w:val="24"/>
            <w:szCs w:val="24"/>
          </w:rPr>
          <w:t>(B</w:t>
        </w:r>
        <w:r w:rsidR="00A465CD" w:rsidRPr="00A465CD">
          <w:rPr>
            <w:rFonts w:ascii="Arial" w:eastAsia="Arial" w:hAnsi="Arial" w:cs="Arial"/>
            <w:smallCaps/>
            <w:noProof/>
            <w:sz w:val="24"/>
            <w:szCs w:val="24"/>
            <w:rPrChange w:id="1122" w:author="Hong Qin" w:date="2012-04-22T17:07:00Z">
              <w:rPr>
                <w:rFonts w:ascii="Arial" w:eastAsia="Arial" w:hAnsi="Arial" w:cs="Arial"/>
                <w:sz w:val="24"/>
                <w:szCs w:val="24"/>
              </w:rPr>
            </w:rPrChange>
          </w:rPr>
          <w:t>urtner</w:t>
        </w:r>
        <w:r w:rsidR="00A465CD" w:rsidRPr="00A465CD">
          <w:rPr>
            <w:rFonts w:ascii="Arial" w:eastAsia="Arial" w:hAnsi="Arial" w:cs="Arial"/>
            <w:i/>
            <w:noProof/>
            <w:sz w:val="24"/>
            <w:szCs w:val="24"/>
            <w:rPrChange w:id="1123"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A465CD">
          <w:rPr>
            <w:rFonts w:ascii="Arial" w:eastAsia="Arial" w:hAnsi="Arial" w:cs="Arial"/>
            <w:sz w:val="24"/>
            <w:szCs w:val="24"/>
          </w:rPr>
          <w:fldChar w:fldCharType="end"/>
        </w:r>
      </w:ins>
    </w:p>
    <w:p w:rsidR="00F45D6D" w:rsidRDefault="00F45D6D" w:rsidP="00D86495">
      <w:pPr>
        <w:numPr>
          <w:ins w:id="1124" w:author="Hong Qin" w:date="2012-04-22T17:14:00Z"/>
        </w:numPr>
        <w:spacing w:after="0" w:line="480" w:lineRule="auto"/>
        <w:ind w:firstLine="720"/>
        <w:jc w:val="both"/>
        <w:rPr>
          <w:ins w:id="1125" w:author="Hong Qin" w:date="2012-04-22T17:14:00Z"/>
          <w:rFonts w:ascii="Arial" w:eastAsia="Arial" w:hAnsi="Arial" w:cs="Arial"/>
          <w:sz w:val="24"/>
          <w:szCs w:val="24"/>
        </w:rPr>
      </w:pPr>
      <w:ins w:id="1126" w:author="Hong Qin" w:date="2012-04-22T17:14:00Z">
        <w:r>
          <w:rPr>
            <w:rFonts w:ascii="Arial" w:eastAsia="Arial" w:hAnsi="Arial" w:cs="Arial"/>
            <w:sz w:val="24"/>
            <w:szCs w:val="24"/>
          </w:rPr>
          <w:t>Catalase activity in the star strains</w:t>
        </w:r>
        <w:r w:rsidR="00855ED8">
          <w:rPr>
            <w:rFonts w:ascii="Arial" w:eastAsia="Arial" w:hAnsi="Arial" w:cs="Arial"/>
            <w:sz w:val="24"/>
            <w:szCs w:val="24"/>
          </w:rPr>
          <w:t xml:space="preserve"> by catalase </w:t>
        </w:r>
        <w:r w:rsidR="000B1E94">
          <w:rPr>
            <w:rFonts w:ascii="Arial" w:eastAsia="Arial" w:hAnsi="Arial" w:cs="Arial"/>
            <w:sz w:val="24"/>
            <w:szCs w:val="24"/>
          </w:rPr>
          <w:t xml:space="preserve">dose-depedent </w:t>
        </w:r>
        <w:r w:rsidR="00855ED8">
          <w:rPr>
            <w:rFonts w:ascii="Arial" w:eastAsia="Arial" w:hAnsi="Arial" w:cs="Arial"/>
            <w:sz w:val="24"/>
            <w:szCs w:val="24"/>
          </w:rPr>
          <w:t>inhibitors</w:t>
        </w:r>
        <w:r w:rsidR="000D319C">
          <w:rPr>
            <w:rFonts w:ascii="Arial" w:eastAsia="Arial" w:hAnsi="Arial" w:cs="Arial"/>
            <w:sz w:val="24"/>
            <w:szCs w:val="24"/>
          </w:rPr>
          <w:t xml:space="preserve"> (AZT?)</w:t>
        </w:r>
      </w:ins>
    </w:p>
    <w:p w:rsidR="00F45D6D" w:rsidRDefault="007504C6" w:rsidP="00D86495">
      <w:pPr>
        <w:numPr>
          <w:ins w:id="1127" w:author="Hong Qin" w:date="2012-04-22T17:14:00Z"/>
        </w:numPr>
        <w:spacing w:after="0" w:line="480" w:lineRule="auto"/>
        <w:ind w:firstLine="720"/>
        <w:jc w:val="both"/>
        <w:rPr>
          <w:ins w:id="1128" w:author="Hong Qin" w:date="2012-04-22T17:18:00Z"/>
          <w:rFonts w:ascii="Arial" w:eastAsia="Arial" w:hAnsi="Arial" w:cs="Arial"/>
          <w:sz w:val="24"/>
          <w:szCs w:val="24"/>
        </w:rPr>
      </w:pPr>
      <w:ins w:id="1129" w:author="Hong Qin" w:date="2012-04-22T17:18:00Z">
        <w:r>
          <w:rPr>
            <w:rFonts w:ascii="Arial" w:eastAsia="Arial" w:hAnsi="Arial" w:cs="Arial"/>
            <w:sz w:val="24"/>
            <w:szCs w:val="24"/>
          </w:rPr>
          <w:t>Gou</w:t>
        </w:r>
        <w:r w:rsidR="00BD6DE7">
          <w:rPr>
            <w:rFonts w:ascii="Arial" w:eastAsia="Arial" w:hAnsi="Arial" w:cs="Arial"/>
            <w:sz w:val="24"/>
            <w:szCs w:val="24"/>
          </w:rPr>
          <w:t xml:space="preserve">rlay and Aysough Nature review </w:t>
        </w:r>
      </w:ins>
      <w:ins w:id="1130" w:author="Hong Qin" w:date="2012-04-22T17:19:00Z">
        <w:r w:rsidR="00E21305">
          <w:rPr>
            <w:rFonts w:ascii="Arial" w:eastAsia="Arial" w:hAnsi="Arial" w:cs="Arial"/>
            <w:sz w:val="24"/>
            <w:szCs w:val="24"/>
          </w:rPr>
          <w:t xml:space="preserve">2005 </w:t>
        </w:r>
      </w:ins>
      <w:ins w:id="1131" w:author="Hong Qin" w:date="2012-04-22T17:18:00Z">
        <w:r w:rsidR="00BD6DE7">
          <w:rPr>
            <w:rFonts w:ascii="Arial" w:eastAsia="Arial" w:hAnsi="Arial" w:cs="Arial"/>
            <w:sz w:val="24"/>
            <w:szCs w:val="24"/>
          </w:rPr>
          <w:t xml:space="preserve">on actin, ROS, apoptosis and ageing. </w:t>
        </w:r>
      </w:ins>
    </w:p>
    <w:p w:rsidR="007504C6" w:rsidRDefault="00A465CD" w:rsidP="00D86495">
      <w:pPr>
        <w:numPr>
          <w:ins w:id="1132" w:author="Hong Qin" w:date="2012-04-22T17:18:00Z"/>
        </w:numPr>
        <w:spacing w:after="0" w:line="480" w:lineRule="auto"/>
        <w:ind w:firstLine="720"/>
        <w:jc w:val="both"/>
        <w:rPr>
          <w:ins w:id="1133" w:author="Hong Qin" w:date="2012-04-22T17:18:00Z"/>
          <w:rFonts w:ascii="Arial" w:eastAsia="Arial" w:hAnsi="Arial" w:cs="Arial"/>
          <w:sz w:val="24"/>
          <w:szCs w:val="24"/>
        </w:rPr>
      </w:pPr>
      <w:ins w:id="1134" w:author="Hong Qin" w:date="2012-04-22T17:19:00Z">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257CB6">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257CB6">
          <w:rPr>
            <w:rFonts w:ascii="Arial" w:eastAsia="Arial" w:hAnsi="Arial" w:cs="Arial"/>
            <w:sz w:val="24"/>
            <w:szCs w:val="24"/>
          </w:rPr>
          <w:instrText xml:space="preserve"> ADDIN EN.CITE.DATA </w:instrText>
        </w:r>
      </w:ins>
      <w:r w:rsidR="000973DF" w:rsidRPr="00A465CD">
        <w:rPr>
          <w:rFonts w:ascii="Arial" w:eastAsia="Arial" w:hAnsi="Arial" w:cs="Arial"/>
          <w:sz w:val="24"/>
          <w:szCs w:val="24"/>
        </w:rPr>
      </w:r>
      <w:ins w:id="1135" w:author="Hong Qin" w:date="2012-04-22T17:19:00Z">
        <w:r>
          <w:rPr>
            <w:rFonts w:ascii="Arial" w:eastAsia="Arial" w:hAnsi="Arial" w:cs="Arial"/>
            <w:sz w:val="24"/>
            <w:szCs w:val="24"/>
          </w:rPr>
          <w:fldChar w:fldCharType="end"/>
        </w:r>
      </w:ins>
      <w:r w:rsidR="000973DF" w:rsidRPr="00A465CD">
        <w:rPr>
          <w:rFonts w:ascii="Arial" w:eastAsia="Arial" w:hAnsi="Arial" w:cs="Arial"/>
          <w:sz w:val="24"/>
          <w:szCs w:val="24"/>
        </w:rPr>
      </w:r>
      <w:r>
        <w:rPr>
          <w:rFonts w:ascii="Arial" w:eastAsia="Arial" w:hAnsi="Arial" w:cs="Arial"/>
          <w:sz w:val="24"/>
          <w:szCs w:val="24"/>
        </w:rPr>
        <w:fldChar w:fldCharType="separate"/>
      </w:r>
      <w:ins w:id="1136" w:author="Hong Qin" w:date="2012-04-22T17:19:00Z">
        <w:r w:rsidR="00257CB6">
          <w:rPr>
            <w:rFonts w:ascii="Arial" w:eastAsia="Arial" w:hAnsi="Arial" w:cs="Arial"/>
            <w:noProof/>
            <w:sz w:val="24"/>
            <w:szCs w:val="24"/>
          </w:rPr>
          <w:t>(B</w:t>
        </w:r>
        <w:r w:rsidRPr="00A465CD">
          <w:rPr>
            <w:rFonts w:ascii="Arial" w:eastAsia="Arial" w:hAnsi="Arial" w:cs="Arial"/>
            <w:smallCaps/>
            <w:noProof/>
            <w:sz w:val="24"/>
            <w:szCs w:val="24"/>
            <w:rPrChange w:id="1137" w:author="Hong Qin" w:date="2012-04-22T17:19:00Z">
              <w:rPr>
                <w:rFonts w:ascii="Arial" w:eastAsia="Arial" w:hAnsi="Arial" w:cs="Arial"/>
                <w:sz w:val="24"/>
                <w:szCs w:val="24"/>
              </w:rPr>
            </w:rPrChange>
          </w:rPr>
          <w:t>reitenbach</w:t>
        </w:r>
        <w:r w:rsidRPr="00A465CD">
          <w:rPr>
            <w:rFonts w:ascii="Arial" w:eastAsia="Arial" w:hAnsi="Arial" w:cs="Arial"/>
            <w:i/>
            <w:noProof/>
            <w:sz w:val="24"/>
            <w:szCs w:val="24"/>
            <w:rPrChange w:id="1138"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A465CD">
          <w:rPr>
            <w:rFonts w:ascii="Arial" w:eastAsia="Arial" w:hAnsi="Arial" w:cs="Arial"/>
            <w:smallCaps/>
            <w:noProof/>
            <w:sz w:val="24"/>
            <w:szCs w:val="24"/>
            <w:rPrChange w:id="1139" w:author="Hong Qin" w:date="2012-04-22T17:19:00Z">
              <w:rPr>
                <w:rFonts w:ascii="Arial" w:eastAsia="Arial" w:hAnsi="Arial" w:cs="Arial"/>
                <w:sz w:val="24"/>
                <w:szCs w:val="24"/>
              </w:rPr>
            </w:rPrChange>
          </w:rPr>
          <w:t>ourlay</w:t>
        </w:r>
        <w:r w:rsidRPr="00A465CD">
          <w:rPr>
            <w:rFonts w:ascii="Arial" w:eastAsia="Arial" w:hAnsi="Arial" w:cs="Arial"/>
            <w:i/>
            <w:noProof/>
            <w:sz w:val="24"/>
            <w:szCs w:val="24"/>
            <w:rPrChange w:id="1140"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ins>
    </w:p>
    <w:p w:rsidR="005B310C" w:rsidRDefault="005B310C" w:rsidP="007444E5">
      <w:pPr>
        <w:numPr>
          <w:ins w:id="1141" w:author="Hong Qin" w:date="2012-04-22T17:36:00Z"/>
        </w:numPr>
        <w:spacing w:after="0" w:line="480" w:lineRule="auto"/>
        <w:ind w:firstLine="720"/>
        <w:jc w:val="both"/>
        <w:rPr>
          <w:ins w:id="1142" w:author="Hong Qin" w:date="2012-04-22T17:36:00Z"/>
          <w:rFonts w:ascii="Arial" w:eastAsia="Arial" w:hAnsi="Arial" w:cs="Arial"/>
          <w:sz w:val="24"/>
          <w:szCs w:val="24"/>
        </w:rPr>
      </w:pPr>
    </w:p>
    <w:p w:rsidR="005B310C" w:rsidRDefault="005B310C" w:rsidP="007444E5">
      <w:pPr>
        <w:numPr>
          <w:ins w:id="1143" w:author="Hong Qin" w:date="2012-04-22T17:36:00Z"/>
        </w:numPr>
        <w:spacing w:after="0" w:line="480" w:lineRule="auto"/>
        <w:ind w:firstLine="720"/>
        <w:jc w:val="both"/>
        <w:rPr>
          <w:ins w:id="1144" w:author="Hong Qin" w:date="2012-04-22T17:36:00Z"/>
          <w:rFonts w:ascii="Arial" w:eastAsia="Arial" w:hAnsi="Arial" w:cs="Arial"/>
          <w:sz w:val="24"/>
          <w:szCs w:val="24"/>
        </w:rPr>
      </w:pPr>
      <w:ins w:id="1145" w:author="Hong Qin" w:date="2012-04-22T17:36:00Z">
        <w:r>
          <w:rPr>
            <w:rFonts w:ascii="Arial" w:eastAsia="Arial" w:hAnsi="Arial" w:cs="Arial"/>
            <w:sz w:val="24"/>
            <w:szCs w:val="24"/>
          </w:rPr>
          <w:t xml:space="preserve">Cite Wei and Longo 2012 chapter review ?? </w:t>
        </w:r>
      </w:ins>
    </w:p>
    <w:p w:rsidR="005B310C" w:rsidRDefault="005B310C" w:rsidP="007444E5">
      <w:pPr>
        <w:numPr>
          <w:ins w:id="1146" w:author="Hong Qin" w:date="2012-04-22T17:36:00Z"/>
        </w:numPr>
        <w:spacing w:after="0" w:line="480" w:lineRule="auto"/>
        <w:ind w:firstLine="720"/>
        <w:jc w:val="both"/>
        <w:rPr>
          <w:ins w:id="1147" w:author="Hong Qin" w:date="2012-04-22T17:36:00Z"/>
          <w:rFonts w:ascii="Arial" w:eastAsia="Arial" w:hAnsi="Arial" w:cs="Arial"/>
          <w:sz w:val="24"/>
          <w:szCs w:val="24"/>
        </w:rPr>
      </w:pPr>
    </w:p>
    <w:p w:rsidR="007504C6" w:rsidRDefault="007444E5" w:rsidP="007444E5">
      <w:pPr>
        <w:numPr>
          <w:ins w:id="1148" w:author="Hong Qin" w:date="2012-04-22T17:18:00Z"/>
        </w:numPr>
        <w:spacing w:after="0" w:line="480" w:lineRule="auto"/>
        <w:ind w:firstLine="720"/>
        <w:jc w:val="both"/>
        <w:rPr>
          <w:ins w:id="1149" w:author="Hong Qin" w:date="2012-04-22T17:26:00Z"/>
          <w:rFonts w:ascii="Arial" w:eastAsia="Arial" w:hAnsi="Arial" w:cs="Arial"/>
          <w:sz w:val="24"/>
          <w:szCs w:val="24"/>
        </w:rPr>
      </w:pPr>
      <w:ins w:id="1150" w:author="Hong Qin" w:date="2012-04-22T17:26:00Z">
        <w:r>
          <w:rPr>
            <w:rFonts w:ascii="Arial" w:eastAsia="Arial" w:hAnsi="Arial" w:cs="Arial"/>
            <w:sz w:val="24"/>
            <w:szCs w:val="24"/>
          </w:rPr>
          <w:t xml:space="preserve">Future direction study the effect of DR or rapamycin on H2O2-LOH patter. </w:t>
        </w:r>
      </w:ins>
      <w:ins w:id="1151" w:author="Hong Qin" w:date="2012-04-22T17:25:00Z">
        <w:r w:rsidRPr="007444E5">
          <w:rPr>
            <w:rFonts w:ascii="Arial" w:eastAsia="Arial" w:hAnsi="Arial" w:cs="Arial"/>
            <w:sz w:val="24"/>
            <w:szCs w:val="24"/>
          </w:rPr>
          <w:t>DR also increases respiration and boosts mitochondrial functions, decreases proton</w:t>
        </w:r>
      </w:ins>
      <w:ins w:id="1152" w:author="Hong Qin" w:date="2012-04-22T17:26:00Z">
        <w:r>
          <w:rPr>
            <w:rFonts w:ascii="Arial" w:eastAsia="Arial" w:hAnsi="Arial" w:cs="Arial"/>
            <w:sz w:val="24"/>
            <w:szCs w:val="24"/>
          </w:rPr>
          <w:t xml:space="preserve"> </w:t>
        </w:r>
      </w:ins>
      <w:ins w:id="1153" w:author="Hong Qin" w:date="2012-04-22T17:25:00Z">
        <w:r w:rsidRPr="007444E5">
          <w:rPr>
            <w:rFonts w:ascii="Arial" w:eastAsia="Arial" w:hAnsi="Arial" w:cs="Arial"/>
            <w:sz w:val="24"/>
            <w:szCs w:val="24"/>
          </w:rPr>
          <w:t>leakage and ROS production in the mitochondria (Lin et al. 2002; Barros et al.</w:t>
        </w:r>
      </w:ins>
      <w:ins w:id="1154" w:author="Hong Qin" w:date="2012-04-22T17:26:00Z">
        <w:r>
          <w:rPr>
            <w:rFonts w:ascii="Arial" w:eastAsia="Arial" w:hAnsi="Arial" w:cs="Arial"/>
            <w:sz w:val="24"/>
            <w:szCs w:val="24"/>
          </w:rPr>
          <w:t xml:space="preserve"> </w:t>
        </w:r>
      </w:ins>
      <w:ins w:id="1155" w:author="Hong Qin" w:date="2012-04-22T17:25:00Z">
        <w:r w:rsidRPr="007444E5">
          <w:rPr>
            <w:rFonts w:ascii="Arial" w:eastAsia="Arial" w:hAnsi="Arial" w:cs="Arial"/>
            <w:sz w:val="24"/>
            <w:szCs w:val="24"/>
          </w:rPr>
          <w:t>2004; Pamplona et al. 2004; Sanz et al. 2006), and attenuates the accumulation of</w:t>
        </w:r>
        <w:r>
          <w:rPr>
            <w:rFonts w:ascii="Arial" w:eastAsia="Arial" w:hAnsi="Arial" w:cs="Arial"/>
            <w:sz w:val="24"/>
            <w:szCs w:val="24"/>
          </w:rPr>
          <w:t xml:space="preserve"> </w:t>
        </w:r>
        <w:r w:rsidR="002430BD">
          <w:rPr>
            <w:rFonts w:ascii="Arial" w:eastAsia="Arial" w:hAnsi="Arial" w:cs="Arial"/>
            <w:sz w:val="24"/>
            <w:szCs w:val="24"/>
          </w:rPr>
          <w:t xml:space="preserve">oxidative damage </w:t>
        </w:r>
        <w:r w:rsidRPr="007444E5">
          <w:rPr>
            <w:rFonts w:ascii="Arial" w:eastAsia="Arial" w:hAnsi="Arial" w:cs="Arial"/>
            <w:sz w:val="24"/>
            <w:szCs w:val="24"/>
          </w:rPr>
          <w:t>Reverter-Branchat et al. 2</w:t>
        </w:r>
        <w:r w:rsidR="002430BD">
          <w:rPr>
            <w:rFonts w:ascii="Arial" w:eastAsia="Arial" w:hAnsi="Arial" w:cs="Arial"/>
            <w:sz w:val="24"/>
            <w:szCs w:val="24"/>
          </w:rPr>
          <w:t>004</w:t>
        </w:r>
        <w:r w:rsidRPr="007444E5">
          <w:rPr>
            <w:rFonts w:ascii="Arial" w:eastAsia="Arial" w:hAnsi="Arial" w:cs="Arial"/>
            <w:sz w:val="24"/>
            <w:szCs w:val="24"/>
          </w:rPr>
          <w:t>.</w:t>
        </w:r>
      </w:ins>
    </w:p>
    <w:p w:rsidR="00563449" w:rsidRDefault="00AF650A" w:rsidP="006045E5">
      <w:pPr>
        <w:numPr>
          <w:ins w:id="1156" w:author="Hong Qin" w:date="2012-04-22T17:26:00Z"/>
        </w:numPr>
        <w:spacing w:after="0" w:line="480" w:lineRule="auto"/>
        <w:ind w:firstLine="720"/>
        <w:jc w:val="both"/>
        <w:rPr>
          <w:ins w:id="1157" w:author="Hong Qin" w:date="2012-04-22T17:26:00Z"/>
          <w:rFonts w:ascii="Arial" w:eastAsia="Arial" w:hAnsi="Arial" w:cs="Arial"/>
          <w:sz w:val="24"/>
          <w:szCs w:val="24"/>
        </w:rPr>
      </w:pPr>
      <w:ins w:id="1158" w:author="Hong Qin" w:date="2012-04-22T17:32:00Z">
        <w:r>
          <w:rPr>
            <w:rFonts w:ascii="Arial" w:eastAsia="Arial" w:hAnsi="Arial" w:cs="Arial"/>
            <w:sz w:val="24"/>
            <w:szCs w:val="24"/>
          </w:rPr>
          <w:t xml:space="preserve">CR </w:t>
        </w:r>
      </w:ins>
      <w:ins w:id="1159" w:author="Hong Qin" w:date="2012-04-22T17:31:00Z">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ins>
      <w:ins w:id="1160" w:author="Hong Qin" w:date="2012-04-22T17:32:00Z">
        <w:r>
          <w:rPr>
            <w:rFonts w:ascii="Arial" w:eastAsia="Arial" w:hAnsi="Arial" w:cs="Arial"/>
            <w:sz w:val="24"/>
            <w:szCs w:val="24"/>
          </w:rPr>
          <w:t xml:space="preserve">was found to </w:t>
        </w:r>
      </w:ins>
      <w:ins w:id="1161" w:author="Hong Qin" w:date="2012-04-22T17:31:00Z">
        <w:r w:rsidRPr="00AF650A">
          <w:rPr>
            <w:rFonts w:ascii="Arial" w:eastAsia="Arial" w:hAnsi="Arial" w:cs="Arial"/>
            <w:sz w:val="24"/>
            <w:szCs w:val="24"/>
          </w:rPr>
          <w:t xml:space="preserve">increase </w:t>
        </w:r>
      </w:ins>
      <w:ins w:id="1162" w:author="Hong Qin" w:date="2012-04-22T17:32:00Z">
        <w:r>
          <w:rPr>
            <w:rFonts w:ascii="Arial" w:eastAsia="Arial" w:hAnsi="Arial" w:cs="Arial"/>
            <w:sz w:val="24"/>
            <w:szCs w:val="24"/>
          </w:rPr>
          <w:t xml:space="preserve">cell’s resistance to </w:t>
        </w:r>
      </w:ins>
      <w:ins w:id="1163" w:author="Hong Qin" w:date="2012-04-22T17:31:00Z">
        <w:r w:rsidRPr="00AF650A">
          <w:rPr>
            <w:rFonts w:ascii="Arial" w:eastAsia="Arial" w:hAnsi="Arial" w:cs="Arial"/>
            <w:sz w:val="24"/>
            <w:szCs w:val="24"/>
          </w:rPr>
          <w:t>heat and oxidative stresses, prevent protein oxidative damage, reduce the</w:t>
        </w:r>
      </w:ins>
      <w:ins w:id="1164" w:author="Hong Qin" w:date="2012-04-22T17:33:00Z">
        <w:r>
          <w:rPr>
            <w:rFonts w:ascii="Arial" w:eastAsia="Arial" w:hAnsi="Arial" w:cs="Arial"/>
            <w:sz w:val="24"/>
            <w:szCs w:val="24"/>
          </w:rPr>
          <w:t xml:space="preserve"> </w:t>
        </w:r>
      </w:ins>
      <w:ins w:id="1165" w:author="Hong Qin" w:date="2012-04-22T17:31:00Z">
        <w:r w:rsidRPr="00AF650A">
          <w:rPr>
            <w:rFonts w:ascii="Arial" w:eastAsia="Arial" w:hAnsi="Arial" w:cs="Arial"/>
            <w:sz w:val="24"/>
            <w:szCs w:val="24"/>
          </w:rPr>
          <w:t>level of iron and of lipid peroxidation, through</w:t>
        </w:r>
        <w:r>
          <w:rPr>
            <w:rFonts w:ascii="Arial" w:eastAsia="Arial" w:hAnsi="Arial" w:cs="Arial"/>
            <w:sz w:val="24"/>
            <w:szCs w:val="24"/>
          </w:rPr>
          <w:t xml:space="preserve"> </w:t>
        </w:r>
        <w:r w:rsidRPr="00AF650A">
          <w:rPr>
            <w:rFonts w:ascii="Arial" w:eastAsia="Arial" w:hAnsi="Arial" w:cs="Arial"/>
            <w:sz w:val="24"/>
            <w:szCs w:val="24"/>
          </w:rPr>
          <w:t>high levels of catalase (Ctt1) and superoxide dismutase enzymes</w:t>
        </w:r>
        <w:r>
          <w:rPr>
            <w:rFonts w:ascii="Arial" w:eastAsia="Arial" w:hAnsi="Arial" w:cs="Arial"/>
            <w:sz w:val="24"/>
            <w:szCs w:val="24"/>
          </w:rPr>
          <w:t xml:space="preserve"> </w:t>
        </w:r>
        <w:r w:rsidRPr="00AF650A">
          <w:rPr>
            <w:rFonts w:ascii="Arial" w:eastAsia="Arial" w:hAnsi="Arial" w:cs="Arial"/>
            <w:sz w:val="24"/>
            <w:szCs w:val="24"/>
          </w:rPr>
          <w:t>(Sod1, Sod2) (Reverter-Branchat et al. 2004).</w:t>
        </w:r>
      </w:ins>
      <w:ins w:id="1166" w:author="Hong Qin" w:date="2012-04-22T17:33:00Z">
        <w:r w:rsidR="006045E5">
          <w:rPr>
            <w:rFonts w:ascii="Arial" w:eastAsia="Arial" w:hAnsi="Arial" w:cs="Arial"/>
            <w:sz w:val="24"/>
            <w:szCs w:val="24"/>
          </w:rPr>
          <w:t xml:space="preserve"> Hence, </w:t>
        </w:r>
      </w:ins>
      <w:ins w:id="1167" w:author="Hong Qin" w:date="2012-04-22T17:29:00Z">
        <w:r w:rsidR="006045E5">
          <w:rPr>
            <w:rFonts w:ascii="Arial" w:eastAsia="Arial" w:hAnsi="Arial" w:cs="Arial"/>
            <w:sz w:val="24"/>
            <w:szCs w:val="24"/>
          </w:rPr>
          <w:t>f</w:t>
        </w:r>
        <w:r w:rsidR="00657651">
          <w:rPr>
            <w:rFonts w:ascii="Arial" w:eastAsia="Arial" w:hAnsi="Arial" w:cs="Arial"/>
            <w:sz w:val="24"/>
            <w:szCs w:val="24"/>
          </w:rPr>
          <w:t>u</w:t>
        </w:r>
      </w:ins>
      <w:ins w:id="1168" w:author="Hong Qin" w:date="2012-04-22T17:31:00Z">
        <w:r>
          <w:rPr>
            <w:rFonts w:ascii="Arial" w:eastAsia="Arial" w:hAnsi="Arial" w:cs="Arial"/>
            <w:sz w:val="24"/>
            <w:szCs w:val="24"/>
          </w:rPr>
          <w:t>r</w:t>
        </w:r>
      </w:ins>
      <w:ins w:id="1169" w:author="Hong Qin" w:date="2012-04-22T17:29:00Z">
        <w:r w:rsidR="00657651">
          <w:rPr>
            <w:rFonts w:ascii="Arial" w:eastAsia="Arial" w:hAnsi="Arial" w:cs="Arial"/>
            <w:sz w:val="24"/>
            <w:szCs w:val="24"/>
          </w:rPr>
          <w:t xml:space="preserve">ther study on CTT1, SOD1, SOD2, isc1 mutants may be informative. </w:t>
        </w:r>
      </w:ins>
    </w:p>
    <w:p w:rsidR="00563449" w:rsidRDefault="00563449" w:rsidP="007444E5">
      <w:pPr>
        <w:numPr>
          <w:ins w:id="1170" w:author="Hong Qin" w:date="2012-04-22T17:33:00Z"/>
        </w:numPr>
        <w:spacing w:after="0" w:line="480" w:lineRule="auto"/>
        <w:ind w:firstLine="720"/>
        <w:jc w:val="both"/>
        <w:rPr>
          <w:ins w:id="1171" w:author="Hong Qin" w:date="2012-04-22T17:33:00Z"/>
          <w:rFonts w:ascii="Arial" w:eastAsia="Arial" w:hAnsi="Arial" w:cs="Arial"/>
          <w:sz w:val="24"/>
          <w:szCs w:val="24"/>
        </w:rPr>
      </w:pPr>
    </w:p>
    <w:p w:rsidR="007918BF" w:rsidRDefault="00C91363" w:rsidP="00547FBF">
      <w:pPr>
        <w:numPr>
          <w:ins w:id="1172" w:author="Hong Qin" w:date="2012-04-22T17:26:00Z"/>
        </w:numPr>
        <w:spacing w:after="0" w:line="480" w:lineRule="auto"/>
        <w:ind w:firstLine="720"/>
        <w:jc w:val="both"/>
        <w:rPr>
          <w:ins w:id="1173" w:author="Hong Qin" w:date="2012-04-22T17:38:00Z"/>
          <w:rFonts w:ascii="Arial" w:eastAsia="Arial" w:hAnsi="Arial" w:cs="Arial"/>
          <w:sz w:val="24"/>
          <w:szCs w:val="24"/>
        </w:rPr>
      </w:pPr>
      <w:ins w:id="1174" w:author="Hong Qin" w:date="2012-04-22T17:38:00Z">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r w:rsidRPr="00C91363">
          <w:rPr>
            <w:rFonts w:ascii="Arial" w:eastAsia="Arial" w:hAnsi="Arial" w:cs="Arial"/>
            <w:sz w:val="24"/>
            <w:szCs w:val="24"/>
          </w:rPr>
          <w:t>Shanshan Yu • Xian-en Zhang • Guanjun Chen • Weifeng Liu</w:t>
        </w:r>
        <w:r w:rsidR="00547FBF">
          <w:rPr>
            <w:rFonts w:ascii="Arial" w:eastAsia="Arial" w:hAnsi="Arial" w:cs="Arial"/>
            <w:sz w:val="24"/>
            <w:szCs w:val="24"/>
          </w:rPr>
          <w:t xml:space="preserve">. This paper seems to argues for a connection from DNA damage to CLS. </w:t>
        </w:r>
      </w:ins>
    </w:p>
    <w:p w:rsidR="00C91363" w:rsidRDefault="00C91363" w:rsidP="00C91363">
      <w:pPr>
        <w:numPr>
          <w:ins w:id="1175" w:author="Hong Qin" w:date="2012-04-22T17:38:00Z"/>
        </w:numPr>
        <w:spacing w:after="0" w:line="480" w:lineRule="auto"/>
        <w:ind w:firstLine="720"/>
        <w:jc w:val="both"/>
        <w:rPr>
          <w:ins w:id="1176" w:author="Hong Qin" w:date="2012-04-22T17:38:00Z"/>
          <w:rFonts w:ascii="Arial" w:eastAsia="Arial" w:hAnsi="Arial" w:cs="Arial"/>
          <w:sz w:val="24"/>
          <w:szCs w:val="24"/>
        </w:rPr>
      </w:pPr>
    </w:p>
    <w:p w:rsidR="00A465CD" w:rsidRDefault="00A465CD" w:rsidP="00A465CD">
      <w:pPr>
        <w:numPr>
          <w:ins w:id="1177" w:author="Hong Qin" w:date="2012-04-22T17:38:00Z"/>
        </w:numPr>
        <w:spacing w:after="0" w:line="480" w:lineRule="auto"/>
        <w:ind w:firstLine="720"/>
        <w:jc w:val="both"/>
        <w:rPr>
          <w:rFonts w:ascii="Arial" w:eastAsia="Arial" w:hAnsi="Arial" w:cs="Arial"/>
          <w:sz w:val="24"/>
          <w:szCs w:val="24"/>
        </w:rPr>
        <w:pPrChange w:id="1178" w:author="Hong Qin" w:date="2012-04-22T17:26:00Z">
          <w:pPr>
            <w:spacing w:after="0" w:line="480" w:lineRule="auto"/>
            <w:ind w:firstLine="720"/>
          </w:pPr>
        </w:pPrChange>
      </w:pPr>
    </w:p>
    <w:p w:rsidR="00A465CD" w:rsidRDefault="0072137D" w:rsidP="00A465CD">
      <w:pPr>
        <w:spacing w:after="0" w:line="480" w:lineRule="auto"/>
        <w:jc w:val="both"/>
        <w:rPr>
          <w:rFonts w:ascii="Arial" w:eastAsia="Arial" w:hAnsi="Arial" w:cs="Arial"/>
          <w:i/>
          <w:sz w:val="24"/>
          <w:szCs w:val="24"/>
        </w:rPr>
        <w:pPrChange w:id="1179" w:author="bidyut k mohanty" w:date="2012-04-22T08:31:00Z">
          <w:pPr>
            <w:spacing w:after="0" w:line="480" w:lineRule="auto"/>
          </w:pPr>
        </w:pPrChange>
      </w:pPr>
      <w:r w:rsidRPr="0072137D">
        <w:rPr>
          <w:rFonts w:ascii="Arial" w:eastAsia="Arial" w:hAnsi="Arial" w:cs="Arial"/>
          <w:i/>
          <w:sz w:val="24"/>
          <w:szCs w:val="24"/>
        </w:rPr>
        <w:t>Assessment of Materials and Methods</w:t>
      </w:r>
    </w:p>
    <w:p w:rsidR="00A465CD" w:rsidRDefault="0072137D" w:rsidP="00A465CD">
      <w:pPr>
        <w:spacing w:after="0" w:line="480" w:lineRule="auto"/>
        <w:ind w:firstLine="720"/>
        <w:jc w:val="both"/>
        <w:rPr>
          <w:rFonts w:ascii="Arial" w:eastAsia="Arial" w:hAnsi="Arial" w:cs="Arial"/>
          <w:sz w:val="24"/>
          <w:szCs w:val="24"/>
        </w:rPr>
        <w:pPrChange w:id="1180" w:author="bidyut k mohanty" w:date="2012-04-22T08:31:00Z">
          <w:pPr>
            <w:spacing w:after="0" w:line="480" w:lineRule="auto"/>
            <w:ind w:firstLine="720"/>
          </w:pPr>
        </w:pPrChange>
      </w:pPr>
      <w:commentRangeStart w:id="1181"/>
      <w:r w:rsidRPr="0072137D">
        <w:rPr>
          <w:rFonts w:ascii="Arial" w:eastAsia="Arial" w:hAnsi="Arial" w:cs="Arial"/>
          <w:sz w:val="24"/>
          <w:szCs w:val="24"/>
        </w:rPr>
        <w:t xml:space="preserve">Early results </w:t>
      </w:r>
      <w:commentRangeEnd w:id="1181"/>
      <w:r w:rsidR="00E56B81">
        <w:rPr>
          <w:rStyle w:val="CommentReference"/>
        </w:rPr>
        <w:commentReference w:id="1181"/>
      </w:r>
      <w:r w:rsidRPr="0072137D">
        <w:rPr>
          <w:rFonts w:ascii="Arial" w:eastAsia="Arial" w:hAnsi="Arial" w:cs="Arial"/>
          <w:sz w:val="24"/>
          <w:szCs w:val="24"/>
        </w:rPr>
        <w:t>revealed that cells in their stationary phase were more resistant to oxidative stress. Strains were treated in their log phase</w:t>
      </w:r>
      <w:del w:id="1182" w:author="bidyut k mohanty" w:date="2012-04-21T08:50:00Z">
        <w:r w:rsidRPr="0072137D" w:rsidDel="00497E3A">
          <w:rPr>
            <w:rFonts w:ascii="Arial" w:eastAsia="Arial" w:hAnsi="Arial" w:cs="Arial"/>
            <w:sz w:val="24"/>
            <w:szCs w:val="24"/>
          </w:rPr>
          <w:delText xml:space="preserve">, a period of exponential growth, </w:delText>
        </w:r>
      </w:del>
      <w:ins w:id="1183" w:author="bidyut k mohanty" w:date="2012-04-21T08:50:00Z">
        <w:r w:rsidR="00497E3A">
          <w:rPr>
            <w:rFonts w:ascii="Arial" w:eastAsia="Arial" w:hAnsi="Arial" w:cs="Arial"/>
            <w:sz w:val="24"/>
            <w:szCs w:val="24"/>
          </w:rPr>
          <w:t xml:space="preserve"> </w:t>
        </w:r>
      </w:ins>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A465CD" w:rsidRDefault="0072137D" w:rsidP="00A465CD">
      <w:pPr>
        <w:spacing w:after="0" w:line="480" w:lineRule="auto"/>
        <w:ind w:firstLine="720"/>
        <w:jc w:val="both"/>
        <w:rPr>
          <w:rFonts w:ascii="Arial" w:eastAsia="Arial" w:hAnsi="Arial" w:cs="Arial"/>
          <w:sz w:val="24"/>
          <w:szCs w:val="24"/>
        </w:rPr>
        <w:pPrChange w:id="1184" w:author="bidyut k mohanty" w:date="2012-04-22T08:31:00Z">
          <w:pPr>
            <w:spacing w:after="0" w:line="480" w:lineRule="auto"/>
            <w:ind w:firstLine="720"/>
          </w:pPr>
        </w:pPrChange>
      </w:pPr>
      <w:r w:rsidRPr="0072137D">
        <w:rPr>
          <w:rFonts w:ascii="Arial" w:eastAsia="Arial" w:hAnsi="Arial" w:cs="Arial"/>
          <w:sz w:val="24"/>
          <w:szCs w:val="24"/>
        </w:rPr>
        <w:t xml:space="preserve">After </w:t>
      </w:r>
      <w:del w:id="1185" w:author="bidyut k mohanty" w:date="2012-04-22T08:31:00Z">
        <w:r w:rsidRPr="0072137D">
          <w:rPr>
            <w:rFonts w:ascii="Arial" w:eastAsia="Arial" w:hAnsi="Arial" w:cs="Arial"/>
            <w:sz w:val="24"/>
            <w:szCs w:val="24"/>
          </w:rPr>
          <w:delText>culturi</w:delText>
        </w:r>
      </w:del>
      <w:del w:id="1186" w:author="bidyut k mohanty" w:date="2012-04-21T08:52:00Z">
        <w:r w:rsidRPr="0072137D" w:rsidDel="00EA3032">
          <w:rPr>
            <w:rFonts w:ascii="Arial" w:eastAsia="Arial" w:hAnsi="Arial" w:cs="Arial"/>
            <w:sz w:val="24"/>
            <w:szCs w:val="24"/>
          </w:rPr>
          <w:delText>cultu</w:delText>
        </w:r>
      </w:del>
      <w:del w:id="1187" w:author="bidyut k mohanty" w:date="2012-04-21T08:51:00Z">
        <w:r w:rsidRPr="0072137D" w:rsidDel="00EA3032">
          <w:rPr>
            <w:rFonts w:ascii="Arial" w:eastAsia="Arial" w:hAnsi="Arial" w:cs="Arial"/>
            <w:sz w:val="24"/>
            <w:szCs w:val="24"/>
          </w:rPr>
          <w:delText>ri</w:delText>
        </w:r>
      </w:del>
      <w:ins w:id="1188" w:author="bidyut k mohanty" w:date="2012-04-21T08:51:00Z">
        <w:r w:rsidR="00EA3032">
          <w:rPr>
            <w:rFonts w:ascii="Arial" w:eastAsia="Arial" w:hAnsi="Arial" w:cs="Arial"/>
            <w:sz w:val="24"/>
            <w:szCs w:val="24"/>
          </w:rPr>
          <w:t>grow</w:t>
        </w:r>
      </w:ins>
      <w:ins w:id="1189" w:author="bidyut k mohanty" w:date="2012-04-21T08:52:00Z">
        <w:r w:rsidR="00EA3032">
          <w:rPr>
            <w:rFonts w:ascii="Arial" w:eastAsia="Arial" w:hAnsi="Arial" w:cs="Arial"/>
            <w:sz w:val="24"/>
            <w:szCs w:val="24"/>
          </w:rPr>
          <w:t>th</w:t>
        </w:r>
      </w:ins>
      <w:ins w:id="1190" w:author="bidyut k mohanty" w:date="2012-04-21T08:51:00Z">
        <w:r w:rsidR="00EA3032">
          <w:rPr>
            <w:rFonts w:ascii="Arial" w:eastAsia="Arial" w:hAnsi="Arial" w:cs="Arial"/>
            <w:sz w:val="24"/>
            <w:szCs w:val="24"/>
          </w:rPr>
          <w:t xml:space="preserve"> </w:t>
        </w:r>
      </w:ins>
      <w:del w:id="1191" w:author="bidyut k mohanty" w:date="2012-04-21T08:51:00Z">
        <w:r w:rsidRPr="0072137D" w:rsidDel="00EA3032">
          <w:rPr>
            <w:rFonts w:ascii="Arial" w:eastAsia="Arial" w:hAnsi="Arial" w:cs="Arial"/>
            <w:sz w:val="24"/>
            <w:szCs w:val="24"/>
          </w:rPr>
          <w:delText xml:space="preserve">ng </w:delText>
        </w:r>
      </w:del>
      <w:r w:rsidRPr="0072137D">
        <w:rPr>
          <w:rFonts w:ascii="Arial" w:eastAsia="Arial" w:hAnsi="Arial" w:cs="Arial"/>
          <w:sz w:val="24"/>
          <w:szCs w:val="24"/>
        </w:rPr>
        <w:t xml:space="preserve">the samples were sonicated </w:t>
      </w:r>
      <w:del w:id="1192" w:author="bidyut k mohanty" w:date="2012-04-21T08:51:00Z">
        <w:r w:rsidRPr="0072137D" w:rsidDel="00EA3032">
          <w:rPr>
            <w:rFonts w:ascii="Arial" w:eastAsia="Arial" w:hAnsi="Arial" w:cs="Arial"/>
            <w:sz w:val="24"/>
            <w:szCs w:val="24"/>
          </w:rPr>
          <w:delText xml:space="preserve">in order </w:delText>
        </w:r>
      </w:del>
      <w:r w:rsidRPr="0072137D">
        <w:rPr>
          <w:rFonts w:ascii="Arial" w:eastAsia="Arial" w:hAnsi="Arial" w:cs="Arial"/>
          <w:sz w:val="24"/>
          <w:szCs w:val="24"/>
        </w:rPr>
        <w:t xml:space="preserve">to </w:t>
      </w:r>
      <w:ins w:id="1193" w:author="bidyut k mohanty" w:date="2012-04-21T08:52:00Z">
        <w:r w:rsidR="00EA3032">
          <w:rPr>
            <w:rFonts w:ascii="Arial" w:eastAsia="Arial" w:hAnsi="Arial" w:cs="Arial"/>
            <w:sz w:val="24"/>
            <w:szCs w:val="24"/>
          </w:rPr>
          <w:t xml:space="preserve">break clumps of cells and </w:t>
        </w:r>
      </w:ins>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del w:id="1194" w:author="bidyut k mohanty" w:date="2012-04-21T08:53:00Z">
        <w:r w:rsidRPr="0072137D" w:rsidDel="00EA3032">
          <w:rPr>
            <w:rFonts w:ascii="Arial" w:eastAsia="Arial" w:hAnsi="Arial" w:cs="Arial"/>
            <w:sz w:val="24"/>
            <w:szCs w:val="24"/>
          </w:rPr>
          <w:delText xml:space="preserve">due to the likelihood that </w:delText>
        </w:r>
      </w:del>
      <w:del w:id="1195" w:author="bidyut k mohanty" w:date="2012-04-22T08:31:00Z">
        <w:r w:rsidRPr="0072137D">
          <w:rPr>
            <w:rFonts w:ascii="Arial" w:eastAsia="Arial" w:hAnsi="Arial" w:cs="Arial"/>
            <w:sz w:val="24"/>
            <w:szCs w:val="24"/>
          </w:rPr>
          <w:delText>cells</w:delText>
        </w:r>
      </w:del>
      <w:ins w:id="1196" w:author="bidyut k mohanty" w:date="2012-04-21T08:53:00Z">
        <w:r w:rsidR="00EA3032">
          <w:rPr>
            <w:rFonts w:ascii="Arial" w:eastAsia="Arial" w:hAnsi="Arial" w:cs="Arial"/>
            <w:sz w:val="24"/>
            <w:szCs w:val="24"/>
          </w:rPr>
          <w:t xml:space="preserve">because the </w:t>
        </w:r>
      </w:ins>
      <w:ins w:id="1197" w:author="bidyut k mohanty" w:date="2012-04-22T08:31:00Z">
        <w:r w:rsidRPr="0072137D">
          <w:rPr>
            <w:rFonts w:ascii="Arial" w:eastAsia="Arial" w:hAnsi="Arial" w:cs="Arial"/>
            <w:sz w:val="24"/>
            <w:szCs w:val="24"/>
          </w:rPr>
          <w:t xml:space="preserve">cells </w:t>
        </w:r>
      </w:ins>
      <w:ins w:id="1198" w:author="bidyut k mohanty" w:date="2012-04-21T08:53:00Z">
        <w:r w:rsidR="00EA3032">
          <w:rPr>
            <w:rFonts w:ascii="Arial" w:eastAsia="Arial" w:hAnsi="Arial" w:cs="Arial"/>
            <w:sz w:val="24"/>
            <w:szCs w:val="24"/>
          </w:rPr>
          <w:t xml:space="preserve">might clump </w:t>
        </w:r>
      </w:ins>
      <w:del w:id="1199" w:author="bidyut k mohanty" w:date="2012-04-21T08:53:00Z">
        <w:r w:rsidRPr="0072137D" w:rsidDel="00EA3032">
          <w:rPr>
            <w:rFonts w:ascii="Arial" w:eastAsia="Arial" w:hAnsi="Arial" w:cs="Arial"/>
            <w:sz w:val="24"/>
            <w:szCs w:val="24"/>
          </w:rPr>
          <w:delText xml:space="preserve">stuck </w:delText>
        </w:r>
      </w:del>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sidR="00340847">
        <w:rPr>
          <w:rFonts w:ascii="Arial" w:eastAsia="Arial" w:hAnsi="Arial" w:cs="Arial"/>
          <w:sz w:val="24"/>
          <w:szCs w:val="24"/>
        </w:rPr>
        <w:t>,</w:t>
      </w:r>
      <w:r w:rsidR="00340847" w:rsidRPr="0072137D">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A465CD" w:rsidRDefault="00A465CD" w:rsidP="00A465CD">
      <w:pPr>
        <w:spacing w:after="0" w:line="480" w:lineRule="auto"/>
        <w:ind w:firstLine="720"/>
        <w:jc w:val="both"/>
        <w:rPr>
          <w:rFonts w:ascii="Arial" w:eastAsia="Arial" w:hAnsi="Arial" w:cs="Arial"/>
          <w:sz w:val="24"/>
          <w:szCs w:val="24"/>
        </w:rPr>
        <w:pPrChange w:id="1200" w:author="bidyut k mohanty" w:date="2012-04-20T15:30:00Z">
          <w:pPr>
            <w:spacing w:after="0" w:line="480" w:lineRule="auto"/>
            <w:ind w:firstLine="720"/>
          </w:pPr>
        </w:pPrChange>
      </w:pPr>
    </w:p>
    <w:p w:rsidR="00A465CD" w:rsidRDefault="0072137D" w:rsidP="00A465CD">
      <w:pPr>
        <w:spacing w:after="0" w:line="480" w:lineRule="auto"/>
        <w:jc w:val="both"/>
        <w:rPr>
          <w:rFonts w:ascii="Arial" w:eastAsia="Arial" w:hAnsi="Arial" w:cs="Arial"/>
          <w:i/>
          <w:sz w:val="24"/>
          <w:szCs w:val="24"/>
        </w:rPr>
        <w:pPrChange w:id="1201" w:author="bidyut k mohanty" w:date="2012-04-22T08:31:00Z">
          <w:pPr>
            <w:spacing w:after="0" w:line="480" w:lineRule="auto"/>
          </w:pPr>
        </w:pPrChange>
      </w:pPr>
      <w:r w:rsidRPr="0072137D">
        <w:rPr>
          <w:rFonts w:ascii="Arial" w:eastAsia="Arial" w:hAnsi="Arial" w:cs="Arial"/>
          <w:i/>
          <w:sz w:val="24"/>
          <w:szCs w:val="24"/>
        </w:rPr>
        <w:t>Assessment of Results</w:t>
      </w:r>
    </w:p>
    <w:p w:rsidR="00A465CD" w:rsidRDefault="0072137D" w:rsidP="00A465CD">
      <w:pPr>
        <w:spacing w:after="0" w:line="480" w:lineRule="auto"/>
        <w:ind w:firstLine="720"/>
        <w:jc w:val="both"/>
        <w:rPr>
          <w:del w:id="1202" w:author="bidyut k mohanty" w:date="2012-04-21T08:59:00Z"/>
          <w:rFonts w:ascii="Arial" w:eastAsia="Arial" w:hAnsi="Arial" w:cs="Arial"/>
          <w:sz w:val="24"/>
          <w:szCs w:val="24"/>
        </w:rPr>
        <w:pPrChange w:id="1203" w:author="bidyut k mohanty" w:date="2012-04-20T15:30:00Z">
          <w:pPr>
            <w:spacing w:after="0" w:line="480" w:lineRule="auto"/>
            <w:ind w:firstLine="720"/>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del w:id="1204" w:author="Hong Qin" w:date="2012-04-19T19:16:00Z">
        <w:r w:rsidRPr="0072137D" w:rsidDel="00F01A76">
          <w:rPr>
            <w:rFonts w:ascii="Arial" w:eastAsia="Arial" w:hAnsi="Arial" w:cs="Arial"/>
            <w:sz w:val="24"/>
            <w:szCs w:val="24"/>
          </w:rPr>
          <w:delText>mutation</w:delText>
        </w:r>
      </w:del>
      <w:ins w:id="1205" w:author="Hong Qin" w:date="2012-04-19T19:16:00Z">
        <w:r w:rsidR="00F01A76">
          <w:rPr>
            <w:rFonts w:ascii="Arial" w:eastAsia="Arial" w:hAnsi="Arial" w:cs="Arial"/>
            <w:sz w:val="24"/>
            <w:szCs w:val="24"/>
          </w:rPr>
          <w:t xml:space="preserve">DNA damage </w:t>
        </w:r>
      </w:ins>
      <w:del w:id="1206" w:author="Hong Qin" w:date="2012-04-19T19:16:00Z">
        <w:r w:rsidRPr="0072137D" w:rsidDel="00F01A76">
          <w:rPr>
            <w:rFonts w:ascii="Arial" w:eastAsia="Arial" w:hAnsi="Arial" w:cs="Arial"/>
            <w:sz w:val="24"/>
            <w:szCs w:val="24"/>
          </w:rPr>
          <w:delText xml:space="preserve"> </w:delText>
        </w:r>
      </w:del>
      <w:r w:rsidRPr="0072137D">
        <w:rPr>
          <w:rFonts w:ascii="Arial" w:eastAsia="Arial" w:hAnsi="Arial" w:cs="Arial"/>
          <w:sz w:val="24"/>
          <w:szCs w:val="24"/>
        </w:rPr>
        <w:t xml:space="preserve">is suppressed before there is a substantial drop in viability. Conversely, </w:t>
      </w:r>
      <w:del w:id="1207" w:author="bidyut k mohanty" w:date="2012-04-21T08:59:00Z">
        <w:r w:rsidRPr="0072137D" w:rsidDel="00184B5F">
          <w:rPr>
            <w:rFonts w:ascii="Arial" w:eastAsia="Arial" w:hAnsi="Arial" w:cs="Arial"/>
            <w:sz w:val="24"/>
            <w:szCs w:val="24"/>
          </w:rPr>
          <w:delText xml:space="preserve">the </w:delText>
        </w:r>
      </w:del>
      <w:r w:rsidRPr="0072137D">
        <w:rPr>
          <w:rFonts w:ascii="Arial" w:eastAsia="Arial" w:hAnsi="Arial" w:cs="Arial"/>
          <w:sz w:val="24"/>
          <w:szCs w:val="24"/>
        </w:rPr>
        <w:t>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del w:id="1208" w:author="bidyut k mohanty" w:date="2012-04-21T08:59:00Z">
        <w:r w:rsidRPr="0072137D" w:rsidDel="00184B5F">
          <w:rPr>
            <w:rFonts w:ascii="Arial" w:eastAsia="Arial" w:hAnsi="Arial" w:cs="Arial"/>
            <w:sz w:val="24"/>
            <w:szCs w:val="24"/>
          </w:rPr>
          <w:delText xml:space="preserve">treated cells </w:delText>
        </w:r>
      </w:del>
      <w:r w:rsidRPr="0072137D">
        <w:rPr>
          <w:rFonts w:ascii="Arial" w:eastAsia="Arial" w:hAnsi="Arial" w:cs="Arial"/>
          <w:sz w:val="24"/>
          <w:szCs w:val="24"/>
        </w:rPr>
        <w:t xml:space="preserve">dosage has more of an immediate effect on the robustness of the cell. Viability drops more rapidly </w:t>
      </w:r>
      <w:del w:id="1209" w:author="bidyut k mohanty" w:date="2012-04-21T08:59:00Z">
        <w:r w:rsidRPr="0072137D" w:rsidDel="00184B5F">
          <w:rPr>
            <w:rFonts w:ascii="Arial" w:eastAsia="Arial" w:hAnsi="Arial" w:cs="Arial"/>
            <w:sz w:val="24"/>
            <w:szCs w:val="24"/>
          </w:rPr>
          <w:delText xml:space="preserve">due </w:delText>
        </w:r>
      </w:del>
      <w:r w:rsidRPr="0072137D">
        <w:rPr>
          <w:rFonts w:ascii="Arial" w:eastAsia="Arial" w:hAnsi="Arial" w:cs="Arial"/>
          <w:sz w:val="24"/>
          <w:szCs w:val="24"/>
        </w:rPr>
        <w:t>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w:t>
      </w:r>
      <w:del w:id="1210" w:author="bidyut k mohanty" w:date="2012-04-21T08:57:00Z">
        <w:r w:rsidRPr="0072137D" w:rsidDel="00D67BE0">
          <w:rPr>
            <w:rFonts w:ascii="Arial" w:eastAsia="Arial" w:hAnsi="Arial" w:cs="Arial"/>
            <w:sz w:val="24"/>
            <w:szCs w:val="24"/>
          </w:rPr>
          <w:delText xml:space="preserve">activity </w:delText>
        </w:r>
      </w:del>
      <w:r w:rsidRPr="0072137D">
        <w:rPr>
          <w:rFonts w:ascii="Arial" w:eastAsia="Arial" w:hAnsi="Arial" w:cs="Arial"/>
          <w:sz w:val="24"/>
          <w:szCs w:val="24"/>
        </w:rPr>
        <w:t xml:space="preserve">(SOD) </w:t>
      </w:r>
      <w:ins w:id="1211" w:author="bidyut k mohanty" w:date="2012-04-20T08:36:00Z">
        <w:r w:rsidR="00A465CD"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212" w:author="Hong Qin" w:date="2012-04-22T17:19:00Z">
        <w:r w:rsidR="00257CB6">
          <w:rPr>
            <w:rFonts w:ascii="Arial" w:eastAsia="Arial" w:hAnsi="Arial" w:cs="Arial"/>
            <w:sz w:val="24"/>
            <w:szCs w:val="24"/>
          </w:rPr>
          <w:instrText xml:space="preserve"> ADDIN EN.CITE </w:instrText>
        </w:r>
      </w:ins>
      <w:ins w:id="1213" w:author="bidyut k mohanty" w:date="2012-04-20T08:36:00Z">
        <w:del w:id="1214" w:author="Hong Qin" w:date="2012-04-22T17:05:00Z">
          <w:r w:rsidRPr="0072137D" w:rsidDel="00CF32D4">
            <w:rPr>
              <w:rFonts w:ascii="Arial" w:eastAsia="Arial" w:hAnsi="Arial" w:cs="Arial"/>
              <w:sz w:val="24"/>
              <w:szCs w:val="24"/>
            </w:rPr>
            <w:delInstrText xml:space="preserve"> ADDIN EN.CITE </w:delInstrText>
          </w:r>
          <w:r w:rsidR="00A465CD"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ins>
      <w:r w:rsidR="000973DF" w:rsidRPr="00A465CD">
        <w:rPr>
          <w:rFonts w:ascii="Arial" w:eastAsia="Arial" w:hAnsi="Arial" w:cs="Arial"/>
          <w:sz w:val="24"/>
          <w:szCs w:val="24"/>
        </w:rPr>
      </w:r>
      <w:ins w:id="1215" w:author="bidyut k mohanty" w:date="2012-04-20T08:36:00Z">
        <w:del w:id="1216" w:author="Hong Qin" w:date="2012-04-22T17:05:00Z">
          <w:r w:rsidR="00A465CD" w:rsidRPr="0072137D" w:rsidDel="00CF32D4">
            <w:rPr>
              <w:rFonts w:ascii="Arial" w:eastAsia="Arial" w:hAnsi="Arial" w:cs="Arial"/>
              <w:sz w:val="24"/>
              <w:szCs w:val="24"/>
            </w:rPr>
            <w:fldChar w:fldCharType="end"/>
          </w:r>
        </w:del>
      </w:ins>
      <w:ins w:id="1217" w:author="Hong Qin" w:date="2012-04-22T17:19:00Z">
        <w:r w:rsidR="00A465C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instrText xml:space="preserve"> ADDIN EN.CITE.DATA </w:instrText>
        </w:r>
      </w:ins>
      <w:r w:rsidR="000973DF" w:rsidRPr="00A465CD">
        <w:rPr>
          <w:rFonts w:ascii="Arial" w:eastAsia="Arial" w:hAnsi="Arial" w:cs="Arial"/>
          <w:sz w:val="24"/>
          <w:szCs w:val="24"/>
        </w:rPr>
      </w:r>
      <w:ins w:id="1218" w:author="Hong Qin" w:date="2012-04-22T17:19:00Z">
        <w:r w:rsidR="00A465CD">
          <w:rPr>
            <w:rFonts w:ascii="Arial" w:eastAsia="Arial" w:hAnsi="Arial" w:cs="Arial"/>
            <w:sz w:val="24"/>
            <w:szCs w:val="24"/>
          </w:rPr>
          <w:fldChar w:fldCharType="end"/>
        </w:r>
      </w:ins>
      <w:r w:rsidR="000973DF" w:rsidRPr="00A465CD">
        <w:rPr>
          <w:rFonts w:ascii="Arial" w:eastAsia="Arial" w:hAnsi="Arial" w:cs="Arial"/>
          <w:sz w:val="24"/>
          <w:szCs w:val="24"/>
        </w:rPr>
      </w:r>
      <w:ins w:id="1219" w:author="bidyut k mohanty" w:date="2012-04-20T08:36:00Z">
        <w:r w:rsidR="00A465CD" w:rsidRPr="0072137D">
          <w:rPr>
            <w:rFonts w:ascii="Arial" w:eastAsia="Arial" w:hAnsi="Arial" w:cs="Arial"/>
            <w:sz w:val="24"/>
            <w:szCs w:val="24"/>
          </w:rPr>
          <w:fldChar w:fldCharType="separate"/>
        </w:r>
        <w:r w:rsidRPr="0072137D">
          <w:rPr>
            <w:rFonts w:ascii="Arial" w:eastAsia="Arial" w:hAnsi="Arial" w:cs="Arial"/>
            <w:noProof/>
            <w:sz w:val="24"/>
            <w:szCs w:val="24"/>
          </w:rPr>
          <w:t>(</w:t>
        </w:r>
        <w:r w:rsidR="00A465CD">
          <w:rPr>
            <w:rFonts w:ascii="Arial" w:eastAsia="Arial" w:hAnsi="Arial" w:cs="Arial"/>
            <w:noProof/>
            <w:sz w:val="24"/>
            <w:szCs w:val="24"/>
          </w:rPr>
          <w:fldChar w:fldCharType="begin"/>
        </w:r>
        <w:r w:rsidR="00AC5D1A">
          <w:rPr>
            <w:rFonts w:ascii="Arial" w:eastAsia="Arial" w:hAnsi="Arial" w:cs="Arial"/>
            <w:noProof/>
            <w:sz w:val="24"/>
            <w:szCs w:val="24"/>
          </w:rPr>
          <w:instrText xml:space="preserve"> HYPERLINK \l "_ENREF_18" \o "Weinberger, 2010 #864" </w:instrText>
        </w:r>
        <w:r w:rsidR="00A465CD">
          <w:rPr>
            <w:rFonts w:ascii="Arial" w:eastAsia="Arial" w:hAnsi="Arial" w:cs="Arial"/>
            <w:noProof/>
            <w:sz w:val="24"/>
            <w:szCs w:val="24"/>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A465CD">
          <w:rPr>
            <w:rFonts w:ascii="Arial" w:eastAsia="Arial" w:hAnsi="Arial" w:cs="Arial"/>
            <w:noProof/>
            <w:sz w:val="24"/>
            <w:szCs w:val="24"/>
          </w:rPr>
          <w:fldChar w:fldCharType="end"/>
        </w:r>
        <w:r w:rsidRPr="0072137D">
          <w:rPr>
            <w:rFonts w:ascii="Arial" w:eastAsia="Arial" w:hAnsi="Arial" w:cs="Arial"/>
            <w:noProof/>
            <w:sz w:val="24"/>
            <w:szCs w:val="24"/>
          </w:rPr>
          <w:t>)</w:t>
        </w:r>
        <w:r w:rsidR="00A465CD" w:rsidRPr="0072137D">
          <w:rPr>
            <w:rFonts w:ascii="Arial" w:eastAsia="Arial" w:hAnsi="Arial" w:cs="Arial"/>
            <w:sz w:val="24"/>
            <w:szCs w:val="24"/>
          </w:rPr>
          <w:fldChar w:fldCharType="end"/>
        </w:r>
      </w:ins>
      <w:ins w:id="1220" w:author="bidyut k mohanty" w:date="2012-04-22T08:31:00Z">
        <w:r w:rsidR="00AE4926">
          <w:rPr>
            <w:rFonts w:ascii="Arial" w:eastAsia="Arial" w:hAnsi="Arial" w:cs="Arial"/>
            <w:sz w:val="24"/>
            <w:szCs w:val="24"/>
          </w:rPr>
          <w:t xml:space="preserve"> (</w:t>
        </w:r>
      </w:ins>
      <w:ins w:id="1221" w:author="bidyut k mohanty" w:date="2012-04-21T08:57:00Z">
        <w:r w:rsidR="00D67BE0" w:rsidRPr="0072137D">
          <w:rPr>
            <w:rFonts w:ascii="Arial" w:eastAsia="Arial" w:hAnsi="Arial" w:cs="Arial"/>
            <w:sz w:val="24"/>
            <w:szCs w:val="24"/>
          </w:rPr>
          <w:t xml:space="preserve">activity </w:t>
        </w:r>
        <w:r w:rsidR="00D67BE0">
          <w:rPr>
            <w:rFonts w:ascii="Arial" w:eastAsia="Arial" w:hAnsi="Arial" w:cs="Arial"/>
            <w:sz w:val="24"/>
            <w:szCs w:val="24"/>
          </w:rPr>
          <w:t>{</w:t>
        </w:r>
      </w:ins>
      <w:r w:rsidRPr="0072137D">
        <w:rPr>
          <w:rFonts w:ascii="Arial" w:eastAsia="Arial" w:hAnsi="Arial" w:cs="Arial"/>
          <w:sz w:val="24"/>
          <w:szCs w:val="24"/>
        </w:rPr>
        <w:t>Figure 1</w:t>
      </w:r>
      <w:ins w:id="1222" w:author="bidyut k mohanty" w:date="2012-04-22T08:31:00Z">
        <w:r w:rsidR="00AE4926">
          <w:rPr>
            <w:rFonts w:ascii="Arial" w:eastAsia="Arial" w:hAnsi="Arial" w:cs="Arial"/>
            <w:sz w:val="24"/>
            <w:szCs w:val="24"/>
          </w:rPr>
          <w:t xml:space="preserve">). </w:t>
        </w:r>
      </w:ins>
      <w:ins w:id="1223" w:author="bidyut k mohanty" w:date="2012-04-21T08:57:00Z">
        <w:r w:rsidR="00D67BE0">
          <w:rPr>
            <w:rFonts w:ascii="Arial" w:eastAsia="Arial" w:hAnsi="Arial" w:cs="Arial"/>
            <w:sz w:val="24"/>
            <w:szCs w:val="24"/>
          </w:rPr>
          <w:t xml:space="preserve">; </w:t>
        </w:r>
      </w:ins>
      <w:ins w:id="1224" w:author="bidyut k mohanty" w:date="2012-04-20T08:36:00Z">
        <w:r w:rsidR="00A465CD"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dGU+PENpdGU+PEF1dGhvcj5XZWluYmVyZ2VyPC9BdXRob3I+PFllYXI+MjAxMDwvWWVhcj48UmVj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</w:fldData>
          </w:fldChar>
        </w:r>
      </w:ins>
      <w:ins w:id="1225" w:author="Hong Qin" w:date="2012-04-22T17:19:00Z">
        <w:r w:rsidR="00257CB6">
          <w:rPr>
            <w:rFonts w:ascii="Arial" w:eastAsia="Arial" w:hAnsi="Arial" w:cs="Arial"/>
            <w:sz w:val="24"/>
            <w:szCs w:val="24"/>
          </w:rPr>
          <w:instrText xml:space="preserve"> ADDIN EN.CITE </w:instrText>
        </w:r>
      </w:ins>
      <w:ins w:id="1226" w:author="bidyut k mohanty" w:date="2012-04-20T08:36:00Z">
        <w:del w:id="1227" w:author="Hong Qin" w:date="2012-04-22T17:05:00Z">
          <w:r w:rsidRPr="0072137D" w:rsidDel="00CF32D4">
            <w:rPr>
              <w:rFonts w:ascii="Arial" w:eastAsia="Arial" w:hAnsi="Arial" w:cs="Arial"/>
              <w:sz w:val="24"/>
              <w:szCs w:val="24"/>
            </w:rPr>
            <w:delInstrText xml:space="preserve"> ADDIN EN.CITE </w:delInstrText>
          </w:r>
          <w:r w:rsidR="00A465CD"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ins>
      <w:r w:rsidR="000973DF" w:rsidRPr="00A465CD">
        <w:rPr>
          <w:rFonts w:ascii="Arial" w:eastAsia="Arial" w:hAnsi="Arial" w:cs="Arial"/>
          <w:sz w:val="24"/>
          <w:szCs w:val="24"/>
        </w:rPr>
      </w:r>
      <w:ins w:id="1228" w:author="bidyut k mohanty" w:date="2012-04-20T08:36:00Z">
        <w:del w:id="1229" w:author="Hong Qin" w:date="2012-04-22T17:05:00Z">
          <w:r w:rsidR="00A465CD" w:rsidRPr="0072137D" w:rsidDel="00CF32D4">
            <w:rPr>
              <w:rFonts w:ascii="Arial" w:eastAsia="Arial" w:hAnsi="Arial" w:cs="Arial"/>
              <w:sz w:val="24"/>
              <w:szCs w:val="24"/>
            </w:rPr>
            <w:fldChar w:fldCharType="end"/>
          </w:r>
        </w:del>
      </w:ins>
      <w:ins w:id="1230" w:author="Hong Qin" w:date="2012-04-22T17:19:00Z">
        <w:r w:rsidR="00A465C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dGU+PENpdGU+PEF1dGhvcj5XZWluYmVyZ2VyPC9BdXRob3I+PFllYXI+MjAxMDwvWWVhcj48UmVj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</w:fldData>
          </w:fldChar>
        </w:r>
        <w:r w:rsidR="00257CB6">
          <w:rPr>
            <w:rFonts w:ascii="Arial" w:eastAsia="Arial" w:hAnsi="Arial" w:cs="Arial"/>
            <w:sz w:val="24"/>
            <w:szCs w:val="24"/>
          </w:rPr>
          <w:instrText xml:space="preserve"> ADDIN EN.CITE.DATA </w:instrText>
        </w:r>
      </w:ins>
      <w:r w:rsidR="000973DF" w:rsidRPr="00A465CD">
        <w:rPr>
          <w:rFonts w:ascii="Arial" w:eastAsia="Arial" w:hAnsi="Arial" w:cs="Arial"/>
          <w:sz w:val="24"/>
          <w:szCs w:val="24"/>
        </w:rPr>
      </w:r>
      <w:ins w:id="1231" w:author="Hong Qin" w:date="2012-04-22T17:19:00Z">
        <w:r w:rsidR="00A465CD">
          <w:rPr>
            <w:rFonts w:ascii="Arial" w:eastAsia="Arial" w:hAnsi="Arial" w:cs="Arial"/>
            <w:sz w:val="24"/>
            <w:szCs w:val="24"/>
          </w:rPr>
          <w:fldChar w:fldCharType="end"/>
        </w:r>
      </w:ins>
      <w:r w:rsidR="000973DF" w:rsidRPr="00A465CD">
        <w:rPr>
          <w:rFonts w:ascii="Arial" w:eastAsia="Arial" w:hAnsi="Arial" w:cs="Arial"/>
          <w:sz w:val="24"/>
          <w:szCs w:val="24"/>
        </w:rPr>
      </w:r>
      <w:ins w:id="1232" w:author="bidyut k mohanty" w:date="2012-04-20T08:36:00Z">
        <w:r w:rsidR="00A465CD" w:rsidRPr="0072137D">
          <w:rPr>
            <w:rFonts w:ascii="Arial" w:eastAsia="Arial" w:hAnsi="Arial" w:cs="Arial"/>
            <w:sz w:val="24"/>
            <w:szCs w:val="24"/>
          </w:rPr>
          <w:fldChar w:fldCharType="separate"/>
        </w:r>
        <w:r w:rsidRPr="0072137D">
          <w:rPr>
            <w:rFonts w:ascii="Arial" w:eastAsia="Arial" w:hAnsi="Arial" w:cs="Arial"/>
            <w:noProof/>
            <w:sz w:val="24"/>
            <w:szCs w:val="24"/>
          </w:rPr>
          <w:t>(</w:t>
        </w:r>
        <w:r w:rsidR="00A465CD">
          <w:rPr>
            <w:rFonts w:ascii="Arial" w:eastAsia="Arial" w:hAnsi="Arial" w:cs="Arial"/>
            <w:noProof/>
            <w:sz w:val="24"/>
            <w:szCs w:val="24"/>
          </w:rPr>
          <w:fldChar w:fldCharType="begin"/>
        </w:r>
        <w:r w:rsidR="00AC5D1A">
          <w:rPr>
            <w:rFonts w:ascii="Arial" w:eastAsia="Arial" w:hAnsi="Arial" w:cs="Arial"/>
            <w:noProof/>
            <w:sz w:val="24"/>
            <w:szCs w:val="24"/>
          </w:rPr>
          <w:instrText xml:space="preserve"> HYPERLINK \l "_ENREF_18" \o "Weinberger, 2010 #864" </w:instrText>
        </w:r>
        <w:r w:rsidR="00A465CD">
          <w:rPr>
            <w:rFonts w:ascii="Arial" w:eastAsia="Arial" w:hAnsi="Arial" w:cs="Arial"/>
            <w:noProof/>
            <w:sz w:val="24"/>
            <w:szCs w:val="24"/>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A465CD">
          <w:rPr>
            <w:rFonts w:ascii="Arial" w:eastAsia="Arial" w:hAnsi="Arial" w:cs="Arial"/>
            <w:noProof/>
            <w:sz w:val="24"/>
            <w:szCs w:val="24"/>
          </w:rPr>
          <w:fldChar w:fldCharType="end"/>
        </w:r>
        <w:r w:rsidRPr="0072137D">
          <w:rPr>
            <w:rFonts w:ascii="Arial" w:eastAsia="Arial" w:hAnsi="Arial" w:cs="Arial"/>
            <w:noProof/>
            <w:sz w:val="24"/>
            <w:szCs w:val="24"/>
          </w:rPr>
          <w:t>)</w:t>
        </w:r>
        <w:r w:rsidR="00A465CD" w:rsidRPr="0072137D">
          <w:rPr>
            <w:rFonts w:ascii="Arial" w:eastAsia="Arial" w:hAnsi="Arial" w:cs="Arial"/>
            <w:sz w:val="24"/>
            <w:szCs w:val="24"/>
          </w:rPr>
          <w:fldChar w:fldCharType="end"/>
        </w:r>
      </w:ins>
      <w:ins w:id="1233" w:author="hong qin" w:date="2012-04-20T08:36:00Z">
        <w:del w:id="1234" w:author="Hong Qin" w:date="2012-04-22T17:05:00Z">
          <w:r w:rsidR="00A465CD"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 </w:delInstrText>
          </w:r>
          <w:r w:rsidR="00A465CD"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ins>
      <w:r w:rsidR="000973DF" w:rsidRPr="00A465CD">
        <w:rPr>
          <w:rFonts w:ascii="Arial" w:eastAsia="Arial" w:hAnsi="Arial" w:cs="Arial"/>
          <w:sz w:val="24"/>
          <w:szCs w:val="24"/>
        </w:rPr>
      </w:r>
      <w:ins w:id="1235" w:author="hong qin" w:date="2012-04-20T08:36:00Z">
        <w:del w:id="1236" w:author="Hong Qin" w:date="2012-04-22T17:05:00Z">
          <w:r w:rsidR="00A465CD" w:rsidRPr="0072137D" w:rsidDel="00CF32D4">
            <w:rPr>
              <w:rFonts w:ascii="Arial" w:eastAsia="Arial" w:hAnsi="Arial" w:cs="Arial"/>
              <w:sz w:val="24"/>
              <w:szCs w:val="24"/>
            </w:rPr>
            <w:fldChar w:fldCharType="end"/>
          </w:r>
        </w:del>
      </w:ins>
      <w:r w:rsidR="000973DF" w:rsidRPr="00A465CD">
        <w:rPr>
          <w:rFonts w:ascii="Arial" w:eastAsia="Arial" w:hAnsi="Arial" w:cs="Arial"/>
          <w:sz w:val="24"/>
          <w:szCs w:val="24"/>
        </w:rPr>
      </w:r>
      <w:ins w:id="1237" w:author="hong qin" w:date="2012-04-20T08:36:00Z">
        <w:del w:id="1238" w:author="Hong Qin" w:date="2012-04-22T17:05:00Z">
          <w:r w:rsidR="00A465CD" w:rsidRPr="0072137D" w:rsidDel="00CF32D4">
            <w:rPr>
              <w:rFonts w:ascii="Arial" w:eastAsia="Arial" w:hAnsi="Arial" w:cs="Arial"/>
              <w:sz w:val="24"/>
              <w:szCs w:val="24"/>
            </w:rPr>
            <w:fldChar w:fldCharType="separate"/>
          </w:r>
          <w:r w:rsidRPr="0072137D" w:rsidDel="00CF32D4">
            <w:rPr>
              <w:rFonts w:ascii="Arial" w:eastAsia="Arial" w:hAnsi="Arial" w:cs="Arial"/>
              <w:noProof/>
              <w:sz w:val="24"/>
              <w:szCs w:val="24"/>
            </w:rPr>
            <w:delText>(</w:delText>
          </w:r>
          <w:r w:rsidR="00A465CD" w:rsidDel="00CF32D4">
            <w:fldChar w:fldCharType="begin"/>
          </w:r>
          <w:r w:rsidR="002F2F83" w:rsidDel="00CF32D4">
            <w:delInstrText>HYPERLINK \l "_ENREF_18" \o "Weinberger, 2010 #864"</w:delInstrText>
          </w:r>
          <w:r w:rsidR="00A465CD" w:rsidDel="00CF32D4">
            <w:fldChar w:fldCharType="separate"/>
          </w:r>
          <w:r w:rsidR="00AC5D1A" w:rsidRPr="0072137D" w:rsidDel="00CF32D4">
            <w:rPr>
              <w:rFonts w:ascii="Arial" w:eastAsia="Arial" w:hAnsi="Arial" w:cs="Arial"/>
              <w:noProof/>
              <w:sz w:val="24"/>
              <w:szCs w:val="24"/>
            </w:rPr>
            <w:delText>W</w:delText>
          </w:r>
          <w:r w:rsidR="00AC5D1A" w:rsidRPr="0072137D" w:rsidDel="00CF32D4">
            <w:rPr>
              <w:rFonts w:ascii="Arial" w:eastAsia="Arial" w:hAnsi="Arial" w:cs="Arial"/>
              <w:smallCaps/>
              <w:noProof/>
              <w:sz w:val="24"/>
              <w:szCs w:val="24"/>
            </w:rPr>
            <w:delText>einberger</w:delText>
          </w:r>
          <w:r w:rsidR="00AC5D1A" w:rsidRPr="0072137D" w:rsidDel="00CF32D4">
            <w:rPr>
              <w:rFonts w:ascii="Arial" w:eastAsia="Arial" w:hAnsi="Arial" w:cs="Arial"/>
              <w:i/>
              <w:noProof/>
              <w:sz w:val="24"/>
              <w:szCs w:val="24"/>
            </w:rPr>
            <w:delText xml:space="preserve"> et al.</w:delText>
          </w:r>
          <w:r w:rsidR="00AC5D1A" w:rsidRPr="0072137D" w:rsidDel="00CF32D4">
            <w:rPr>
              <w:rFonts w:ascii="Arial" w:eastAsia="Arial" w:hAnsi="Arial" w:cs="Arial"/>
              <w:noProof/>
              <w:sz w:val="24"/>
              <w:szCs w:val="24"/>
            </w:rPr>
            <w:delText xml:space="preserve"> 2010</w:delText>
          </w:r>
          <w:r w:rsidR="00A465CD" w:rsidDel="00CF32D4">
            <w:fldChar w:fldCharType="end"/>
          </w:r>
          <w:r w:rsidRPr="0072137D" w:rsidDel="00CF32D4">
            <w:rPr>
              <w:rFonts w:ascii="Arial" w:eastAsia="Arial" w:hAnsi="Arial" w:cs="Arial"/>
              <w:noProof/>
              <w:sz w:val="24"/>
              <w:szCs w:val="24"/>
            </w:rPr>
            <w:delText>)</w:delText>
          </w:r>
          <w:r w:rsidR="00A465CD" w:rsidRPr="0072137D" w:rsidDel="00CF32D4">
            <w:rPr>
              <w:rFonts w:ascii="Arial" w:eastAsia="Arial" w:hAnsi="Arial" w:cs="Arial"/>
              <w:sz w:val="24"/>
              <w:szCs w:val="24"/>
            </w:rPr>
            <w:fldChar w:fldCharType="end"/>
          </w:r>
        </w:del>
      </w:ins>
      <w:ins w:id="1239" w:author="bidyut k mohanty" w:date="2012-04-21T08:57:00Z">
        <w:r w:rsidR="00D67BE0">
          <w:rPr>
            <w:rFonts w:ascii="Arial" w:eastAsia="Arial" w:hAnsi="Arial" w:cs="Arial"/>
            <w:sz w:val="24"/>
            <w:szCs w:val="24"/>
          </w:rPr>
          <w:t>}.</w:t>
        </w:r>
      </w:ins>
      <w:ins w:id="1240" w:author="bidyut k mohanty" w:date="2012-04-21T08:59:00Z">
        <w:r w:rsidR="00184B5F">
          <w:rPr>
            <w:rFonts w:ascii="Arial" w:eastAsia="Arial" w:hAnsi="Arial" w:cs="Arial"/>
            <w:sz w:val="24"/>
            <w:szCs w:val="24"/>
          </w:rPr>
          <w:t xml:space="preserve"> </w:t>
        </w:r>
      </w:ins>
    </w:p>
    <w:p w:rsidR="00A465CD" w:rsidRDefault="0072137D" w:rsidP="00A465CD">
      <w:pPr>
        <w:spacing w:after="0" w:line="480" w:lineRule="auto"/>
        <w:ind w:firstLine="720"/>
        <w:jc w:val="both"/>
        <w:rPr>
          <w:rFonts w:ascii="Arial" w:eastAsia="Arial" w:hAnsi="Arial" w:cs="Arial"/>
          <w:sz w:val="24"/>
          <w:szCs w:val="24"/>
        </w:rPr>
        <w:pPrChange w:id="1241" w:author="bidyut k mohanty" w:date="2012-04-22T08:31:00Z">
          <w:pPr>
            <w:spacing w:after="0" w:line="480" w:lineRule="auto"/>
            <w:ind w:firstLine="720"/>
          </w:pPr>
        </w:pPrChange>
      </w:pPr>
      <w:r w:rsidRPr="0072137D">
        <w:rPr>
          <w:rFonts w:ascii="Arial" w:eastAsia="Arial" w:hAnsi="Arial" w:cs="Arial"/>
          <w:sz w:val="24"/>
          <w:szCs w:val="24"/>
        </w:rPr>
        <w:t xml:space="preserve">Cells with better mitotic asymmetry have a longer </w:t>
      </w:r>
      <w:del w:id="1242" w:author="Hong Qin" w:date="2012-04-19T19:17:00Z">
        <w:r w:rsidRPr="0072137D" w:rsidDel="00053B8D">
          <w:rPr>
            <w:rFonts w:ascii="Arial" w:eastAsia="Arial" w:hAnsi="Arial" w:cs="Arial"/>
            <w:sz w:val="24"/>
            <w:szCs w:val="24"/>
          </w:rPr>
          <w:delText>lifespan</w:delText>
        </w:r>
      </w:del>
      <w:ins w:id="1243" w:author="Hong Qin" w:date="2012-04-19T19:17:00Z">
        <w:r w:rsidR="00053B8D">
          <w:rPr>
            <w:rFonts w:ascii="Arial" w:eastAsia="Arial" w:hAnsi="Arial" w:cs="Arial"/>
            <w:sz w:val="24"/>
            <w:szCs w:val="24"/>
          </w:rPr>
          <w:t>life span</w:t>
        </w:r>
      </w:ins>
      <w:r w:rsidRPr="0072137D">
        <w:rPr>
          <w:rFonts w:ascii="Arial" w:eastAsia="Arial" w:hAnsi="Arial" w:cs="Arial"/>
          <w:sz w:val="24"/>
          <w:szCs w:val="24"/>
        </w:rPr>
        <w:t xml:space="preserve"> and better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 xml:space="preserve">2 </w:t>
      </w:r>
      <w:r w:rsidRPr="0072137D">
        <w:rPr>
          <w:rFonts w:ascii="Arial" w:eastAsia="Arial" w:hAnsi="Arial" w:cs="Arial"/>
          <w:sz w:val="24"/>
          <w:szCs w:val="24"/>
        </w:rPr>
        <w:t xml:space="preserve">viability tolerance. </w:t>
      </w:r>
    </w:p>
    <w:p w:rsidR="00A465CD" w:rsidRDefault="0072137D" w:rsidP="00A465CD">
      <w:pPr>
        <w:spacing w:after="0" w:line="480" w:lineRule="auto"/>
        <w:ind w:firstLine="720"/>
        <w:jc w:val="both"/>
        <w:rPr>
          <w:rFonts w:ascii="Arial" w:eastAsia="Arial" w:hAnsi="Arial" w:cs="Arial"/>
          <w:sz w:val="24"/>
          <w:szCs w:val="24"/>
        </w:rPr>
        <w:pPrChange w:id="1244" w:author="bidyut k mohanty" w:date="2012-04-20T15:30:00Z">
          <w:pPr>
            <w:spacing w:after="0" w:line="480" w:lineRule="auto"/>
            <w:ind w:firstLine="720"/>
          </w:pPr>
        </w:pPrChange>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MSN2/4 has been shown to be vital to the pathway for extending CLS in yeast. This gene product functions by upregulating</w:t>
      </w:r>
      <w:r w:rsidR="00EA0285">
        <w:rPr>
          <w:rFonts w:ascii="Arial" w:eastAsia="Arial" w:hAnsi="Arial" w:cs="Arial"/>
          <w:sz w:val="24"/>
          <w:szCs w:val="24"/>
        </w:rPr>
        <w:t xml:space="preserve"> </w:t>
      </w:r>
      <w:r w:rsidRPr="0072137D">
        <w:rPr>
          <w:rFonts w:ascii="Arial" w:eastAsia="Arial" w:hAnsi="Arial" w:cs="Arial"/>
          <w:sz w:val="24"/>
          <w:szCs w:val="24"/>
        </w:rPr>
        <w:t>genes that enable the cell tolerate stress. SOD</w:t>
      </w:r>
      <w:del w:id="1245" w:author="bidyut k mohanty" w:date="2012-04-21T09:00:00Z">
        <w:r w:rsidRPr="0072137D" w:rsidDel="00184B5F">
          <w:rPr>
            <w:rFonts w:ascii="Arial" w:eastAsia="Arial" w:hAnsi="Arial" w:cs="Arial"/>
            <w:sz w:val="24"/>
            <w:szCs w:val="24"/>
          </w:rPr>
          <w:delText>2</w:delText>
        </w:r>
      </w:del>
      <w:r w:rsidRPr="0072137D">
        <w:rPr>
          <w:rFonts w:ascii="Arial" w:eastAsia="Arial" w:hAnsi="Arial" w:cs="Arial"/>
          <w:sz w:val="24"/>
          <w:szCs w:val="24"/>
        </w:rPr>
        <w:t xml:space="preserve"> activity, for example, is increased and extends </w:t>
      </w:r>
      <w:del w:id="1246" w:author="Hong Qin" w:date="2012-04-19T19:16:00Z">
        <w:r w:rsidRPr="0072137D" w:rsidDel="00053B8D">
          <w:rPr>
            <w:rFonts w:ascii="Arial" w:eastAsia="Arial" w:hAnsi="Arial" w:cs="Arial"/>
            <w:sz w:val="24"/>
            <w:szCs w:val="24"/>
          </w:rPr>
          <w:delText>lifespan</w:delText>
        </w:r>
      </w:del>
      <w:ins w:id="1247" w:author="Hong Qin" w:date="2012-04-19T19:16:00Z">
        <w:r w:rsidR="00053B8D">
          <w:rPr>
            <w:rFonts w:ascii="Arial" w:eastAsia="Arial" w:hAnsi="Arial" w:cs="Arial"/>
            <w:sz w:val="24"/>
            <w:szCs w:val="24"/>
          </w:rPr>
          <w:t>life span</w:t>
        </w:r>
      </w:ins>
      <w:r w:rsidRPr="0072137D">
        <w:rPr>
          <w:rFonts w:ascii="Arial" w:eastAsia="Arial" w:hAnsi="Arial" w:cs="Arial"/>
          <w:sz w:val="24"/>
          <w:szCs w:val="24"/>
        </w:rPr>
        <w:t xml:space="preserve"> during this process, but can also reduce CLS if it is expressed excessively</w:t>
      </w:r>
      <w:ins w:id="1248" w:author="Hong Qin" w:date="2012-04-19T19:13:00Z">
        <w:r w:rsidR="00223424">
          <w:rPr>
            <w:rFonts w:ascii="Arial" w:eastAsia="Arial" w:hAnsi="Arial" w:cs="Arial"/>
            <w:sz w:val="24"/>
            <w:szCs w:val="24"/>
          </w:rPr>
          <w:t xml:space="preserve"> </w:t>
        </w:r>
      </w:ins>
      <w:r w:rsidR="00A465CD" w:rsidRPr="0072137D">
        <w:rPr>
          <w:rFonts w:ascii="Arial" w:eastAsia="Arial" w:hAnsi="Arial" w:cs="Arial"/>
          <w:sz w:val="24"/>
          <w:szCs w:val="24"/>
        </w:rPr>
        <w:fldChar w:fldCharType="begin"/>
      </w:r>
      <w:ins w:id="1249" w:author="Hong Qin" w:date="2012-04-22T17:19:00Z">
        <w:r w:rsidR="00257CB6">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ins>
      <w:del w:id="1250" w:author="Hong Qin" w:date="2012-04-22T17:05:00Z">
        <w:r w:rsidRPr="0072137D" w:rsidDel="00CF32D4">
          <w:rPr>
            <w:rFonts w:ascii="Arial" w:eastAsia="Arial" w:hAnsi="Arial" w:cs="Arial"/>
            <w:sz w:val="24"/>
            <w:szCs w:val="24"/>
          </w:rPr>
          <w:del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del>
      <w:r w:rsidR="00A465CD" w:rsidRPr="0072137D">
        <w:rPr>
          <w:rFonts w:ascii="Arial" w:eastAsia="Arial" w:hAnsi="Arial" w:cs="Arial"/>
          <w:sz w:val="24"/>
          <w:szCs w:val="24"/>
        </w:rPr>
        <w:fldChar w:fldCharType="separate"/>
      </w:r>
      <w:r w:rsidRPr="0072137D">
        <w:rPr>
          <w:rFonts w:ascii="Arial" w:eastAsia="Arial" w:hAnsi="Arial" w:cs="Arial"/>
          <w:noProof/>
          <w:sz w:val="24"/>
          <w:szCs w:val="24"/>
        </w:rPr>
        <w:t>(</w:t>
      </w:r>
      <w:r w:rsidR="00A465CD" w:rsidRPr="00A465CD">
        <w:rPr>
          <w:noProof/>
          <w:rPrChange w:id="1251" w:author="hong qin" w:date="2012-04-20T08:36:00Z">
            <w:rPr>
              <w:rFonts w:ascii="Arial" w:hAnsi="Arial"/>
              <w:sz w:val="24"/>
              <w:szCs w:val="16"/>
            </w:rPr>
          </w:rPrChange>
        </w:rPr>
        <w:fldChar w:fldCharType="begin"/>
      </w:r>
      <w:del w:id="1252" w:author="hong qin" w:date="2012-04-20T08:36:00Z">
        <w:r w:rsidR="00AC5D1A">
          <w:rPr>
            <w:rFonts w:ascii="Arial" w:eastAsia="Arial" w:hAnsi="Arial" w:cs="Arial"/>
            <w:noProof/>
            <w:sz w:val="24"/>
            <w:szCs w:val="24"/>
          </w:rPr>
          <w:delInstrText xml:space="preserve"> </w:delInstrText>
        </w:r>
      </w:del>
      <w:r w:rsidR="00A465CD" w:rsidRPr="00A465CD">
        <w:rPr>
          <w:noProof/>
          <w:rPrChange w:id="1253" w:author="hong qin" w:date="2012-04-20T08:36:00Z">
            <w:rPr>
              <w:rFonts w:ascii="Arial" w:hAnsi="Arial"/>
              <w:sz w:val="24"/>
              <w:szCs w:val="16"/>
            </w:rPr>
          </w:rPrChange>
        </w:rPr>
        <w:instrText>HYPERLINK \l "_ENREF_10" \o "Medvedik, 2007 #621</w:instrText>
      </w:r>
      <w:del w:id="1254" w:author="hong qin" w:date="2012-04-20T08:36:00Z">
        <w:r w:rsidR="00AC5D1A">
          <w:rPr>
            <w:rFonts w:ascii="Arial" w:eastAsia="Arial" w:hAnsi="Arial" w:cs="Arial"/>
            <w:noProof/>
            <w:sz w:val="24"/>
            <w:szCs w:val="24"/>
          </w:rPr>
          <w:delInstrText xml:space="preserve">" </w:delInstrText>
        </w:r>
      </w:del>
      <w:ins w:id="1255" w:author="hong qin" w:date="2012-04-20T08:36:00Z">
        <w:r w:rsidR="002F2F83">
          <w:rPr>
            <w:noProof/>
          </w:rPr>
          <w:instrText>"</w:instrText>
        </w:r>
      </w:ins>
      <w:r w:rsidR="00A465CD" w:rsidRPr="00A465CD">
        <w:rPr>
          <w:noProof/>
          <w:rPrChange w:id="1256"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t>M</w:t>
      </w:r>
      <w:r w:rsidR="00AC5D1A" w:rsidRPr="0072137D">
        <w:rPr>
          <w:rFonts w:ascii="Arial" w:eastAsia="Arial" w:hAnsi="Arial" w:cs="Arial"/>
          <w:smallCaps/>
          <w:noProof/>
          <w:sz w:val="24"/>
          <w:szCs w:val="24"/>
        </w:rPr>
        <w:t>edvedik</w:t>
      </w:r>
      <w:r w:rsidR="00AC5D1A" w:rsidRPr="0072137D">
        <w:rPr>
          <w:rFonts w:ascii="Arial" w:eastAsia="Arial" w:hAnsi="Arial" w:cs="Arial"/>
          <w:noProof/>
          <w:sz w:val="24"/>
          <w:szCs w:val="24"/>
        </w:rPr>
        <w:t xml:space="preserve"> and S</w:t>
      </w:r>
      <w:r w:rsidR="00AC5D1A" w:rsidRPr="0072137D">
        <w:rPr>
          <w:rFonts w:ascii="Arial" w:eastAsia="Arial" w:hAnsi="Arial" w:cs="Arial"/>
          <w:smallCaps/>
          <w:noProof/>
          <w:sz w:val="24"/>
          <w:szCs w:val="24"/>
        </w:rPr>
        <w:t>inclair</w:t>
      </w:r>
      <w:r w:rsidR="00AC5D1A" w:rsidRPr="0072137D">
        <w:rPr>
          <w:rFonts w:ascii="Arial" w:eastAsia="Arial" w:hAnsi="Arial" w:cs="Arial"/>
          <w:noProof/>
          <w:sz w:val="24"/>
          <w:szCs w:val="24"/>
        </w:rPr>
        <w:t xml:space="preserve"> 2007</w:t>
      </w:r>
      <w:r w:rsidR="00A465CD" w:rsidRPr="00A465CD">
        <w:rPr>
          <w:noProof/>
          <w:rPrChange w:id="1257" w:author="hong qin" w:date="2012-04-20T08:36:00Z">
            <w:rPr>
              <w:rFonts w:ascii="Arial" w:hAnsi="Arial"/>
              <w:sz w:val="24"/>
              <w:szCs w:val="16"/>
            </w:rPr>
          </w:rPrChange>
        </w:rPr>
        <w:fldChar w:fldCharType="end"/>
      </w:r>
      <w:r w:rsidRPr="0072137D">
        <w:rPr>
          <w:rFonts w:ascii="Arial" w:eastAsia="Arial" w:hAnsi="Arial" w:cs="Arial"/>
          <w:noProof/>
          <w:sz w:val="24"/>
          <w:szCs w:val="24"/>
        </w:rPr>
        <w:t>)</w:t>
      </w:r>
      <w:r w:rsidR="00A465CD" w:rsidRPr="0072137D">
        <w:rPr>
          <w:rFonts w:ascii="Arial" w:eastAsia="Arial" w:hAnsi="Arial" w:cs="Arial"/>
          <w:sz w:val="24"/>
          <w:szCs w:val="24"/>
        </w:rPr>
        <w:fldChar w:fldCharType="end"/>
      </w:r>
      <w:r w:rsidRPr="0072137D">
        <w:rPr>
          <w:rFonts w:ascii="Arial" w:eastAsia="Arial" w:hAnsi="Arial" w:cs="Arial"/>
          <w:sz w:val="24"/>
          <w:szCs w:val="24"/>
        </w:rPr>
        <w:t>.</w:t>
      </w:r>
      <w:ins w:id="1258" w:author="bidyut k mohanty" w:date="2012-04-20T15:35:00Z">
        <w:r w:rsidR="00D53B00">
          <w:rPr>
            <w:rFonts w:ascii="Arial" w:eastAsia="Arial" w:hAnsi="Arial" w:cs="Arial"/>
            <w:sz w:val="24"/>
            <w:szCs w:val="24"/>
          </w:rPr>
          <w:t xml:space="preserve"> </w:t>
        </w:r>
      </w:ins>
      <w:r w:rsidRPr="0072137D">
        <w:rPr>
          <w:rFonts w:ascii="Arial" w:eastAsia="Arial" w:hAnsi="Arial" w:cs="Arial"/>
          <w:sz w:val="24"/>
          <w:szCs w:val="24"/>
        </w:rPr>
        <w:t>Conversely, the Weinberger model proposes that inhibition of SOD activity can result in the increase of ROS levels and reduce CLS in yeast</w:t>
      </w:r>
      <w:ins w:id="1259" w:author="Hong Qin" w:date="2012-04-19T19:13:00Z">
        <w:r w:rsidR="00223424">
          <w:rPr>
            <w:rFonts w:ascii="Arial" w:eastAsia="Arial" w:hAnsi="Arial" w:cs="Arial"/>
            <w:sz w:val="24"/>
            <w:szCs w:val="24"/>
          </w:rPr>
          <w:t xml:space="preserve"> </w:t>
        </w:r>
      </w:ins>
      <w:r w:rsidR="00A465CD"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d="1260" w:author="Hong Qin" w:date="2012-04-22T17:19:00Z">
        <w:r w:rsidR="00257CB6">
          <w:rPr>
            <w:rFonts w:ascii="Arial" w:eastAsia="Arial" w:hAnsi="Arial" w:cs="Arial"/>
            <w:sz w:val="24"/>
            <w:szCs w:val="24"/>
          </w:rPr>
          <w:instrText xml:space="preserve"> ADDIN EN.CITE </w:instrText>
        </w:r>
      </w:ins>
      <w:del w:id="1261" w:author="Hong Qin" w:date="2012-04-22T17:05:00Z">
        <w:r w:rsidRPr="0072137D" w:rsidDel="00CF32D4">
          <w:rPr>
            <w:rFonts w:ascii="Arial" w:eastAsia="Arial" w:hAnsi="Arial" w:cs="Arial"/>
            <w:sz w:val="24"/>
            <w:szCs w:val="24"/>
          </w:rPr>
          <w:delInstrText xml:space="preserve"> ADDIN EN.CITE </w:delInstrText>
        </w:r>
        <w:r w:rsidR="00A465CD"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r w:rsidR="000973DF" w:rsidRPr="00A465CD">
        <w:rPr>
          <w:rFonts w:ascii="Arial" w:eastAsia="Arial" w:hAnsi="Arial" w:cs="Arial"/>
          <w:sz w:val="24"/>
          <w:szCs w:val="24"/>
        </w:rPr>
      </w:r>
      <w:del w:id="1262" w:author="Hong Qin" w:date="2012-04-22T17:05:00Z">
        <w:r w:rsidR="00A465CD" w:rsidRPr="0072137D" w:rsidDel="00CF32D4">
          <w:rPr>
            <w:rFonts w:ascii="Arial" w:eastAsia="Arial" w:hAnsi="Arial" w:cs="Arial"/>
            <w:sz w:val="24"/>
            <w:szCs w:val="24"/>
          </w:rPr>
          <w:fldChar w:fldCharType="end"/>
        </w:r>
      </w:del>
      <w:ins w:id="1263" w:author="Hong Qin" w:date="2012-04-22T17:19:00Z">
        <w:r w:rsidR="00A465C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instrText xml:space="preserve"> ADDIN EN.CITE.DATA </w:instrText>
        </w:r>
      </w:ins>
      <w:r w:rsidR="000973DF" w:rsidRPr="00A465CD">
        <w:rPr>
          <w:rFonts w:ascii="Arial" w:eastAsia="Arial" w:hAnsi="Arial" w:cs="Arial"/>
          <w:sz w:val="24"/>
          <w:szCs w:val="24"/>
        </w:rPr>
      </w:r>
      <w:ins w:id="1264" w:author="Hong Qin" w:date="2012-04-22T17:19:00Z">
        <w:r w:rsidR="00A465CD">
          <w:rPr>
            <w:rFonts w:ascii="Arial" w:eastAsia="Arial" w:hAnsi="Arial" w:cs="Arial"/>
            <w:sz w:val="24"/>
            <w:szCs w:val="24"/>
          </w:rPr>
          <w:fldChar w:fldCharType="end"/>
        </w:r>
      </w:ins>
      <w:r w:rsidR="000973DF" w:rsidRPr="00A465CD">
        <w:rPr>
          <w:rFonts w:ascii="Arial" w:eastAsia="Arial" w:hAnsi="Arial" w:cs="Arial"/>
          <w:sz w:val="24"/>
          <w:szCs w:val="24"/>
        </w:rPr>
      </w:r>
      <w:r w:rsidR="00A465CD" w:rsidRPr="0072137D">
        <w:rPr>
          <w:rFonts w:ascii="Arial" w:eastAsia="Arial" w:hAnsi="Arial" w:cs="Arial"/>
          <w:sz w:val="24"/>
          <w:szCs w:val="24"/>
        </w:rPr>
        <w:fldChar w:fldCharType="separate"/>
      </w:r>
      <w:r w:rsidRPr="0072137D">
        <w:rPr>
          <w:rFonts w:ascii="Arial" w:eastAsia="Arial" w:hAnsi="Arial" w:cs="Arial"/>
          <w:noProof/>
          <w:sz w:val="24"/>
          <w:szCs w:val="24"/>
        </w:rPr>
        <w:t>(</w:t>
      </w:r>
      <w:r w:rsidR="00A465CD" w:rsidRPr="00A465CD">
        <w:rPr>
          <w:noProof/>
          <w:rPrChange w:id="1265" w:author="hong qin" w:date="2012-04-20T08:36:00Z">
            <w:rPr>
              <w:rFonts w:ascii="Arial" w:hAnsi="Arial"/>
              <w:sz w:val="24"/>
              <w:szCs w:val="16"/>
            </w:rPr>
          </w:rPrChange>
        </w:rPr>
        <w:fldChar w:fldCharType="begin"/>
      </w:r>
      <w:del w:id="1266" w:author="hong qin" w:date="2012-04-20T08:36:00Z">
        <w:r w:rsidR="00AC5D1A">
          <w:rPr>
            <w:rFonts w:ascii="Arial" w:eastAsia="Arial" w:hAnsi="Arial" w:cs="Arial"/>
            <w:noProof/>
            <w:sz w:val="24"/>
            <w:szCs w:val="24"/>
          </w:rPr>
          <w:delInstrText xml:space="preserve"> </w:delInstrText>
        </w:r>
      </w:del>
      <w:r w:rsidR="00A465CD" w:rsidRPr="00A465CD">
        <w:rPr>
          <w:noProof/>
          <w:rPrChange w:id="1267" w:author="hong qin" w:date="2012-04-20T08:36:00Z">
            <w:rPr>
              <w:rFonts w:ascii="Arial" w:hAnsi="Arial"/>
              <w:sz w:val="24"/>
              <w:szCs w:val="16"/>
            </w:rPr>
          </w:rPrChange>
        </w:rPr>
        <w:instrText>HYPERLINK \l "_ENREF_18" \o "Weinberger, 2010 #864</w:instrText>
      </w:r>
      <w:del w:id="1268" w:author="hong qin" w:date="2012-04-20T08:36:00Z">
        <w:r w:rsidR="00AC5D1A">
          <w:rPr>
            <w:rFonts w:ascii="Arial" w:eastAsia="Arial" w:hAnsi="Arial" w:cs="Arial"/>
            <w:noProof/>
            <w:sz w:val="24"/>
            <w:szCs w:val="24"/>
          </w:rPr>
          <w:delInstrText xml:space="preserve">" </w:delInstrText>
        </w:r>
      </w:del>
      <w:ins w:id="1269" w:author="hong qin" w:date="2012-04-20T08:36:00Z">
        <w:r w:rsidR="002F2F83">
          <w:rPr>
            <w:noProof/>
          </w:rPr>
          <w:instrText>"</w:instrText>
        </w:r>
      </w:ins>
      <w:r w:rsidR="00A465CD" w:rsidRPr="00A465CD">
        <w:rPr>
          <w:noProof/>
          <w:rPrChange w:id="1270"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A465CD" w:rsidRPr="00A465CD">
        <w:rPr>
          <w:noProof/>
          <w:rPrChange w:id="1271" w:author="hong qin" w:date="2012-04-20T08:36:00Z">
            <w:rPr>
              <w:rFonts w:ascii="Arial" w:hAnsi="Arial"/>
              <w:sz w:val="24"/>
              <w:szCs w:val="16"/>
            </w:rPr>
          </w:rPrChange>
        </w:rPr>
        <w:fldChar w:fldCharType="end"/>
      </w:r>
      <w:r w:rsidRPr="0072137D">
        <w:rPr>
          <w:rFonts w:ascii="Arial" w:eastAsia="Arial" w:hAnsi="Arial" w:cs="Arial"/>
          <w:noProof/>
          <w:sz w:val="24"/>
          <w:szCs w:val="24"/>
        </w:rPr>
        <w:t>)</w:t>
      </w:r>
      <w:r w:rsidR="00A465CD"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A465CD" w:rsidRDefault="0072137D" w:rsidP="00A465CD">
      <w:pPr>
        <w:tabs>
          <w:tab w:val="left" w:pos="4582"/>
          <w:tab w:val="left" w:pos="5461"/>
        </w:tabs>
        <w:spacing w:after="0" w:line="480" w:lineRule="auto"/>
        <w:ind w:firstLine="720"/>
        <w:jc w:val="both"/>
        <w:rPr>
          <w:rFonts w:ascii="Arial" w:eastAsia="Arial" w:hAnsi="Arial" w:cs="Arial"/>
          <w:sz w:val="24"/>
          <w:szCs w:val="24"/>
        </w:rPr>
        <w:pPrChange w:id="1272" w:author="bidyut k mohanty" w:date="2012-04-22T08:31:00Z">
          <w:pPr>
            <w:tabs>
              <w:tab w:val="left" w:pos="4582"/>
              <w:tab w:val="left" w:pos="5461"/>
            </w:tabs>
            <w:spacing w:after="0" w:line="480" w:lineRule="auto"/>
            <w:ind w:firstLine="720"/>
          </w:pPr>
        </w:pPrChange>
      </w:pPr>
      <w:r w:rsidRPr="0072137D">
        <w:rPr>
          <w:rFonts w:ascii="Arial" w:eastAsia="Arial" w:hAnsi="Arial" w:cs="Arial"/>
          <w:sz w:val="24"/>
          <w:szCs w:val="24"/>
        </w:rPr>
        <w:t xml:space="preserve">Future plans also involve treating </w:t>
      </w:r>
      <w:del w:id="1273" w:author="bidyut k mohanty" w:date="2012-04-22T08:31:00Z">
        <w:r w:rsidRPr="0072137D">
          <w:rPr>
            <w:rFonts w:ascii="Arial" w:eastAsia="Arial" w:hAnsi="Arial" w:cs="Arial"/>
            <w:sz w:val="24"/>
            <w:szCs w:val="24"/>
          </w:rPr>
          <w:delText>strain</w:delText>
        </w:r>
      </w:del>
      <w:ins w:id="1274" w:author="bidyut k mohanty" w:date="2012-04-22T08:31:00Z">
        <w:r w:rsidRPr="0072137D">
          <w:rPr>
            <w:rFonts w:ascii="Arial" w:eastAsia="Arial" w:hAnsi="Arial" w:cs="Arial"/>
            <w:sz w:val="24"/>
            <w:szCs w:val="24"/>
          </w:rPr>
          <w:t>strain</w:t>
        </w:r>
      </w:ins>
      <w:ins w:id="1275" w:author="bidyut k mohanty" w:date="2012-04-21T09:01:00Z">
        <w:r w:rsidR="00184B5F">
          <w:rPr>
            <w:rFonts w:ascii="Arial" w:eastAsia="Arial" w:hAnsi="Arial" w:cs="Arial"/>
            <w:sz w:val="24"/>
            <w:szCs w:val="24"/>
          </w:rPr>
          <w:t>s</w:t>
        </w:r>
      </w:ins>
      <w:r w:rsidRPr="0072137D">
        <w:rPr>
          <w:rFonts w:ascii="Arial" w:eastAsia="Arial" w:hAnsi="Arial" w:cs="Arial"/>
          <w:sz w:val="24"/>
          <w:szCs w:val="24"/>
        </w:rPr>
        <w:t xml:space="preserve"> with paraquat dichloride (</w:t>
      </w:r>
      <w:r w:rsidR="009C139D" w:rsidRPr="00605020">
        <w:rPr>
          <w:rFonts w:ascii="Arial" w:hAnsi="Arial" w:cs="Arial"/>
          <w:bCs/>
          <w:i/>
          <w:iCs/>
          <w:sz w:val="24"/>
          <w:szCs w:val="24"/>
        </w:rPr>
        <w:t>N</w:t>
      </w:r>
      <w:r w:rsidR="009C139D" w:rsidRPr="00605020">
        <w:rPr>
          <w:rFonts w:ascii="Arial" w:hAnsi="Arial" w:cs="Arial"/>
          <w:bCs/>
          <w:sz w:val="24"/>
          <w:szCs w:val="24"/>
        </w:rPr>
        <w:t>,</w:t>
      </w:r>
      <w:r w:rsidR="009C139D" w:rsidRPr="00605020">
        <w:rPr>
          <w:rFonts w:ascii="Arial" w:hAnsi="Arial" w:cs="Arial"/>
          <w:bCs/>
          <w:i/>
          <w:iCs/>
          <w:sz w:val="24"/>
          <w:szCs w:val="24"/>
        </w:rPr>
        <w:t>N</w:t>
      </w:r>
      <w:r w:rsidR="009C139D" w:rsidRPr="00605020">
        <w:rPr>
          <w:rFonts w:ascii="Arial" w:hAnsi="Arial" w:cs="Arial"/>
          <w:bCs/>
          <w:sz w:val="24"/>
          <w:szCs w:val="24"/>
        </w:rPr>
        <w:t>′-dimethyl-4,4′-bipyridinium dichloride</w:t>
      </w:r>
      <w:r w:rsidRPr="0072137D">
        <w:rPr>
          <w:rFonts w:ascii="Arial" w:eastAsia="Arial" w:hAnsi="Arial" w:cs="Arial"/>
          <w:sz w:val="24"/>
          <w:szCs w:val="24"/>
        </w:rPr>
        <w:t xml:space="preserve">) to induce superoxides directly. Superoxide levels </w:t>
      </w:r>
      <w:del w:id="1276" w:author="bidyut k mohanty" w:date="2012-04-21T09:02:00Z">
        <w:r w:rsidRPr="0072137D" w:rsidDel="00EA3B77">
          <w:rPr>
            <w:rFonts w:ascii="Arial" w:eastAsia="Arial" w:hAnsi="Arial" w:cs="Arial"/>
            <w:sz w:val="24"/>
            <w:szCs w:val="24"/>
          </w:rPr>
          <w:delText xml:space="preserve">when </w:delText>
        </w:r>
      </w:del>
      <w:ins w:id="1277" w:author="bidyut k mohanty" w:date="2012-04-21T09:02:00Z">
        <w:r w:rsidR="00EA3B77">
          <w:rPr>
            <w:rFonts w:ascii="Arial" w:eastAsia="Arial" w:hAnsi="Arial" w:cs="Arial"/>
            <w:sz w:val="24"/>
            <w:szCs w:val="24"/>
          </w:rPr>
          <w:t>in</w:t>
        </w:r>
        <w:r w:rsidR="00EA3B77" w:rsidRPr="0072137D">
          <w:rPr>
            <w:rFonts w:ascii="Arial" w:eastAsia="Arial" w:hAnsi="Arial" w:cs="Arial"/>
            <w:sz w:val="24"/>
            <w:szCs w:val="24"/>
          </w:rPr>
          <w:t xml:space="preserve"> </w:t>
        </w:r>
      </w:ins>
      <w:r w:rsidRPr="0072137D">
        <w:rPr>
          <w:rFonts w:ascii="Arial" w:eastAsia="Arial" w:hAnsi="Arial" w:cs="Arial"/>
          <w:sz w:val="24"/>
          <w:szCs w:val="24"/>
        </w:rPr>
        <w:t xml:space="preserve">cells </w:t>
      </w:r>
      <w:del w:id="1278" w:author="bidyut k mohanty" w:date="2012-04-21T09:02:00Z">
        <w:r w:rsidRPr="0072137D" w:rsidDel="00EA3B77">
          <w:rPr>
            <w:rFonts w:ascii="Arial" w:eastAsia="Arial" w:hAnsi="Arial" w:cs="Arial"/>
            <w:sz w:val="24"/>
            <w:szCs w:val="24"/>
          </w:rPr>
          <w:delText xml:space="preserve">are </w:delText>
        </w:r>
      </w:del>
      <w:r w:rsidRPr="0072137D">
        <w:rPr>
          <w:rFonts w:ascii="Arial" w:eastAsia="Arial" w:hAnsi="Arial" w:cs="Arial"/>
          <w:sz w:val="24"/>
          <w:szCs w:val="24"/>
        </w:rPr>
        <w:t>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t>References</w:t>
      </w:r>
    </w:p>
    <w:p w:rsidR="00257CB6" w:rsidRPr="00257CB6" w:rsidRDefault="00A465CD" w:rsidP="00257CB6">
      <w:pPr>
        <w:spacing w:after="0" w:line="240" w:lineRule="auto"/>
        <w:ind w:left="720" w:hanging="720"/>
        <w:rPr>
          <w:ins w:id="1279" w:author="Hong Qin" w:date="2012-04-22T17:19:00Z"/>
          <w:rFonts w:ascii="Calibri" w:hAnsi="Calibri" w:cs="Arial"/>
          <w:noProof/>
          <w:szCs w:val="20"/>
          <w:rPrChange w:id="1280" w:author="Hong Qin" w:date="2012-04-22T17:19:00Z">
            <w:rPr>
              <w:ins w:id="1281" w:author="Hong Qin" w:date="2012-04-22T17:19:00Z"/>
              <w:rFonts w:ascii="Arial" w:hAnsi="Arial" w:cs="Arial"/>
              <w:sz w:val="20"/>
              <w:szCs w:val="20"/>
            </w:rPr>
          </w:rPrChange>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282" w:name="_ENREF_1"/>
      <w:ins w:id="1283" w:author="Hong Qin" w:date="2012-04-22T17:19:00Z">
        <w:r w:rsidRPr="00A465CD">
          <w:rPr>
            <w:rFonts w:ascii="Calibri" w:hAnsi="Calibri" w:cs="Arial"/>
            <w:noProof/>
            <w:szCs w:val="20"/>
            <w:rPrChange w:id="1284" w:author="Hong Qin" w:date="2012-04-22T17:19:00Z">
              <w:rPr>
                <w:rFonts w:ascii="Arial" w:hAnsi="Arial" w:cs="Arial"/>
                <w:sz w:val="20"/>
                <w:szCs w:val="20"/>
              </w:rPr>
            </w:rPrChange>
          </w:rPr>
          <w:t>B</w:t>
        </w:r>
        <w:r w:rsidRPr="00A465CD">
          <w:rPr>
            <w:rFonts w:ascii="Calibri" w:hAnsi="Calibri" w:cs="Arial"/>
            <w:smallCaps/>
            <w:noProof/>
            <w:szCs w:val="20"/>
            <w:rPrChange w:id="1285" w:author="Hong Qin" w:date="2012-04-22T17:19:00Z">
              <w:rPr>
                <w:rFonts w:ascii="Arial" w:hAnsi="Arial" w:cs="Arial"/>
                <w:sz w:val="20"/>
                <w:szCs w:val="20"/>
              </w:rPr>
            </w:rPrChange>
          </w:rPr>
          <w:t xml:space="preserve">lagosklonny, </w:t>
        </w:r>
        <w:r w:rsidRPr="00A465CD">
          <w:rPr>
            <w:rFonts w:ascii="Calibri" w:hAnsi="Calibri" w:cs="Arial"/>
            <w:noProof/>
            <w:szCs w:val="20"/>
            <w:rPrChange w:id="1286" w:author="Hong Qin" w:date="2012-04-22T17:19:00Z">
              <w:rPr>
                <w:rFonts w:ascii="Arial" w:hAnsi="Arial" w:cs="Arial"/>
                <w:sz w:val="20"/>
                <w:szCs w:val="20"/>
              </w:rPr>
            </w:rPrChange>
          </w:rPr>
          <w:t>M</w:t>
        </w:r>
        <w:r w:rsidRPr="00A465CD">
          <w:rPr>
            <w:rFonts w:ascii="Calibri" w:hAnsi="Calibri" w:cs="Arial"/>
            <w:smallCaps/>
            <w:noProof/>
            <w:szCs w:val="20"/>
            <w:rPrChange w:id="1287" w:author="Hong Qin" w:date="2012-04-22T17:19:00Z">
              <w:rPr>
                <w:rFonts w:ascii="Arial" w:hAnsi="Arial" w:cs="Arial"/>
                <w:sz w:val="20"/>
                <w:szCs w:val="20"/>
              </w:rPr>
            </w:rPrChange>
          </w:rPr>
          <w:t xml:space="preserve">. </w:t>
        </w:r>
        <w:r w:rsidRPr="00A465CD">
          <w:rPr>
            <w:rFonts w:ascii="Calibri" w:hAnsi="Calibri" w:cs="Arial"/>
            <w:noProof/>
            <w:szCs w:val="20"/>
            <w:rPrChange w:id="1288" w:author="Hong Qin" w:date="2012-04-22T17:19:00Z">
              <w:rPr>
                <w:rFonts w:ascii="Arial" w:hAnsi="Arial" w:cs="Arial"/>
                <w:sz w:val="20"/>
                <w:szCs w:val="20"/>
              </w:rPr>
            </w:rPrChange>
          </w:rPr>
          <w:t>V</w:t>
        </w:r>
        <w:r w:rsidRPr="00A465CD">
          <w:rPr>
            <w:rFonts w:ascii="Calibri" w:hAnsi="Calibri" w:cs="Arial"/>
            <w:smallCaps/>
            <w:noProof/>
            <w:szCs w:val="20"/>
            <w:rPrChange w:id="1289" w:author="Hong Qin" w:date="2012-04-22T17:19:00Z">
              <w:rPr>
                <w:rFonts w:ascii="Arial" w:hAnsi="Arial" w:cs="Arial"/>
                <w:sz w:val="20"/>
                <w:szCs w:val="20"/>
              </w:rPr>
            </w:rPrChange>
          </w:rPr>
          <w:t>.</w:t>
        </w:r>
        <w:r w:rsidRPr="00A465CD">
          <w:rPr>
            <w:rFonts w:ascii="Calibri" w:hAnsi="Calibri" w:cs="Arial"/>
            <w:noProof/>
            <w:szCs w:val="20"/>
            <w:rPrChange w:id="1290" w:author="Hong Qin" w:date="2012-04-22T17:19:00Z">
              <w:rPr>
                <w:rFonts w:ascii="Arial" w:hAnsi="Arial" w:cs="Arial"/>
                <w:sz w:val="20"/>
                <w:szCs w:val="20"/>
              </w:rPr>
            </w:rPrChange>
          </w:rPr>
          <w:t xml:space="preserve">, 2008 Aging: ROS or TOR. Cell Cycle </w:t>
        </w:r>
        <w:r w:rsidRPr="00A465CD">
          <w:rPr>
            <w:rFonts w:ascii="Calibri" w:hAnsi="Calibri" w:cs="Arial"/>
            <w:b/>
            <w:noProof/>
            <w:szCs w:val="20"/>
            <w:rPrChange w:id="1291" w:author="Hong Qin" w:date="2012-04-22T17:19:00Z">
              <w:rPr>
                <w:rFonts w:ascii="Arial" w:hAnsi="Arial" w:cs="Arial"/>
                <w:sz w:val="20"/>
                <w:szCs w:val="20"/>
              </w:rPr>
            </w:rPrChange>
          </w:rPr>
          <w:t>7:</w:t>
        </w:r>
        <w:r w:rsidRPr="00A465CD">
          <w:rPr>
            <w:rFonts w:ascii="Calibri" w:hAnsi="Calibri" w:cs="Arial"/>
            <w:noProof/>
            <w:szCs w:val="20"/>
            <w:rPrChange w:id="1292" w:author="Hong Qin" w:date="2012-04-22T17:19:00Z">
              <w:rPr>
                <w:rFonts w:ascii="Arial" w:hAnsi="Arial" w:cs="Arial"/>
                <w:sz w:val="20"/>
                <w:szCs w:val="20"/>
              </w:rPr>
            </w:rPrChange>
          </w:rPr>
          <w:t xml:space="preserve"> 3344-3354.</w:t>
        </w:r>
      </w:ins>
    </w:p>
    <w:p w:rsidR="00257CB6" w:rsidRPr="00257CB6" w:rsidRDefault="00A465CD" w:rsidP="00257CB6">
      <w:pPr>
        <w:spacing w:after="0" w:line="240" w:lineRule="auto"/>
        <w:ind w:left="720" w:hanging="720"/>
        <w:rPr>
          <w:ins w:id="1293" w:author="Hong Qin" w:date="2012-04-22T17:19:00Z"/>
          <w:rFonts w:ascii="Calibri" w:hAnsi="Calibri" w:cs="Arial"/>
          <w:noProof/>
          <w:szCs w:val="20"/>
          <w:rPrChange w:id="1294" w:author="Hong Qin" w:date="2012-04-22T17:19:00Z">
            <w:rPr>
              <w:ins w:id="1295" w:author="Hong Qin" w:date="2012-04-22T17:19:00Z"/>
              <w:rFonts w:ascii="Arial" w:hAnsi="Arial" w:cs="Arial"/>
              <w:sz w:val="20"/>
              <w:szCs w:val="20"/>
            </w:rPr>
          </w:rPrChange>
        </w:rPr>
      </w:pPr>
      <w:ins w:id="1296" w:author="Hong Qin" w:date="2012-04-22T17:19:00Z">
        <w:r w:rsidRPr="00A465CD">
          <w:rPr>
            <w:rFonts w:ascii="Calibri" w:hAnsi="Calibri" w:cs="Arial"/>
            <w:noProof/>
            <w:szCs w:val="20"/>
            <w:rPrChange w:id="1297" w:author="Hong Qin" w:date="2012-04-22T17:19:00Z">
              <w:rPr>
                <w:rFonts w:ascii="Arial" w:hAnsi="Arial" w:cs="Arial"/>
                <w:sz w:val="20"/>
                <w:szCs w:val="20"/>
              </w:rPr>
            </w:rPrChange>
          </w:rPr>
          <w:t>B</w:t>
        </w:r>
        <w:r w:rsidRPr="00A465CD">
          <w:rPr>
            <w:rFonts w:ascii="Calibri" w:hAnsi="Calibri" w:cs="Arial"/>
            <w:smallCaps/>
            <w:noProof/>
            <w:szCs w:val="20"/>
            <w:rPrChange w:id="1298" w:author="Hong Qin" w:date="2012-04-22T17:19:00Z">
              <w:rPr>
                <w:rFonts w:ascii="Arial" w:hAnsi="Arial" w:cs="Arial"/>
                <w:sz w:val="20"/>
                <w:szCs w:val="20"/>
              </w:rPr>
            </w:rPrChange>
          </w:rPr>
          <w:t xml:space="preserve">reitenbach, </w:t>
        </w:r>
        <w:r w:rsidRPr="00A465CD">
          <w:rPr>
            <w:rFonts w:ascii="Calibri" w:hAnsi="Calibri" w:cs="Arial"/>
            <w:noProof/>
            <w:szCs w:val="20"/>
            <w:rPrChange w:id="1299" w:author="Hong Qin" w:date="2012-04-22T17:19:00Z">
              <w:rPr>
                <w:rFonts w:ascii="Arial" w:hAnsi="Arial" w:cs="Arial"/>
                <w:sz w:val="20"/>
                <w:szCs w:val="20"/>
              </w:rPr>
            </w:rPrChange>
          </w:rPr>
          <w:t>M</w:t>
        </w:r>
        <w:r w:rsidRPr="00A465CD">
          <w:rPr>
            <w:rFonts w:ascii="Calibri" w:hAnsi="Calibri" w:cs="Arial"/>
            <w:smallCaps/>
            <w:noProof/>
            <w:szCs w:val="20"/>
            <w:rPrChange w:id="1300" w:author="Hong Qin" w:date="2012-04-22T17:19:00Z">
              <w:rPr>
                <w:rFonts w:ascii="Arial" w:hAnsi="Arial" w:cs="Arial"/>
                <w:sz w:val="20"/>
                <w:szCs w:val="20"/>
              </w:rPr>
            </w:rPrChange>
          </w:rPr>
          <w:t>.</w:t>
        </w:r>
        <w:r w:rsidRPr="00A465CD">
          <w:rPr>
            <w:rFonts w:ascii="Calibri" w:hAnsi="Calibri" w:cs="Arial"/>
            <w:noProof/>
            <w:szCs w:val="20"/>
            <w:rPrChange w:id="1301" w:author="Hong Qin" w:date="2012-04-22T17:19:00Z">
              <w:rPr>
                <w:rFonts w:ascii="Arial" w:hAnsi="Arial" w:cs="Arial"/>
                <w:sz w:val="20"/>
                <w:szCs w:val="20"/>
              </w:rPr>
            </w:rPrChange>
          </w:rPr>
          <w:t>, P</w:t>
        </w:r>
        <w:r w:rsidRPr="00A465CD">
          <w:rPr>
            <w:rFonts w:ascii="Calibri" w:hAnsi="Calibri" w:cs="Arial"/>
            <w:smallCaps/>
            <w:noProof/>
            <w:szCs w:val="20"/>
            <w:rPrChange w:id="1302" w:author="Hong Qin" w:date="2012-04-22T17:19:00Z">
              <w:rPr>
                <w:rFonts w:ascii="Arial" w:hAnsi="Arial" w:cs="Arial"/>
                <w:sz w:val="20"/>
                <w:szCs w:val="20"/>
              </w:rPr>
            </w:rPrChange>
          </w:rPr>
          <w:t xml:space="preserve">. </w:t>
        </w:r>
        <w:r w:rsidRPr="00A465CD">
          <w:rPr>
            <w:rFonts w:ascii="Calibri" w:hAnsi="Calibri" w:cs="Arial"/>
            <w:noProof/>
            <w:szCs w:val="20"/>
            <w:rPrChange w:id="1303" w:author="Hong Qin" w:date="2012-04-22T17:19:00Z">
              <w:rPr>
                <w:rFonts w:ascii="Arial" w:hAnsi="Arial" w:cs="Arial"/>
                <w:sz w:val="20"/>
                <w:szCs w:val="20"/>
              </w:rPr>
            </w:rPrChange>
          </w:rPr>
          <w:t>L</w:t>
        </w:r>
        <w:r w:rsidRPr="00A465CD">
          <w:rPr>
            <w:rFonts w:ascii="Calibri" w:hAnsi="Calibri" w:cs="Arial"/>
            <w:smallCaps/>
            <w:noProof/>
            <w:szCs w:val="20"/>
            <w:rPrChange w:id="1304" w:author="Hong Qin" w:date="2012-04-22T17:19:00Z">
              <w:rPr>
                <w:rFonts w:ascii="Arial" w:hAnsi="Arial" w:cs="Arial"/>
                <w:sz w:val="20"/>
                <w:szCs w:val="20"/>
              </w:rPr>
            </w:rPrChange>
          </w:rPr>
          <w:t>aun</w:t>
        </w:r>
        <w:r w:rsidRPr="00A465CD">
          <w:rPr>
            <w:rFonts w:ascii="Calibri" w:hAnsi="Calibri" w:cs="Arial"/>
            <w:noProof/>
            <w:szCs w:val="20"/>
            <w:rPrChange w:id="1305" w:author="Hong Qin" w:date="2012-04-22T17:19:00Z">
              <w:rPr>
                <w:rFonts w:ascii="Arial" w:hAnsi="Arial" w:cs="Arial"/>
                <w:sz w:val="20"/>
                <w:szCs w:val="20"/>
              </w:rPr>
            </w:rPrChange>
          </w:rPr>
          <w:t xml:space="preserve"> and M</w:t>
        </w:r>
        <w:r w:rsidRPr="00A465CD">
          <w:rPr>
            <w:rFonts w:ascii="Calibri" w:hAnsi="Calibri" w:cs="Arial"/>
            <w:smallCaps/>
            <w:noProof/>
            <w:szCs w:val="20"/>
            <w:rPrChange w:id="1306" w:author="Hong Qin" w:date="2012-04-22T17:19:00Z">
              <w:rPr>
                <w:rFonts w:ascii="Arial" w:hAnsi="Arial" w:cs="Arial"/>
                <w:sz w:val="20"/>
                <w:szCs w:val="20"/>
              </w:rPr>
            </w:rPrChange>
          </w:rPr>
          <w:t xml:space="preserve">. </w:t>
        </w:r>
        <w:r w:rsidRPr="00A465CD">
          <w:rPr>
            <w:rFonts w:ascii="Calibri" w:hAnsi="Calibri" w:cs="Arial"/>
            <w:noProof/>
            <w:szCs w:val="20"/>
            <w:rPrChange w:id="1307" w:author="Hong Qin" w:date="2012-04-22T17:19:00Z">
              <w:rPr>
                <w:rFonts w:ascii="Arial" w:hAnsi="Arial" w:cs="Arial"/>
                <w:sz w:val="20"/>
                <w:szCs w:val="20"/>
              </w:rPr>
            </w:rPrChange>
          </w:rPr>
          <w:t>G</w:t>
        </w:r>
        <w:r w:rsidRPr="00A465CD">
          <w:rPr>
            <w:rFonts w:ascii="Calibri" w:hAnsi="Calibri" w:cs="Arial"/>
            <w:smallCaps/>
            <w:noProof/>
            <w:szCs w:val="20"/>
            <w:rPrChange w:id="1308" w:author="Hong Qin" w:date="2012-04-22T17:19:00Z">
              <w:rPr>
                <w:rFonts w:ascii="Arial" w:hAnsi="Arial" w:cs="Arial"/>
                <w:sz w:val="20"/>
                <w:szCs w:val="20"/>
              </w:rPr>
            </w:rPrChange>
          </w:rPr>
          <w:t>imona</w:t>
        </w:r>
        <w:r w:rsidRPr="00A465CD">
          <w:rPr>
            <w:rFonts w:ascii="Calibri" w:hAnsi="Calibri" w:cs="Arial"/>
            <w:noProof/>
            <w:szCs w:val="20"/>
            <w:rPrChange w:id="1309" w:author="Hong Qin" w:date="2012-04-22T17:19:00Z">
              <w:rPr>
                <w:rFonts w:ascii="Arial" w:hAnsi="Arial" w:cs="Arial"/>
                <w:sz w:val="20"/>
                <w:szCs w:val="20"/>
              </w:rPr>
            </w:rPrChange>
          </w:rPr>
          <w:t xml:space="preserve">, 2005 The actin cytoskeleton, RAS-cAMP signaling and mitochondrial ROS in yeast apoptosis. Trends Cell Biol </w:t>
        </w:r>
        <w:r w:rsidRPr="00A465CD">
          <w:rPr>
            <w:rFonts w:ascii="Calibri" w:hAnsi="Calibri" w:cs="Arial"/>
            <w:b/>
            <w:noProof/>
            <w:szCs w:val="20"/>
            <w:rPrChange w:id="1310" w:author="Hong Qin" w:date="2012-04-22T17:19:00Z">
              <w:rPr>
                <w:rFonts w:ascii="Arial" w:hAnsi="Arial" w:cs="Arial"/>
                <w:sz w:val="20"/>
                <w:szCs w:val="20"/>
              </w:rPr>
            </w:rPrChange>
          </w:rPr>
          <w:t>15:</w:t>
        </w:r>
        <w:r w:rsidRPr="00A465CD">
          <w:rPr>
            <w:rFonts w:ascii="Calibri" w:hAnsi="Calibri" w:cs="Arial"/>
            <w:noProof/>
            <w:szCs w:val="20"/>
            <w:rPrChange w:id="1311" w:author="Hong Qin" w:date="2012-04-22T17:19:00Z">
              <w:rPr>
                <w:rFonts w:ascii="Arial" w:hAnsi="Arial" w:cs="Arial"/>
                <w:sz w:val="20"/>
                <w:szCs w:val="20"/>
              </w:rPr>
            </w:rPrChange>
          </w:rPr>
          <w:t xml:space="preserve"> 637-639.</w:t>
        </w:r>
      </w:ins>
    </w:p>
    <w:p w:rsidR="00257CB6" w:rsidRPr="00257CB6" w:rsidRDefault="00A465CD" w:rsidP="00257CB6">
      <w:pPr>
        <w:spacing w:after="0" w:line="240" w:lineRule="auto"/>
        <w:ind w:left="720" w:hanging="720"/>
        <w:rPr>
          <w:ins w:id="1312" w:author="Hong Qin" w:date="2012-04-22T17:19:00Z"/>
          <w:rFonts w:ascii="Calibri" w:hAnsi="Calibri" w:cs="Arial"/>
          <w:noProof/>
          <w:szCs w:val="20"/>
          <w:rPrChange w:id="1313" w:author="Hong Qin" w:date="2012-04-22T17:19:00Z">
            <w:rPr>
              <w:ins w:id="1314" w:author="Hong Qin" w:date="2012-04-22T17:19:00Z"/>
              <w:rFonts w:ascii="Arial" w:hAnsi="Arial" w:cs="Arial"/>
              <w:sz w:val="20"/>
              <w:szCs w:val="20"/>
            </w:rPr>
          </w:rPrChange>
        </w:rPr>
      </w:pPr>
      <w:ins w:id="1315" w:author="Hong Qin" w:date="2012-04-22T17:19:00Z">
        <w:r w:rsidRPr="00A465CD">
          <w:rPr>
            <w:rFonts w:ascii="Calibri" w:hAnsi="Calibri" w:cs="Arial"/>
            <w:noProof/>
            <w:szCs w:val="20"/>
            <w:rPrChange w:id="1316" w:author="Hong Qin" w:date="2012-04-22T17:19:00Z">
              <w:rPr>
                <w:rFonts w:ascii="Arial" w:hAnsi="Arial" w:cs="Arial"/>
                <w:sz w:val="20"/>
                <w:szCs w:val="20"/>
              </w:rPr>
            </w:rPrChange>
          </w:rPr>
          <w:t>B</w:t>
        </w:r>
        <w:r w:rsidRPr="00A465CD">
          <w:rPr>
            <w:rFonts w:ascii="Calibri" w:hAnsi="Calibri" w:cs="Arial"/>
            <w:smallCaps/>
            <w:noProof/>
            <w:szCs w:val="20"/>
            <w:rPrChange w:id="1317" w:author="Hong Qin" w:date="2012-04-22T17:19:00Z">
              <w:rPr>
                <w:rFonts w:ascii="Arial" w:hAnsi="Arial" w:cs="Arial"/>
                <w:sz w:val="20"/>
                <w:szCs w:val="20"/>
              </w:rPr>
            </w:rPrChange>
          </w:rPr>
          <w:t xml:space="preserve">urtner, </w:t>
        </w:r>
        <w:r w:rsidRPr="00A465CD">
          <w:rPr>
            <w:rFonts w:ascii="Calibri" w:hAnsi="Calibri" w:cs="Arial"/>
            <w:noProof/>
            <w:szCs w:val="20"/>
            <w:rPrChange w:id="1318" w:author="Hong Qin" w:date="2012-04-22T17:19:00Z">
              <w:rPr>
                <w:rFonts w:ascii="Arial" w:hAnsi="Arial" w:cs="Arial"/>
                <w:sz w:val="20"/>
                <w:szCs w:val="20"/>
              </w:rPr>
            </w:rPrChange>
          </w:rPr>
          <w:t>C</w:t>
        </w:r>
        <w:r w:rsidRPr="00A465CD">
          <w:rPr>
            <w:rFonts w:ascii="Calibri" w:hAnsi="Calibri" w:cs="Arial"/>
            <w:smallCaps/>
            <w:noProof/>
            <w:szCs w:val="20"/>
            <w:rPrChange w:id="1319" w:author="Hong Qin" w:date="2012-04-22T17:19:00Z">
              <w:rPr>
                <w:rFonts w:ascii="Arial" w:hAnsi="Arial" w:cs="Arial"/>
                <w:sz w:val="20"/>
                <w:szCs w:val="20"/>
              </w:rPr>
            </w:rPrChange>
          </w:rPr>
          <w:t xml:space="preserve">. </w:t>
        </w:r>
        <w:r w:rsidRPr="00A465CD">
          <w:rPr>
            <w:rFonts w:ascii="Calibri" w:hAnsi="Calibri" w:cs="Arial"/>
            <w:noProof/>
            <w:szCs w:val="20"/>
            <w:rPrChange w:id="1320" w:author="Hong Qin" w:date="2012-04-22T17:19:00Z">
              <w:rPr>
                <w:rFonts w:ascii="Arial" w:hAnsi="Arial" w:cs="Arial"/>
                <w:sz w:val="20"/>
                <w:szCs w:val="20"/>
              </w:rPr>
            </w:rPrChange>
          </w:rPr>
          <w:t>R</w:t>
        </w:r>
        <w:r w:rsidRPr="00A465CD">
          <w:rPr>
            <w:rFonts w:ascii="Calibri" w:hAnsi="Calibri" w:cs="Arial"/>
            <w:smallCaps/>
            <w:noProof/>
            <w:szCs w:val="20"/>
            <w:rPrChange w:id="1321" w:author="Hong Qin" w:date="2012-04-22T17:19:00Z">
              <w:rPr>
                <w:rFonts w:ascii="Arial" w:hAnsi="Arial" w:cs="Arial"/>
                <w:sz w:val="20"/>
                <w:szCs w:val="20"/>
              </w:rPr>
            </w:rPrChange>
          </w:rPr>
          <w:t>.</w:t>
        </w:r>
        <w:r w:rsidRPr="00A465CD">
          <w:rPr>
            <w:rFonts w:ascii="Calibri" w:hAnsi="Calibri" w:cs="Arial"/>
            <w:noProof/>
            <w:szCs w:val="20"/>
            <w:rPrChange w:id="1322" w:author="Hong Qin" w:date="2012-04-22T17:19:00Z">
              <w:rPr>
                <w:rFonts w:ascii="Arial" w:hAnsi="Arial" w:cs="Arial"/>
                <w:sz w:val="20"/>
                <w:szCs w:val="20"/>
              </w:rPr>
            </w:rPrChange>
          </w:rPr>
          <w:t>, C</w:t>
        </w:r>
        <w:r w:rsidRPr="00A465CD">
          <w:rPr>
            <w:rFonts w:ascii="Calibri" w:hAnsi="Calibri" w:cs="Arial"/>
            <w:smallCaps/>
            <w:noProof/>
            <w:szCs w:val="20"/>
            <w:rPrChange w:id="1323" w:author="Hong Qin" w:date="2012-04-22T17:19:00Z">
              <w:rPr>
                <w:rFonts w:ascii="Arial" w:hAnsi="Arial" w:cs="Arial"/>
                <w:sz w:val="20"/>
                <w:szCs w:val="20"/>
              </w:rPr>
            </w:rPrChange>
          </w:rPr>
          <w:t xml:space="preserve">. </w:t>
        </w:r>
        <w:r w:rsidRPr="00A465CD">
          <w:rPr>
            <w:rFonts w:ascii="Calibri" w:hAnsi="Calibri" w:cs="Arial"/>
            <w:noProof/>
            <w:szCs w:val="20"/>
            <w:rPrChange w:id="1324" w:author="Hong Qin" w:date="2012-04-22T17:19:00Z">
              <w:rPr>
                <w:rFonts w:ascii="Arial" w:hAnsi="Arial" w:cs="Arial"/>
                <w:sz w:val="20"/>
                <w:szCs w:val="20"/>
              </w:rPr>
            </w:rPrChange>
          </w:rPr>
          <w:t>J</w:t>
        </w:r>
        <w:r w:rsidRPr="00A465CD">
          <w:rPr>
            <w:rFonts w:ascii="Calibri" w:hAnsi="Calibri" w:cs="Arial"/>
            <w:smallCaps/>
            <w:noProof/>
            <w:szCs w:val="20"/>
            <w:rPrChange w:id="1325" w:author="Hong Qin" w:date="2012-04-22T17:19:00Z">
              <w:rPr>
                <w:rFonts w:ascii="Arial" w:hAnsi="Arial" w:cs="Arial"/>
                <w:sz w:val="20"/>
                <w:szCs w:val="20"/>
              </w:rPr>
            </w:rPrChange>
          </w:rPr>
          <w:t xml:space="preserve">. </w:t>
        </w:r>
        <w:r w:rsidRPr="00A465CD">
          <w:rPr>
            <w:rFonts w:ascii="Calibri" w:hAnsi="Calibri" w:cs="Arial"/>
            <w:noProof/>
            <w:szCs w:val="20"/>
            <w:rPrChange w:id="1326" w:author="Hong Qin" w:date="2012-04-22T17:19:00Z">
              <w:rPr>
                <w:rFonts w:ascii="Arial" w:hAnsi="Arial" w:cs="Arial"/>
                <w:sz w:val="20"/>
                <w:szCs w:val="20"/>
              </w:rPr>
            </w:rPrChange>
          </w:rPr>
          <w:t>M</w:t>
        </w:r>
        <w:r w:rsidRPr="00A465CD">
          <w:rPr>
            <w:rFonts w:ascii="Calibri" w:hAnsi="Calibri" w:cs="Arial"/>
            <w:smallCaps/>
            <w:noProof/>
            <w:szCs w:val="20"/>
            <w:rPrChange w:id="1327" w:author="Hong Qin" w:date="2012-04-22T17:19:00Z">
              <w:rPr>
                <w:rFonts w:ascii="Arial" w:hAnsi="Arial" w:cs="Arial"/>
                <w:sz w:val="20"/>
                <w:szCs w:val="20"/>
              </w:rPr>
            </w:rPrChange>
          </w:rPr>
          <w:t>urakami</w:t>
        </w:r>
        <w:r w:rsidRPr="00A465CD">
          <w:rPr>
            <w:rFonts w:ascii="Calibri" w:hAnsi="Calibri" w:cs="Arial"/>
            <w:noProof/>
            <w:szCs w:val="20"/>
            <w:rPrChange w:id="1328" w:author="Hong Qin" w:date="2012-04-22T17:19:00Z">
              <w:rPr>
                <w:rFonts w:ascii="Arial" w:hAnsi="Arial" w:cs="Arial"/>
                <w:sz w:val="20"/>
                <w:szCs w:val="20"/>
              </w:rPr>
            </w:rPrChange>
          </w:rPr>
          <w:t>, B</w:t>
        </w:r>
        <w:r w:rsidRPr="00A465CD">
          <w:rPr>
            <w:rFonts w:ascii="Calibri" w:hAnsi="Calibri" w:cs="Arial"/>
            <w:smallCaps/>
            <w:noProof/>
            <w:szCs w:val="20"/>
            <w:rPrChange w:id="1329" w:author="Hong Qin" w:date="2012-04-22T17:19:00Z">
              <w:rPr>
                <w:rFonts w:ascii="Arial" w:hAnsi="Arial" w:cs="Arial"/>
                <w:sz w:val="20"/>
                <w:szCs w:val="20"/>
              </w:rPr>
            </w:rPrChange>
          </w:rPr>
          <w:t xml:space="preserve">. </w:t>
        </w:r>
        <w:r w:rsidRPr="00A465CD">
          <w:rPr>
            <w:rFonts w:ascii="Calibri" w:hAnsi="Calibri" w:cs="Arial"/>
            <w:noProof/>
            <w:szCs w:val="20"/>
            <w:rPrChange w:id="1330" w:author="Hong Qin" w:date="2012-04-22T17:19:00Z">
              <w:rPr>
                <w:rFonts w:ascii="Arial" w:hAnsi="Arial" w:cs="Arial"/>
                <w:sz w:val="20"/>
                <w:szCs w:val="20"/>
              </w:rPr>
            </w:rPrChange>
          </w:rPr>
          <w:t>O</w:t>
        </w:r>
        <w:r w:rsidRPr="00A465CD">
          <w:rPr>
            <w:rFonts w:ascii="Calibri" w:hAnsi="Calibri" w:cs="Arial"/>
            <w:smallCaps/>
            <w:noProof/>
            <w:szCs w:val="20"/>
            <w:rPrChange w:id="1331" w:author="Hong Qin" w:date="2012-04-22T17:19:00Z">
              <w:rPr>
                <w:rFonts w:ascii="Arial" w:hAnsi="Arial" w:cs="Arial"/>
                <w:sz w:val="20"/>
                <w:szCs w:val="20"/>
              </w:rPr>
            </w:rPrChange>
          </w:rPr>
          <w:t>lsen</w:t>
        </w:r>
        <w:r w:rsidRPr="00A465CD">
          <w:rPr>
            <w:rFonts w:ascii="Calibri" w:hAnsi="Calibri" w:cs="Arial"/>
            <w:noProof/>
            <w:szCs w:val="20"/>
            <w:rPrChange w:id="1332" w:author="Hong Qin" w:date="2012-04-22T17:19:00Z">
              <w:rPr>
                <w:rFonts w:ascii="Arial" w:hAnsi="Arial" w:cs="Arial"/>
                <w:sz w:val="20"/>
                <w:szCs w:val="20"/>
              </w:rPr>
            </w:rPrChange>
          </w:rPr>
          <w:t>, B</w:t>
        </w:r>
        <w:r w:rsidRPr="00A465CD">
          <w:rPr>
            <w:rFonts w:ascii="Calibri" w:hAnsi="Calibri" w:cs="Arial"/>
            <w:smallCaps/>
            <w:noProof/>
            <w:szCs w:val="20"/>
            <w:rPrChange w:id="1333" w:author="Hong Qin" w:date="2012-04-22T17:19:00Z">
              <w:rPr>
                <w:rFonts w:ascii="Arial" w:hAnsi="Arial" w:cs="Arial"/>
                <w:sz w:val="20"/>
                <w:szCs w:val="20"/>
              </w:rPr>
            </w:rPrChange>
          </w:rPr>
          <w:t xml:space="preserve">. </w:t>
        </w:r>
        <w:r w:rsidRPr="00A465CD">
          <w:rPr>
            <w:rFonts w:ascii="Calibri" w:hAnsi="Calibri" w:cs="Arial"/>
            <w:noProof/>
            <w:szCs w:val="20"/>
            <w:rPrChange w:id="1334" w:author="Hong Qin" w:date="2012-04-22T17:19:00Z">
              <w:rPr>
                <w:rFonts w:ascii="Arial" w:hAnsi="Arial" w:cs="Arial"/>
                <w:sz w:val="20"/>
                <w:szCs w:val="20"/>
              </w:rPr>
            </w:rPrChange>
          </w:rPr>
          <w:t>K</w:t>
        </w:r>
        <w:r w:rsidRPr="00A465CD">
          <w:rPr>
            <w:rFonts w:ascii="Calibri" w:hAnsi="Calibri" w:cs="Arial"/>
            <w:smallCaps/>
            <w:noProof/>
            <w:szCs w:val="20"/>
            <w:rPrChange w:id="1335" w:author="Hong Qin" w:date="2012-04-22T17:19:00Z">
              <w:rPr>
                <w:rFonts w:ascii="Arial" w:hAnsi="Arial" w:cs="Arial"/>
                <w:sz w:val="20"/>
                <w:szCs w:val="20"/>
              </w:rPr>
            </w:rPrChange>
          </w:rPr>
          <w:t xml:space="preserve">. </w:t>
        </w:r>
        <w:r w:rsidRPr="00A465CD">
          <w:rPr>
            <w:rFonts w:ascii="Calibri" w:hAnsi="Calibri" w:cs="Arial"/>
            <w:noProof/>
            <w:szCs w:val="20"/>
            <w:rPrChange w:id="1336" w:author="Hong Qin" w:date="2012-04-22T17:19:00Z">
              <w:rPr>
                <w:rFonts w:ascii="Arial" w:hAnsi="Arial" w:cs="Arial"/>
                <w:sz w:val="20"/>
                <w:szCs w:val="20"/>
              </w:rPr>
            </w:rPrChange>
          </w:rPr>
          <w:t>K</w:t>
        </w:r>
        <w:r w:rsidRPr="00A465CD">
          <w:rPr>
            <w:rFonts w:ascii="Calibri" w:hAnsi="Calibri" w:cs="Arial"/>
            <w:smallCaps/>
            <w:noProof/>
            <w:szCs w:val="20"/>
            <w:rPrChange w:id="1337" w:author="Hong Qin" w:date="2012-04-22T17:19:00Z">
              <w:rPr>
                <w:rFonts w:ascii="Arial" w:hAnsi="Arial" w:cs="Arial"/>
                <w:sz w:val="20"/>
                <w:szCs w:val="20"/>
              </w:rPr>
            </w:rPrChange>
          </w:rPr>
          <w:t>ennedy</w:t>
        </w:r>
        <w:r w:rsidRPr="00A465CD">
          <w:rPr>
            <w:rFonts w:ascii="Calibri" w:hAnsi="Calibri" w:cs="Arial"/>
            <w:noProof/>
            <w:szCs w:val="20"/>
            <w:rPrChange w:id="1338" w:author="Hong Qin" w:date="2012-04-22T17:19:00Z">
              <w:rPr>
                <w:rFonts w:ascii="Arial" w:hAnsi="Arial" w:cs="Arial"/>
                <w:sz w:val="20"/>
                <w:szCs w:val="20"/>
              </w:rPr>
            </w:rPrChange>
          </w:rPr>
          <w:t xml:space="preserve"> and M</w:t>
        </w:r>
        <w:r w:rsidRPr="00A465CD">
          <w:rPr>
            <w:rFonts w:ascii="Calibri" w:hAnsi="Calibri" w:cs="Arial"/>
            <w:smallCaps/>
            <w:noProof/>
            <w:szCs w:val="20"/>
            <w:rPrChange w:id="1339" w:author="Hong Qin" w:date="2012-04-22T17:19:00Z">
              <w:rPr>
                <w:rFonts w:ascii="Arial" w:hAnsi="Arial" w:cs="Arial"/>
                <w:sz w:val="20"/>
                <w:szCs w:val="20"/>
              </w:rPr>
            </w:rPrChange>
          </w:rPr>
          <w:t xml:space="preserve">. </w:t>
        </w:r>
        <w:r w:rsidRPr="00A465CD">
          <w:rPr>
            <w:rFonts w:ascii="Calibri" w:hAnsi="Calibri" w:cs="Arial"/>
            <w:noProof/>
            <w:szCs w:val="20"/>
            <w:rPrChange w:id="1340" w:author="Hong Qin" w:date="2012-04-22T17:19:00Z">
              <w:rPr>
                <w:rFonts w:ascii="Arial" w:hAnsi="Arial" w:cs="Arial"/>
                <w:sz w:val="20"/>
                <w:szCs w:val="20"/>
              </w:rPr>
            </w:rPrChange>
          </w:rPr>
          <w:t>K</w:t>
        </w:r>
        <w:r w:rsidRPr="00A465CD">
          <w:rPr>
            <w:rFonts w:ascii="Calibri" w:hAnsi="Calibri" w:cs="Arial"/>
            <w:smallCaps/>
            <w:noProof/>
            <w:szCs w:val="20"/>
            <w:rPrChange w:id="1341" w:author="Hong Qin" w:date="2012-04-22T17:19:00Z">
              <w:rPr>
                <w:rFonts w:ascii="Arial" w:hAnsi="Arial" w:cs="Arial"/>
                <w:sz w:val="20"/>
                <w:szCs w:val="20"/>
              </w:rPr>
            </w:rPrChange>
          </w:rPr>
          <w:t>aeberlein</w:t>
        </w:r>
        <w:r w:rsidRPr="00A465CD">
          <w:rPr>
            <w:rFonts w:ascii="Calibri" w:hAnsi="Calibri" w:cs="Arial"/>
            <w:noProof/>
            <w:szCs w:val="20"/>
            <w:rPrChange w:id="1342" w:author="Hong Qin" w:date="2012-04-22T17:19:00Z">
              <w:rPr>
                <w:rFonts w:ascii="Arial" w:hAnsi="Arial" w:cs="Arial"/>
                <w:sz w:val="20"/>
                <w:szCs w:val="20"/>
              </w:rPr>
            </w:rPrChange>
          </w:rPr>
          <w:t xml:space="preserve">, 2011 A genomic analysis of chronological longevity factors in budding yeast. Cell Cycle </w:t>
        </w:r>
        <w:r w:rsidRPr="00A465CD">
          <w:rPr>
            <w:rFonts w:ascii="Calibri" w:hAnsi="Calibri" w:cs="Arial"/>
            <w:b/>
            <w:noProof/>
            <w:szCs w:val="20"/>
            <w:rPrChange w:id="1343" w:author="Hong Qin" w:date="2012-04-22T17:19:00Z">
              <w:rPr>
                <w:rFonts w:ascii="Arial" w:hAnsi="Arial" w:cs="Arial"/>
                <w:sz w:val="20"/>
                <w:szCs w:val="20"/>
              </w:rPr>
            </w:rPrChange>
          </w:rPr>
          <w:t>10:</w:t>
        </w:r>
        <w:r w:rsidRPr="00A465CD">
          <w:rPr>
            <w:rFonts w:ascii="Calibri" w:hAnsi="Calibri" w:cs="Arial"/>
            <w:noProof/>
            <w:szCs w:val="20"/>
            <w:rPrChange w:id="1344" w:author="Hong Qin" w:date="2012-04-22T17:19:00Z">
              <w:rPr>
                <w:rFonts w:ascii="Arial" w:hAnsi="Arial" w:cs="Arial"/>
                <w:sz w:val="20"/>
                <w:szCs w:val="20"/>
              </w:rPr>
            </w:rPrChange>
          </w:rPr>
          <w:t xml:space="preserve"> 1385-1396.</w:t>
        </w:r>
      </w:ins>
    </w:p>
    <w:p w:rsidR="00257CB6" w:rsidRPr="00257CB6" w:rsidRDefault="00A465CD" w:rsidP="00257CB6">
      <w:pPr>
        <w:spacing w:after="0" w:line="240" w:lineRule="auto"/>
        <w:ind w:left="720" w:hanging="720"/>
        <w:rPr>
          <w:ins w:id="1345" w:author="Hong Qin" w:date="2012-04-22T17:19:00Z"/>
          <w:rFonts w:ascii="Calibri" w:hAnsi="Calibri" w:cs="Arial"/>
          <w:noProof/>
          <w:szCs w:val="20"/>
          <w:rPrChange w:id="1346" w:author="Hong Qin" w:date="2012-04-22T17:19:00Z">
            <w:rPr>
              <w:ins w:id="1347" w:author="Hong Qin" w:date="2012-04-22T17:19:00Z"/>
              <w:rFonts w:ascii="Arial" w:hAnsi="Arial" w:cs="Arial"/>
              <w:sz w:val="20"/>
              <w:szCs w:val="20"/>
            </w:rPr>
          </w:rPrChange>
        </w:rPr>
      </w:pPr>
      <w:ins w:id="1348" w:author="Hong Qin" w:date="2012-04-22T17:19:00Z">
        <w:r w:rsidRPr="00A465CD">
          <w:rPr>
            <w:rFonts w:ascii="Calibri" w:hAnsi="Calibri" w:cs="Arial"/>
            <w:noProof/>
            <w:szCs w:val="20"/>
            <w:rPrChange w:id="1349" w:author="Hong Qin" w:date="2012-04-22T17:19:00Z">
              <w:rPr>
                <w:rFonts w:ascii="Arial" w:hAnsi="Arial" w:cs="Arial"/>
                <w:sz w:val="20"/>
                <w:szCs w:val="20"/>
              </w:rPr>
            </w:rPrChange>
          </w:rPr>
          <w:t>D</w:t>
        </w:r>
        <w:r w:rsidRPr="00A465CD">
          <w:rPr>
            <w:rFonts w:ascii="Calibri" w:hAnsi="Calibri" w:cs="Arial"/>
            <w:smallCaps/>
            <w:noProof/>
            <w:szCs w:val="20"/>
            <w:rPrChange w:id="1350" w:author="Hong Qin" w:date="2012-04-22T17:19:00Z">
              <w:rPr>
                <w:rFonts w:ascii="Arial" w:hAnsi="Arial" w:cs="Arial"/>
                <w:sz w:val="20"/>
                <w:szCs w:val="20"/>
              </w:rPr>
            </w:rPrChange>
          </w:rPr>
          <w:t xml:space="preserve">efossez, </w:t>
        </w:r>
        <w:r w:rsidRPr="00A465CD">
          <w:rPr>
            <w:rFonts w:ascii="Calibri" w:hAnsi="Calibri" w:cs="Arial"/>
            <w:noProof/>
            <w:szCs w:val="20"/>
            <w:rPrChange w:id="1351" w:author="Hong Qin" w:date="2012-04-22T17:19:00Z">
              <w:rPr>
                <w:rFonts w:ascii="Arial" w:hAnsi="Arial" w:cs="Arial"/>
                <w:sz w:val="20"/>
                <w:szCs w:val="20"/>
              </w:rPr>
            </w:rPrChange>
          </w:rPr>
          <w:t>P</w:t>
        </w:r>
        <w:r w:rsidRPr="00A465CD">
          <w:rPr>
            <w:rFonts w:ascii="Calibri" w:hAnsi="Calibri" w:cs="Arial"/>
            <w:smallCaps/>
            <w:noProof/>
            <w:szCs w:val="20"/>
            <w:rPrChange w:id="1352" w:author="Hong Qin" w:date="2012-04-22T17:19:00Z">
              <w:rPr>
                <w:rFonts w:ascii="Arial" w:hAnsi="Arial" w:cs="Arial"/>
                <w:sz w:val="20"/>
                <w:szCs w:val="20"/>
              </w:rPr>
            </w:rPrChange>
          </w:rPr>
          <w:t xml:space="preserve">. </w:t>
        </w:r>
        <w:r w:rsidRPr="00A465CD">
          <w:rPr>
            <w:rFonts w:ascii="Calibri" w:hAnsi="Calibri" w:cs="Arial"/>
            <w:noProof/>
            <w:szCs w:val="20"/>
            <w:rPrChange w:id="1353" w:author="Hong Qin" w:date="2012-04-22T17:19:00Z">
              <w:rPr>
                <w:rFonts w:ascii="Arial" w:hAnsi="Arial" w:cs="Arial"/>
                <w:sz w:val="20"/>
                <w:szCs w:val="20"/>
              </w:rPr>
            </w:rPrChange>
          </w:rPr>
          <w:t>A</w:t>
        </w:r>
        <w:r w:rsidRPr="00A465CD">
          <w:rPr>
            <w:rFonts w:ascii="Calibri" w:hAnsi="Calibri" w:cs="Arial"/>
            <w:smallCaps/>
            <w:noProof/>
            <w:szCs w:val="20"/>
            <w:rPrChange w:id="1354" w:author="Hong Qin" w:date="2012-04-22T17:19:00Z">
              <w:rPr>
                <w:rFonts w:ascii="Arial" w:hAnsi="Arial" w:cs="Arial"/>
                <w:sz w:val="20"/>
                <w:szCs w:val="20"/>
              </w:rPr>
            </w:rPrChange>
          </w:rPr>
          <w:t>.</w:t>
        </w:r>
        <w:r w:rsidRPr="00A465CD">
          <w:rPr>
            <w:rFonts w:ascii="Calibri" w:hAnsi="Calibri" w:cs="Arial"/>
            <w:noProof/>
            <w:szCs w:val="20"/>
            <w:rPrChange w:id="1355" w:author="Hong Qin" w:date="2012-04-22T17:19:00Z">
              <w:rPr>
                <w:rFonts w:ascii="Arial" w:hAnsi="Arial" w:cs="Arial"/>
                <w:sz w:val="20"/>
                <w:szCs w:val="20"/>
              </w:rPr>
            </w:rPrChange>
          </w:rPr>
          <w:t>, P</w:t>
        </w:r>
        <w:r w:rsidRPr="00A465CD">
          <w:rPr>
            <w:rFonts w:ascii="Calibri" w:hAnsi="Calibri" w:cs="Arial"/>
            <w:smallCaps/>
            <w:noProof/>
            <w:szCs w:val="20"/>
            <w:rPrChange w:id="1356" w:author="Hong Qin" w:date="2012-04-22T17:19:00Z">
              <w:rPr>
                <w:rFonts w:ascii="Arial" w:hAnsi="Arial" w:cs="Arial"/>
                <w:sz w:val="20"/>
                <w:szCs w:val="20"/>
              </w:rPr>
            </w:rPrChange>
          </w:rPr>
          <w:t xml:space="preserve">. </w:t>
        </w:r>
        <w:r w:rsidRPr="00A465CD">
          <w:rPr>
            <w:rFonts w:ascii="Calibri" w:hAnsi="Calibri" w:cs="Arial"/>
            <w:noProof/>
            <w:szCs w:val="20"/>
            <w:rPrChange w:id="1357" w:author="Hong Qin" w:date="2012-04-22T17:19:00Z">
              <w:rPr>
                <w:rFonts w:ascii="Arial" w:hAnsi="Arial" w:cs="Arial"/>
                <w:sz w:val="20"/>
                <w:szCs w:val="20"/>
              </w:rPr>
            </w:rPrChange>
          </w:rPr>
          <w:t>U</w:t>
        </w:r>
        <w:r w:rsidRPr="00A465CD">
          <w:rPr>
            <w:rFonts w:ascii="Calibri" w:hAnsi="Calibri" w:cs="Arial"/>
            <w:smallCaps/>
            <w:noProof/>
            <w:szCs w:val="20"/>
            <w:rPrChange w:id="1358" w:author="Hong Qin" w:date="2012-04-22T17:19:00Z">
              <w:rPr>
                <w:rFonts w:ascii="Arial" w:hAnsi="Arial" w:cs="Arial"/>
                <w:sz w:val="20"/>
                <w:szCs w:val="20"/>
              </w:rPr>
            </w:rPrChange>
          </w:rPr>
          <w:t xml:space="preserve">. </w:t>
        </w:r>
        <w:r w:rsidRPr="00A465CD">
          <w:rPr>
            <w:rFonts w:ascii="Calibri" w:hAnsi="Calibri" w:cs="Arial"/>
            <w:noProof/>
            <w:szCs w:val="20"/>
            <w:rPrChange w:id="1359" w:author="Hong Qin" w:date="2012-04-22T17:19:00Z">
              <w:rPr>
                <w:rFonts w:ascii="Arial" w:hAnsi="Arial" w:cs="Arial"/>
                <w:sz w:val="20"/>
                <w:szCs w:val="20"/>
              </w:rPr>
            </w:rPrChange>
          </w:rPr>
          <w:t>P</w:t>
        </w:r>
        <w:r w:rsidRPr="00A465CD">
          <w:rPr>
            <w:rFonts w:ascii="Calibri" w:hAnsi="Calibri" w:cs="Arial"/>
            <w:smallCaps/>
            <w:noProof/>
            <w:szCs w:val="20"/>
            <w:rPrChange w:id="1360" w:author="Hong Qin" w:date="2012-04-22T17:19:00Z">
              <w:rPr>
                <w:rFonts w:ascii="Arial" w:hAnsi="Arial" w:cs="Arial"/>
                <w:sz w:val="20"/>
                <w:szCs w:val="20"/>
              </w:rPr>
            </w:rPrChange>
          </w:rPr>
          <w:t>ark</w:t>
        </w:r>
        <w:r w:rsidRPr="00A465CD">
          <w:rPr>
            <w:rFonts w:ascii="Calibri" w:hAnsi="Calibri" w:cs="Arial"/>
            <w:noProof/>
            <w:szCs w:val="20"/>
            <w:rPrChange w:id="1361" w:author="Hong Qin" w:date="2012-04-22T17:19:00Z">
              <w:rPr>
                <w:rFonts w:ascii="Arial" w:hAnsi="Arial" w:cs="Arial"/>
                <w:sz w:val="20"/>
                <w:szCs w:val="20"/>
              </w:rPr>
            </w:rPrChange>
          </w:rPr>
          <w:t xml:space="preserve"> and L</w:t>
        </w:r>
        <w:r w:rsidRPr="00A465CD">
          <w:rPr>
            <w:rFonts w:ascii="Calibri" w:hAnsi="Calibri" w:cs="Arial"/>
            <w:smallCaps/>
            <w:noProof/>
            <w:szCs w:val="20"/>
            <w:rPrChange w:id="1362" w:author="Hong Qin" w:date="2012-04-22T17:19:00Z">
              <w:rPr>
                <w:rFonts w:ascii="Arial" w:hAnsi="Arial" w:cs="Arial"/>
                <w:sz w:val="20"/>
                <w:szCs w:val="20"/>
              </w:rPr>
            </w:rPrChange>
          </w:rPr>
          <w:t xml:space="preserve">. </w:t>
        </w:r>
        <w:r w:rsidRPr="00A465CD">
          <w:rPr>
            <w:rFonts w:ascii="Calibri" w:hAnsi="Calibri" w:cs="Arial"/>
            <w:noProof/>
            <w:szCs w:val="20"/>
            <w:rPrChange w:id="1363" w:author="Hong Qin" w:date="2012-04-22T17:19:00Z">
              <w:rPr>
                <w:rFonts w:ascii="Arial" w:hAnsi="Arial" w:cs="Arial"/>
                <w:sz w:val="20"/>
                <w:szCs w:val="20"/>
              </w:rPr>
            </w:rPrChange>
          </w:rPr>
          <w:t>G</w:t>
        </w:r>
        <w:r w:rsidRPr="00A465CD">
          <w:rPr>
            <w:rFonts w:ascii="Calibri" w:hAnsi="Calibri" w:cs="Arial"/>
            <w:smallCaps/>
            <w:noProof/>
            <w:szCs w:val="20"/>
            <w:rPrChange w:id="1364" w:author="Hong Qin" w:date="2012-04-22T17:19:00Z">
              <w:rPr>
                <w:rFonts w:ascii="Arial" w:hAnsi="Arial" w:cs="Arial"/>
                <w:sz w:val="20"/>
                <w:szCs w:val="20"/>
              </w:rPr>
            </w:rPrChange>
          </w:rPr>
          <w:t>uarente</w:t>
        </w:r>
        <w:r w:rsidRPr="00A465CD">
          <w:rPr>
            <w:rFonts w:ascii="Calibri" w:hAnsi="Calibri" w:cs="Arial"/>
            <w:noProof/>
            <w:szCs w:val="20"/>
            <w:rPrChange w:id="1365" w:author="Hong Qin" w:date="2012-04-22T17:19:00Z">
              <w:rPr>
                <w:rFonts w:ascii="Arial" w:hAnsi="Arial" w:cs="Arial"/>
                <w:sz w:val="20"/>
                <w:szCs w:val="20"/>
              </w:rPr>
            </w:rPrChange>
          </w:rPr>
          <w:t xml:space="preserve">, 1998 Vicious circles: a mechanism for yeast aging. Curr Opin Microbiol </w:t>
        </w:r>
        <w:r w:rsidRPr="00A465CD">
          <w:rPr>
            <w:rFonts w:ascii="Calibri" w:hAnsi="Calibri" w:cs="Arial"/>
            <w:b/>
            <w:noProof/>
            <w:szCs w:val="20"/>
            <w:rPrChange w:id="1366" w:author="Hong Qin" w:date="2012-04-22T17:19:00Z">
              <w:rPr>
                <w:rFonts w:ascii="Arial" w:hAnsi="Arial" w:cs="Arial"/>
                <w:sz w:val="20"/>
                <w:szCs w:val="20"/>
              </w:rPr>
            </w:rPrChange>
          </w:rPr>
          <w:t>1:</w:t>
        </w:r>
        <w:r w:rsidRPr="00A465CD">
          <w:rPr>
            <w:rFonts w:ascii="Calibri" w:hAnsi="Calibri" w:cs="Arial"/>
            <w:noProof/>
            <w:szCs w:val="20"/>
            <w:rPrChange w:id="1367" w:author="Hong Qin" w:date="2012-04-22T17:19:00Z">
              <w:rPr>
                <w:rFonts w:ascii="Arial" w:hAnsi="Arial" w:cs="Arial"/>
                <w:sz w:val="20"/>
                <w:szCs w:val="20"/>
              </w:rPr>
            </w:rPrChange>
          </w:rPr>
          <w:t xml:space="preserve"> 707-711.</w:t>
        </w:r>
      </w:ins>
    </w:p>
    <w:p w:rsidR="00257CB6" w:rsidRPr="00257CB6" w:rsidRDefault="00A465CD" w:rsidP="00257CB6">
      <w:pPr>
        <w:spacing w:after="0" w:line="240" w:lineRule="auto"/>
        <w:ind w:left="720" w:hanging="720"/>
        <w:rPr>
          <w:ins w:id="1368" w:author="Hong Qin" w:date="2012-04-22T17:19:00Z"/>
          <w:rFonts w:ascii="Calibri" w:hAnsi="Calibri" w:cs="Arial"/>
          <w:noProof/>
          <w:szCs w:val="20"/>
          <w:rPrChange w:id="1369" w:author="Hong Qin" w:date="2012-04-22T17:19:00Z">
            <w:rPr>
              <w:ins w:id="1370" w:author="Hong Qin" w:date="2012-04-22T17:19:00Z"/>
              <w:rFonts w:ascii="Arial" w:hAnsi="Arial" w:cs="Arial"/>
              <w:sz w:val="20"/>
              <w:szCs w:val="20"/>
            </w:rPr>
          </w:rPrChange>
        </w:rPr>
      </w:pPr>
      <w:ins w:id="1371" w:author="Hong Qin" w:date="2012-04-22T17:19:00Z">
        <w:r w:rsidRPr="00A465CD">
          <w:rPr>
            <w:rFonts w:ascii="Calibri" w:hAnsi="Calibri" w:cs="Arial"/>
            <w:noProof/>
            <w:szCs w:val="20"/>
            <w:rPrChange w:id="1372" w:author="Hong Qin" w:date="2012-04-22T17:19:00Z">
              <w:rPr>
                <w:rFonts w:ascii="Arial" w:hAnsi="Arial" w:cs="Arial"/>
                <w:sz w:val="20"/>
                <w:szCs w:val="20"/>
              </w:rPr>
            </w:rPrChange>
          </w:rPr>
          <w:t>G</w:t>
        </w:r>
        <w:r w:rsidRPr="00A465CD">
          <w:rPr>
            <w:rFonts w:ascii="Calibri" w:hAnsi="Calibri" w:cs="Arial"/>
            <w:smallCaps/>
            <w:noProof/>
            <w:szCs w:val="20"/>
            <w:rPrChange w:id="1373" w:author="Hong Qin" w:date="2012-04-22T17:19:00Z">
              <w:rPr>
                <w:rFonts w:ascii="Arial" w:hAnsi="Arial" w:cs="Arial"/>
                <w:sz w:val="20"/>
                <w:szCs w:val="20"/>
              </w:rPr>
            </w:rPrChange>
          </w:rPr>
          <w:t xml:space="preserve">ompertz, </w:t>
        </w:r>
        <w:r w:rsidRPr="00A465CD">
          <w:rPr>
            <w:rFonts w:ascii="Calibri" w:hAnsi="Calibri" w:cs="Arial"/>
            <w:noProof/>
            <w:szCs w:val="20"/>
            <w:rPrChange w:id="1374" w:author="Hong Qin" w:date="2012-04-22T17:19:00Z">
              <w:rPr>
                <w:rFonts w:ascii="Arial" w:hAnsi="Arial" w:cs="Arial"/>
                <w:sz w:val="20"/>
                <w:szCs w:val="20"/>
              </w:rPr>
            </w:rPrChange>
          </w:rPr>
          <w:t>B</w:t>
        </w:r>
        <w:r w:rsidRPr="00A465CD">
          <w:rPr>
            <w:rFonts w:ascii="Calibri" w:hAnsi="Calibri" w:cs="Arial"/>
            <w:smallCaps/>
            <w:noProof/>
            <w:szCs w:val="20"/>
            <w:rPrChange w:id="1375" w:author="Hong Qin" w:date="2012-04-22T17:19:00Z">
              <w:rPr>
                <w:rFonts w:ascii="Arial" w:hAnsi="Arial" w:cs="Arial"/>
                <w:sz w:val="20"/>
                <w:szCs w:val="20"/>
              </w:rPr>
            </w:rPrChange>
          </w:rPr>
          <w:t>.</w:t>
        </w:r>
        <w:r w:rsidRPr="00A465CD">
          <w:rPr>
            <w:rFonts w:ascii="Calibri" w:hAnsi="Calibri" w:cs="Arial"/>
            <w:noProof/>
            <w:szCs w:val="20"/>
            <w:rPrChange w:id="1376" w:author="Hong Qin" w:date="2012-04-22T17:19:00Z">
              <w:rPr>
                <w:rFonts w:ascii="Arial" w:hAnsi="Arial" w:cs="Arial"/>
                <w:sz w:val="20"/>
                <w:szCs w:val="20"/>
              </w:rPr>
            </w:rPrChange>
          </w:rPr>
          <w:t xml:space="preserve">, 1825 On the Nature of the Function Expressive of the Law of Human Mortality, and on a New Mode of Determining the Value of Life Contingencies. Philosophical Transactions of the Royal Society of London </w:t>
        </w:r>
        <w:r w:rsidRPr="00A465CD">
          <w:rPr>
            <w:rFonts w:ascii="Calibri" w:hAnsi="Calibri" w:cs="Arial"/>
            <w:b/>
            <w:noProof/>
            <w:szCs w:val="20"/>
            <w:rPrChange w:id="1377" w:author="Hong Qin" w:date="2012-04-22T17:19:00Z">
              <w:rPr>
                <w:rFonts w:ascii="Arial" w:hAnsi="Arial" w:cs="Arial"/>
                <w:sz w:val="20"/>
                <w:szCs w:val="20"/>
              </w:rPr>
            </w:rPrChange>
          </w:rPr>
          <w:t>115:</w:t>
        </w:r>
        <w:r w:rsidRPr="00A465CD">
          <w:rPr>
            <w:rFonts w:ascii="Calibri" w:hAnsi="Calibri" w:cs="Arial"/>
            <w:noProof/>
            <w:szCs w:val="20"/>
            <w:rPrChange w:id="1378" w:author="Hong Qin" w:date="2012-04-22T17:19:00Z">
              <w:rPr>
                <w:rFonts w:ascii="Arial" w:hAnsi="Arial" w:cs="Arial"/>
                <w:sz w:val="20"/>
                <w:szCs w:val="20"/>
              </w:rPr>
            </w:rPrChange>
          </w:rPr>
          <w:t xml:space="preserve"> 513-585.</w:t>
        </w:r>
      </w:ins>
    </w:p>
    <w:p w:rsidR="00257CB6" w:rsidRPr="00257CB6" w:rsidRDefault="00A465CD" w:rsidP="00257CB6">
      <w:pPr>
        <w:spacing w:after="0" w:line="240" w:lineRule="auto"/>
        <w:ind w:left="720" w:hanging="720"/>
        <w:rPr>
          <w:ins w:id="1379" w:author="Hong Qin" w:date="2012-04-22T17:19:00Z"/>
          <w:rFonts w:ascii="Calibri" w:hAnsi="Calibri" w:cs="Arial"/>
          <w:noProof/>
          <w:szCs w:val="20"/>
          <w:rPrChange w:id="1380" w:author="Hong Qin" w:date="2012-04-22T17:19:00Z">
            <w:rPr>
              <w:ins w:id="1381" w:author="Hong Qin" w:date="2012-04-22T17:19:00Z"/>
              <w:rFonts w:ascii="Arial" w:hAnsi="Arial" w:cs="Arial"/>
              <w:sz w:val="20"/>
              <w:szCs w:val="20"/>
            </w:rPr>
          </w:rPrChange>
        </w:rPr>
      </w:pPr>
      <w:ins w:id="1382" w:author="Hong Qin" w:date="2012-04-22T17:19:00Z">
        <w:r w:rsidRPr="00A465CD">
          <w:rPr>
            <w:rFonts w:ascii="Calibri" w:hAnsi="Calibri" w:cs="Arial"/>
            <w:noProof/>
            <w:szCs w:val="20"/>
            <w:rPrChange w:id="1383" w:author="Hong Qin" w:date="2012-04-22T17:19:00Z">
              <w:rPr>
                <w:rFonts w:ascii="Arial" w:hAnsi="Arial" w:cs="Arial"/>
                <w:sz w:val="20"/>
                <w:szCs w:val="20"/>
              </w:rPr>
            </w:rPrChange>
          </w:rPr>
          <w:t>G</w:t>
        </w:r>
        <w:r w:rsidRPr="00A465CD">
          <w:rPr>
            <w:rFonts w:ascii="Calibri" w:hAnsi="Calibri" w:cs="Arial"/>
            <w:smallCaps/>
            <w:noProof/>
            <w:szCs w:val="20"/>
            <w:rPrChange w:id="1384" w:author="Hong Qin" w:date="2012-04-22T17:19:00Z">
              <w:rPr>
                <w:rFonts w:ascii="Arial" w:hAnsi="Arial" w:cs="Arial"/>
                <w:sz w:val="20"/>
                <w:szCs w:val="20"/>
              </w:rPr>
            </w:rPrChange>
          </w:rPr>
          <w:t xml:space="preserve">ourlay, </w:t>
        </w:r>
        <w:r w:rsidRPr="00A465CD">
          <w:rPr>
            <w:rFonts w:ascii="Calibri" w:hAnsi="Calibri" w:cs="Arial"/>
            <w:noProof/>
            <w:szCs w:val="20"/>
            <w:rPrChange w:id="1385" w:author="Hong Qin" w:date="2012-04-22T17:19:00Z">
              <w:rPr>
                <w:rFonts w:ascii="Arial" w:hAnsi="Arial" w:cs="Arial"/>
                <w:sz w:val="20"/>
                <w:szCs w:val="20"/>
              </w:rPr>
            </w:rPrChange>
          </w:rPr>
          <w:t>C</w:t>
        </w:r>
        <w:r w:rsidRPr="00A465CD">
          <w:rPr>
            <w:rFonts w:ascii="Calibri" w:hAnsi="Calibri" w:cs="Arial"/>
            <w:smallCaps/>
            <w:noProof/>
            <w:szCs w:val="20"/>
            <w:rPrChange w:id="1386" w:author="Hong Qin" w:date="2012-04-22T17:19:00Z">
              <w:rPr>
                <w:rFonts w:ascii="Arial" w:hAnsi="Arial" w:cs="Arial"/>
                <w:sz w:val="20"/>
                <w:szCs w:val="20"/>
              </w:rPr>
            </w:rPrChange>
          </w:rPr>
          <w:t xml:space="preserve">. </w:t>
        </w:r>
        <w:r w:rsidRPr="00A465CD">
          <w:rPr>
            <w:rFonts w:ascii="Calibri" w:hAnsi="Calibri" w:cs="Arial"/>
            <w:noProof/>
            <w:szCs w:val="20"/>
            <w:rPrChange w:id="1387" w:author="Hong Qin" w:date="2012-04-22T17:19:00Z">
              <w:rPr>
                <w:rFonts w:ascii="Arial" w:hAnsi="Arial" w:cs="Arial"/>
                <w:sz w:val="20"/>
                <w:szCs w:val="20"/>
              </w:rPr>
            </w:rPrChange>
          </w:rPr>
          <w:t>W</w:t>
        </w:r>
        <w:r w:rsidRPr="00A465CD">
          <w:rPr>
            <w:rFonts w:ascii="Calibri" w:hAnsi="Calibri" w:cs="Arial"/>
            <w:smallCaps/>
            <w:noProof/>
            <w:szCs w:val="20"/>
            <w:rPrChange w:id="1388" w:author="Hong Qin" w:date="2012-04-22T17:19:00Z">
              <w:rPr>
                <w:rFonts w:ascii="Arial" w:hAnsi="Arial" w:cs="Arial"/>
                <w:sz w:val="20"/>
                <w:szCs w:val="20"/>
              </w:rPr>
            </w:rPrChange>
          </w:rPr>
          <w:t>.</w:t>
        </w:r>
        <w:r w:rsidRPr="00A465CD">
          <w:rPr>
            <w:rFonts w:ascii="Calibri" w:hAnsi="Calibri" w:cs="Arial"/>
            <w:noProof/>
            <w:szCs w:val="20"/>
            <w:rPrChange w:id="1389" w:author="Hong Qin" w:date="2012-04-22T17:19:00Z">
              <w:rPr>
                <w:rFonts w:ascii="Arial" w:hAnsi="Arial" w:cs="Arial"/>
                <w:sz w:val="20"/>
                <w:szCs w:val="20"/>
              </w:rPr>
            </w:rPrChange>
          </w:rPr>
          <w:t>, L</w:t>
        </w:r>
        <w:r w:rsidRPr="00A465CD">
          <w:rPr>
            <w:rFonts w:ascii="Calibri" w:hAnsi="Calibri" w:cs="Arial"/>
            <w:smallCaps/>
            <w:noProof/>
            <w:szCs w:val="20"/>
            <w:rPrChange w:id="1390" w:author="Hong Qin" w:date="2012-04-22T17:19:00Z">
              <w:rPr>
                <w:rFonts w:ascii="Arial" w:hAnsi="Arial" w:cs="Arial"/>
                <w:sz w:val="20"/>
                <w:szCs w:val="20"/>
              </w:rPr>
            </w:rPrChange>
          </w:rPr>
          <w:t xml:space="preserve">. </w:t>
        </w:r>
        <w:r w:rsidRPr="00A465CD">
          <w:rPr>
            <w:rFonts w:ascii="Calibri" w:hAnsi="Calibri" w:cs="Arial"/>
            <w:noProof/>
            <w:szCs w:val="20"/>
            <w:rPrChange w:id="1391" w:author="Hong Qin" w:date="2012-04-22T17:19:00Z">
              <w:rPr>
                <w:rFonts w:ascii="Arial" w:hAnsi="Arial" w:cs="Arial"/>
                <w:sz w:val="20"/>
                <w:szCs w:val="20"/>
              </w:rPr>
            </w:rPrChange>
          </w:rPr>
          <w:t>N</w:t>
        </w:r>
        <w:r w:rsidRPr="00A465CD">
          <w:rPr>
            <w:rFonts w:ascii="Calibri" w:hAnsi="Calibri" w:cs="Arial"/>
            <w:smallCaps/>
            <w:noProof/>
            <w:szCs w:val="20"/>
            <w:rPrChange w:id="1392" w:author="Hong Qin" w:date="2012-04-22T17:19:00Z">
              <w:rPr>
                <w:rFonts w:ascii="Arial" w:hAnsi="Arial" w:cs="Arial"/>
                <w:sz w:val="20"/>
                <w:szCs w:val="20"/>
              </w:rPr>
            </w:rPrChange>
          </w:rPr>
          <w:t xml:space="preserve">. </w:t>
        </w:r>
        <w:r w:rsidRPr="00A465CD">
          <w:rPr>
            <w:rFonts w:ascii="Calibri" w:hAnsi="Calibri" w:cs="Arial"/>
            <w:noProof/>
            <w:szCs w:val="20"/>
            <w:rPrChange w:id="1393" w:author="Hong Qin" w:date="2012-04-22T17:19:00Z">
              <w:rPr>
                <w:rFonts w:ascii="Arial" w:hAnsi="Arial" w:cs="Arial"/>
                <w:sz w:val="20"/>
                <w:szCs w:val="20"/>
              </w:rPr>
            </w:rPrChange>
          </w:rPr>
          <w:t>C</w:t>
        </w:r>
        <w:r w:rsidRPr="00A465CD">
          <w:rPr>
            <w:rFonts w:ascii="Calibri" w:hAnsi="Calibri" w:cs="Arial"/>
            <w:smallCaps/>
            <w:noProof/>
            <w:szCs w:val="20"/>
            <w:rPrChange w:id="1394" w:author="Hong Qin" w:date="2012-04-22T17:19:00Z">
              <w:rPr>
                <w:rFonts w:ascii="Arial" w:hAnsi="Arial" w:cs="Arial"/>
                <w:sz w:val="20"/>
                <w:szCs w:val="20"/>
              </w:rPr>
            </w:rPrChange>
          </w:rPr>
          <w:t>arpp</w:t>
        </w:r>
        <w:r w:rsidRPr="00A465CD">
          <w:rPr>
            <w:rFonts w:ascii="Calibri" w:hAnsi="Calibri" w:cs="Arial"/>
            <w:noProof/>
            <w:szCs w:val="20"/>
            <w:rPrChange w:id="1395" w:author="Hong Qin" w:date="2012-04-22T17:19:00Z">
              <w:rPr>
                <w:rFonts w:ascii="Arial" w:hAnsi="Arial" w:cs="Arial"/>
                <w:sz w:val="20"/>
                <w:szCs w:val="20"/>
              </w:rPr>
            </w:rPrChange>
          </w:rPr>
          <w:t>, P</w:t>
        </w:r>
        <w:r w:rsidRPr="00A465CD">
          <w:rPr>
            <w:rFonts w:ascii="Calibri" w:hAnsi="Calibri" w:cs="Arial"/>
            <w:smallCaps/>
            <w:noProof/>
            <w:szCs w:val="20"/>
            <w:rPrChange w:id="1396" w:author="Hong Qin" w:date="2012-04-22T17:19:00Z">
              <w:rPr>
                <w:rFonts w:ascii="Arial" w:hAnsi="Arial" w:cs="Arial"/>
                <w:sz w:val="20"/>
                <w:szCs w:val="20"/>
              </w:rPr>
            </w:rPrChange>
          </w:rPr>
          <w:t xml:space="preserve">. </w:t>
        </w:r>
        <w:r w:rsidRPr="00A465CD">
          <w:rPr>
            <w:rFonts w:ascii="Calibri" w:hAnsi="Calibri" w:cs="Arial"/>
            <w:noProof/>
            <w:szCs w:val="20"/>
            <w:rPrChange w:id="1397" w:author="Hong Qin" w:date="2012-04-22T17:19:00Z">
              <w:rPr>
                <w:rFonts w:ascii="Arial" w:hAnsi="Arial" w:cs="Arial"/>
                <w:sz w:val="20"/>
                <w:szCs w:val="20"/>
              </w:rPr>
            </w:rPrChange>
          </w:rPr>
          <w:t>T</w:t>
        </w:r>
        <w:r w:rsidRPr="00A465CD">
          <w:rPr>
            <w:rFonts w:ascii="Calibri" w:hAnsi="Calibri" w:cs="Arial"/>
            <w:smallCaps/>
            <w:noProof/>
            <w:szCs w:val="20"/>
            <w:rPrChange w:id="1398" w:author="Hong Qin" w:date="2012-04-22T17:19:00Z">
              <w:rPr>
                <w:rFonts w:ascii="Arial" w:hAnsi="Arial" w:cs="Arial"/>
                <w:sz w:val="20"/>
                <w:szCs w:val="20"/>
              </w:rPr>
            </w:rPrChange>
          </w:rPr>
          <w:t>impson</w:t>
        </w:r>
        <w:r w:rsidRPr="00A465CD">
          <w:rPr>
            <w:rFonts w:ascii="Calibri" w:hAnsi="Calibri" w:cs="Arial"/>
            <w:noProof/>
            <w:szCs w:val="20"/>
            <w:rPrChange w:id="1399" w:author="Hong Qin" w:date="2012-04-22T17:19:00Z">
              <w:rPr>
                <w:rFonts w:ascii="Arial" w:hAnsi="Arial" w:cs="Arial"/>
                <w:sz w:val="20"/>
                <w:szCs w:val="20"/>
              </w:rPr>
            </w:rPrChange>
          </w:rPr>
          <w:t>, S</w:t>
        </w:r>
        <w:r w:rsidRPr="00A465CD">
          <w:rPr>
            <w:rFonts w:ascii="Calibri" w:hAnsi="Calibri" w:cs="Arial"/>
            <w:smallCaps/>
            <w:noProof/>
            <w:szCs w:val="20"/>
            <w:rPrChange w:id="1400" w:author="Hong Qin" w:date="2012-04-22T17:19:00Z">
              <w:rPr>
                <w:rFonts w:ascii="Arial" w:hAnsi="Arial" w:cs="Arial"/>
                <w:sz w:val="20"/>
                <w:szCs w:val="20"/>
              </w:rPr>
            </w:rPrChange>
          </w:rPr>
          <w:t xml:space="preserve">. </w:t>
        </w:r>
        <w:r w:rsidRPr="00A465CD">
          <w:rPr>
            <w:rFonts w:ascii="Calibri" w:hAnsi="Calibri" w:cs="Arial"/>
            <w:noProof/>
            <w:szCs w:val="20"/>
            <w:rPrChange w:id="1401" w:author="Hong Qin" w:date="2012-04-22T17:19:00Z">
              <w:rPr>
                <w:rFonts w:ascii="Arial" w:hAnsi="Arial" w:cs="Arial"/>
                <w:sz w:val="20"/>
                <w:szCs w:val="20"/>
              </w:rPr>
            </w:rPrChange>
          </w:rPr>
          <w:t>J</w:t>
        </w:r>
        <w:r w:rsidRPr="00A465CD">
          <w:rPr>
            <w:rFonts w:ascii="Calibri" w:hAnsi="Calibri" w:cs="Arial"/>
            <w:smallCaps/>
            <w:noProof/>
            <w:szCs w:val="20"/>
            <w:rPrChange w:id="1402" w:author="Hong Qin" w:date="2012-04-22T17:19:00Z">
              <w:rPr>
                <w:rFonts w:ascii="Arial" w:hAnsi="Arial" w:cs="Arial"/>
                <w:sz w:val="20"/>
                <w:szCs w:val="20"/>
              </w:rPr>
            </w:rPrChange>
          </w:rPr>
          <w:t xml:space="preserve">. </w:t>
        </w:r>
        <w:r w:rsidRPr="00A465CD">
          <w:rPr>
            <w:rFonts w:ascii="Calibri" w:hAnsi="Calibri" w:cs="Arial"/>
            <w:noProof/>
            <w:szCs w:val="20"/>
            <w:rPrChange w:id="1403" w:author="Hong Qin" w:date="2012-04-22T17:19:00Z">
              <w:rPr>
                <w:rFonts w:ascii="Arial" w:hAnsi="Arial" w:cs="Arial"/>
                <w:sz w:val="20"/>
                <w:szCs w:val="20"/>
              </w:rPr>
            </w:rPrChange>
          </w:rPr>
          <w:t>W</w:t>
        </w:r>
        <w:r w:rsidRPr="00A465CD">
          <w:rPr>
            <w:rFonts w:ascii="Calibri" w:hAnsi="Calibri" w:cs="Arial"/>
            <w:smallCaps/>
            <w:noProof/>
            <w:szCs w:val="20"/>
            <w:rPrChange w:id="1404" w:author="Hong Qin" w:date="2012-04-22T17:19:00Z">
              <w:rPr>
                <w:rFonts w:ascii="Arial" w:hAnsi="Arial" w:cs="Arial"/>
                <w:sz w:val="20"/>
                <w:szCs w:val="20"/>
              </w:rPr>
            </w:rPrChange>
          </w:rPr>
          <w:t>inder</w:t>
        </w:r>
        <w:r w:rsidRPr="00A465CD">
          <w:rPr>
            <w:rFonts w:ascii="Calibri" w:hAnsi="Calibri" w:cs="Arial"/>
            <w:noProof/>
            <w:szCs w:val="20"/>
            <w:rPrChange w:id="1405" w:author="Hong Qin" w:date="2012-04-22T17:19:00Z">
              <w:rPr>
                <w:rFonts w:ascii="Arial" w:hAnsi="Arial" w:cs="Arial"/>
                <w:sz w:val="20"/>
                <w:szCs w:val="20"/>
              </w:rPr>
            </w:rPrChange>
          </w:rPr>
          <w:t xml:space="preserve"> and K</w:t>
        </w:r>
        <w:r w:rsidRPr="00A465CD">
          <w:rPr>
            <w:rFonts w:ascii="Calibri" w:hAnsi="Calibri" w:cs="Arial"/>
            <w:smallCaps/>
            <w:noProof/>
            <w:szCs w:val="20"/>
            <w:rPrChange w:id="1406" w:author="Hong Qin" w:date="2012-04-22T17:19:00Z">
              <w:rPr>
                <w:rFonts w:ascii="Arial" w:hAnsi="Arial" w:cs="Arial"/>
                <w:sz w:val="20"/>
                <w:szCs w:val="20"/>
              </w:rPr>
            </w:rPrChange>
          </w:rPr>
          <w:t xml:space="preserve">. </w:t>
        </w:r>
        <w:r w:rsidRPr="00A465CD">
          <w:rPr>
            <w:rFonts w:ascii="Calibri" w:hAnsi="Calibri" w:cs="Arial"/>
            <w:noProof/>
            <w:szCs w:val="20"/>
            <w:rPrChange w:id="1407" w:author="Hong Qin" w:date="2012-04-22T17:19:00Z">
              <w:rPr>
                <w:rFonts w:ascii="Arial" w:hAnsi="Arial" w:cs="Arial"/>
                <w:sz w:val="20"/>
                <w:szCs w:val="20"/>
              </w:rPr>
            </w:rPrChange>
          </w:rPr>
          <w:t>R</w:t>
        </w:r>
        <w:r w:rsidRPr="00A465CD">
          <w:rPr>
            <w:rFonts w:ascii="Calibri" w:hAnsi="Calibri" w:cs="Arial"/>
            <w:smallCaps/>
            <w:noProof/>
            <w:szCs w:val="20"/>
            <w:rPrChange w:id="1408" w:author="Hong Qin" w:date="2012-04-22T17:19:00Z">
              <w:rPr>
                <w:rFonts w:ascii="Arial" w:hAnsi="Arial" w:cs="Arial"/>
                <w:sz w:val="20"/>
                <w:szCs w:val="20"/>
              </w:rPr>
            </w:rPrChange>
          </w:rPr>
          <w:t xml:space="preserve">. </w:t>
        </w:r>
        <w:r w:rsidRPr="00A465CD">
          <w:rPr>
            <w:rFonts w:ascii="Calibri" w:hAnsi="Calibri" w:cs="Arial"/>
            <w:noProof/>
            <w:szCs w:val="20"/>
            <w:rPrChange w:id="1409" w:author="Hong Qin" w:date="2012-04-22T17:19:00Z">
              <w:rPr>
                <w:rFonts w:ascii="Arial" w:hAnsi="Arial" w:cs="Arial"/>
                <w:sz w:val="20"/>
                <w:szCs w:val="20"/>
              </w:rPr>
            </w:rPrChange>
          </w:rPr>
          <w:t>A</w:t>
        </w:r>
        <w:r w:rsidRPr="00A465CD">
          <w:rPr>
            <w:rFonts w:ascii="Calibri" w:hAnsi="Calibri" w:cs="Arial"/>
            <w:smallCaps/>
            <w:noProof/>
            <w:szCs w:val="20"/>
            <w:rPrChange w:id="1410" w:author="Hong Qin" w:date="2012-04-22T17:19:00Z">
              <w:rPr>
                <w:rFonts w:ascii="Arial" w:hAnsi="Arial" w:cs="Arial"/>
                <w:sz w:val="20"/>
                <w:szCs w:val="20"/>
              </w:rPr>
            </w:rPrChange>
          </w:rPr>
          <w:t>yscough</w:t>
        </w:r>
        <w:r w:rsidRPr="00A465CD">
          <w:rPr>
            <w:rFonts w:ascii="Calibri" w:hAnsi="Calibri" w:cs="Arial"/>
            <w:noProof/>
            <w:szCs w:val="20"/>
            <w:rPrChange w:id="1411" w:author="Hong Qin" w:date="2012-04-22T17:19:00Z">
              <w:rPr>
                <w:rFonts w:ascii="Arial" w:hAnsi="Arial" w:cs="Arial"/>
                <w:sz w:val="20"/>
                <w:szCs w:val="20"/>
              </w:rPr>
            </w:rPrChange>
          </w:rPr>
          <w:t xml:space="preserve">, 2004 A role for the actin cytoskeleton in cell death and aging in yeast. J Cell Biol </w:t>
        </w:r>
        <w:r w:rsidRPr="00A465CD">
          <w:rPr>
            <w:rFonts w:ascii="Calibri" w:hAnsi="Calibri" w:cs="Arial"/>
            <w:b/>
            <w:noProof/>
            <w:szCs w:val="20"/>
            <w:rPrChange w:id="1412" w:author="Hong Qin" w:date="2012-04-22T17:19:00Z">
              <w:rPr>
                <w:rFonts w:ascii="Arial" w:hAnsi="Arial" w:cs="Arial"/>
                <w:sz w:val="20"/>
                <w:szCs w:val="20"/>
              </w:rPr>
            </w:rPrChange>
          </w:rPr>
          <w:t>164:</w:t>
        </w:r>
        <w:r w:rsidRPr="00A465CD">
          <w:rPr>
            <w:rFonts w:ascii="Calibri" w:hAnsi="Calibri" w:cs="Arial"/>
            <w:noProof/>
            <w:szCs w:val="20"/>
            <w:rPrChange w:id="1413" w:author="Hong Qin" w:date="2012-04-22T17:19:00Z">
              <w:rPr>
                <w:rFonts w:ascii="Arial" w:hAnsi="Arial" w:cs="Arial"/>
                <w:sz w:val="20"/>
                <w:szCs w:val="20"/>
              </w:rPr>
            </w:rPrChange>
          </w:rPr>
          <w:t xml:space="preserve"> 803-809.</w:t>
        </w:r>
      </w:ins>
    </w:p>
    <w:p w:rsidR="00257CB6" w:rsidRPr="00257CB6" w:rsidRDefault="00A465CD" w:rsidP="00257CB6">
      <w:pPr>
        <w:spacing w:after="0" w:line="240" w:lineRule="auto"/>
        <w:ind w:left="720" w:hanging="720"/>
        <w:rPr>
          <w:ins w:id="1414" w:author="Hong Qin" w:date="2012-04-22T17:19:00Z"/>
          <w:rFonts w:ascii="Calibri" w:hAnsi="Calibri" w:cs="Arial"/>
          <w:noProof/>
          <w:szCs w:val="20"/>
          <w:rPrChange w:id="1415" w:author="Hong Qin" w:date="2012-04-22T17:19:00Z">
            <w:rPr>
              <w:ins w:id="1416" w:author="Hong Qin" w:date="2012-04-22T17:19:00Z"/>
              <w:rFonts w:ascii="Arial" w:hAnsi="Arial" w:cs="Arial"/>
              <w:sz w:val="20"/>
              <w:szCs w:val="20"/>
            </w:rPr>
          </w:rPrChange>
        </w:rPr>
      </w:pPr>
      <w:ins w:id="1417" w:author="Hong Qin" w:date="2012-04-22T17:19:00Z">
        <w:r w:rsidRPr="00A465CD">
          <w:rPr>
            <w:rFonts w:ascii="Calibri" w:hAnsi="Calibri" w:cs="Arial"/>
            <w:noProof/>
            <w:szCs w:val="20"/>
            <w:rPrChange w:id="1418" w:author="Hong Qin" w:date="2012-04-22T17:19:00Z">
              <w:rPr>
                <w:rFonts w:ascii="Arial" w:hAnsi="Arial" w:cs="Arial"/>
                <w:sz w:val="20"/>
                <w:szCs w:val="20"/>
              </w:rPr>
            </w:rPrChange>
          </w:rPr>
          <w:t>G</w:t>
        </w:r>
        <w:r w:rsidRPr="00A465CD">
          <w:rPr>
            <w:rFonts w:ascii="Calibri" w:hAnsi="Calibri" w:cs="Arial"/>
            <w:smallCaps/>
            <w:noProof/>
            <w:szCs w:val="20"/>
            <w:rPrChange w:id="1419" w:author="Hong Qin" w:date="2012-04-22T17:19:00Z">
              <w:rPr>
                <w:rFonts w:ascii="Arial" w:hAnsi="Arial" w:cs="Arial"/>
                <w:sz w:val="20"/>
                <w:szCs w:val="20"/>
              </w:rPr>
            </w:rPrChange>
          </w:rPr>
          <w:t xml:space="preserve">ravel, </w:t>
        </w:r>
        <w:r w:rsidRPr="00A465CD">
          <w:rPr>
            <w:rFonts w:ascii="Calibri" w:hAnsi="Calibri" w:cs="Arial"/>
            <w:noProof/>
            <w:szCs w:val="20"/>
            <w:rPrChange w:id="1420" w:author="Hong Qin" w:date="2012-04-22T17:19:00Z">
              <w:rPr>
                <w:rFonts w:ascii="Arial" w:hAnsi="Arial" w:cs="Arial"/>
                <w:sz w:val="20"/>
                <w:szCs w:val="20"/>
              </w:rPr>
            </w:rPrChange>
          </w:rPr>
          <w:t>S</w:t>
        </w:r>
        <w:r w:rsidRPr="00A465CD">
          <w:rPr>
            <w:rFonts w:ascii="Calibri" w:hAnsi="Calibri" w:cs="Arial"/>
            <w:smallCaps/>
            <w:noProof/>
            <w:szCs w:val="20"/>
            <w:rPrChange w:id="1421" w:author="Hong Qin" w:date="2012-04-22T17:19:00Z">
              <w:rPr>
                <w:rFonts w:ascii="Arial" w:hAnsi="Arial" w:cs="Arial"/>
                <w:sz w:val="20"/>
                <w:szCs w:val="20"/>
              </w:rPr>
            </w:rPrChange>
          </w:rPr>
          <w:t>.</w:t>
        </w:r>
        <w:r w:rsidRPr="00A465CD">
          <w:rPr>
            <w:rFonts w:ascii="Calibri" w:hAnsi="Calibri" w:cs="Arial"/>
            <w:noProof/>
            <w:szCs w:val="20"/>
            <w:rPrChange w:id="1422" w:author="Hong Qin" w:date="2012-04-22T17:19:00Z">
              <w:rPr>
                <w:rFonts w:ascii="Arial" w:hAnsi="Arial" w:cs="Arial"/>
                <w:sz w:val="20"/>
                <w:szCs w:val="20"/>
              </w:rPr>
            </w:rPrChange>
          </w:rPr>
          <w:t>, and S</w:t>
        </w:r>
        <w:r w:rsidRPr="00A465CD">
          <w:rPr>
            <w:rFonts w:ascii="Calibri" w:hAnsi="Calibri" w:cs="Arial"/>
            <w:smallCaps/>
            <w:noProof/>
            <w:szCs w:val="20"/>
            <w:rPrChange w:id="1423" w:author="Hong Qin" w:date="2012-04-22T17:19:00Z">
              <w:rPr>
                <w:rFonts w:ascii="Arial" w:hAnsi="Arial" w:cs="Arial"/>
                <w:sz w:val="20"/>
                <w:szCs w:val="20"/>
              </w:rPr>
            </w:rPrChange>
          </w:rPr>
          <w:t xml:space="preserve">. </w:t>
        </w:r>
        <w:r w:rsidRPr="00A465CD">
          <w:rPr>
            <w:rFonts w:ascii="Calibri" w:hAnsi="Calibri" w:cs="Arial"/>
            <w:noProof/>
            <w:szCs w:val="20"/>
            <w:rPrChange w:id="1424" w:author="Hong Qin" w:date="2012-04-22T17:19:00Z">
              <w:rPr>
                <w:rFonts w:ascii="Arial" w:hAnsi="Arial" w:cs="Arial"/>
                <w:sz w:val="20"/>
                <w:szCs w:val="20"/>
              </w:rPr>
            </w:rPrChange>
          </w:rPr>
          <w:t>P</w:t>
        </w:r>
        <w:r w:rsidRPr="00A465CD">
          <w:rPr>
            <w:rFonts w:ascii="Calibri" w:hAnsi="Calibri" w:cs="Arial"/>
            <w:smallCaps/>
            <w:noProof/>
            <w:szCs w:val="20"/>
            <w:rPrChange w:id="1425" w:author="Hong Qin" w:date="2012-04-22T17:19:00Z">
              <w:rPr>
                <w:rFonts w:ascii="Arial" w:hAnsi="Arial" w:cs="Arial"/>
                <w:sz w:val="20"/>
                <w:szCs w:val="20"/>
              </w:rPr>
            </w:rPrChange>
          </w:rPr>
          <w:t xml:space="preserve">. </w:t>
        </w:r>
        <w:r w:rsidRPr="00A465CD">
          <w:rPr>
            <w:rFonts w:ascii="Calibri" w:hAnsi="Calibri" w:cs="Arial"/>
            <w:noProof/>
            <w:szCs w:val="20"/>
            <w:rPrChange w:id="1426" w:author="Hong Qin" w:date="2012-04-22T17:19:00Z">
              <w:rPr>
                <w:rFonts w:ascii="Arial" w:hAnsi="Arial" w:cs="Arial"/>
                <w:sz w:val="20"/>
                <w:szCs w:val="20"/>
              </w:rPr>
            </w:rPrChange>
          </w:rPr>
          <w:t>J</w:t>
        </w:r>
        <w:r w:rsidRPr="00A465CD">
          <w:rPr>
            <w:rFonts w:ascii="Calibri" w:hAnsi="Calibri" w:cs="Arial"/>
            <w:smallCaps/>
            <w:noProof/>
            <w:szCs w:val="20"/>
            <w:rPrChange w:id="1427" w:author="Hong Qin" w:date="2012-04-22T17:19:00Z">
              <w:rPr>
                <w:rFonts w:ascii="Arial" w:hAnsi="Arial" w:cs="Arial"/>
                <w:sz w:val="20"/>
                <w:szCs w:val="20"/>
              </w:rPr>
            </w:rPrChange>
          </w:rPr>
          <w:t>ackson</w:t>
        </w:r>
        <w:r w:rsidRPr="00A465CD">
          <w:rPr>
            <w:rFonts w:ascii="Calibri" w:hAnsi="Calibri" w:cs="Arial"/>
            <w:noProof/>
            <w:szCs w:val="20"/>
            <w:rPrChange w:id="1428" w:author="Hong Qin" w:date="2012-04-22T17:19:00Z">
              <w:rPr>
                <w:rFonts w:ascii="Arial" w:hAnsi="Arial" w:cs="Arial"/>
                <w:sz w:val="20"/>
                <w:szCs w:val="20"/>
              </w:rPr>
            </w:rPrChange>
          </w:rPr>
          <w:t xml:space="preserve">, 2003 Increased genome instability in aging yeast. Cell </w:t>
        </w:r>
        <w:r w:rsidRPr="00A465CD">
          <w:rPr>
            <w:rFonts w:ascii="Calibri" w:hAnsi="Calibri" w:cs="Arial"/>
            <w:b/>
            <w:noProof/>
            <w:szCs w:val="20"/>
            <w:rPrChange w:id="1429" w:author="Hong Qin" w:date="2012-04-22T17:19:00Z">
              <w:rPr>
                <w:rFonts w:ascii="Arial" w:hAnsi="Arial" w:cs="Arial"/>
                <w:sz w:val="20"/>
                <w:szCs w:val="20"/>
              </w:rPr>
            </w:rPrChange>
          </w:rPr>
          <w:t>115:</w:t>
        </w:r>
        <w:r w:rsidRPr="00A465CD">
          <w:rPr>
            <w:rFonts w:ascii="Calibri" w:hAnsi="Calibri" w:cs="Arial"/>
            <w:noProof/>
            <w:szCs w:val="20"/>
            <w:rPrChange w:id="1430" w:author="Hong Qin" w:date="2012-04-22T17:19:00Z">
              <w:rPr>
                <w:rFonts w:ascii="Arial" w:hAnsi="Arial" w:cs="Arial"/>
                <w:sz w:val="20"/>
                <w:szCs w:val="20"/>
              </w:rPr>
            </w:rPrChange>
          </w:rPr>
          <w:t xml:space="preserve"> 1-2.</w:t>
        </w:r>
      </w:ins>
    </w:p>
    <w:p w:rsidR="00257CB6" w:rsidRPr="00257CB6" w:rsidRDefault="00A465CD" w:rsidP="00257CB6">
      <w:pPr>
        <w:spacing w:after="0" w:line="240" w:lineRule="auto"/>
        <w:ind w:left="720" w:hanging="720"/>
        <w:rPr>
          <w:ins w:id="1431" w:author="Hong Qin" w:date="2012-04-22T17:19:00Z"/>
          <w:rFonts w:ascii="Calibri" w:hAnsi="Calibri" w:cs="Arial"/>
          <w:noProof/>
          <w:szCs w:val="20"/>
          <w:rPrChange w:id="1432" w:author="Hong Qin" w:date="2012-04-22T17:19:00Z">
            <w:rPr>
              <w:ins w:id="1433" w:author="Hong Qin" w:date="2012-04-22T17:19:00Z"/>
              <w:rFonts w:ascii="Arial" w:hAnsi="Arial" w:cs="Arial"/>
              <w:sz w:val="20"/>
              <w:szCs w:val="20"/>
            </w:rPr>
          </w:rPrChange>
        </w:rPr>
      </w:pPr>
      <w:ins w:id="1434" w:author="Hong Qin" w:date="2012-04-22T17:19:00Z">
        <w:r w:rsidRPr="00A465CD">
          <w:rPr>
            <w:rFonts w:ascii="Calibri" w:hAnsi="Calibri" w:cs="Arial"/>
            <w:noProof/>
            <w:szCs w:val="20"/>
            <w:rPrChange w:id="1435" w:author="Hong Qin" w:date="2012-04-22T17:19:00Z">
              <w:rPr>
                <w:rFonts w:ascii="Arial" w:hAnsi="Arial" w:cs="Arial"/>
                <w:sz w:val="20"/>
                <w:szCs w:val="20"/>
              </w:rPr>
            </w:rPrChange>
          </w:rPr>
          <w:t>H</w:t>
        </w:r>
        <w:r w:rsidRPr="00A465CD">
          <w:rPr>
            <w:rFonts w:ascii="Calibri" w:hAnsi="Calibri" w:cs="Arial"/>
            <w:smallCaps/>
            <w:noProof/>
            <w:szCs w:val="20"/>
            <w:rPrChange w:id="1436" w:author="Hong Qin" w:date="2012-04-22T17:19:00Z">
              <w:rPr>
                <w:rFonts w:ascii="Arial" w:hAnsi="Arial" w:cs="Arial"/>
                <w:sz w:val="20"/>
                <w:szCs w:val="20"/>
              </w:rPr>
            </w:rPrChange>
          </w:rPr>
          <w:t xml:space="preserve">arman, </w:t>
        </w:r>
        <w:r w:rsidRPr="00A465CD">
          <w:rPr>
            <w:rFonts w:ascii="Calibri" w:hAnsi="Calibri" w:cs="Arial"/>
            <w:noProof/>
            <w:szCs w:val="20"/>
            <w:rPrChange w:id="1437" w:author="Hong Qin" w:date="2012-04-22T17:19:00Z">
              <w:rPr>
                <w:rFonts w:ascii="Arial" w:hAnsi="Arial" w:cs="Arial"/>
                <w:sz w:val="20"/>
                <w:szCs w:val="20"/>
              </w:rPr>
            </w:rPrChange>
          </w:rPr>
          <w:t>D</w:t>
        </w:r>
        <w:r w:rsidRPr="00A465CD">
          <w:rPr>
            <w:rFonts w:ascii="Calibri" w:hAnsi="Calibri" w:cs="Arial"/>
            <w:smallCaps/>
            <w:noProof/>
            <w:szCs w:val="20"/>
            <w:rPrChange w:id="1438" w:author="Hong Qin" w:date="2012-04-22T17:19:00Z">
              <w:rPr>
                <w:rFonts w:ascii="Arial" w:hAnsi="Arial" w:cs="Arial"/>
                <w:sz w:val="20"/>
                <w:szCs w:val="20"/>
              </w:rPr>
            </w:rPrChange>
          </w:rPr>
          <w:t>.</w:t>
        </w:r>
        <w:r w:rsidRPr="00A465CD">
          <w:rPr>
            <w:rFonts w:ascii="Calibri" w:hAnsi="Calibri" w:cs="Arial"/>
            <w:noProof/>
            <w:szCs w:val="20"/>
            <w:rPrChange w:id="1439" w:author="Hong Qin" w:date="2012-04-22T17:19:00Z">
              <w:rPr>
                <w:rFonts w:ascii="Arial" w:hAnsi="Arial" w:cs="Arial"/>
                <w:sz w:val="20"/>
                <w:szCs w:val="20"/>
              </w:rPr>
            </w:rPrChange>
          </w:rPr>
          <w:t xml:space="preserve">, 1956 Aging: a theory based on free radical and radiation chemistry. J Gerontol </w:t>
        </w:r>
        <w:r w:rsidRPr="00A465CD">
          <w:rPr>
            <w:rFonts w:ascii="Calibri" w:hAnsi="Calibri" w:cs="Arial"/>
            <w:b/>
            <w:noProof/>
            <w:szCs w:val="20"/>
            <w:rPrChange w:id="1440" w:author="Hong Qin" w:date="2012-04-22T17:19:00Z">
              <w:rPr>
                <w:rFonts w:ascii="Arial" w:hAnsi="Arial" w:cs="Arial"/>
                <w:sz w:val="20"/>
                <w:szCs w:val="20"/>
              </w:rPr>
            </w:rPrChange>
          </w:rPr>
          <w:t>11:</w:t>
        </w:r>
        <w:r w:rsidRPr="00A465CD">
          <w:rPr>
            <w:rFonts w:ascii="Calibri" w:hAnsi="Calibri" w:cs="Arial"/>
            <w:noProof/>
            <w:szCs w:val="20"/>
            <w:rPrChange w:id="1441" w:author="Hong Qin" w:date="2012-04-22T17:19:00Z">
              <w:rPr>
                <w:rFonts w:ascii="Arial" w:hAnsi="Arial" w:cs="Arial"/>
                <w:sz w:val="20"/>
                <w:szCs w:val="20"/>
              </w:rPr>
            </w:rPrChange>
          </w:rPr>
          <w:t xml:space="preserve"> 298-300.</w:t>
        </w:r>
      </w:ins>
    </w:p>
    <w:p w:rsidR="00257CB6" w:rsidRPr="00257CB6" w:rsidRDefault="00A465CD" w:rsidP="00257CB6">
      <w:pPr>
        <w:spacing w:after="0" w:line="240" w:lineRule="auto"/>
        <w:ind w:left="720" w:hanging="720"/>
        <w:rPr>
          <w:ins w:id="1442" w:author="Hong Qin" w:date="2012-04-22T17:19:00Z"/>
          <w:rFonts w:ascii="Calibri" w:hAnsi="Calibri" w:cs="Arial"/>
          <w:noProof/>
          <w:szCs w:val="20"/>
          <w:rPrChange w:id="1443" w:author="Hong Qin" w:date="2012-04-22T17:19:00Z">
            <w:rPr>
              <w:ins w:id="1444" w:author="Hong Qin" w:date="2012-04-22T17:19:00Z"/>
              <w:rFonts w:ascii="Arial" w:hAnsi="Arial" w:cs="Arial"/>
              <w:sz w:val="20"/>
              <w:szCs w:val="20"/>
            </w:rPr>
          </w:rPrChange>
        </w:rPr>
      </w:pPr>
      <w:ins w:id="1445" w:author="Hong Qin" w:date="2012-04-22T17:19:00Z">
        <w:r w:rsidRPr="00A465CD">
          <w:rPr>
            <w:rFonts w:ascii="Calibri" w:hAnsi="Calibri" w:cs="Arial"/>
            <w:noProof/>
            <w:szCs w:val="20"/>
            <w:rPrChange w:id="1446" w:author="Hong Qin" w:date="2012-04-22T17:19:00Z">
              <w:rPr>
                <w:rFonts w:ascii="Arial" w:hAnsi="Arial" w:cs="Arial"/>
                <w:sz w:val="20"/>
                <w:szCs w:val="20"/>
              </w:rPr>
            </w:rPrChange>
          </w:rPr>
          <w:t>H</w:t>
        </w:r>
        <w:r w:rsidRPr="00A465CD">
          <w:rPr>
            <w:rFonts w:ascii="Calibri" w:hAnsi="Calibri" w:cs="Arial"/>
            <w:smallCaps/>
            <w:noProof/>
            <w:szCs w:val="20"/>
            <w:rPrChange w:id="1447" w:author="Hong Qin" w:date="2012-04-22T17:19:00Z">
              <w:rPr>
                <w:rFonts w:ascii="Arial" w:hAnsi="Arial" w:cs="Arial"/>
                <w:sz w:val="20"/>
                <w:szCs w:val="20"/>
              </w:rPr>
            </w:rPrChange>
          </w:rPr>
          <w:t xml:space="preserve">iraoka, </w:t>
        </w:r>
        <w:r w:rsidRPr="00A465CD">
          <w:rPr>
            <w:rFonts w:ascii="Calibri" w:hAnsi="Calibri" w:cs="Arial"/>
            <w:noProof/>
            <w:szCs w:val="20"/>
            <w:rPrChange w:id="1448" w:author="Hong Qin" w:date="2012-04-22T17:19:00Z">
              <w:rPr>
                <w:rFonts w:ascii="Arial" w:hAnsi="Arial" w:cs="Arial"/>
                <w:sz w:val="20"/>
                <w:szCs w:val="20"/>
              </w:rPr>
            </w:rPrChange>
          </w:rPr>
          <w:t>M</w:t>
        </w:r>
        <w:r w:rsidRPr="00A465CD">
          <w:rPr>
            <w:rFonts w:ascii="Calibri" w:hAnsi="Calibri" w:cs="Arial"/>
            <w:smallCaps/>
            <w:noProof/>
            <w:szCs w:val="20"/>
            <w:rPrChange w:id="1449" w:author="Hong Qin" w:date="2012-04-22T17:19:00Z">
              <w:rPr>
                <w:rFonts w:ascii="Arial" w:hAnsi="Arial" w:cs="Arial"/>
                <w:sz w:val="20"/>
                <w:szCs w:val="20"/>
              </w:rPr>
            </w:rPrChange>
          </w:rPr>
          <w:t>.</w:t>
        </w:r>
        <w:r w:rsidRPr="00A465CD">
          <w:rPr>
            <w:rFonts w:ascii="Calibri" w:hAnsi="Calibri" w:cs="Arial"/>
            <w:noProof/>
            <w:szCs w:val="20"/>
            <w:rPrChange w:id="1450" w:author="Hong Qin" w:date="2012-04-22T17:19:00Z">
              <w:rPr>
                <w:rFonts w:ascii="Arial" w:hAnsi="Arial" w:cs="Arial"/>
                <w:sz w:val="20"/>
                <w:szCs w:val="20"/>
              </w:rPr>
            </w:rPrChange>
          </w:rPr>
          <w:t>, K</w:t>
        </w:r>
        <w:r w:rsidRPr="00A465CD">
          <w:rPr>
            <w:rFonts w:ascii="Calibri" w:hAnsi="Calibri" w:cs="Arial"/>
            <w:smallCaps/>
            <w:noProof/>
            <w:szCs w:val="20"/>
            <w:rPrChange w:id="1451" w:author="Hong Qin" w:date="2012-04-22T17:19:00Z">
              <w:rPr>
                <w:rFonts w:ascii="Arial" w:hAnsi="Arial" w:cs="Arial"/>
                <w:sz w:val="20"/>
                <w:szCs w:val="20"/>
              </w:rPr>
            </w:rPrChange>
          </w:rPr>
          <w:t xml:space="preserve">. </w:t>
        </w:r>
        <w:r w:rsidRPr="00A465CD">
          <w:rPr>
            <w:rFonts w:ascii="Calibri" w:hAnsi="Calibri" w:cs="Arial"/>
            <w:noProof/>
            <w:szCs w:val="20"/>
            <w:rPrChange w:id="1452" w:author="Hong Qin" w:date="2012-04-22T17:19:00Z">
              <w:rPr>
                <w:rFonts w:ascii="Arial" w:hAnsi="Arial" w:cs="Arial"/>
                <w:sz w:val="20"/>
                <w:szCs w:val="20"/>
              </w:rPr>
            </w:rPrChange>
          </w:rPr>
          <w:t>W</w:t>
        </w:r>
        <w:r w:rsidRPr="00A465CD">
          <w:rPr>
            <w:rFonts w:ascii="Calibri" w:hAnsi="Calibri" w:cs="Arial"/>
            <w:smallCaps/>
            <w:noProof/>
            <w:szCs w:val="20"/>
            <w:rPrChange w:id="1453" w:author="Hong Qin" w:date="2012-04-22T17:19:00Z">
              <w:rPr>
                <w:rFonts w:ascii="Arial" w:hAnsi="Arial" w:cs="Arial"/>
                <w:sz w:val="20"/>
                <w:szCs w:val="20"/>
              </w:rPr>
            </w:rPrChange>
          </w:rPr>
          <w:t>atanabe</w:t>
        </w:r>
        <w:r w:rsidRPr="00A465CD">
          <w:rPr>
            <w:rFonts w:ascii="Calibri" w:hAnsi="Calibri" w:cs="Arial"/>
            <w:noProof/>
            <w:szCs w:val="20"/>
            <w:rPrChange w:id="1454" w:author="Hong Qin" w:date="2012-04-22T17:19:00Z">
              <w:rPr>
                <w:rFonts w:ascii="Arial" w:hAnsi="Arial" w:cs="Arial"/>
                <w:sz w:val="20"/>
                <w:szCs w:val="20"/>
              </w:rPr>
            </w:rPrChange>
          </w:rPr>
          <w:t>, K</w:t>
        </w:r>
        <w:r w:rsidRPr="00A465CD">
          <w:rPr>
            <w:rFonts w:ascii="Calibri" w:hAnsi="Calibri" w:cs="Arial"/>
            <w:smallCaps/>
            <w:noProof/>
            <w:szCs w:val="20"/>
            <w:rPrChange w:id="1455" w:author="Hong Qin" w:date="2012-04-22T17:19:00Z">
              <w:rPr>
                <w:rFonts w:ascii="Arial" w:hAnsi="Arial" w:cs="Arial"/>
                <w:sz w:val="20"/>
                <w:szCs w:val="20"/>
              </w:rPr>
            </w:rPrChange>
          </w:rPr>
          <w:t xml:space="preserve">. </w:t>
        </w:r>
        <w:r w:rsidRPr="00A465CD">
          <w:rPr>
            <w:rFonts w:ascii="Calibri" w:hAnsi="Calibri" w:cs="Arial"/>
            <w:noProof/>
            <w:szCs w:val="20"/>
            <w:rPrChange w:id="1456" w:author="Hong Qin" w:date="2012-04-22T17:19:00Z">
              <w:rPr>
                <w:rFonts w:ascii="Arial" w:hAnsi="Arial" w:cs="Arial"/>
                <w:sz w:val="20"/>
                <w:szCs w:val="20"/>
              </w:rPr>
            </w:rPrChange>
          </w:rPr>
          <w:t>U</w:t>
        </w:r>
        <w:r w:rsidRPr="00A465CD">
          <w:rPr>
            <w:rFonts w:ascii="Calibri" w:hAnsi="Calibri" w:cs="Arial"/>
            <w:smallCaps/>
            <w:noProof/>
            <w:szCs w:val="20"/>
            <w:rPrChange w:id="1457" w:author="Hong Qin" w:date="2012-04-22T17:19:00Z">
              <w:rPr>
                <w:rFonts w:ascii="Arial" w:hAnsi="Arial" w:cs="Arial"/>
                <w:sz w:val="20"/>
                <w:szCs w:val="20"/>
              </w:rPr>
            </w:rPrChange>
          </w:rPr>
          <w:t>mezu</w:t>
        </w:r>
        <w:r w:rsidRPr="00A465CD">
          <w:rPr>
            <w:rFonts w:ascii="Calibri" w:hAnsi="Calibri" w:cs="Arial"/>
            <w:noProof/>
            <w:szCs w:val="20"/>
            <w:rPrChange w:id="1458" w:author="Hong Qin" w:date="2012-04-22T17:19:00Z">
              <w:rPr>
                <w:rFonts w:ascii="Arial" w:hAnsi="Arial" w:cs="Arial"/>
                <w:sz w:val="20"/>
                <w:szCs w:val="20"/>
              </w:rPr>
            </w:rPrChange>
          </w:rPr>
          <w:t xml:space="preserve"> and H</w:t>
        </w:r>
        <w:r w:rsidRPr="00A465CD">
          <w:rPr>
            <w:rFonts w:ascii="Calibri" w:hAnsi="Calibri" w:cs="Arial"/>
            <w:smallCaps/>
            <w:noProof/>
            <w:szCs w:val="20"/>
            <w:rPrChange w:id="1459" w:author="Hong Qin" w:date="2012-04-22T17:19:00Z">
              <w:rPr>
                <w:rFonts w:ascii="Arial" w:hAnsi="Arial" w:cs="Arial"/>
                <w:sz w:val="20"/>
                <w:szCs w:val="20"/>
              </w:rPr>
            </w:rPrChange>
          </w:rPr>
          <w:t xml:space="preserve">. </w:t>
        </w:r>
        <w:r w:rsidRPr="00A465CD">
          <w:rPr>
            <w:rFonts w:ascii="Calibri" w:hAnsi="Calibri" w:cs="Arial"/>
            <w:noProof/>
            <w:szCs w:val="20"/>
            <w:rPrChange w:id="1460" w:author="Hong Qin" w:date="2012-04-22T17:19:00Z">
              <w:rPr>
                <w:rFonts w:ascii="Arial" w:hAnsi="Arial" w:cs="Arial"/>
                <w:sz w:val="20"/>
                <w:szCs w:val="20"/>
              </w:rPr>
            </w:rPrChange>
          </w:rPr>
          <w:t>M</w:t>
        </w:r>
        <w:r w:rsidRPr="00A465CD">
          <w:rPr>
            <w:rFonts w:ascii="Calibri" w:hAnsi="Calibri" w:cs="Arial"/>
            <w:smallCaps/>
            <w:noProof/>
            <w:szCs w:val="20"/>
            <w:rPrChange w:id="1461" w:author="Hong Qin" w:date="2012-04-22T17:19:00Z">
              <w:rPr>
                <w:rFonts w:ascii="Arial" w:hAnsi="Arial" w:cs="Arial"/>
                <w:sz w:val="20"/>
                <w:szCs w:val="20"/>
              </w:rPr>
            </w:rPrChange>
          </w:rPr>
          <w:t>aki</w:t>
        </w:r>
        <w:r w:rsidRPr="00A465CD">
          <w:rPr>
            <w:rFonts w:ascii="Calibri" w:hAnsi="Calibri" w:cs="Arial"/>
            <w:noProof/>
            <w:szCs w:val="20"/>
            <w:rPrChange w:id="1462" w:author="Hong Qin" w:date="2012-04-22T17:19:00Z">
              <w:rPr>
                <w:rFonts w:ascii="Arial" w:hAnsi="Arial" w:cs="Arial"/>
                <w:sz w:val="20"/>
                <w:szCs w:val="20"/>
              </w:rPr>
            </w:rPrChange>
          </w:rPr>
          <w:t xml:space="preserve">, 2000 Spontaneous loss of heterozygosity in diploid Saccharomyces cerevisiae cells. Genetics </w:t>
        </w:r>
        <w:r w:rsidRPr="00A465CD">
          <w:rPr>
            <w:rFonts w:ascii="Calibri" w:hAnsi="Calibri" w:cs="Arial"/>
            <w:b/>
            <w:noProof/>
            <w:szCs w:val="20"/>
            <w:rPrChange w:id="1463" w:author="Hong Qin" w:date="2012-04-22T17:19:00Z">
              <w:rPr>
                <w:rFonts w:ascii="Arial" w:hAnsi="Arial" w:cs="Arial"/>
                <w:sz w:val="20"/>
                <w:szCs w:val="20"/>
              </w:rPr>
            </w:rPrChange>
          </w:rPr>
          <w:t>156:</w:t>
        </w:r>
        <w:r w:rsidRPr="00A465CD">
          <w:rPr>
            <w:rFonts w:ascii="Calibri" w:hAnsi="Calibri" w:cs="Arial"/>
            <w:noProof/>
            <w:szCs w:val="20"/>
            <w:rPrChange w:id="1464" w:author="Hong Qin" w:date="2012-04-22T17:19:00Z">
              <w:rPr>
                <w:rFonts w:ascii="Arial" w:hAnsi="Arial" w:cs="Arial"/>
                <w:sz w:val="20"/>
                <w:szCs w:val="20"/>
              </w:rPr>
            </w:rPrChange>
          </w:rPr>
          <w:t xml:space="preserve"> 1531-1548.</w:t>
        </w:r>
      </w:ins>
    </w:p>
    <w:p w:rsidR="00257CB6" w:rsidRPr="00257CB6" w:rsidRDefault="00A465CD" w:rsidP="00257CB6">
      <w:pPr>
        <w:spacing w:after="0" w:line="240" w:lineRule="auto"/>
        <w:ind w:left="720" w:hanging="720"/>
        <w:rPr>
          <w:ins w:id="1465" w:author="Hong Qin" w:date="2012-04-22T17:19:00Z"/>
          <w:rFonts w:ascii="Calibri" w:hAnsi="Calibri" w:cs="Arial"/>
          <w:noProof/>
          <w:szCs w:val="20"/>
          <w:rPrChange w:id="1466" w:author="Hong Qin" w:date="2012-04-22T17:19:00Z">
            <w:rPr>
              <w:ins w:id="1467" w:author="Hong Qin" w:date="2012-04-22T17:19:00Z"/>
              <w:rFonts w:ascii="Arial" w:hAnsi="Arial" w:cs="Arial"/>
              <w:sz w:val="20"/>
              <w:szCs w:val="20"/>
            </w:rPr>
          </w:rPrChange>
        </w:rPr>
      </w:pPr>
      <w:ins w:id="1468" w:author="Hong Qin" w:date="2012-04-22T17:19:00Z">
        <w:r w:rsidRPr="00A465CD">
          <w:rPr>
            <w:rFonts w:ascii="Calibri" w:hAnsi="Calibri" w:cs="Arial"/>
            <w:noProof/>
            <w:szCs w:val="20"/>
            <w:rPrChange w:id="1469" w:author="Hong Qin" w:date="2012-04-22T17:19:00Z">
              <w:rPr>
                <w:rFonts w:ascii="Arial" w:hAnsi="Arial" w:cs="Arial"/>
                <w:sz w:val="20"/>
                <w:szCs w:val="20"/>
              </w:rPr>
            </w:rPrChange>
          </w:rPr>
          <w:t>K</w:t>
        </w:r>
        <w:r w:rsidRPr="00A465CD">
          <w:rPr>
            <w:rFonts w:ascii="Calibri" w:hAnsi="Calibri" w:cs="Arial"/>
            <w:smallCaps/>
            <w:noProof/>
            <w:szCs w:val="20"/>
            <w:rPrChange w:id="1470" w:author="Hong Qin" w:date="2012-04-22T17:19:00Z">
              <w:rPr>
                <w:rFonts w:ascii="Arial" w:hAnsi="Arial" w:cs="Arial"/>
                <w:sz w:val="20"/>
                <w:szCs w:val="20"/>
              </w:rPr>
            </w:rPrChange>
          </w:rPr>
          <w:t xml:space="preserve">irkwood, </w:t>
        </w:r>
        <w:r w:rsidRPr="00A465CD">
          <w:rPr>
            <w:rFonts w:ascii="Calibri" w:hAnsi="Calibri" w:cs="Arial"/>
            <w:noProof/>
            <w:szCs w:val="20"/>
            <w:rPrChange w:id="1471" w:author="Hong Qin" w:date="2012-04-22T17:19:00Z">
              <w:rPr>
                <w:rFonts w:ascii="Arial" w:hAnsi="Arial" w:cs="Arial"/>
                <w:sz w:val="20"/>
                <w:szCs w:val="20"/>
              </w:rPr>
            </w:rPrChange>
          </w:rPr>
          <w:t>T</w:t>
        </w:r>
        <w:r w:rsidRPr="00A465CD">
          <w:rPr>
            <w:rFonts w:ascii="Calibri" w:hAnsi="Calibri" w:cs="Arial"/>
            <w:smallCaps/>
            <w:noProof/>
            <w:szCs w:val="20"/>
            <w:rPrChange w:id="1472" w:author="Hong Qin" w:date="2012-04-22T17:19:00Z">
              <w:rPr>
                <w:rFonts w:ascii="Arial" w:hAnsi="Arial" w:cs="Arial"/>
                <w:sz w:val="20"/>
                <w:szCs w:val="20"/>
              </w:rPr>
            </w:rPrChange>
          </w:rPr>
          <w:t xml:space="preserve">. </w:t>
        </w:r>
        <w:r w:rsidRPr="00A465CD">
          <w:rPr>
            <w:rFonts w:ascii="Calibri" w:hAnsi="Calibri" w:cs="Arial"/>
            <w:noProof/>
            <w:szCs w:val="20"/>
            <w:rPrChange w:id="1473" w:author="Hong Qin" w:date="2012-04-22T17:19:00Z">
              <w:rPr>
                <w:rFonts w:ascii="Arial" w:hAnsi="Arial" w:cs="Arial"/>
                <w:sz w:val="20"/>
                <w:szCs w:val="20"/>
              </w:rPr>
            </w:rPrChange>
          </w:rPr>
          <w:t>B</w:t>
        </w:r>
        <w:r w:rsidRPr="00A465CD">
          <w:rPr>
            <w:rFonts w:ascii="Calibri" w:hAnsi="Calibri" w:cs="Arial"/>
            <w:smallCaps/>
            <w:noProof/>
            <w:szCs w:val="20"/>
            <w:rPrChange w:id="1474" w:author="Hong Qin" w:date="2012-04-22T17:19:00Z">
              <w:rPr>
                <w:rFonts w:ascii="Arial" w:hAnsi="Arial" w:cs="Arial"/>
                <w:sz w:val="20"/>
                <w:szCs w:val="20"/>
              </w:rPr>
            </w:rPrChange>
          </w:rPr>
          <w:t>.</w:t>
        </w:r>
        <w:r w:rsidRPr="00A465CD">
          <w:rPr>
            <w:rFonts w:ascii="Calibri" w:hAnsi="Calibri" w:cs="Arial"/>
            <w:noProof/>
            <w:szCs w:val="20"/>
            <w:rPrChange w:id="1475" w:author="Hong Qin" w:date="2012-04-22T17:19:00Z">
              <w:rPr>
                <w:rFonts w:ascii="Arial" w:hAnsi="Arial" w:cs="Arial"/>
                <w:sz w:val="20"/>
                <w:szCs w:val="20"/>
              </w:rPr>
            </w:rPrChange>
          </w:rPr>
          <w:t xml:space="preserve">, 1977 Evolution of ageing. Nature </w:t>
        </w:r>
        <w:r w:rsidRPr="00A465CD">
          <w:rPr>
            <w:rFonts w:ascii="Calibri" w:hAnsi="Calibri" w:cs="Arial"/>
            <w:b/>
            <w:noProof/>
            <w:szCs w:val="20"/>
            <w:rPrChange w:id="1476" w:author="Hong Qin" w:date="2012-04-22T17:19:00Z">
              <w:rPr>
                <w:rFonts w:ascii="Arial" w:hAnsi="Arial" w:cs="Arial"/>
                <w:sz w:val="20"/>
                <w:szCs w:val="20"/>
              </w:rPr>
            </w:rPrChange>
          </w:rPr>
          <w:t>270:</w:t>
        </w:r>
        <w:r w:rsidRPr="00A465CD">
          <w:rPr>
            <w:rFonts w:ascii="Calibri" w:hAnsi="Calibri" w:cs="Arial"/>
            <w:noProof/>
            <w:szCs w:val="20"/>
            <w:rPrChange w:id="1477" w:author="Hong Qin" w:date="2012-04-22T17:19:00Z">
              <w:rPr>
                <w:rFonts w:ascii="Arial" w:hAnsi="Arial" w:cs="Arial"/>
                <w:sz w:val="20"/>
                <w:szCs w:val="20"/>
              </w:rPr>
            </w:rPrChange>
          </w:rPr>
          <w:t xml:space="preserve"> 301-304.</w:t>
        </w:r>
      </w:ins>
    </w:p>
    <w:p w:rsidR="00257CB6" w:rsidRPr="00257CB6" w:rsidRDefault="00A465CD" w:rsidP="00257CB6">
      <w:pPr>
        <w:spacing w:after="0" w:line="240" w:lineRule="auto"/>
        <w:ind w:left="720" w:hanging="720"/>
        <w:rPr>
          <w:ins w:id="1478" w:author="Hong Qin" w:date="2012-04-22T17:19:00Z"/>
          <w:rFonts w:ascii="Calibri" w:hAnsi="Calibri" w:cs="Arial"/>
          <w:noProof/>
          <w:szCs w:val="20"/>
          <w:rPrChange w:id="1479" w:author="Hong Qin" w:date="2012-04-22T17:19:00Z">
            <w:rPr>
              <w:ins w:id="1480" w:author="Hong Qin" w:date="2012-04-22T17:19:00Z"/>
              <w:rFonts w:ascii="Arial" w:hAnsi="Arial" w:cs="Arial"/>
              <w:sz w:val="20"/>
              <w:szCs w:val="20"/>
            </w:rPr>
          </w:rPrChange>
        </w:rPr>
      </w:pPr>
      <w:ins w:id="1481" w:author="Hong Qin" w:date="2012-04-22T17:19:00Z">
        <w:r w:rsidRPr="00A465CD">
          <w:rPr>
            <w:rFonts w:ascii="Calibri" w:hAnsi="Calibri" w:cs="Arial"/>
            <w:noProof/>
            <w:szCs w:val="20"/>
            <w:rPrChange w:id="1482" w:author="Hong Qin" w:date="2012-04-22T17:19:00Z">
              <w:rPr>
                <w:rFonts w:ascii="Arial" w:hAnsi="Arial" w:cs="Arial"/>
                <w:sz w:val="20"/>
                <w:szCs w:val="20"/>
              </w:rPr>
            </w:rPrChange>
          </w:rPr>
          <w:t>L</w:t>
        </w:r>
        <w:r w:rsidRPr="00A465CD">
          <w:rPr>
            <w:rFonts w:ascii="Calibri" w:hAnsi="Calibri" w:cs="Arial"/>
            <w:smallCaps/>
            <w:noProof/>
            <w:szCs w:val="20"/>
            <w:rPrChange w:id="1483" w:author="Hong Qin" w:date="2012-04-22T17:19:00Z">
              <w:rPr>
                <w:rFonts w:ascii="Arial" w:hAnsi="Arial" w:cs="Arial"/>
                <w:sz w:val="20"/>
                <w:szCs w:val="20"/>
              </w:rPr>
            </w:rPrChange>
          </w:rPr>
          <w:t xml:space="preserve">aun, </w:t>
        </w:r>
        <w:r w:rsidRPr="00A465CD">
          <w:rPr>
            <w:rFonts w:ascii="Calibri" w:hAnsi="Calibri" w:cs="Arial"/>
            <w:noProof/>
            <w:szCs w:val="20"/>
            <w:rPrChange w:id="1484" w:author="Hong Qin" w:date="2012-04-22T17:19:00Z">
              <w:rPr>
                <w:rFonts w:ascii="Arial" w:hAnsi="Arial" w:cs="Arial"/>
                <w:sz w:val="20"/>
                <w:szCs w:val="20"/>
              </w:rPr>
            </w:rPrChange>
          </w:rPr>
          <w:t>P</w:t>
        </w:r>
        <w:r w:rsidRPr="00A465CD">
          <w:rPr>
            <w:rFonts w:ascii="Calibri" w:hAnsi="Calibri" w:cs="Arial"/>
            <w:smallCaps/>
            <w:noProof/>
            <w:szCs w:val="20"/>
            <w:rPrChange w:id="1485" w:author="Hong Qin" w:date="2012-04-22T17:19:00Z">
              <w:rPr>
                <w:rFonts w:ascii="Arial" w:hAnsi="Arial" w:cs="Arial"/>
                <w:sz w:val="20"/>
                <w:szCs w:val="20"/>
              </w:rPr>
            </w:rPrChange>
          </w:rPr>
          <w:t>.</w:t>
        </w:r>
        <w:r w:rsidRPr="00A465CD">
          <w:rPr>
            <w:rFonts w:ascii="Calibri" w:hAnsi="Calibri" w:cs="Arial"/>
            <w:noProof/>
            <w:szCs w:val="20"/>
            <w:rPrChange w:id="1486" w:author="Hong Qin" w:date="2012-04-22T17:19:00Z">
              <w:rPr>
                <w:rFonts w:ascii="Arial" w:hAnsi="Arial" w:cs="Arial"/>
                <w:sz w:val="20"/>
                <w:szCs w:val="20"/>
              </w:rPr>
            </w:rPrChange>
          </w:rPr>
          <w:t>, L</w:t>
        </w:r>
        <w:r w:rsidRPr="00A465CD">
          <w:rPr>
            <w:rFonts w:ascii="Calibri" w:hAnsi="Calibri" w:cs="Arial"/>
            <w:smallCaps/>
            <w:noProof/>
            <w:szCs w:val="20"/>
            <w:rPrChange w:id="1487" w:author="Hong Qin" w:date="2012-04-22T17:19:00Z">
              <w:rPr>
                <w:rFonts w:ascii="Arial" w:hAnsi="Arial" w:cs="Arial"/>
                <w:sz w:val="20"/>
                <w:szCs w:val="20"/>
              </w:rPr>
            </w:rPrChange>
          </w:rPr>
          <w:t xml:space="preserve">. </w:t>
        </w:r>
        <w:r w:rsidRPr="00A465CD">
          <w:rPr>
            <w:rFonts w:ascii="Calibri" w:hAnsi="Calibri" w:cs="Arial"/>
            <w:noProof/>
            <w:szCs w:val="20"/>
            <w:rPrChange w:id="1488" w:author="Hong Qin" w:date="2012-04-22T17:19:00Z">
              <w:rPr>
                <w:rFonts w:ascii="Arial" w:hAnsi="Arial" w:cs="Arial"/>
                <w:sz w:val="20"/>
                <w:szCs w:val="20"/>
              </w:rPr>
            </w:rPrChange>
          </w:rPr>
          <w:t>R</w:t>
        </w:r>
        <w:r w:rsidRPr="00A465CD">
          <w:rPr>
            <w:rFonts w:ascii="Calibri" w:hAnsi="Calibri" w:cs="Arial"/>
            <w:smallCaps/>
            <w:noProof/>
            <w:szCs w:val="20"/>
            <w:rPrChange w:id="1489" w:author="Hong Qin" w:date="2012-04-22T17:19:00Z">
              <w:rPr>
                <w:rFonts w:ascii="Arial" w:hAnsi="Arial" w:cs="Arial"/>
                <w:sz w:val="20"/>
                <w:szCs w:val="20"/>
              </w:rPr>
            </w:rPrChange>
          </w:rPr>
          <w:t>amachandran</w:t>
        </w:r>
        <w:r w:rsidRPr="00A465CD">
          <w:rPr>
            <w:rFonts w:ascii="Calibri" w:hAnsi="Calibri" w:cs="Arial"/>
            <w:noProof/>
            <w:szCs w:val="20"/>
            <w:rPrChange w:id="1490" w:author="Hong Qin" w:date="2012-04-22T17:19:00Z">
              <w:rPr>
                <w:rFonts w:ascii="Arial" w:hAnsi="Arial" w:cs="Arial"/>
                <w:sz w:val="20"/>
                <w:szCs w:val="20"/>
              </w:rPr>
            </w:rPrChange>
          </w:rPr>
          <w:t>, S</w:t>
        </w:r>
        <w:r w:rsidRPr="00A465CD">
          <w:rPr>
            <w:rFonts w:ascii="Calibri" w:hAnsi="Calibri" w:cs="Arial"/>
            <w:smallCaps/>
            <w:noProof/>
            <w:szCs w:val="20"/>
            <w:rPrChange w:id="1491" w:author="Hong Qin" w:date="2012-04-22T17:19:00Z">
              <w:rPr>
                <w:rFonts w:ascii="Arial" w:hAnsi="Arial" w:cs="Arial"/>
                <w:sz w:val="20"/>
                <w:szCs w:val="20"/>
              </w:rPr>
            </w:rPrChange>
          </w:rPr>
          <w:t xml:space="preserve">. </w:t>
        </w:r>
        <w:r w:rsidRPr="00A465CD">
          <w:rPr>
            <w:rFonts w:ascii="Calibri" w:hAnsi="Calibri" w:cs="Arial"/>
            <w:noProof/>
            <w:szCs w:val="20"/>
            <w:rPrChange w:id="1492" w:author="Hong Qin" w:date="2012-04-22T17:19:00Z">
              <w:rPr>
                <w:rFonts w:ascii="Arial" w:hAnsi="Arial" w:cs="Arial"/>
                <w:sz w:val="20"/>
                <w:szCs w:val="20"/>
              </w:rPr>
            </w:rPrChange>
          </w:rPr>
          <w:t>J</w:t>
        </w:r>
        <w:r w:rsidRPr="00A465CD">
          <w:rPr>
            <w:rFonts w:ascii="Calibri" w:hAnsi="Calibri" w:cs="Arial"/>
            <w:smallCaps/>
            <w:noProof/>
            <w:szCs w:val="20"/>
            <w:rPrChange w:id="1493" w:author="Hong Qin" w:date="2012-04-22T17:19:00Z">
              <w:rPr>
                <w:rFonts w:ascii="Arial" w:hAnsi="Arial" w:cs="Arial"/>
                <w:sz w:val="20"/>
                <w:szCs w:val="20"/>
              </w:rPr>
            </w:rPrChange>
          </w:rPr>
          <w:t>arolim</w:t>
        </w:r>
        <w:r w:rsidRPr="00A465CD">
          <w:rPr>
            <w:rFonts w:ascii="Calibri" w:hAnsi="Calibri" w:cs="Arial"/>
            <w:noProof/>
            <w:szCs w:val="20"/>
            <w:rPrChange w:id="1494" w:author="Hong Qin" w:date="2012-04-22T17:19:00Z">
              <w:rPr>
                <w:rFonts w:ascii="Arial" w:hAnsi="Arial" w:cs="Arial"/>
                <w:sz w:val="20"/>
                <w:szCs w:val="20"/>
              </w:rPr>
            </w:rPrChange>
          </w:rPr>
          <w:t>, E</w:t>
        </w:r>
        <w:r w:rsidRPr="00A465CD">
          <w:rPr>
            <w:rFonts w:ascii="Calibri" w:hAnsi="Calibri" w:cs="Arial"/>
            <w:smallCaps/>
            <w:noProof/>
            <w:szCs w:val="20"/>
            <w:rPrChange w:id="1495" w:author="Hong Qin" w:date="2012-04-22T17:19:00Z">
              <w:rPr>
                <w:rFonts w:ascii="Arial" w:hAnsi="Arial" w:cs="Arial"/>
                <w:sz w:val="20"/>
                <w:szCs w:val="20"/>
              </w:rPr>
            </w:rPrChange>
          </w:rPr>
          <w:t xml:space="preserve">. </w:t>
        </w:r>
        <w:r w:rsidRPr="00A465CD">
          <w:rPr>
            <w:rFonts w:ascii="Calibri" w:hAnsi="Calibri" w:cs="Arial"/>
            <w:noProof/>
            <w:szCs w:val="20"/>
            <w:rPrChange w:id="1496" w:author="Hong Qin" w:date="2012-04-22T17:19:00Z">
              <w:rPr>
                <w:rFonts w:ascii="Arial" w:hAnsi="Arial" w:cs="Arial"/>
                <w:sz w:val="20"/>
                <w:szCs w:val="20"/>
              </w:rPr>
            </w:rPrChange>
          </w:rPr>
          <w:t>H</w:t>
        </w:r>
        <w:r w:rsidRPr="00A465CD">
          <w:rPr>
            <w:rFonts w:ascii="Calibri" w:hAnsi="Calibri" w:cs="Arial"/>
            <w:smallCaps/>
            <w:noProof/>
            <w:szCs w:val="20"/>
            <w:rPrChange w:id="1497" w:author="Hong Qin" w:date="2012-04-22T17:19:00Z">
              <w:rPr>
                <w:rFonts w:ascii="Arial" w:hAnsi="Arial" w:cs="Arial"/>
                <w:sz w:val="20"/>
                <w:szCs w:val="20"/>
              </w:rPr>
            </w:rPrChange>
          </w:rPr>
          <w:t>erker</w:t>
        </w:r>
        <w:r w:rsidRPr="00A465CD">
          <w:rPr>
            <w:rFonts w:ascii="Calibri" w:hAnsi="Calibri" w:cs="Arial"/>
            <w:noProof/>
            <w:szCs w:val="20"/>
            <w:rPrChange w:id="1498" w:author="Hong Qin" w:date="2012-04-22T17:19:00Z">
              <w:rPr>
                <w:rFonts w:ascii="Arial" w:hAnsi="Arial" w:cs="Arial"/>
                <w:sz w:val="20"/>
                <w:szCs w:val="20"/>
              </w:rPr>
            </w:rPrChange>
          </w:rPr>
          <w:t>, P</w:t>
        </w:r>
        <w:r w:rsidRPr="00A465CD">
          <w:rPr>
            <w:rFonts w:ascii="Calibri" w:hAnsi="Calibri" w:cs="Arial"/>
            <w:smallCaps/>
            <w:noProof/>
            <w:szCs w:val="20"/>
            <w:rPrChange w:id="1499" w:author="Hong Qin" w:date="2012-04-22T17:19:00Z">
              <w:rPr>
                <w:rFonts w:ascii="Arial" w:hAnsi="Arial" w:cs="Arial"/>
                <w:sz w:val="20"/>
                <w:szCs w:val="20"/>
              </w:rPr>
            </w:rPrChange>
          </w:rPr>
          <w:t xml:space="preserve">. </w:t>
        </w:r>
        <w:r w:rsidRPr="00A465CD">
          <w:rPr>
            <w:rFonts w:ascii="Calibri" w:hAnsi="Calibri" w:cs="Arial"/>
            <w:noProof/>
            <w:szCs w:val="20"/>
            <w:rPrChange w:id="1500" w:author="Hong Qin" w:date="2012-04-22T17:19:00Z">
              <w:rPr>
                <w:rFonts w:ascii="Arial" w:hAnsi="Arial" w:cs="Arial"/>
                <w:sz w:val="20"/>
                <w:szCs w:val="20"/>
              </w:rPr>
            </w:rPrChange>
          </w:rPr>
          <w:t>L</w:t>
        </w:r>
        <w:r w:rsidRPr="00A465CD">
          <w:rPr>
            <w:rFonts w:ascii="Calibri" w:hAnsi="Calibri" w:cs="Arial"/>
            <w:smallCaps/>
            <w:noProof/>
            <w:szCs w:val="20"/>
            <w:rPrChange w:id="1501" w:author="Hong Qin" w:date="2012-04-22T17:19:00Z">
              <w:rPr>
                <w:rFonts w:ascii="Arial" w:hAnsi="Arial" w:cs="Arial"/>
                <w:sz w:val="20"/>
                <w:szCs w:val="20"/>
              </w:rPr>
            </w:rPrChange>
          </w:rPr>
          <w:t>iang</w:t>
        </w:r>
        <w:r w:rsidRPr="00A465CD">
          <w:rPr>
            <w:rFonts w:ascii="Calibri" w:hAnsi="Calibri" w:cs="Arial"/>
            <w:i/>
            <w:noProof/>
            <w:szCs w:val="20"/>
            <w:rPrChange w:id="1502" w:author="Hong Qin" w:date="2012-04-22T17:19:00Z">
              <w:rPr>
                <w:rFonts w:ascii="Arial" w:hAnsi="Arial" w:cs="Arial"/>
                <w:sz w:val="20"/>
                <w:szCs w:val="20"/>
              </w:rPr>
            </w:rPrChange>
          </w:rPr>
          <w:t xml:space="preserve"> et al.</w:t>
        </w:r>
        <w:r w:rsidRPr="00A465CD">
          <w:rPr>
            <w:rFonts w:ascii="Calibri" w:hAnsi="Calibri" w:cs="Arial"/>
            <w:noProof/>
            <w:szCs w:val="20"/>
            <w:rPrChange w:id="1503" w:author="Hong Qin" w:date="2012-04-22T17:19:00Z">
              <w:rPr>
                <w:rFonts w:ascii="Arial" w:hAnsi="Arial" w:cs="Arial"/>
                <w:sz w:val="20"/>
                <w:szCs w:val="20"/>
              </w:rPr>
            </w:rPrChange>
          </w:rPr>
          <w:t xml:space="preserve">, 2005 A comparison of the aging and apoptotic transcriptome of Saccharomyces cerevisiae. FEMS Yeast Res </w:t>
        </w:r>
        <w:r w:rsidRPr="00A465CD">
          <w:rPr>
            <w:rFonts w:ascii="Calibri" w:hAnsi="Calibri" w:cs="Arial"/>
            <w:b/>
            <w:noProof/>
            <w:szCs w:val="20"/>
            <w:rPrChange w:id="1504" w:author="Hong Qin" w:date="2012-04-22T17:19:00Z">
              <w:rPr>
                <w:rFonts w:ascii="Arial" w:hAnsi="Arial" w:cs="Arial"/>
                <w:sz w:val="20"/>
                <w:szCs w:val="20"/>
              </w:rPr>
            </w:rPrChange>
          </w:rPr>
          <w:t>5:</w:t>
        </w:r>
        <w:r w:rsidRPr="00A465CD">
          <w:rPr>
            <w:rFonts w:ascii="Calibri" w:hAnsi="Calibri" w:cs="Arial"/>
            <w:noProof/>
            <w:szCs w:val="20"/>
            <w:rPrChange w:id="1505" w:author="Hong Qin" w:date="2012-04-22T17:19:00Z">
              <w:rPr>
                <w:rFonts w:ascii="Arial" w:hAnsi="Arial" w:cs="Arial"/>
                <w:sz w:val="20"/>
                <w:szCs w:val="20"/>
              </w:rPr>
            </w:rPrChange>
          </w:rPr>
          <w:t xml:space="preserve"> 1261-1272.</w:t>
        </w:r>
      </w:ins>
    </w:p>
    <w:p w:rsidR="00257CB6" w:rsidRPr="00257CB6" w:rsidRDefault="00A465CD" w:rsidP="00257CB6">
      <w:pPr>
        <w:spacing w:after="0" w:line="240" w:lineRule="auto"/>
        <w:ind w:left="720" w:hanging="720"/>
        <w:rPr>
          <w:ins w:id="1506" w:author="Hong Qin" w:date="2012-04-22T17:19:00Z"/>
          <w:rFonts w:ascii="Calibri" w:hAnsi="Calibri" w:cs="Arial"/>
          <w:noProof/>
          <w:szCs w:val="20"/>
          <w:rPrChange w:id="1507" w:author="Hong Qin" w:date="2012-04-22T17:19:00Z">
            <w:rPr>
              <w:ins w:id="1508" w:author="Hong Qin" w:date="2012-04-22T17:19:00Z"/>
              <w:rFonts w:ascii="Arial" w:hAnsi="Arial" w:cs="Arial"/>
              <w:sz w:val="20"/>
              <w:szCs w:val="20"/>
            </w:rPr>
          </w:rPrChange>
        </w:rPr>
      </w:pPr>
      <w:ins w:id="1509" w:author="Hong Qin" w:date="2012-04-22T17:19:00Z">
        <w:r w:rsidRPr="00A465CD">
          <w:rPr>
            <w:rFonts w:ascii="Calibri" w:hAnsi="Calibri" w:cs="Arial"/>
            <w:noProof/>
            <w:szCs w:val="20"/>
            <w:rPrChange w:id="1510" w:author="Hong Qin" w:date="2012-04-22T17:19:00Z">
              <w:rPr>
                <w:rFonts w:ascii="Arial" w:hAnsi="Arial" w:cs="Arial"/>
                <w:sz w:val="20"/>
                <w:szCs w:val="20"/>
              </w:rPr>
            </w:rPrChange>
          </w:rPr>
          <w:t>M</w:t>
        </w:r>
        <w:r w:rsidRPr="00A465CD">
          <w:rPr>
            <w:rFonts w:ascii="Calibri" w:hAnsi="Calibri" w:cs="Arial"/>
            <w:smallCaps/>
            <w:noProof/>
            <w:szCs w:val="20"/>
            <w:rPrChange w:id="1511" w:author="Hong Qin" w:date="2012-04-22T17:19:00Z">
              <w:rPr>
                <w:rFonts w:ascii="Arial" w:hAnsi="Arial" w:cs="Arial"/>
                <w:sz w:val="20"/>
                <w:szCs w:val="20"/>
              </w:rPr>
            </w:rPrChange>
          </w:rPr>
          <w:t>c</w:t>
        </w:r>
        <w:r w:rsidRPr="00A465CD">
          <w:rPr>
            <w:rFonts w:ascii="Calibri" w:hAnsi="Calibri" w:cs="Arial"/>
            <w:noProof/>
            <w:szCs w:val="20"/>
            <w:rPrChange w:id="1512" w:author="Hong Qin" w:date="2012-04-22T17:19:00Z">
              <w:rPr>
                <w:rFonts w:ascii="Arial" w:hAnsi="Arial" w:cs="Arial"/>
                <w:sz w:val="20"/>
                <w:szCs w:val="20"/>
              </w:rPr>
            </w:rPrChange>
          </w:rPr>
          <w:t>M</w:t>
        </w:r>
        <w:r w:rsidRPr="00A465CD">
          <w:rPr>
            <w:rFonts w:ascii="Calibri" w:hAnsi="Calibri" w:cs="Arial"/>
            <w:smallCaps/>
            <w:noProof/>
            <w:szCs w:val="20"/>
            <w:rPrChange w:id="1513" w:author="Hong Qin" w:date="2012-04-22T17:19:00Z">
              <w:rPr>
                <w:rFonts w:ascii="Arial" w:hAnsi="Arial" w:cs="Arial"/>
                <w:sz w:val="20"/>
                <w:szCs w:val="20"/>
              </w:rPr>
            </w:rPrChange>
          </w:rPr>
          <w:t xml:space="preserve">urray, </w:t>
        </w:r>
        <w:r w:rsidRPr="00A465CD">
          <w:rPr>
            <w:rFonts w:ascii="Calibri" w:hAnsi="Calibri" w:cs="Arial"/>
            <w:noProof/>
            <w:szCs w:val="20"/>
            <w:rPrChange w:id="1514" w:author="Hong Qin" w:date="2012-04-22T17:19:00Z">
              <w:rPr>
                <w:rFonts w:ascii="Arial" w:hAnsi="Arial" w:cs="Arial"/>
                <w:sz w:val="20"/>
                <w:szCs w:val="20"/>
              </w:rPr>
            </w:rPrChange>
          </w:rPr>
          <w:t>M</w:t>
        </w:r>
        <w:r w:rsidRPr="00A465CD">
          <w:rPr>
            <w:rFonts w:ascii="Calibri" w:hAnsi="Calibri" w:cs="Arial"/>
            <w:smallCaps/>
            <w:noProof/>
            <w:szCs w:val="20"/>
            <w:rPrChange w:id="1515" w:author="Hong Qin" w:date="2012-04-22T17:19:00Z">
              <w:rPr>
                <w:rFonts w:ascii="Arial" w:hAnsi="Arial" w:cs="Arial"/>
                <w:sz w:val="20"/>
                <w:szCs w:val="20"/>
              </w:rPr>
            </w:rPrChange>
          </w:rPr>
          <w:t xml:space="preserve">. </w:t>
        </w:r>
        <w:r w:rsidRPr="00A465CD">
          <w:rPr>
            <w:rFonts w:ascii="Calibri" w:hAnsi="Calibri" w:cs="Arial"/>
            <w:noProof/>
            <w:szCs w:val="20"/>
            <w:rPrChange w:id="1516" w:author="Hong Qin" w:date="2012-04-22T17:19:00Z">
              <w:rPr>
                <w:rFonts w:ascii="Arial" w:hAnsi="Arial" w:cs="Arial"/>
                <w:sz w:val="20"/>
                <w:szCs w:val="20"/>
              </w:rPr>
            </w:rPrChange>
          </w:rPr>
          <w:t>A</w:t>
        </w:r>
        <w:r w:rsidRPr="00A465CD">
          <w:rPr>
            <w:rFonts w:ascii="Calibri" w:hAnsi="Calibri" w:cs="Arial"/>
            <w:smallCaps/>
            <w:noProof/>
            <w:szCs w:val="20"/>
            <w:rPrChange w:id="1517" w:author="Hong Qin" w:date="2012-04-22T17:19:00Z">
              <w:rPr>
                <w:rFonts w:ascii="Arial" w:hAnsi="Arial" w:cs="Arial"/>
                <w:sz w:val="20"/>
                <w:szCs w:val="20"/>
              </w:rPr>
            </w:rPrChange>
          </w:rPr>
          <w:t>.</w:t>
        </w:r>
        <w:r w:rsidRPr="00A465CD">
          <w:rPr>
            <w:rFonts w:ascii="Calibri" w:hAnsi="Calibri" w:cs="Arial"/>
            <w:noProof/>
            <w:szCs w:val="20"/>
            <w:rPrChange w:id="1518" w:author="Hong Qin" w:date="2012-04-22T17:19:00Z">
              <w:rPr>
                <w:rFonts w:ascii="Arial" w:hAnsi="Arial" w:cs="Arial"/>
                <w:sz w:val="20"/>
                <w:szCs w:val="20"/>
              </w:rPr>
            </w:rPrChange>
          </w:rPr>
          <w:t>, and D</w:t>
        </w:r>
        <w:r w:rsidRPr="00A465CD">
          <w:rPr>
            <w:rFonts w:ascii="Calibri" w:hAnsi="Calibri" w:cs="Arial"/>
            <w:smallCaps/>
            <w:noProof/>
            <w:szCs w:val="20"/>
            <w:rPrChange w:id="1519" w:author="Hong Qin" w:date="2012-04-22T17:19:00Z">
              <w:rPr>
                <w:rFonts w:ascii="Arial" w:hAnsi="Arial" w:cs="Arial"/>
                <w:sz w:val="20"/>
                <w:szCs w:val="20"/>
              </w:rPr>
            </w:rPrChange>
          </w:rPr>
          <w:t xml:space="preserve">. </w:t>
        </w:r>
        <w:r w:rsidRPr="00A465CD">
          <w:rPr>
            <w:rFonts w:ascii="Calibri" w:hAnsi="Calibri" w:cs="Arial"/>
            <w:noProof/>
            <w:szCs w:val="20"/>
            <w:rPrChange w:id="1520" w:author="Hong Qin" w:date="2012-04-22T17:19:00Z">
              <w:rPr>
                <w:rFonts w:ascii="Arial" w:hAnsi="Arial" w:cs="Arial"/>
                <w:sz w:val="20"/>
                <w:szCs w:val="20"/>
              </w:rPr>
            </w:rPrChange>
          </w:rPr>
          <w:t>E</w:t>
        </w:r>
        <w:r w:rsidRPr="00A465CD">
          <w:rPr>
            <w:rFonts w:ascii="Calibri" w:hAnsi="Calibri" w:cs="Arial"/>
            <w:smallCaps/>
            <w:noProof/>
            <w:szCs w:val="20"/>
            <w:rPrChange w:id="1521" w:author="Hong Qin" w:date="2012-04-22T17:19:00Z">
              <w:rPr>
                <w:rFonts w:ascii="Arial" w:hAnsi="Arial" w:cs="Arial"/>
                <w:sz w:val="20"/>
                <w:szCs w:val="20"/>
              </w:rPr>
            </w:rPrChange>
          </w:rPr>
          <w:t xml:space="preserve">. </w:t>
        </w:r>
        <w:r w:rsidRPr="00A465CD">
          <w:rPr>
            <w:rFonts w:ascii="Calibri" w:hAnsi="Calibri" w:cs="Arial"/>
            <w:noProof/>
            <w:szCs w:val="20"/>
            <w:rPrChange w:id="1522" w:author="Hong Qin" w:date="2012-04-22T17:19:00Z">
              <w:rPr>
                <w:rFonts w:ascii="Arial" w:hAnsi="Arial" w:cs="Arial"/>
                <w:sz w:val="20"/>
                <w:szCs w:val="20"/>
              </w:rPr>
            </w:rPrChange>
          </w:rPr>
          <w:t>G</w:t>
        </w:r>
        <w:r w:rsidRPr="00A465CD">
          <w:rPr>
            <w:rFonts w:ascii="Calibri" w:hAnsi="Calibri" w:cs="Arial"/>
            <w:smallCaps/>
            <w:noProof/>
            <w:szCs w:val="20"/>
            <w:rPrChange w:id="1523" w:author="Hong Qin" w:date="2012-04-22T17:19:00Z">
              <w:rPr>
                <w:rFonts w:ascii="Arial" w:hAnsi="Arial" w:cs="Arial"/>
                <w:sz w:val="20"/>
                <w:szCs w:val="20"/>
              </w:rPr>
            </w:rPrChange>
          </w:rPr>
          <w:t>ottschling</w:t>
        </w:r>
        <w:r w:rsidRPr="00A465CD">
          <w:rPr>
            <w:rFonts w:ascii="Calibri" w:hAnsi="Calibri" w:cs="Arial"/>
            <w:noProof/>
            <w:szCs w:val="20"/>
            <w:rPrChange w:id="1524" w:author="Hong Qin" w:date="2012-04-22T17:19:00Z">
              <w:rPr>
                <w:rFonts w:ascii="Arial" w:hAnsi="Arial" w:cs="Arial"/>
                <w:sz w:val="20"/>
                <w:szCs w:val="20"/>
              </w:rPr>
            </w:rPrChange>
          </w:rPr>
          <w:t xml:space="preserve">, 2003 An age-induced switch to a hyper-recombinational state. Science </w:t>
        </w:r>
        <w:r w:rsidRPr="00A465CD">
          <w:rPr>
            <w:rFonts w:ascii="Calibri" w:hAnsi="Calibri" w:cs="Arial"/>
            <w:b/>
            <w:noProof/>
            <w:szCs w:val="20"/>
            <w:rPrChange w:id="1525" w:author="Hong Qin" w:date="2012-04-22T17:19:00Z">
              <w:rPr>
                <w:rFonts w:ascii="Arial" w:hAnsi="Arial" w:cs="Arial"/>
                <w:sz w:val="20"/>
                <w:szCs w:val="20"/>
              </w:rPr>
            </w:rPrChange>
          </w:rPr>
          <w:t>301:</w:t>
        </w:r>
        <w:r w:rsidRPr="00A465CD">
          <w:rPr>
            <w:rFonts w:ascii="Calibri" w:hAnsi="Calibri" w:cs="Arial"/>
            <w:noProof/>
            <w:szCs w:val="20"/>
            <w:rPrChange w:id="1526" w:author="Hong Qin" w:date="2012-04-22T17:19:00Z">
              <w:rPr>
                <w:rFonts w:ascii="Arial" w:hAnsi="Arial" w:cs="Arial"/>
                <w:sz w:val="20"/>
                <w:szCs w:val="20"/>
              </w:rPr>
            </w:rPrChange>
          </w:rPr>
          <w:t xml:space="preserve"> 1908-1911.</w:t>
        </w:r>
      </w:ins>
    </w:p>
    <w:p w:rsidR="00257CB6" w:rsidRPr="00257CB6" w:rsidRDefault="00A465CD" w:rsidP="00257CB6">
      <w:pPr>
        <w:spacing w:after="0" w:line="240" w:lineRule="auto"/>
        <w:ind w:left="720" w:hanging="720"/>
        <w:rPr>
          <w:ins w:id="1527" w:author="Hong Qin" w:date="2012-04-22T17:19:00Z"/>
          <w:rFonts w:ascii="Calibri" w:hAnsi="Calibri" w:cs="Arial"/>
          <w:noProof/>
          <w:szCs w:val="20"/>
          <w:rPrChange w:id="1528" w:author="Hong Qin" w:date="2012-04-22T17:19:00Z">
            <w:rPr>
              <w:ins w:id="1529" w:author="Hong Qin" w:date="2012-04-22T17:19:00Z"/>
              <w:rFonts w:ascii="Arial" w:hAnsi="Arial" w:cs="Arial"/>
              <w:sz w:val="20"/>
              <w:szCs w:val="20"/>
            </w:rPr>
          </w:rPrChange>
        </w:rPr>
      </w:pPr>
      <w:ins w:id="1530" w:author="Hong Qin" w:date="2012-04-22T17:19:00Z">
        <w:r w:rsidRPr="00A465CD">
          <w:rPr>
            <w:rFonts w:ascii="Calibri" w:hAnsi="Calibri" w:cs="Arial"/>
            <w:noProof/>
            <w:szCs w:val="20"/>
            <w:rPrChange w:id="1531" w:author="Hong Qin" w:date="2012-04-22T17:19:00Z">
              <w:rPr>
                <w:rFonts w:ascii="Arial" w:hAnsi="Arial" w:cs="Arial"/>
                <w:sz w:val="20"/>
                <w:szCs w:val="20"/>
              </w:rPr>
            </w:rPrChange>
          </w:rPr>
          <w:t>M</w:t>
        </w:r>
        <w:r w:rsidRPr="00A465CD">
          <w:rPr>
            <w:rFonts w:ascii="Calibri" w:hAnsi="Calibri" w:cs="Arial"/>
            <w:smallCaps/>
            <w:noProof/>
            <w:szCs w:val="20"/>
            <w:rPrChange w:id="1532" w:author="Hong Qin" w:date="2012-04-22T17:19:00Z">
              <w:rPr>
                <w:rFonts w:ascii="Arial" w:hAnsi="Arial" w:cs="Arial"/>
                <w:sz w:val="20"/>
                <w:szCs w:val="20"/>
              </w:rPr>
            </w:rPrChange>
          </w:rPr>
          <w:t>c</w:t>
        </w:r>
        <w:r w:rsidRPr="00A465CD">
          <w:rPr>
            <w:rFonts w:ascii="Calibri" w:hAnsi="Calibri" w:cs="Arial"/>
            <w:noProof/>
            <w:szCs w:val="20"/>
            <w:rPrChange w:id="1533" w:author="Hong Qin" w:date="2012-04-22T17:19:00Z">
              <w:rPr>
                <w:rFonts w:ascii="Arial" w:hAnsi="Arial" w:cs="Arial"/>
                <w:sz w:val="20"/>
                <w:szCs w:val="20"/>
              </w:rPr>
            </w:rPrChange>
          </w:rPr>
          <w:t>M</w:t>
        </w:r>
        <w:r w:rsidRPr="00A465CD">
          <w:rPr>
            <w:rFonts w:ascii="Calibri" w:hAnsi="Calibri" w:cs="Arial"/>
            <w:smallCaps/>
            <w:noProof/>
            <w:szCs w:val="20"/>
            <w:rPrChange w:id="1534" w:author="Hong Qin" w:date="2012-04-22T17:19:00Z">
              <w:rPr>
                <w:rFonts w:ascii="Arial" w:hAnsi="Arial" w:cs="Arial"/>
                <w:sz w:val="20"/>
                <w:szCs w:val="20"/>
              </w:rPr>
            </w:rPrChange>
          </w:rPr>
          <w:t xml:space="preserve">urray, </w:t>
        </w:r>
        <w:r w:rsidRPr="00A465CD">
          <w:rPr>
            <w:rFonts w:ascii="Calibri" w:hAnsi="Calibri" w:cs="Arial"/>
            <w:noProof/>
            <w:szCs w:val="20"/>
            <w:rPrChange w:id="1535" w:author="Hong Qin" w:date="2012-04-22T17:19:00Z">
              <w:rPr>
                <w:rFonts w:ascii="Arial" w:hAnsi="Arial" w:cs="Arial"/>
                <w:sz w:val="20"/>
                <w:szCs w:val="20"/>
              </w:rPr>
            </w:rPrChange>
          </w:rPr>
          <w:t>M</w:t>
        </w:r>
        <w:r w:rsidRPr="00A465CD">
          <w:rPr>
            <w:rFonts w:ascii="Calibri" w:hAnsi="Calibri" w:cs="Arial"/>
            <w:smallCaps/>
            <w:noProof/>
            <w:szCs w:val="20"/>
            <w:rPrChange w:id="1536" w:author="Hong Qin" w:date="2012-04-22T17:19:00Z">
              <w:rPr>
                <w:rFonts w:ascii="Arial" w:hAnsi="Arial" w:cs="Arial"/>
                <w:sz w:val="20"/>
                <w:szCs w:val="20"/>
              </w:rPr>
            </w:rPrChange>
          </w:rPr>
          <w:t xml:space="preserve">. </w:t>
        </w:r>
        <w:r w:rsidRPr="00A465CD">
          <w:rPr>
            <w:rFonts w:ascii="Calibri" w:hAnsi="Calibri" w:cs="Arial"/>
            <w:noProof/>
            <w:szCs w:val="20"/>
            <w:rPrChange w:id="1537" w:author="Hong Qin" w:date="2012-04-22T17:19:00Z">
              <w:rPr>
                <w:rFonts w:ascii="Arial" w:hAnsi="Arial" w:cs="Arial"/>
                <w:sz w:val="20"/>
                <w:szCs w:val="20"/>
              </w:rPr>
            </w:rPrChange>
          </w:rPr>
          <w:t>A</w:t>
        </w:r>
        <w:r w:rsidRPr="00A465CD">
          <w:rPr>
            <w:rFonts w:ascii="Calibri" w:hAnsi="Calibri" w:cs="Arial"/>
            <w:smallCaps/>
            <w:noProof/>
            <w:szCs w:val="20"/>
            <w:rPrChange w:id="1538" w:author="Hong Qin" w:date="2012-04-22T17:19:00Z">
              <w:rPr>
                <w:rFonts w:ascii="Arial" w:hAnsi="Arial" w:cs="Arial"/>
                <w:sz w:val="20"/>
                <w:szCs w:val="20"/>
              </w:rPr>
            </w:rPrChange>
          </w:rPr>
          <w:t>.</w:t>
        </w:r>
        <w:r w:rsidRPr="00A465CD">
          <w:rPr>
            <w:rFonts w:ascii="Calibri" w:hAnsi="Calibri" w:cs="Arial"/>
            <w:noProof/>
            <w:szCs w:val="20"/>
            <w:rPrChange w:id="1539" w:author="Hong Qin" w:date="2012-04-22T17:19:00Z">
              <w:rPr>
                <w:rFonts w:ascii="Arial" w:hAnsi="Arial" w:cs="Arial"/>
                <w:sz w:val="20"/>
                <w:szCs w:val="20"/>
              </w:rPr>
            </w:rPrChange>
          </w:rPr>
          <w:t>, and D</w:t>
        </w:r>
        <w:r w:rsidRPr="00A465CD">
          <w:rPr>
            <w:rFonts w:ascii="Calibri" w:hAnsi="Calibri" w:cs="Arial"/>
            <w:smallCaps/>
            <w:noProof/>
            <w:szCs w:val="20"/>
            <w:rPrChange w:id="1540" w:author="Hong Qin" w:date="2012-04-22T17:19:00Z">
              <w:rPr>
                <w:rFonts w:ascii="Arial" w:hAnsi="Arial" w:cs="Arial"/>
                <w:sz w:val="20"/>
                <w:szCs w:val="20"/>
              </w:rPr>
            </w:rPrChange>
          </w:rPr>
          <w:t xml:space="preserve">. </w:t>
        </w:r>
        <w:r w:rsidRPr="00A465CD">
          <w:rPr>
            <w:rFonts w:ascii="Calibri" w:hAnsi="Calibri" w:cs="Arial"/>
            <w:noProof/>
            <w:szCs w:val="20"/>
            <w:rPrChange w:id="1541" w:author="Hong Qin" w:date="2012-04-22T17:19:00Z">
              <w:rPr>
                <w:rFonts w:ascii="Arial" w:hAnsi="Arial" w:cs="Arial"/>
                <w:sz w:val="20"/>
                <w:szCs w:val="20"/>
              </w:rPr>
            </w:rPrChange>
          </w:rPr>
          <w:t>E</w:t>
        </w:r>
        <w:r w:rsidRPr="00A465CD">
          <w:rPr>
            <w:rFonts w:ascii="Calibri" w:hAnsi="Calibri" w:cs="Arial"/>
            <w:smallCaps/>
            <w:noProof/>
            <w:szCs w:val="20"/>
            <w:rPrChange w:id="1542" w:author="Hong Qin" w:date="2012-04-22T17:19:00Z">
              <w:rPr>
                <w:rFonts w:ascii="Arial" w:hAnsi="Arial" w:cs="Arial"/>
                <w:sz w:val="20"/>
                <w:szCs w:val="20"/>
              </w:rPr>
            </w:rPrChange>
          </w:rPr>
          <w:t xml:space="preserve">. </w:t>
        </w:r>
        <w:r w:rsidRPr="00A465CD">
          <w:rPr>
            <w:rFonts w:ascii="Calibri" w:hAnsi="Calibri" w:cs="Arial"/>
            <w:noProof/>
            <w:szCs w:val="20"/>
            <w:rPrChange w:id="1543" w:author="Hong Qin" w:date="2012-04-22T17:19:00Z">
              <w:rPr>
                <w:rFonts w:ascii="Arial" w:hAnsi="Arial" w:cs="Arial"/>
                <w:sz w:val="20"/>
                <w:szCs w:val="20"/>
              </w:rPr>
            </w:rPrChange>
          </w:rPr>
          <w:t>G</w:t>
        </w:r>
        <w:r w:rsidRPr="00A465CD">
          <w:rPr>
            <w:rFonts w:ascii="Calibri" w:hAnsi="Calibri" w:cs="Arial"/>
            <w:smallCaps/>
            <w:noProof/>
            <w:szCs w:val="20"/>
            <w:rPrChange w:id="1544" w:author="Hong Qin" w:date="2012-04-22T17:19:00Z">
              <w:rPr>
                <w:rFonts w:ascii="Arial" w:hAnsi="Arial" w:cs="Arial"/>
                <w:sz w:val="20"/>
                <w:szCs w:val="20"/>
              </w:rPr>
            </w:rPrChange>
          </w:rPr>
          <w:t>ottschling</w:t>
        </w:r>
        <w:r w:rsidRPr="00A465CD">
          <w:rPr>
            <w:rFonts w:ascii="Calibri" w:hAnsi="Calibri" w:cs="Arial"/>
            <w:noProof/>
            <w:szCs w:val="20"/>
            <w:rPrChange w:id="1545" w:author="Hong Qin" w:date="2012-04-22T17:19:00Z">
              <w:rPr>
                <w:rFonts w:ascii="Arial" w:hAnsi="Arial" w:cs="Arial"/>
                <w:sz w:val="20"/>
                <w:szCs w:val="20"/>
              </w:rPr>
            </w:rPrChange>
          </w:rPr>
          <w:t xml:space="preserve">, 2004 Aging and genetic instability in yeast. Curr Opin Microbiol </w:t>
        </w:r>
        <w:r w:rsidRPr="00A465CD">
          <w:rPr>
            <w:rFonts w:ascii="Calibri" w:hAnsi="Calibri" w:cs="Arial"/>
            <w:b/>
            <w:noProof/>
            <w:szCs w:val="20"/>
            <w:rPrChange w:id="1546" w:author="Hong Qin" w:date="2012-04-22T17:19:00Z">
              <w:rPr>
                <w:rFonts w:ascii="Arial" w:hAnsi="Arial" w:cs="Arial"/>
                <w:sz w:val="20"/>
                <w:szCs w:val="20"/>
              </w:rPr>
            </w:rPrChange>
          </w:rPr>
          <w:t>7:</w:t>
        </w:r>
        <w:r w:rsidRPr="00A465CD">
          <w:rPr>
            <w:rFonts w:ascii="Calibri" w:hAnsi="Calibri" w:cs="Arial"/>
            <w:noProof/>
            <w:szCs w:val="20"/>
            <w:rPrChange w:id="1547" w:author="Hong Qin" w:date="2012-04-22T17:19:00Z">
              <w:rPr>
                <w:rFonts w:ascii="Arial" w:hAnsi="Arial" w:cs="Arial"/>
                <w:sz w:val="20"/>
                <w:szCs w:val="20"/>
              </w:rPr>
            </w:rPrChange>
          </w:rPr>
          <w:t xml:space="preserve"> 673-679.</w:t>
        </w:r>
      </w:ins>
    </w:p>
    <w:p w:rsidR="00257CB6" w:rsidRPr="00257CB6" w:rsidRDefault="00A465CD" w:rsidP="00257CB6">
      <w:pPr>
        <w:spacing w:after="0" w:line="240" w:lineRule="auto"/>
        <w:ind w:left="720" w:hanging="720"/>
        <w:rPr>
          <w:ins w:id="1548" w:author="Hong Qin" w:date="2012-04-22T17:19:00Z"/>
          <w:rFonts w:ascii="Calibri" w:hAnsi="Calibri" w:cs="Arial"/>
          <w:noProof/>
          <w:szCs w:val="20"/>
          <w:rPrChange w:id="1549" w:author="Hong Qin" w:date="2012-04-22T17:19:00Z">
            <w:rPr>
              <w:ins w:id="1550" w:author="Hong Qin" w:date="2012-04-22T17:19:00Z"/>
              <w:rFonts w:ascii="Arial" w:hAnsi="Arial" w:cs="Arial"/>
              <w:sz w:val="20"/>
              <w:szCs w:val="20"/>
            </w:rPr>
          </w:rPrChange>
        </w:rPr>
      </w:pPr>
      <w:ins w:id="1551" w:author="Hong Qin" w:date="2012-04-22T17:19:00Z">
        <w:r w:rsidRPr="00A465CD">
          <w:rPr>
            <w:rFonts w:ascii="Calibri" w:hAnsi="Calibri" w:cs="Arial"/>
            <w:noProof/>
            <w:szCs w:val="20"/>
            <w:rPrChange w:id="1552" w:author="Hong Qin" w:date="2012-04-22T17:19:00Z">
              <w:rPr>
                <w:rFonts w:ascii="Arial" w:hAnsi="Arial" w:cs="Arial"/>
                <w:sz w:val="20"/>
                <w:szCs w:val="20"/>
              </w:rPr>
            </w:rPrChange>
          </w:rPr>
          <w:t>M</w:t>
        </w:r>
        <w:r w:rsidRPr="00A465CD">
          <w:rPr>
            <w:rFonts w:ascii="Calibri" w:hAnsi="Calibri" w:cs="Arial"/>
            <w:smallCaps/>
            <w:noProof/>
            <w:szCs w:val="20"/>
            <w:rPrChange w:id="1553" w:author="Hong Qin" w:date="2012-04-22T17:19:00Z">
              <w:rPr>
                <w:rFonts w:ascii="Arial" w:hAnsi="Arial" w:cs="Arial"/>
                <w:sz w:val="20"/>
                <w:szCs w:val="20"/>
              </w:rPr>
            </w:rPrChange>
          </w:rPr>
          <w:t xml:space="preserve">edvedik, </w:t>
        </w:r>
        <w:r w:rsidRPr="00A465CD">
          <w:rPr>
            <w:rFonts w:ascii="Calibri" w:hAnsi="Calibri" w:cs="Arial"/>
            <w:noProof/>
            <w:szCs w:val="20"/>
            <w:rPrChange w:id="1554" w:author="Hong Qin" w:date="2012-04-22T17:19:00Z">
              <w:rPr>
                <w:rFonts w:ascii="Arial" w:hAnsi="Arial" w:cs="Arial"/>
                <w:sz w:val="20"/>
                <w:szCs w:val="20"/>
              </w:rPr>
            </w:rPrChange>
          </w:rPr>
          <w:t>O</w:t>
        </w:r>
        <w:r w:rsidRPr="00A465CD">
          <w:rPr>
            <w:rFonts w:ascii="Calibri" w:hAnsi="Calibri" w:cs="Arial"/>
            <w:smallCaps/>
            <w:noProof/>
            <w:szCs w:val="20"/>
            <w:rPrChange w:id="1555" w:author="Hong Qin" w:date="2012-04-22T17:19:00Z">
              <w:rPr>
                <w:rFonts w:ascii="Arial" w:hAnsi="Arial" w:cs="Arial"/>
                <w:sz w:val="20"/>
                <w:szCs w:val="20"/>
              </w:rPr>
            </w:rPrChange>
          </w:rPr>
          <w:t>.</w:t>
        </w:r>
        <w:r w:rsidRPr="00A465CD">
          <w:rPr>
            <w:rFonts w:ascii="Calibri" w:hAnsi="Calibri" w:cs="Arial"/>
            <w:noProof/>
            <w:szCs w:val="20"/>
            <w:rPrChange w:id="1556" w:author="Hong Qin" w:date="2012-04-22T17:19:00Z">
              <w:rPr>
                <w:rFonts w:ascii="Arial" w:hAnsi="Arial" w:cs="Arial"/>
                <w:sz w:val="20"/>
                <w:szCs w:val="20"/>
              </w:rPr>
            </w:rPrChange>
          </w:rPr>
          <w:t>, and D</w:t>
        </w:r>
        <w:r w:rsidRPr="00A465CD">
          <w:rPr>
            <w:rFonts w:ascii="Calibri" w:hAnsi="Calibri" w:cs="Arial"/>
            <w:smallCaps/>
            <w:noProof/>
            <w:szCs w:val="20"/>
            <w:rPrChange w:id="1557" w:author="Hong Qin" w:date="2012-04-22T17:19:00Z">
              <w:rPr>
                <w:rFonts w:ascii="Arial" w:hAnsi="Arial" w:cs="Arial"/>
                <w:sz w:val="20"/>
                <w:szCs w:val="20"/>
              </w:rPr>
            </w:rPrChange>
          </w:rPr>
          <w:t xml:space="preserve">. </w:t>
        </w:r>
        <w:r w:rsidRPr="00A465CD">
          <w:rPr>
            <w:rFonts w:ascii="Calibri" w:hAnsi="Calibri" w:cs="Arial"/>
            <w:noProof/>
            <w:szCs w:val="20"/>
            <w:rPrChange w:id="1558" w:author="Hong Qin" w:date="2012-04-22T17:19:00Z">
              <w:rPr>
                <w:rFonts w:ascii="Arial" w:hAnsi="Arial" w:cs="Arial"/>
                <w:sz w:val="20"/>
                <w:szCs w:val="20"/>
              </w:rPr>
            </w:rPrChange>
          </w:rPr>
          <w:t>A</w:t>
        </w:r>
        <w:r w:rsidRPr="00A465CD">
          <w:rPr>
            <w:rFonts w:ascii="Calibri" w:hAnsi="Calibri" w:cs="Arial"/>
            <w:smallCaps/>
            <w:noProof/>
            <w:szCs w:val="20"/>
            <w:rPrChange w:id="1559" w:author="Hong Qin" w:date="2012-04-22T17:19:00Z">
              <w:rPr>
                <w:rFonts w:ascii="Arial" w:hAnsi="Arial" w:cs="Arial"/>
                <w:sz w:val="20"/>
                <w:szCs w:val="20"/>
              </w:rPr>
            </w:rPrChange>
          </w:rPr>
          <w:t xml:space="preserve">. </w:t>
        </w:r>
        <w:r w:rsidRPr="00A465CD">
          <w:rPr>
            <w:rFonts w:ascii="Calibri" w:hAnsi="Calibri" w:cs="Arial"/>
            <w:noProof/>
            <w:szCs w:val="20"/>
            <w:rPrChange w:id="1560" w:author="Hong Qin" w:date="2012-04-22T17:19:00Z">
              <w:rPr>
                <w:rFonts w:ascii="Arial" w:hAnsi="Arial" w:cs="Arial"/>
                <w:sz w:val="20"/>
                <w:szCs w:val="20"/>
              </w:rPr>
            </w:rPrChange>
          </w:rPr>
          <w:t>S</w:t>
        </w:r>
        <w:r w:rsidRPr="00A465CD">
          <w:rPr>
            <w:rFonts w:ascii="Calibri" w:hAnsi="Calibri" w:cs="Arial"/>
            <w:smallCaps/>
            <w:noProof/>
            <w:szCs w:val="20"/>
            <w:rPrChange w:id="1561" w:author="Hong Qin" w:date="2012-04-22T17:19:00Z">
              <w:rPr>
                <w:rFonts w:ascii="Arial" w:hAnsi="Arial" w:cs="Arial"/>
                <w:sz w:val="20"/>
                <w:szCs w:val="20"/>
              </w:rPr>
            </w:rPrChange>
          </w:rPr>
          <w:t>inclair</w:t>
        </w:r>
        <w:r w:rsidRPr="00A465CD">
          <w:rPr>
            <w:rFonts w:ascii="Calibri" w:hAnsi="Calibri" w:cs="Arial"/>
            <w:noProof/>
            <w:szCs w:val="20"/>
            <w:rPrChange w:id="1562" w:author="Hong Qin" w:date="2012-04-22T17:19:00Z">
              <w:rPr>
                <w:rFonts w:ascii="Arial" w:hAnsi="Arial" w:cs="Arial"/>
                <w:sz w:val="20"/>
                <w:szCs w:val="20"/>
              </w:rPr>
            </w:rPrChange>
          </w:rPr>
          <w:t xml:space="preserve">, 2007 Caloric restriction and life span determination of yeast cells. Methods Mol Biol </w:t>
        </w:r>
        <w:r w:rsidRPr="00A465CD">
          <w:rPr>
            <w:rFonts w:ascii="Calibri" w:hAnsi="Calibri" w:cs="Arial"/>
            <w:b/>
            <w:noProof/>
            <w:szCs w:val="20"/>
            <w:rPrChange w:id="1563" w:author="Hong Qin" w:date="2012-04-22T17:19:00Z">
              <w:rPr>
                <w:rFonts w:ascii="Arial" w:hAnsi="Arial" w:cs="Arial"/>
                <w:sz w:val="20"/>
                <w:szCs w:val="20"/>
              </w:rPr>
            </w:rPrChange>
          </w:rPr>
          <w:t>371:</w:t>
        </w:r>
        <w:r w:rsidRPr="00A465CD">
          <w:rPr>
            <w:rFonts w:ascii="Calibri" w:hAnsi="Calibri" w:cs="Arial"/>
            <w:noProof/>
            <w:szCs w:val="20"/>
            <w:rPrChange w:id="1564" w:author="Hong Qin" w:date="2012-04-22T17:19:00Z">
              <w:rPr>
                <w:rFonts w:ascii="Arial" w:hAnsi="Arial" w:cs="Arial"/>
                <w:sz w:val="20"/>
                <w:szCs w:val="20"/>
              </w:rPr>
            </w:rPrChange>
          </w:rPr>
          <w:t xml:space="preserve"> 97-109.</w:t>
        </w:r>
      </w:ins>
    </w:p>
    <w:p w:rsidR="00257CB6" w:rsidRPr="00257CB6" w:rsidRDefault="00A465CD" w:rsidP="00257CB6">
      <w:pPr>
        <w:spacing w:after="0" w:line="240" w:lineRule="auto"/>
        <w:ind w:left="720" w:hanging="720"/>
        <w:rPr>
          <w:ins w:id="1565" w:author="Hong Qin" w:date="2012-04-22T17:19:00Z"/>
          <w:rFonts w:ascii="Calibri" w:hAnsi="Calibri" w:cs="Arial"/>
          <w:noProof/>
          <w:szCs w:val="20"/>
          <w:rPrChange w:id="1566" w:author="Hong Qin" w:date="2012-04-22T17:19:00Z">
            <w:rPr>
              <w:ins w:id="1567" w:author="Hong Qin" w:date="2012-04-22T17:19:00Z"/>
              <w:rFonts w:ascii="Arial" w:hAnsi="Arial" w:cs="Arial"/>
              <w:sz w:val="20"/>
              <w:szCs w:val="20"/>
            </w:rPr>
          </w:rPrChange>
        </w:rPr>
      </w:pPr>
      <w:ins w:id="1568" w:author="Hong Qin" w:date="2012-04-22T17:19:00Z">
        <w:r w:rsidRPr="00A465CD">
          <w:rPr>
            <w:rFonts w:ascii="Calibri" w:hAnsi="Calibri" w:cs="Arial"/>
            <w:noProof/>
            <w:szCs w:val="20"/>
            <w:rPrChange w:id="1569" w:author="Hong Qin" w:date="2012-04-22T17:19:00Z">
              <w:rPr>
                <w:rFonts w:ascii="Arial" w:hAnsi="Arial" w:cs="Arial"/>
                <w:sz w:val="20"/>
                <w:szCs w:val="20"/>
              </w:rPr>
            </w:rPrChange>
          </w:rPr>
          <w:t>Q</w:t>
        </w:r>
        <w:r w:rsidRPr="00A465CD">
          <w:rPr>
            <w:rFonts w:ascii="Calibri" w:hAnsi="Calibri" w:cs="Arial"/>
            <w:smallCaps/>
            <w:noProof/>
            <w:szCs w:val="20"/>
            <w:rPrChange w:id="1570" w:author="Hong Qin" w:date="2012-04-22T17:19:00Z">
              <w:rPr>
                <w:rFonts w:ascii="Arial" w:hAnsi="Arial" w:cs="Arial"/>
                <w:sz w:val="20"/>
                <w:szCs w:val="20"/>
              </w:rPr>
            </w:rPrChange>
          </w:rPr>
          <w:t xml:space="preserve">in, </w:t>
        </w:r>
        <w:r w:rsidRPr="00A465CD">
          <w:rPr>
            <w:rFonts w:ascii="Calibri" w:hAnsi="Calibri" w:cs="Arial"/>
            <w:noProof/>
            <w:szCs w:val="20"/>
            <w:rPrChange w:id="1571" w:author="Hong Qin" w:date="2012-04-22T17:19:00Z">
              <w:rPr>
                <w:rFonts w:ascii="Arial" w:hAnsi="Arial" w:cs="Arial"/>
                <w:sz w:val="20"/>
                <w:szCs w:val="20"/>
              </w:rPr>
            </w:rPrChange>
          </w:rPr>
          <w:t>H</w:t>
        </w:r>
        <w:r w:rsidRPr="00A465CD">
          <w:rPr>
            <w:rFonts w:ascii="Calibri" w:hAnsi="Calibri" w:cs="Arial"/>
            <w:smallCaps/>
            <w:noProof/>
            <w:szCs w:val="20"/>
            <w:rPrChange w:id="1572" w:author="Hong Qin" w:date="2012-04-22T17:19:00Z">
              <w:rPr>
                <w:rFonts w:ascii="Arial" w:hAnsi="Arial" w:cs="Arial"/>
                <w:sz w:val="20"/>
                <w:szCs w:val="20"/>
              </w:rPr>
            </w:rPrChange>
          </w:rPr>
          <w:t>.</w:t>
        </w:r>
        <w:r w:rsidRPr="00A465CD">
          <w:rPr>
            <w:rFonts w:ascii="Calibri" w:hAnsi="Calibri" w:cs="Arial"/>
            <w:noProof/>
            <w:szCs w:val="20"/>
            <w:rPrChange w:id="1573" w:author="Hong Qin" w:date="2012-04-22T17:19:00Z">
              <w:rPr>
                <w:rFonts w:ascii="Arial" w:hAnsi="Arial" w:cs="Arial"/>
                <w:sz w:val="20"/>
                <w:szCs w:val="20"/>
              </w:rPr>
            </w:rPrChange>
          </w:rPr>
          <w:t>, and M</w:t>
        </w:r>
        <w:r w:rsidRPr="00A465CD">
          <w:rPr>
            <w:rFonts w:ascii="Calibri" w:hAnsi="Calibri" w:cs="Arial"/>
            <w:smallCaps/>
            <w:noProof/>
            <w:szCs w:val="20"/>
            <w:rPrChange w:id="1574" w:author="Hong Qin" w:date="2012-04-22T17:19:00Z">
              <w:rPr>
                <w:rFonts w:ascii="Arial" w:hAnsi="Arial" w:cs="Arial"/>
                <w:sz w:val="20"/>
                <w:szCs w:val="20"/>
              </w:rPr>
            </w:rPrChange>
          </w:rPr>
          <w:t xml:space="preserve">. </w:t>
        </w:r>
        <w:r w:rsidRPr="00A465CD">
          <w:rPr>
            <w:rFonts w:ascii="Calibri" w:hAnsi="Calibri" w:cs="Arial"/>
            <w:noProof/>
            <w:szCs w:val="20"/>
            <w:rPrChange w:id="1575" w:author="Hong Qin" w:date="2012-04-22T17:19:00Z">
              <w:rPr>
                <w:rFonts w:ascii="Arial" w:hAnsi="Arial" w:cs="Arial"/>
                <w:sz w:val="20"/>
                <w:szCs w:val="20"/>
              </w:rPr>
            </w:rPrChange>
          </w:rPr>
          <w:t>L</w:t>
        </w:r>
        <w:r w:rsidRPr="00A465CD">
          <w:rPr>
            <w:rFonts w:ascii="Calibri" w:hAnsi="Calibri" w:cs="Arial"/>
            <w:smallCaps/>
            <w:noProof/>
            <w:szCs w:val="20"/>
            <w:rPrChange w:id="1576" w:author="Hong Qin" w:date="2012-04-22T17:19:00Z">
              <w:rPr>
                <w:rFonts w:ascii="Arial" w:hAnsi="Arial" w:cs="Arial"/>
                <w:sz w:val="20"/>
                <w:szCs w:val="20"/>
              </w:rPr>
            </w:rPrChange>
          </w:rPr>
          <w:t>u</w:t>
        </w:r>
        <w:r w:rsidRPr="00A465CD">
          <w:rPr>
            <w:rFonts w:ascii="Calibri" w:hAnsi="Calibri" w:cs="Arial"/>
            <w:noProof/>
            <w:szCs w:val="20"/>
            <w:rPrChange w:id="1577" w:author="Hong Qin" w:date="2012-04-22T17:19:00Z">
              <w:rPr>
                <w:rFonts w:ascii="Arial" w:hAnsi="Arial" w:cs="Arial"/>
                <w:sz w:val="20"/>
                <w:szCs w:val="20"/>
              </w:rPr>
            </w:rPrChange>
          </w:rPr>
          <w:t xml:space="preserve">, 2006 Natural variation in replicative and chronological life spans of Saccharomyces cerevisiae. Exp Gerontol </w:t>
        </w:r>
        <w:r w:rsidRPr="00A465CD">
          <w:rPr>
            <w:rFonts w:ascii="Calibri" w:hAnsi="Calibri" w:cs="Arial"/>
            <w:b/>
            <w:noProof/>
            <w:szCs w:val="20"/>
            <w:rPrChange w:id="1578" w:author="Hong Qin" w:date="2012-04-22T17:19:00Z">
              <w:rPr>
                <w:rFonts w:ascii="Arial" w:hAnsi="Arial" w:cs="Arial"/>
                <w:sz w:val="20"/>
                <w:szCs w:val="20"/>
              </w:rPr>
            </w:rPrChange>
          </w:rPr>
          <w:t>41:</w:t>
        </w:r>
        <w:r w:rsidRPr="00A465CD">
          <w:rPr>
            <w:rFonts w:ascii="Calibri" w:hAnsi="Calibri" w:cs="Arial"/>
            <w:noProof/>
            <w:szCs w:val="20"/>
            <w:rPrChange w:id="1579" w:author="Hong Qin" w:date="2012-04-22T17:19:00Z">
              <w:rPr>
                <w:rFonts w:ascii="Arial" w:hAnsi="Arial" w:cs="Arial"/>
                <w:sz w:val="20"/>
                <w:szCs w:val="20"/>
              </w:rPr>
            </w:rPrChange>
          </w:rPr>
          <w:t xml:space="preserve"> 448-456.</w:t>
        </w:r>
      </w:ins>
    </w:p>
    <w:p w:rsidR="00257CB6" w:rsidRPr="00257CB6" w:rsidRDefault="00A465CD" w:rsidP="00257CB6">
      <w:pPr>
        <w:spacing w:after="0" w:line="240" w:lineRule="auto"/>
        <w:ind w:left="720" w:hanging="720"/>
        <w:rPr>
          <w:ins w:id="1580" w:author="Hong Qin" w:date="2012-04-22T17:19:00Z"/>
          <w:rFonts w:ascii="Calibri" w:hAnsi="Calibri" w:cs="Arial"/>
          <w:noProof/>
          <w:szCs w:val="20"/>
          <w:rPrChange w:id="1581" w:author="Hong Qin" w:date="2012-04-22T17:19:00Z">
            <w:rPr>
              <w:ins w:id="1582" w:author="Hong Qin" w:date="2012-04-22T17:19:00Z"/>
              <w:rFonts w:ascii="Arial" w:hAnsi="Arial" w:cs="Arial"/>
              <w:sz w:val="20"/>
              <w:szCs w:val="20"/>
            </w:rPr>
          </w:rPrChange>
        </w:rPr>
      </w:pPr>
      <w:ins w:id="1583" w:author="Hong Qin" w:date="2012-04-22T17:19:00Z">
        <w:r w:rsidRPr="00A465CD">
          <w:rPr>
            <w:rFonts w:ascii="Calibri" w:hAnsi="Calibri" w:cs="Arial"/>
            <w:noProof/>
            <w:szCs w:val="20"/>
            <w:rPrChange w:id="1584" w:author="Hong Qin" w:date="2012-04-22T17:19:00Z">
              <w:rPr>
                <w:rFonts w:ascii="Arial" w:hAnsi="Arial" w:cs="Arial"/>
                <w:sz w:val="20"/>
                <w:szCs w:val="20"/>
              </w:rPr>
            </w:rPrChange>
          </w:rPr>
          <w:t>Q</w:t>
        </w:r>
        <w:r w:rsidRPr="00A465CD">
          <w:rPr>
            <w:rFonts w:ascii="Calibri" w:hAnsi="Calibri" w:cs="Arial"/>
            <w:smallCaps/>
            <w:noProof/>
            <w:szCs w:val="20"/>
            <w:rPrChange w:id="1585" w:author="Hong Qin" w:date="2012-04-22T17:19:00Z">
              <w:rPr>
                <w:rFonts w:ascii="Arial" w:hAnsi="Arial" w:cs="Arial"/>
                <w:sz w:val="20"/>
                <w:szCs w:val="20"/>
              </w:rPr>
            </w:rPrChange>
          </w:rPr>
          <w:t xml:space="preserve">in, </w:t>
        </w:r>
        <w:r w:rsidRPr="00A465CD">
          <w:rPr>
            <w:rFonts w:ascii="Calibri" w:hAnsi="Calibri" w:cs="Arial"/>
            <w:noProof/>
            <w:szCs w:val="20"/>
            <w:rPrChange w:id="1586" w:author="Hong Qin" w:date="2012-04-22T17:19:00Z">
              <w:rPr>
                <w:rFonts w:ascii="Arial" w:hAnsi="Arial" w:cs="Arial"/>
                <w:sz w:val="20"/>
                <w:szCs w:val="20"/>
              </w:rPr>
            </w:rPrChange>
          </w:rPr>
          <w:t>H</w:t>
        </w:r>
        <w:r w:rsidRPr="00A465CD">
          <w:rPr>
            <w:rFonts w:ascii="Calibri" w:hAnsi="Calibri" w:cs="Arial"/>
            <w:smallCaps/>
            <w:noProof/>
            <w:szCs w:val="20"/>
            <w:rPrChange w:id="1587" w:author="Hong Qin" w:date="2012-04-22T17:19:00Z">
              <w:rPr>
                <w:rFonts w:ascii="Arial" w:hAnsi="Arial" w:cs="Arial"/>
                <w:sz w:val="20"/>
                <w:szCs w:val="20"/>
              </w:rPr>
            </w:rPrChange>
          </w:rPr>
          <w:t>.</w:t>
        </w:r>
        <w:r w:rsidRPr="00A465CD">
          <w:rPr>
            <w:rFonts w:ascii="Calibri" w:hAnsi="Calibri" w:cs="Arial"/>
            <w:noProof/>
            <w:szCs w:val="20"/>
            <w:rPrChange w:id="1588" w:author="Hong Qin" w:date="2012-04-22T17:19:00Z">
              <w:rPr>
                <w:rFonts w:ascii="Arial" w:hAnsi="Arial" w:cs="Arial"/>
                <w:sz w:val="20"/>
                <w:szCs w:val="20"/>
              </w:rPr>
            </w:rPrChange>
          </w:rPr>
          <w:t>, M</w:t>
        </w:r>
        <w:r w:rsidRPr="00A465CD">
          <w:rPr>
            <w:rFonts w:ascii="Calibri" w:hAnsi="Calibri" w:cs="Arial"/>
            <w:smallCaps/>
            <w:noProof/>
            <w:szCs w:val="20"/>
            <w:rPrChange w:id="1589" w:author="Hong Qin" w:date="2012-04-22T17:19:00Z">
              <w:rPr>
                <w:rFonts w:ascii="Arial" w:hAnsi="Arial" w:cs="Arial"/>
                <w:sz w:val="20"/>
                <w:szCs w:val="20"/>
              </w:rPr>
            </w:rPrChange>
          </w:rPr>
          <w:t xml:space="preserve">. </w:t>
        </w:r>
        <w:r w:rsidRPr="00A465CD">
          <w:rPr>
            <w:rFonts w:ascii="Calibri" w:hAnsi="Calibri" w:cs="Arial"/>
            <w:noProof/>
            <w:szCs w:val="20"/>
            <w:rPrChange w:id="1590" w:author="Hong Qin" w:date="2012-04-22T17:19:00Z">
              <w:rPr>
                <w:rFonts w:ascii="Arial" w:hAnsi="Arial" w:cs="Arial"/>
                <w:sz w:val="20"/>
                <w:szCs w:val="20"/>
              </w:rPr>
            </w:rPrChange>
          </w:rPr>
          <w:t>L</w:t>
        </w:r>
        <w:r w:rsidRPr="00A465CD">
          <w:rPr>
            <w:rFonts w:ascii="Calibri" w:hAnsi="Calibri" w:cs="Arial"/>
            <w:smallCaps/>
            <w:noProof/>
            <w:szCs w:val="20"/>
            <w:rPrChange w:id="1591" w:author="Hong Qin" w:date="2012-04-22T17:19:00Z">
              <w:rPr>
                <w:rFonts w:ascii="Arial" w:hAnsi="Arial" w:cs="Arial"/>
                <w:sz w:val="20"/>
                <w:szCs w:val="20"/>
              </w:rPr>
            </w:rPrChange>
          </w:rPr>
          <w:t>u</w:t>
        </w:r>
        <w:r w:rsidRPr="00A465CD">
          <w:rPr>
            <w:rFonts w:ascii="Calibri" w:hAnsi="Calibri" w:cs="Arial"/>
            <w:noProof/>
            <w:szCs w:val="20"/>
            <w:rPrChange w:id="1592" w:author="Hong Qin" w:date="2012-04-22T17:19:00Z">
              <w:rPr>
                <w:rFonts w:ascii="Arial" w:hAnsi="Arial" w:cs="Arial"/>
                <w:sz w:val="20"/>
                <w:szCs w:val="20"/>
              </w:rPr>
            </w:rPrChange>
          </w:rPr>
          <w:t xml:space="preserve"> and D</w:t>
        </w:r>
        <w:r w:rsidRPr="00A465CD">
          <w:rPr>
            <w:rFonts w:ascii="Calibri" w:hAnsi="Calibri" w:cs="Arial"/>
            <w:smallCaps/>
            <w:noProof/>
            <w:szCs w:val="20"/>
            <w:rPrChange w:id="1593" w:author="Hong Qin" w:date="2012-04-22T17:19:00Z">
              <w:rPr>
                <w:rFonts w:ascii="Arial" w:hAnsi="Arial" w:cs="Arial"/>
                <w:sz w:val="20"/>
                <w:szCs w:val="20"/>
              </w:rPr>
            </w:rPrChange>
          </w:rPr>
          <w:t xml:space="preserve">. </w:t>
        </w:r>
        <w:r w:rsidRPr="00A465CD">
          <w:rPr>
            <w:rFonts w:ascii="Calibri" w:hAnsi="Calibri" w:cs="Arial"/>
            <w:noProof/>
            <w:szCs w:val="20"/>
            <w:rPrChange w:id="1594" w:author="Hong Qin" w:date="2012-04-22T17:19:00Z">
              <w:rPr>
                <w:rFonts w:ascii="Arial" w:hAnsi="Arial" w:cs="Arial"/>
                <w:sz w:val="20"/>
                <w:szCs w:val="20"/>
              </w:rPr>
            </w:rPrChange>
          </w:rPr>
          <w:t>S</w:t>
        </w:r>
        <w:r w:rsidRPr="00A465CD">
          <w:rPr>
            <w:rFonts w:ascii="Calibri" w:hAnsi="Calibri" w:cs="Arial"/>
            <w:smallCaps/>
            <w:noProof/>
            <w:szCs w:val="20"/>
            <w:rPrChange w:id="1595" w:author="Hong Qin" w:date="2012-04-22T17:19:00Z">
              <w:rPr>
                <w:rFonts w:ascii="Arial" w:hAnsi="Arial" w:cs="Arial"/>
                <w:sz w:val="20"/>
                <w:szCs w:val="20"/>
              </w:rPr>
            </w:rPrChange>
          </w:rPr>
          <w:t xml:space="preserve">. </w:t>
        </w:r>
        <w:r w:rsidRPr="00A465CD">
          <w:rPr>
            <w:rFonts w:ascii="Calibri" w:hAnsi="Calibri" w:cs="Arial"/>
            <w:noProof/>
            <w:szCs w:val="20"/>
            <w:rPrChange w:id="1596" w:author="Hong Qin" w:date="2012-04-22T17:19:00Z">
              <w:rPr>
                <w:rFonts w:ascii="Arial" w:hAnsi="Arial" w:cs="Arial"/>
                <w:sz w:val="20"/>
                <w:szCs w:val="20"/>
              </w:rPr>
            </w:rPrChange>
          </w:rPr>
          <w:t>G</w:t>
        </w:r>
        <w:r w:rsidRPr="00A465CD">
          <w:rPr>
            <w:rFonts w:ascii="Calibri" w:hAnsi="Calibri" w:cs="Arial"/>
            <w:smallCaps/>
            <w:noProof/>
            <w:szCs w:val="20"/>
            <w:rPrChange w:id="1597" w:author="Hong Qin" w:date="2012-04-22T17:19:00Z">
              <w:rPr>
                <w:rFonts w:ascii="Arial" w:hAnsi="Arial" w:cs="Arial"/>
                <w:sz w:val="20"/>
                <w:szCs w:val="20"/>
              </w:rPr>
            </w:rPrChange>
          </w:rPr>
          <w:t>oldfarb</w:t>
        </w:r>
        <w:r w:rsidRPr="00A465CD">
          <w:rPr>
            <w:rFonts w:ascii="Calibri" w:hAnsi="Calibri" w:cs="Arial"/>
            <w:noProof/>
            <w:szCs w:val="20"/>
            <w:rPrChange w:id="1598" w:author="Hong Qin" w:date="2012-04-22T17:19:00Z">
              <w:rPr>
                <w:rFonts w:ascii="Arial" w:hAnsi="Arial" w:cs="Arial"/>
                <w:sz w:val="20"/>
                <w:szCs w:val="20"/>
              </w:rPr>
            </w:rPrChange>
          </w:rPr>
          <w:t xml:space="preserve">, 2008 Genomic instability is associated with natural life span variation in Saccharomyces cerevisiae. PLoS One </w:t>
        </w:r>
        <w:r w:rsidRPr="00A465CD">
          <w:rPr>
            <w:rFonts w:ascii="Calibri" w:hAnsi="Calibri" w:cs="Arial"/>
            <w:b/>
            <w:noProof/>
            <w:szCs w:val="20"/>
            <w:rPrChange w:id="1599" w:author="Hong Qin" w:date="2012-04-22T17:19:00Z">
              <w:rPr>
                <w:rFonts w:ascii="Arial" w:hAnsi="Arial" w:cs="Arial"/>
                <w:sz w:val="20"/>
                <w:szCs w:val="20"/>
              </w:rPr>
            </w:rPrChange>
          </w:rPr>
          <w:t>3:</w:t>
        </w:r>
        <w:r w:rsidRPr="00A465CD">
          <w:rPr>
            <w:rFonts w:ascii="Calibri" w:hAnsi="Calibri" w:cs="Arial"/>
            <w:noProof/>
            <w:szCs w:val="20"/>
            <w:rPrChange w:id="1600" w:author="Hong Qin" w:date="2012-04-22T17:19:00Z">
              <w:rPr>
                <w:rFonts w:ascii="Arial" w:hAnsi="Arial" w:cs="Arial"/>
                <w:sz w:val="20"/>
                <w:szCs w:val="20"/>
              </w:rPr>
            </w:rPrChange>
          </w:rPr>
          <w:t xml:space="preserve"> e2670.</w:t>
        </w:r>
      </w:ins>
    </w:p>
    <w:p w:rsidR="00257CB6" w:rsidRPr="00257CB6" w:rsidRDefault="00A465CD" w:rsidP="00257CB6">
      <w:pPr>
        <w:spacing w:after="0" w:line="240" w:lineRule="auto"/>
        <w:ind w:left="720" w:hanging="720"/>
        <w:rPr>
          <w:ins w:id="1601" w:author="Hong Qin" w:date="2012-04-22T17:19:00Z"/>
          <w:rFonts w:ascii="Calibri" w:hAnsi="Calibri" w:cs="Arial"/>
          <w:noProof/>
          <w:szCs w:val="20"/>
          <w:rPrChange w:id="1602" w:author="Hong Qin" w:date="2012-04-22T17:19:00Z">
            <w:rPr>
              <w:ins w:id="1603" w:author="Hong Qin" w:date="2012-04-22T17:19:00Z"/>
              <w:rFonts w:ascii="Arial" w:hAnsi="Arial" w:cs="Arial"/>
              <w:sz w:val="20"/>
              <w:szCs w:val="20"/>
            </w:rPr>
          </w:rPrChange>
        </w:rPr>
      </w:pPr>
      <w:ins w:id="1604" w:author="Hong Qin" w:date="2012-04-22T17:19:00Z">
        <w:r w:rsidRPr="00A465CD">
          <w:rPr>
            <w:rFonts w:ascii="Calibri" w:hAnsi="Calibri" w:cs="Arial"/>
            <w:noProof/>
            <w:szCs w:val="20"/>
            <w:rPrChange w:id="1605" w:author="Hong Qin" w:date="2012-04-22T17:19:00Z">
              <w:rPr>
                <w:rFonts w:ascii="Arial" w:hAnsi="Arial" w:cs="Arial"/>
                <w:sz w:val="20"/>
                <w:szCs w:val="20"/>
              </w:rPr>
            </w:rPrChange>
          </w:rPr>
          <w:t>R</w:t>
        </w:r>
        <w:r w:rsidRPr="00A465CD">
          <w:rPr>
            <w:rFonts w:ascii="Calibri" w:hAnsi="Calibri" w:cs="Arial"/>
            <w:smallCaps/>
            <w:noProof/>
            <w:szCs w:val="20"/>
            <w:rPrChange w:id="1606" w:author="Hong Qin" w:date="2012-04-22T17:19:00Z">
              <w:rPr>
                <w:rFonts w:ascii="Arial" w:hAnsi="Arial" w:cs="Arial"/>
                <w:sz w:val="20"/>
                <w:szCs w:val="20"/>
              </w:rPr>
            </w:rPrChange>
          </w:rPr>
          <w:t xml:space="preserve">ahman, </w:t>
        </w:r>
        <w:r w:rsidRPr="00A465CD">
          <w:rPr>
            <w:rFonts w:ascii="Calibri" w:hAnsi="Calibri" w:cs="Arial"/>
            <w:noProof/>
            <w:szCs w:val="20"/>
            <w:rPrChange w:id="1607" w:author="Hong Qin" w:date="2012-04-22T17:19:00Z">
              <w:rPr>
                <w:rFonts w:ascii="Arial" w:hAnsi="Arial" w:cs="Arial"/>
                <w:sz w:val="20"/>
                <w:szCs w:val="20"/>
              </w:rPr>
            </w:rPrChange>
          </w:rPr>
          <w:t>K</w:t>
        </w:r>
        <w:r w:rsidRPr="00A465CD">
          <w:rPr>
            <w:rFonts w:ascii="Calibri" w:hAnsi="Calibri" w:cs="Arial"/>
            <w:smallCaps/>
            <w:noProof/>
            <w:szCs w:val="20"/>
            <w:rPrChange w:id="1608" w:author="Hong Qin" w:date="2012-04-22T17:19:00Z">
              <w:rPr>
                <w:rFonts w:ascii="Arial" w:hAnsi="Arial" w:cs="Arial"/>
                <w:sz w:val="20"/>
                <w:szCs w:val="20"/>
              </w:rPr>
            </w:rPrChange>
          </w:rPr>
          <w:t>.</w:t>
        </w:r>
        <w:r w:rsidRPr="00A465CD">
          <w:rPr>
            <w:rFonts w:ascii="Calibri" w:hAnsi="Calibri" w:cs="Arial"/>
            <w:noProof/>
            <w:szCs w:val="20"/>
            <w:rPrChange w:id="1609" w:author="Hong Qin" w:date="2012-04-22T17:19:00Z">
              <w:rPr>
                <w:rFonts w:ascii="Arial" w:hAnsi="Arial" w:cs="Arial"/>
                <w:sz w:val="20"/>
                <w:szCs w:val="20"/>
              </w:rPr>
            </w:rPrChange>
          </w:rPr>
          <w:t xml:space="preserve">, 2007 Studies on free radicals, antioxidants, and co-factors. Clin Interv Aging </w:t>
        </w:r>
        <w:r w:rsidRPr="00A465CD">
          <w:rPr>
            <w:rFonts w:ascii="Calibri" w:hAnsi="Calibri" w:cs="Arial"/>
            <w:b/>
            <w:noProof/>
            <w:szCs w:val="20"/>
            <w:rPrChange w:id="1610" w:author="Hong Qin" w:date="2012-04-22T17:19:00Z">
              <w:rPr>
                <w:rFonts w:ascii="Arial" w:hAnsi="Arial" w:cs="Arial"/>
                <w:sz w:val="20"/>
                <w:szCs w:val="20"/>
              </w:rPr>
            </w:rPrChange>
          </w:rPr>
          <w:t>2:</w:t>
        </w:r>
        <w:r w:rsidRPr="00A465CD">
          <w:rPr>
            <w:rFonts w:ascii="Calibri" w:hAnsi="Calibri" w:cs="Arial"/>
            <w:noProof/>
            <w:szCs w:val="20"/>
            <w:rPrChange w:id="1611" w:author="Hong Qin" w:date="2012-04-22T17:19:00Z">
              <w:rPr>
                <w:rFonts w:ascii="Arial" w:hAnsi="Arial" w:cs="Arial"/>
                <w:sz w:val="20"/>
                <w:szCs w:val="20"/>
              </w:rPr>
            </w:rPrChange>
          </w:rPr>
          <w:t xml:space="preserve"> 219-236.</w:t>
        </w:r>
      </w:ins>
    </w:p>
    <w:p w:rsidR="00257CB6" w:rsidRPr="00257CB6" w:rsidRDefault="00A465CD" w:rsidP="00257CB6">
      <w:pPr>
        <w:spacing w:after="0" w:line="240" w:lineRule="auto"/>
        <w:ind w:left="720" w:hanging="720"/>
        <w:rPr>
          <w:ins w:id="1612" w:author="Hong Qin" w:date="2012-04-22T17:19:00Z"/>
          <w:rFonts w:ascii="Calibri" w:hAnsi="Calibri" w:cs="Arial"/>
          <w:noProof/>
          <w:szCs w:val="20"/>
          <w:rPrChange w:id="1613" w:author="Hong Qin" w:date="2012-04-22T17:19:00Z">
            <w:rPr>
              <w:ins w:id="1614" w:author="Hong Qin" w:date="2012-04-22T17:19:00Z"/>
              <w:rFonts w:ascii="Arial" w:hAnsi="Arial" w:cs="Arial"/>
              <w:sz w:val="20"/>
              <w:szCs w:val="20"/>
            </w:rPr>
          </w:rPrChange>
        </w:rPr>
      </w:pPr>
      <w:ins w:id="1615" w:author="Hong Qin" w:date="2012-04-22T17:19:00Z">
        <w:r w:rsidRPr="00A465CD">
          <w:rPr>
            <w:rFonts w:ascii="Calibri" w:hAnsi="Calibri" w:cs="Arial"/>
            <w:noProof/>
            <w:szCs w:val="20"/>
            <w:rPrChange w:id="1616" w:author="Hong Qin" w:date="2012-04-22T17:19:00Z">
              <w:rPr>
                <w:rFonts w:ascii="Arial" w:hAnsi="Arial" w:cs="Arial"/>
                <w:sz w:val="20"/>
                <w:szCs w:val="20"/>
              </w:rPr>
            </w:rPrChange>
          </w:rPr>
          <w:t>R</w:t>
        </w:r>
        <w:r w:rsidRPr="00A465CD">
          <w:rPr>
            <w:rFonts w:ascii="Calibri" w:hAnsi="Calibri" w:cs="Arial"/>
            <w:smallCaps/>
            <w:noProof/>
            <w:szCs w:val="20"/>
            <w:rPrChange w:id="1617" w:author="Hong Qin" w:date="2012-04-22T17:19:00Z">
              <w:rPr>
                <w:rFonts w:ascii="Arial" w:hAnsi="Arial" w:cs="Arial"/>
                <w:sz w:val="20"/>
                <w:szCs w:val="20"/>
              </w:rPr>
            </w:rPrChange>
          </w:rPr>
          <w:t xml:space="preserve">istow, </w:t>
        </w:r>
        <w:r w:rsidRPr="00A465CD">
          <w:rPr>
            <w:rFonts w:ascii="Calibri" w:hAnsi="Calibri" w:cs="Arial"/>
            <w:noProof/>
            <w:szCs w:val="20"/>
            <w:rPrChange w:id="1618" w:author="Hong Qin" w:date="2012-04-22T17:19:00Z">
              <w:rPr>
                <w:rFonts w:ascii="Arial" w:hAnsi="Arial" w:cs="Arial"/>
                <w:sz w:val="20"/>
                <w:szCs w:val="20"/>
              </w:rPr>
            </w:rPrChange>
          </w:rPr>
          <w:t>M</w:t>
        </w:r>
        <w:r w:rsidRPr="00A465CD">
          <w:rPr>
            <w:rFonts w:ascii="Calibri" w:hAnsi="Calibri" w:cs="Arial"/>
            <w:smallCaps/>
            <w:noProof/>
            <w:szCs w:val="20"/>
            <w:rPrChange w:id="1619" w:author="Hong Qin" w:date="2012-04-22T17:19:00Z">
              <w:rPr>
                <w:rFonts w:ascii="Arial" w:hAnsi="Arial" w:cs="Arial"/>
                <w:sz w:val="20"/>
                <w:szCs w:val="20"/>
              </w:rPr>
            </w:rPrChange>
          </w:rPr>
          <w:t>.</w:t>
        </w:r>
        <w:r w:rsidRPr="00A465CD">
          <w:rPr>
            <w:rFonts w:ascii="Calibri" w:hAnsi="Calibri" w:cs="Arial"/>
            <w:noProof/>
            <w:szCs w:val="20"/>
            <w:rPrChange w:id="1620" w:author="Hong Qin" w:date="2012-04-22T17:19:00Z">
              <w:rPr>
                <w:rFonts w:ascii="Arial" w:hAnsi="Arial" w:cs="Arial"/>
                <w:sz w:val="20"/>
                <w:szCs w:val="20"/>
              </w:rPr>
            </w:rPrChange>
          </w:rPr>
          <w:t>, and S</w:t>
        </w:r>
        <w:r w:rsidRPr="00A465CD">
          <w:rPr>
            <w:rFonts w:ascii="Calibri" w:hAnsi="Calibri" w:cs="Arial"/>
            <w:smallCaps/>
            <w:noProof/>
            <w:szCs w:val="20"/>
            <w:rPrChange w:id="1621" w:author="Hong Qin" w:date="2012-04-22T17:19:00Z">
              <w:rPr>
                <w:rFonts w:ascii="Arial" w:hAnsi="Arial" w:cs="Arial"/>
                <w:sz w:val="20"/>
                <w:szCs w:val="20"/>
              </w:rPr>
            </w:rPrChange>
          </w:rPr>
          <w:t xml:space="preserve">. </w:t>
        </w:r>
        <w:r w:rsidRPr="00A465CD">
          <w:rPr>
            <w:rFonts w:ascii="Calibri" w:hAnsi="Calibri" w:cs="Arial"/>
            <w:noProof/>
            <w:szCs w:val="20"/>
            <w:rPrChange w:id="1622" w:author="Hong Qin" w:date="2012-04-22T17:19:00Z">
              <w:rPr>
                <w:rFonts w:ascii="Arial" w:hAnsi="Arial" w:cs="Arial"/>
                <w:sz w:val="20"/>
                <w:szCs w:val="20"/>
              </w:rPr>
            </w:rPrChange>
          </w:rPr>
          <w:t>S</w:t>
        </w:r>
        <w:r w:rsidRPr="00A465CD">
          <w:rPr>
            <w:rFonts w:ascii="Calibri" w:hAnsi="Calibri" w:cs="Arial"/>
            <w:smallCaps/>
            <w:noProof/>
            <w:szCs w:val="20"/>
            <w:rPrChange w:id="1623" w:author="Hong Qin" w:date="2012-04-22T17:19:00Z">
              <w:rPr>
                <w:rFonts w:ascii="Arial" w:hAnsi="Arial" w:cs="Arial"/>
                <w:sz w:val="20"/>
                <w:szCs w:val="20"/>
              </w:rPr>
            </w:rPrChange>
          </w:rPr>
          <w:t>chmeisser</w:t>
        </w:r>
        <w:r w:rsidRPr="00A465CD">
          <w:rPr>
            <w:rFonts w:ascii="Calibri" w:hAnsi="Calibri" w:cs="Arial"/>
            <w:noProof/>
            <w:szCs w:val="20"/>
            <w:rPrChange w:id="1624" w:author="Hong Qin" w:date="2012-04-22T17:19:00Z">
              <w:rPr>
                <w:rFonts w:ascii="Arial" w:hAnsi="Arial" w:cs="Arial"/>
                <w:sz w:val="20"/>
                <w:szCs w:val="20"/>
              </w:rPr>
            </w:rPrChange>
          </w:rPr>
          <w:t xml:space="preserve">, 2011 Extending life span by increasing oxidative stress. Free Radic Biol Med </w:t>
        </w:r>
        <w:r w:rsidRPr="00A465CD">
          <w:rPr>
            <w:rFonts w:ascii="Calibri" w:hAnsi="Calibri" w:cs="Arial"/>
            <w:b/>
            <w:noProof/>
            <w:szCs w:val="20"/>
            <w:rPrChange w:id="1625" w:author="Hong Qin" w:date="2012-04-22T17:19:00Z">
              <w:rPr>
                <w:rFonts w:ascii="Arial" w:hAnsi="Arial" w:cs="Arial"/>
                <w:sz w:val="20"/>
                <w:szCs w:val="20"/>
              </w:rPr>
            </w:rPrChange>
          </w:rPr>
          <w:t>51:</w:t>
        </w:r>
        <w:r w:rsidRPr="00A465CD">
          <w:rPr>
            <w:rFonts w:ascii="Calibri" w:hAnsi="Calibri" w:cs="Arial"/>
            <w:noProof/>
            <w:szCs w:val="20"/>
            <w:rPrChange w:id="1626" w:author="Hong Qin" w:date="2012-04-22T17:19:00Z">
              <w:rPr>
                <w:rFonts w:ascii="Arial" w:hAnsi="Arial" w:cs="Arial"/>
                <w:sz w:val="20"/>
                <w:szCs w:val="20"/>
              </w:rPr>
            </w:rPrChange>
          </w:rPr>
          <w:t xml:space="preserve"> 327-336.</w:t>
        </w:r>
      </w:ins>
    </w:p>
    <w:p w:rsidR="00257CB6" w:rsidRPr="00257CB6" w:rsidRDefault="00A465CD" w:rsidP="00257CB6">
      <w:pPr>
        <w:spacing w:after="0" w:line="240" w:lineRule="auto"/>
        <w:ind w:left="720" w:hanging="720"/>
        <w:rPr>
          <w:ins w:id="1627" w:author="Hong Qin" w:date="2012-04-22T17:19:00Z"/>
          <w:rFonts w:ascii="Calibri" w:hAnsi="Calibri" w:cs="Arial"/>
          <w:noProof/>
          <w:szCs w:val="20"/>
          <w:rPrChange w:id="1628" w:author="Hong Qin" w:date="2012-04-22T17:19:00Z">
            <w:rPr>
              <w:ins w:id="1629" w:author="Hong Qin" w:date="2012-04-22T17:19:00Z"/>
              <w:rFonts w:ascii="Arial" w:hAnsi="Arial" w:cs="Arial"/>
              <w:sz w:val="20"/>
              <w:szCs w:val="20"/>
            </w:rPr>
          </w:rPrChange>
        </w:rPr>
      </w:pPr>
      <w:ins w:id="1630" w:author="Hong Qin" w:date="2012-04-22T17:19:00Z">
        <w:r w:rsidRPr="00A465CD">
          <w:rPr>
            <w:rFonts w:ascii="Calibri" w:hAnsi="Calibri" w:cs="Arial"/>
            <w:noProof/>
            <w:szCs w:val="20"/>
            <w:rPrChange w:id="1631" w:author="Hong Qin" w:date="2012-04-22T17:19:00Z">
              <w:rPr>
                <w:rFonts w:ascii="Arial" w:hAnsi="Arial" w:cs="Arial"/>
                <w:sz w:val="20"/>
                <w:szCs w:val="20"/>
              </w:rPr>
            </w:rPrChange>
          </w:rPr>
          <w:t>R</w:t>
        </w:r>
        <w:r w:rsidRPr="00A465CD">
          <w:rPr>
            <w:rFonts w:ascii="Calibri" w:hAnsi="Calibri" w:cs="Arial"/>
            <w:smallCaps/>
            <w:noProof/>
            <w:szCs w:val="20"/>
            <w:rPrChange w:id="1632" w:author="Hong Qin" w:date="2012-04-22T17:19:00Z">
              <w:rPr>
                <w:rFonts w:ascii="Arial" w:hAnsi="Arial" w:cs="Arial"/>
                <w:sz w:val="20"/>
                <w:szCs w:val="20"/>
              </w:rPr>
            </w:rPrChange>
          </w:rPr>
          <w:t xml:space="preserve">uckenstuhl, </w:t>
        </w:r>
        <w:r w:rsidRPr="00A465CD">
          <w:rPr>
            <w:rFonts w:ascii="Calibri" w:hAnsi="Calibri" w:cs="Arial"/>
            <w:noProof/>
            <w:szCs w:val="20"/>
            <w:rPrChange w:id="1633" w:author="Hong Qin" w:date="2012-04-22T17:19:00Z">
              <w:rPr>
                <w:rFonts w:ascii="Arial" w:hAnsi="Arial" w:cs="Arial"/>
                <w:sz w:val="20"/>
                <w:szCs w:val="20"/>
              </w:rPr>
            </w:rPrChange>
          </w:rPr>
          <w:t>C</w:t>
        </w:r>
        <w:r w:rsidRPr="00A465CD">
          <w:rPr>
            <w:rFonts w:ascii="Calibri" w:hAnsi="Calibri" w:cs="Arial"/>
            <w:smallCaps/>
            <w:noProof/>
            <w:szCs w:val="20"/>
            <w:rPrChange w:id="1634" w:author="Hong Qin" w:date="2012-04-22T17:19:00Z">
              <w:rPr>
                <w:rFonts w:ascii="Arial" w:hAnsi="Arial" w:cs="Arial"/>
                <w:sz w:val="20"/>
                <w:szCs w:val="20"/>
              </w:rPr>
            </w:rPrChange>
          </w:rPr>
          <w:t>.</w:t>
        </w:r>
        <w:r w:rsidRPr="00A465CD">
          <w:rPr>
            <w:rFonts w:ascii="Calibri" w:hAnsi="Calibri" w:cs="Arial"/>
            <w:noProof/>
            <w:szCs w:val="20"/>
            <w:rPrChange w:id="1635" w:author="Hong Qin" w:date="2012-04-22T17:19:00Z">
              <w:rPr>
                <w:rFonts w:ascii="Arial" w:hAnsi="Arial" w:cs="Arial"/>
                <w:sz w:val="20"/>
                <w:szCs w:val="20"/>
              </w:rPr>
            </w:rPrChange>
          </w:rPr>
          <w:t>, D</w:t>
        </w:r>
        <w:r w:rsidRPr="00A465CD">
          <w:rPr>
            <w:rFonts w:ascii="Calibri" w:hAnsi="Calibri" w:cs="Arial"/>
            <w:smallCaps/>
            <w:noProof/>
            <w:szCs w:val="20"/>
            <w:rPrChange w:id="1636" w:author="Hong Qin" w:date="2012-04-22T17:19:00Z">
              <w:rPr>
                <w:rFonts w:ascii="Arial" w:hAnsi="Arial" w:cs="Arial"/>
                <w:sz w:val="20"/>
                <w:szCs w:val="20"/>
              </w:rPr>
            </w:rPrChange>
          </w:rPr>
          <w:t xml:space="preserve">. </w:t>
        </w:r>
        <w:r w:rsidRPr="00A465CD">
          <w:rPr>
            <w:rFonts w:ascii="Calibri" w:hAnsi="Calibri" w:cs="Arial"/>
            <w:noProof/>
            <w:szCs w:val="20"/>
            <w:rPrChange w:id="1637" w:author="Hong Qin" w:date="2012-04-22T17:19:00Z">
              <w:rPr>
                <w:rFonts w:ascii="Arial" w:hAnsi="Arial" w:cs="Arial"/>
                <w:sz w:val="20"/>
                <w:szCs w:val="20"/>
              </w:rPr>
            </w:rPrChange>
          </w:rPr>
          <w:t>C</w:t>
        </w:r>
        <w:r w:rsidRPr="00A465CD">
          <w:rPr>
            <w:rFonts w:ascii="Calibri" w:hAnsi="Calibri" w:cs="Arial"/>
            <w:smallCaps/>
            <w:noProof/>
            <w:szCs w:val="20"/>
            <w:rPrChange w:id="1638" w:author="Hong Qin" w:date="2012-04-22T17:19:00Z">
              <w:rPr>
                <w:rFonts w:ascii="Arial" w:hAnsi="Arial" w:cs="Arial"/>
                <w:sz w:val="20"/>
                <w:szCs w:val="20"/>
              </w:rPr>
            </w:rPrChange>
          </w:rPr>
          <w:t>armona-</w:t>
        </w:r>
        <w:r w:rsidRPr="00A465CD">
          <w:rPr>
            <w:rFonts w:ascii="Calibri" w:hAnsi="Calibri" w:cs="Arial"/>
            <w:noProof/>
            <w:szCs w:val="20"/>
            <w:rPrChange w:id="1639" w:author="Hong Qin" w:date="2012-04-22T17:19:00Z">
              <w:rPr>
                <w:rFonts w:ascii="Arial" w:hAnsi="Arial" w:cs="Arial"/>
                <w:sz w:val="20"/>
                <w:szCs w:val="20"/>
              </w:rPr>
            </w:rPrChange>
          </w:rPr>
          <w:t>G</w:t>
        </w:r>
        <w:r w:rsidRPr="00A465CD">
          <w:rPr>
            <w:rFonts w:ascii="Calibri" w:hAnsi="Calibri" w:cs="Arial"/>
            <w:smallCaps/>
            <w:noProof/>
            <w:szCs w:val="20"/>
            <w:rPrChange w:id="1640" w:author="Hong Qin" w:date="2012-04-22T17:19:00Z">
              <w:rPr>
                <w:rFonts w:ascii="Arial" w:hAnsi="Arial" w:cs="Arial"/>
                <w:sz w:val="20"/>
                <w:szCs w:val="20"/>
              </w:rPr>
            </w:rPrChange>
          </w:rPr>
          <w:t>utierrez</w:t>
        </w:r>
        <w:r w:rsidRPr="00A465CD">
          <w:rPr>
            <w:rFonts w:ascii="Calibri" w:hAnsi="Calibri" w:cs="Arial"/>
            <w:noProof/>
            <w:szCs w:val="20"/>
            <w:rPrChange w:id="1641" w:author="Hong Qin" w:date="2012-04-22T17:19:00Z">
              <w:rPr>
                <w:rFonts w:ascii="Arial" w:hAnsi="Arial" w:cs="Arial"/>
                <w:sz w:val="20"/>
                <w:szCs w:val="20"/>
              </w:rPr>
            </w:rPrChange>
          </w:rPr>
          <w:t xml:space="preserve"> and F</w:t>
        </w:r>
        <w:r w:rsidRPr="00A465CD">
          <w:rPr>
            <w:rFonts w:ascii="Calibri" w:hAnsi="Calibri" w:cs="Arial"/>
            <w:smallCaps/>
            <w:noProof/>
            <w:szCs w:val="20"/>
            <w:rPrChange w:id="1642" w:author="Hong Qin" w:date="2012-04-22T17:19:00Z">
              <w:rPr>
                <w:rFonts w:ascii="Arial" w:hAnsi="Arial" w:cs="Arial"/>
                <w:sz w:val="20"/>
                <w:szCs w:val="20"/>
              </w:rPr>
            </w:rPrChange>
          </w:rPr>
          <w:t xml:space="preserve">. </w:t>
        </w:r>
        <w:r w:rsidRPr="00A465CD">
          <w:rPr>
            <w:rFonts w:ascii="Calibri" w:hAnsi="Calibri" w:cs="Arial"/>
            <w:noProof/>
            <w:szCs w:val="20"/>
            <w:rPrChange w:id="1643" w:author="Hong Qin" w:date="2012-04-22T17:19:00Z">
              <w:rPr>
                <w:rFonts w:ascii="Arial" w:hAnsi="Arial" w:cs="Arial"/>
                <w:sz w:val="20"/>
                <w:szCs w:val="20"/>
              </w:rPr>
            </w:rPrChange>
          </w:rPr>
          <w:t>M</w:t>
        </w:r>
        <w:r w:rsidRPr="00A465CD">
          <w:rPr>
            <w:rFonts w:ascii="Calibri" w:hAnsi="Calibri" w:cs="Arial"/>
            <w:smallCaps/>
            <w:noProof/>
            <w:szCs w:val="20"/>
            <w:rPrChange w:id="1644" w:author="Hong Qin" w:date="2012-04-22T17:19:00Z">
              <w:rPr>
                <w:rFonts w:ascii="Arial" w:hAnsi="Arial" w:cs="Arial"/>
                <w:sz w:val="20"/>
                <w:szCs w:val="20"/>
              </w:rPr>
            </w:rPrChange>
          </w:rPr>
          <w:t>adeo</w:t>
        </w:r>
        <w:r w:rsidRPr="00A465CD">
          <w:rPr>
            <w:rFonts w:ascii="Calibri" w:hAnsi="Calibri" w:cs="Arial"/>
            <w:noProof/>
            <w:szCs w:val="20"/>
            <w:rPrChange w:id="1645" w:author="Hong Qin" w:date="2012-04-22T17:19:00Z">
              <w:rPr>
                <w:rFonts w:ascii="Arial" w:hAnsi="Arial" w:cs="Arial"/>
                <w:sz w:val="20"/>
                <w:szCs w:val="20"/>
              </w:rPr>
            </w:rPrChange>
          </w:rPr>
          <w:t xml:space="preserve">, 2010 The sweet taste of death: glucose triggers apoptosis during yeast chronological aging. Aging (Albany NY) </w:t>
        </w:r>
        <w:r w:rsidRPr="00A465CD">
          <w:rPr>
            <w:rFonts w:ascii="Calibri" w:hAnsi="Calibri" w:cs="Arial"/>
            <w:b/>
            <w:noProof/>
            <w:szCs w:val="20"/>
            <w:rPrChange w:id="1646" w:author="Hong Qin" w:date="2012-04-22T17:19:00Z">
              <w:rPr>
                <w:rFonts w:ascii="Arial" w:hAnsi="Arial" w:cs="Arial"/>
                <w:sz w:val="20"/>
                <w:szCs w:val="20"/>
              </w:rPr>
            </w:rPrChange>
          </w:rPr>
          <w:t>2:</w:t>
        </w:r>
        <w:r w:rsidRPr="00A465CD">
          <w:rPr>
            <w:rFonts w:ascii="Calibri" w:hAnsi="Calibri" w:cs="Arial"/>
            <w:noProof/>
            <w:szCs w:val="20"/>
            <w:rPrChange w:id="1647" w:author="Hong Qin" w:date="2012-04-22T17:19:00Z">
              <w:rPr>
                <w:rFonts w:ascii="Arial" w:hAnsi="Arial" w:cs="Arial"/>
                <w:sz w:val="20"/>
                <w:szCs w:val="20"/>
              </w:rPr>
            </w:rPrChange>
          </w:rPr>
          <w:t xml:space="preserve"> 643-649.</w:t>
        </w:r>
      </w:ins>
    </w:p>
    <w:p w:rsidR="00257CB6" w:rsidRPr="00257CB6" w:rsidRDefault="00A465CD" w:rsidP="00257CB6">
      <w:pPr>
        <w:spacing w:after="0" w:line="240" w:lineRule="auto"/>
        <w:ind w:left="720" w:hanging="720"/>
        <w:rPr>
          <w:ins w:id="1648" w:author="Hong Qin" w:date="2012-04-22T17:19:00Z"/>
          <w:rFonts w:ascii="Calibri" w:hAnsi="Calibri" w:cs="Arial"/>
          <w:noProof/>
          <w:szCs w:val="20"/>
          <w:rPrChange w:id="1649" w:author="Hong Qin" w:date="2012-04-22T17:19:00Z">
            <w:rPr>
              <w:ins w:id="1650" w:author="Hong Qin" w:date="2012-04-22T17:19:00Z"/>
              <w:rFonts w:ascii="Arial" w:hAnsi="Arial" w:cs="Arial"/>
              <w:sz w:val="20"/>
              <w:szCs w:val="20"/>
            </w:rPr>
          </w:rPrChange>
        </w:rPr>
      </w:pPr>
      <w:ins w:id="1651" w:author="Hong Qin" w:date="2012-04-22T17:19:00Z">
        <w:r w:rsidRPr="00A465CD">
          <w:rPr>
            <w:rFonts w:ascii="Calibri" w:hAnsi="Calibri" w:cs="Arial"/>
            <w:noProof/>
            <w:szCs w:val="20"/>
            <w:rPrChange w:id="1652" w:author="Hong Qin" w:date="2012-04-22T17:19:00Z">
              <w:rPr>
                <w:rFonts w:ascii="Arial" w:hAnsi="Arial" w:cs="Arial"/>
                <w:sz w:val="20"/>
                <w:szCs w:val="20"/>
              </w:rPr>
            </w:rPrChange>
          </w:rPr>
          <w:t>S</w:t>
        </w:r>
        <w:r w:rsidRPr="00A465CD">
          <w:rPr>
            <w:rFonts w:ascii="Calibri" w:hAnsi="Calibri" w:cs="Arial"/>
            <w:smallCaps/>
            <w:noProof/>
            <w:szCs w:val="20"/>
            <w:rPrChange w:id="1653" w:author="Hong Qin" w:date="2012-04-22T17:19:00Z">
              <w:rPr>
                <w:rFonts w:ascii="Arial" w:hAnsi="Arial" w:cs="Arial"/>
                <w:sz w:val="20"/>
                <w:szCs w:val="20"/>
              </w:rPr>
            </w:rPrChange>
          </w:rPr>
          <w:t xml:space="preserve">tanfel, </w:t>
        </w:r>
        <w:r w:rsidRPr="00A465CD">
          <w:rPr>
            <w:rFonts w:ascii="Calibri" w:hAnsi="Calibri" w:cs="Arial"/>
            <w:noProof/>
            <w:szCs w:val="20"/>
            <w:rPrChange w:id="1654" w:author="Hong Qin" w:date="2012-04-22T17:19:00Z">
              <w:rPr>
                <w:rFonts w:ascii="Arial" w:hAnsi="Arial" w:cs="Arial"/>
                <w:sz w:val="20"/>
                <w:szCs w:val="20"/>
              </w:rPr>
            </w:rPrChange>
          </w:rPr>
          <w:t>M</w:t>
        </w:r>
        <w:r w:rsidRPr="00A465CD">
          <w:rPr>
            <w:rFonts w:ascii="Calibri" w:hAnsi="Calibri" w:cs="Arial"/>
            <w:smallCaps/>
            <w:noProof/>
            <w:szCs w:val="20"/>
            <w:rPrChange w:id="1655" w:author="Hong Qin" w:date="2012-04-22T17:19:00Z">
              <w:rPr>
                <w:rFonts w:ascii="Arial" w:hAnsi="Arial" w:cs="Arial"/>
                <w:sz w:val="20"/>
                <w:szCs w:val="20"/>
              </w:rPr>
            </w:rPrChange>
          </w:rPr>
          <w:t xml:space="preserve">. </w:t>
        </w:r>
        <w:r w:rsidRPr="00A465CD">
          <w:rPr>
            <w:rFonts w:ascii="Calibri" w:hAnsi="Calibri" w:cs="Arial"/>
            <w:noProof/>
            <w:szCs w:val="20"/>
            <w:rPrChange w:id="1656" w:author="Hong Qin" w:date="2012-04-22T17:19:00Z">
              <w:rPr>
                <w:rFonts w:ascii="Arial" w:hAnsi="Arial" w:cs="Arial"/>
                <w:sz w:val="20"/>
                <w:szCs w:val="20"/>
              </w:rPr>
            </w:rPrChange>
          </w:rPr>
          <w:t>N</w:t>
        </w:r>
        <w:r w:rsidRPr="00A465CD">
          <w:rPr>
            <w:rFonts w:ascii="Calibri" w:hAnsi="Calibri" w:cs="Arial"/>
            <w:smallCaps/>
            <w:noProof/>
            <w:szCs w:val="20"/>
            <w:rPrChange w:id="1657" w:author="Hong Qin" w:date="2012-04-22T17:19:00Z">
              <w:rPr>
                <w:rFonts w:ascii="Arial" w:hAnsi="Arial" w:cs="Arial"/>
                <w:sz w:val="20"/>
                <w:szCs w:val="20"/>
              </w:rPr>
            </w:rPrChange>
          </w:rPr>
          <w:t>.</w:t>
        </w:r>
        <w:r w:rsidRPr="00A465CD">
          <w:rPr>
            <w:rFonts w:ascii="Calibri" w:hAnsi="Calibri" w:cs="Arial"/>
            <w:noProof/>
            <w:szCs w:val="20"/>
            <w:rPrChange w:id="1658" w:author="Hong Qin" w:date="2012-04-22T17:19:00Z">
              <w:rPr>
                <w:rFonts w:ascii="Arial" w:hAnsi="Arial" w:cs="Arial"/>
                <w:sz w:val="20"/>
                <w:szCs w:val="20"/>
              </w:rPr>
            </w:rPrChange>
          </w:rPr>
          <w:t>, L</w:t>
        </w:r>
        <w:r w:rsidRPr="00A465CD">
          <w:rPr>
            <w:rFonts w:ascii="Calibri" w:hAnsi="Calibri" w:cs="Arial"/>
            <w:smallCaps/>
            <w:noProof/>
            <w:szCs w:val="20"/>
            <w:rPrChange w:id="1659" w:author="Hong Qin" w:date="2012-04-22T17:19:00Z">
              <w:rPr>
                <w:rFonts w:ascii="Arial" w:hAnsi="Arial" w:cs="Arial"/>
                <w:sz w:val="20"/>
                <w:szCs w:val="20"/>
              </w:rPr>
            </w:rPrChange>
          </w:rPr>
          <w:t xml:space="preserve">. </w:t>
        </w:r>
        <w:r w:rsidRPr="00A465CD">
          <w:rPr>
            <w:rFonts w:ascii="Calibri" w:hAnsi="Calibri" w:cs="Arial"/>
            <w:noProof/>
            <w:szCs w:val="20"/>
            <w:rPrChange w:id="1660" w:author="Hong Qin" w:date="2012-04-22T17:19:00Z">
              <w:rPr>
                <w:rFonts w:ascii="Arial" w:hAnsi="Arial" w:cs="Arial"/>
                <w:sz w:val="20"/>
                <w:szCs w:val="20"/>
              </w:rPr>
            </w:rPrChange>
          </w:rPr>
          <w:t>S</w:t>
        </w:r>
        <w:r w:rsidRPr="00A465CD">
          <w:rPr>
            <w:rFonts w:ascii="Calibri" w:hAnsi="Calibri" w:cs="Arial"/>
            <w:smallCaps/>
            <w:noProof/>
            <w:szCs w:val="20"/>
            <w:rPrChange w:id="1661" w:author="Hong Qin" w:date="2012-04-22T17:19:00Z">
              <w:rPr>
                <w:rFonts w:ascii="Arial" w:hAnsi="Arial" w:cs="Arial"/>
                <w:sz w:val="20"/>
                <w:szCs w:val="20"/>
              </w:rPr>
            </w:rPrChange>
          </w:rPr>
          <w:t xml:space="preserve">. </w:t>
        </w:r>
        <w:r w:rsidRPr="00A465CD">
          <w:rPr>
            <w:rFonts w:ascii="Calibri" w:hAnsi="Calibri" w:cs="Arial"/>
            <w:noProof/>
            <w:szCs w:val="20"/>
            <w:rPrChange w:id="1662" w:author="Hong Qin" w:date="2012-04-22T17:19:00Z">
              <w:rPr>
                <w:rFonts w:ascii="Arial" w:hAnsi="Arial" w:cs="Arial"/>
                <w:sz w:val="20"/>
                <w:szCs w:val="20"/>
              </w:rPr>
            </w:rPrChange>
          </w:rPr>
          <w:t>S</w:t>
        </w:r>
        <w:r w:rsidRPr="00A465CD">
          <w:rPr>
            <w:rFonts w:ascii="Calibri" w:hAnsi="Calibri" w:cs="Arial"/>
            <w:smallCaps/>
            <w:noProof/>
            <w:szCs w:val="20"/>
            <w:rPrChange w:id="1663" w:author="Hong Qin" w:date="2012-04-22T17:19:00Z">
              <w:rPr>
                <w:rFonts w:ascii="Arial" w:hAnsi="Arial" w:cs="Arial"/>
                <w:sz w:val="20"/>
                <w:szCs w:val="20"/>
              </w:rPr>
            </w:rPrChange>
          </w:rPr>
          <w:t>hamieh</w:t>
        </w:r>
        <w:r w:rsidRPr="00A465CD">
          <w:rPr>
            <w:rFonts w:ascii="Calibri" w:hAnsi="Calibri" w:cs="Arial"/>
            <w:noProof/>
            <w:szCs w:val="20"/>
            <w:rPrChange w:id="1664" w:author="Hong Qin" w:date="2012-04-22T17:19:00Z">
              <w:rPr>
                <w:rFonts w:ascii="Arial" w:hAnsi="Arial" w:cs="Arial"/>
                <w:sz w:val="20"/>
                <w:szCs w:val="20"/>
              </w:rPr>
            </w:rPrChange>
          </w:rPr>
          <w:t>, M</w:t>
        </w:r>
        <w:r w:rsidRPr="00A465CD">
          <w:rPr>
            <w:rFonts w:ascii="Calibri" w:hAnsi="Calibri" w:cs="Arial"/>
            <w:smallCaps/>
            <w:noProof/>
            <w:szCs w:val="20"/>
            <w:rPrChange w:id="1665" w:author="Hong Qin" w:date="2012-04-22T17:19:00Z">
              <w:rPr>
                <w:rFonts w:ascii="Arial" w:hAnsi="Arial" w:cs="Arial"/>
                <w:sz w:val="20"/>
                <w:szCs w:val="20"/>
              </w:rPr>
            </w:rPrChange>
          </w:rPr>
          <w:t xml:space="preserve">. </w:t>
        </w:r>
        <w:r w:rsidRPr="00A465CD">
          <w:rPr>
            <w:rFonts w:ascii="Calibri" w:hAnsi="Calibri" w:cs="Arial"/>
            <w:noProof/>
            <w:szCs w:val="20"/>
            <w:rPrChange w:id="1666" w:author="Hong Qin" w:date="2012-04-22T17:19:00Z">
              <w:rPr>
                <w:rFonts w:ascii="Arial" w:hAnsi="Arial" w:cs="Arial"/>
                <w:sz w:val="20"/>
                <w:szCs w:val="20"/>
              </w:rPr>
            </w:rPrChange>
          </w:rPr>
          <w:t>K</w:t>
        </w:r>
        <w:r w:rsidRPr="00A465CD">
          <w:rPr>
            <w:rFonts w:ascii="Calibri" w:hAnsi="Calibri" w:cs="Arial"/>
            <w:smallCaps/>
            <w:noProof/>
            <w:szCs w:val="20"/>
            <w:rPrChange w:id="1667" w:author="Hong Qin" w:date="2012-04-22T17:19:00Z">
              <w:rPr>
                <w:rFonts w:ascii="Arial" w:hAnsi="Arial" w:cs="Arial"/>
                <w:sz w:val="20"/>
                <w:szCs w:val="20"/>
              </w:rPr>
            </w:rPrChange>
          </w:rPr>
          <w:t>aeberlein</w:t>
        </w:r>
        <w:r w:rsidRPr="00A465CD">
          <w:rPr>
            <w:rFonts w:ascii="Calibri" w:hAnsi="Calibri" w:cs="Arial"/>
            <w:noProof/>
            <w:szCs w:val="20"/>
            <w:rPrChange w:id="1668" w:author="Hong Qin" w:date="2012-04-22T17:19:00Z">
              <w:rPr>
                <w:rFonts w:ascii="Arial" w:hAnsi="Arial" w:cs="Arial"/>
                <w:sz w:val="20"/>
                <w:szCs w:val="20"/>
              </w:rPr>
            </w:rPrChange>
          </w:rPr>
          <w:t xml:space="preserve"> and B</w:t>
        </w:r>
        <w:r w:rsidRPr="00A465CD">
          <w:rPr>
            <w:rFonts w:ascii="Calibri" w:hAnsi="Calibri" w:cs="Arial"/>
            <w:smallCaps/>
            <w:noProof/>
            <w:szCs w:val="20"/>
            <w:rPrChange w:id="1669" w:author="Hong Qin" w:date="2012-04-22T17:19:00Z">
              <w:rPr>
                <w:rFonts w:ascii="Arial" w:hAnsi="Arial" w:cs="Arial"/>
                <w:sz w:val="20"/>
                <w:szCs w:val="20"/>
              </w:rPr>
            </w:rPrChange>
          </w:rPr>
          <w:t xml:space="preserve">. </w:t>
        </w:r>
        <w:r w:rsidRPr="00A465CD">
          <w:rPr>
            <w:rFonts w:ascii="Calibri" w:hAnsi="Calibri" w:cs="Arial"/>
            <w:noProof/>
            <w:szCs w:val="20"/>
            <w:rPrChange w:id="1670" w:author="Hong Qin" w:date="2012-04-22T17:19:00Z">
              <w:rPr>
                <w:rFonts w:ascii="Arial" w:hAnsi="Arial" w:cs="Arial"/>
                <w:sz w:val="20"/>
                <w:szCs w:val="20"/>
              </w:rPr>
            </w:rPrChange>
          </w:rPr>
          <w:t>K</w:t>
        </w:r>
        <w:r w:rsidRPr="00A465CD">
          <w:rPr>
            <w:rFonts w:ascii="Calibri" w:hAnsi="Calibri" w:cs="Arial"/>
            <w:smallCaps/>
            <w:noProof/>
            <w:szCs w:val="20"/>
            <w:rPrChange w:id="1671" w:author="Hong Qin" w:date="2012-04-22T17:19:00Z">
              <w:rPr>
                <w:rFonts w:ascii="Arial" w:hAnsi="Arial" w:cs="Arial"/>
                <w:sz w:val="20"/>
                <w:szCs w:val="20"/>
              </w:rPr>
            </w:rPrChange>
          </w:rPr>
          <w:t xml:space="preserve">. </w:t>
        </w:r>
        <w:r w:rsidRPr="00A465CD">
          <w:rPr>
            <w:rFonts w:ascii="Calibri" w:hAnsi="Calibri" w:cs="Arial"/>
            <w:noProof/>
            <w:szCs w:val="20"/>
            <w:rPrChange w:id="1672" w:author="Hong Qin" w:date="2012-04-22T17:19:00Z">
              <w:rPr>
                <w:rFonts w:ascii="Arial" w:hAnsi="Arial" w:cs="Arial"/>
                <w:sz w:val="20"/>
                <w:szCs w:val="20"/>
              </w:rPr>
            </w:rPrChange>
          </w:rPr>
          <w:t>K</w:t>
        </w:r>
        <w:r w:rsidRPr="00A465CD">
          <w:rPr>
            <w:rFonts w:ascii="Calibri" w:hAnsi="Calibri" w:cs="Arial"/>
            <w:smallCaps/>
            <w:noProof/>
            <w:szCs w:val="20"/>
            <w:rPrChange w:id="1673" w:author="Hong Qin" w:date="2012-04-22T17:19:00Z">
              <w:rPr>
                <w:rFonts w:ascii="Arial" w:hAnsi="Arial" w:cs="Arial"/>
                <w:sz w:val="20"/>
                <w:szCs w:val="20"/>
              </w:rPr>
            </w:rPrChange>
          </w:rPr>
          <w:t>ennedy</w:t>
        </w:r>
        <w:r w:rsidRPr="00A465CD">
          <w:rPr>
            <w:rFonts w:ascii="Calibri" w:hAnsi="Calibri" w:cs="Arial"/>
            <w:noProof/>
            <w:szCs w:val="20"/>
            <w:rPrChange w:id="1674" w:author="Hong Qin" w:date="2012-04-22T17:19:00Z">
              <w:rPr>
                <w:rFonts w:ascii="Arial" w:hAnsi="Arial" w:cs="Arial"/>
                <w:sz w:val="20"/>
                <w:szCs w:val="20"/>
              </w:rPr>
            </w:rPrChange>
          </w:rPr>
          <w:t xml:space="preserve">, 2009 The TOR pathway comes of age. Biochim Biophys Acta </w:t>
        </w:r>
        <w:r w:rsidRPr="00A465CD">
          <w:rPr>
            <w:rFonts w:ascii="Calibri" w:hAnsi="Calibri" w:cs="Arial"/>
            <w:b/>
            <w:noProof/>
            <w:szCs w:val="20"/>
            <w:rPrChange w:id="1675" w:author="Hong Qin" w:date="2012-04-22T17:19:00Z">
              <w:rPr>
                <w:rFonts w:ascii="Arial" w:hAnsi="Arial" w:cs="Arial"/>
                <w:sz w:val="20"/>
                <w:szCs w:val="20"/>
              </w:rPr>
            </w:rPrChange>
          </w:rPr>
          <w:t>1790:</w:t>
        </w:r>
        <w:r w:rsidRPr="00A465CD">
          <w:rPr>
            <w:rFonts w:ascii="Calibri" w:hAnsi="Calibri" w:cs="Arial"/>
            <w:noProof/>
            <w:szCs w:val="20"/>
            <w:rPrChange w:id="1676" w:author="Hong Qin" w:date="2012-04-22T17:19:00Z">
              <w:rPr>
                <w:rFonts w:ascii="Arial" w:hAnsi="Arial" w:cs="Arial"/>
                <w:sz w:val="20"/>
                <w:szCs w:val="20"/>
              </w:rPr>
            </w:rPrChange>
          </w:rPr>
          <w:t xml:space="preserve"> 1067-1074.</w:t>
        </w:r>
      </w:ins>
    </w:p>
    <w:p w:rsidR="00257CB6" w:rsidRPr="00257CB6" w:rsidRDefault="00A465CD" w:rsidP="00257CB6">
      <w:pPr>
        <w:spacing w:after="0" w:line="240" w:lineRule="auto"/>
        <w:ind w:left="720" w:hanging="720"/>
        <w:rPr>
          <w:ins w:id="1677" w:author="Hong Qin" w:date="2012-04-22T17:19:00Z"/>
          <w:rFonts w:ascii="Calibri" w:hAnsi="Calibri" w:cs="Arial"/>
          <w:noProof/>
          <w:szCs w:val="20"/>
          <w:rPrChange w:id="1678" w:author="Hong Qin" w:date="2012-04-22T17:19:00Z">
            <w:rPr>
              <w:ins w:id="1679" w:author="Hong Qin" w:date="2012-04-22T17:19:00Z"/>
              <w:rFonts w:ascii="Arial" w:hAnsi="Arial" w:cs="Arial"/>
              <w:sz w:val="20"/>
              <w:szCs w:val="20"/>
            </w:rPr>
          </w:rPrChange>
        </w:rPr>
      </w:pPr>
      <w:ins w:id="1680" w:author="Hong Qin" w:date="2012-04-22T17:19:00Z">
        <w:r w:rsidRPr="00A465CD">
          <w:rPr>
            <w:rFonts w:ascii="Calibri" w:hAnsi="Calibri" w:cs="Arial"/>
            <w:noProof/>
            <w:szCs w:val="20"/>
            <w:rPrChange w:id="1681" w:author="Hong Qin" w:date="2012-04-22T17:19:00Z">
              <w:rPr>
                <w:rFonts w:ascii="Arial" w:hAnsi="Arial" w:cs="Arial"/>
                <w:sz w:val="20"/>
                <w:szCs w:val="20"/>
              </w:rPr>
            </w:rPrChange>
          </w:rPr>
          <w:t>W</w:t>
        </w:r>
        <w:r w:rsidRPr="00A465CD">
          <w:rPr>
            <w:rFonts w:ascii="Calibri" w:hAnsi="Calibri" w:cs="Arial"/>
            <w:smallCaps/>
            <w:noProof/>
            <w:szCs w:val="20"/>
            <w:rPrChange w:id="1682" w:author="Hong Qin" w:date="2012-04-22T17:19:00Z">
              <w:rPr>
                <w:rFonts w:ascii="Arial" w:hAnsi="Arial" w:cs="Arial"/>
                <w:sz w:val="20"/>
                <w:szCs w:val="20"/>
              </w:rPr>
            </w:rPrChange>
          </w:rPr>
          <w:t xml:space="preserve">ei, </w:t>
        </w:r>
        <w:r w:rsidRPr="00A465CD">
          <w:rPr>
            <w:rFonts w:ascii="Calibri" w:hAnsi="Calibri" w:cs="Arial"/>
            <w:noProof/>
            <w:szCs w:val="20"/>
            <w:rPrChange w:id="1683" w:author="Hong Qin" w:date="2012-04-22T17:19:00Z">
              <w:rPr>
                <w:rFonts w:ascii="Arial" w:hAnsi="Arial" w:cs="Arial"/>
                <w:sz w:val="20"/>
                <w:szCs w:val="20"/>
              </w:rPr>
            </w:rPrChange>
          </w:rPr>
          <w:t>M</w:t>
        </w:r>
        <w:r w:rsidRPr="00A465CD">
          <w:rPr>
            <w:rFonts w:ascii="Calibri" w:hAnsi="Calibri" w:cs="Arial"/>
            <w:smallCaps/>
            <w:noProof/>
            <w:szCs w:val="20"/>
            <w:rPrChange w:id="1684" w:author="Hong Qin" w:date="2012-04-22T17:19:00Z">
              <w:rPr>
                <w:rFonts w:ascii="Arial" w:hAnsi="Arial" w:cs="Arial"/>
                <w:sz w:val="20"/>
                <w:szCs w:val="20"/>
              </w:rPr>
            </w:rPrChange>
          </w:rPr>
          <w:t>.</w:t>
        </w:r>
        <w:r w:rsidRPr="00A465CD">
          <w:rPr>
            <w:rFonts w:ascii="Calibri" w:hAnsi="Calibri" w:cs="Arial"/>
            <w:noProof/>
            <w:szCs w:val="20"/>
            <w:rPrChange w:id="1685" w:author="Hong Qin" w:date="2012-04-22T17:19:00Z">
              <w:rPr>
                <w:rFonts w:ascii="Arial" w:hAnsi="Arial" w:cs="Arial"/>
                <w:sz w:val="20"/>
                <w:szCs w:val="20"/>
              </w:rPr>
            </w:rPrChange>
          </w:rPr>
          <w:t>, P</w:t>
        </w:r>
        <w:r w:rsidRPr="00A465CD">
          <w:rPr>
            <w:rFonts w:ascii="Calibri" w:hAnsi="Calibri" w:cs="Arial"/>
            <w:smallCaps/>
            <w:noProof/>
            <w:szCs w:val="20"/>
            <w:rPrChange w:id="1686" w:author="Hong Qin" w:date="2012-04-22T17:19:00Z">
              <w:rPr>
                <w:rFonts w:ascii="Arial" w:hAnsi="Arial" w:cs="Arial"/>
                <w:sz w:val="20"/>
                <w:szCs w:val="20"/>
              </w:rPr>
            </w:rPrChange>
          </w:rPr>
          <w:t xml:space="preserve">. </w:t>
        </w:r>
        <w:r w:rsidRPr="00A465CD">
          <w:rPr>
            <w:rFonts w:ascii="Calibri" w:hAnsi="Calibri" w:cs="Arial"/>
            <w:noProof/>
            <w:szCs w:val="20"/>
            <w:rPrChange w:id="1687" w:author="Hong Qin" w:date="2012-04-22T17:19:00Z">
              <w:rPr>
                <w:rFonts w:ascii="Arial" w:hAnsi="Arial" w:cs="Arial"/>
                <w:sz w:val="20"/>
                <w:szCs w:val="20"/>
              </w:rPr>
            </w:rPrChange>
          </w:rPr>
          <w:t>F</w:t>
        </w:r>
        <w:r w:rsidRPr="00A465CD">
          <w:rPr>
            <w:rFonts w:ascii="Calibri" w:hAnsi="Calibri" w:cs="Arial"/>
            <w:smallCaps/>
            <w:noProof/>
            <w:szCs w:val="20"/>
            <w:rPrChange w:id="1688" w:author="Hong Qin" w:date="2012-04-22T17:19:00Z">
              <w:rPr>
                <w:rFonts w:ascii="Arial" w:hAnsi="Arial" w:cs="Arial"/>
                <w:sz w:val="20"/>
                <w:szCs w:val="20"/>
              </w:rPr>
            </w:rPrChange>
          </w:rPr>
          <w:t>abrizio</w:t>
        </w:r>
        <w:r w:rsidRPr="00A465CD">
          <w:rPr>
            <w:rFonts w:ascii="Calibri" w:hAnsi="Calibri" w:cs="Arial"/>
            <w:noProof/>
            <w:szCs w:val="20"/>
            <w:rPrChange w:id="1689" w:author="Hong Qin" w:date="2012-04-22T17:19:00Z">
              <w:rPr>
                <w:rFonts w:ascii="Arial" w:hAnsi="Arial" w:cs="Arial"/>
                <w:sz w:val="20"/>
                <w:szCs w:val="20"/>
              </w:rPr>
            </w:rPrChange>
          </w:rPr>
          <w:t>, J</w:t>
        </w:r>
        <w:r w:rsidRPr="00A465CD">
          <w:rPr>
            <w:rFonts w:ascii="Calibri" w:hAnsi="Calibri" w:cs="Arial"/>
            <w:smallCaps/>
            <w:noProof/>
            <w:szCs w:val="20"/>
            <w:rPrChange w:id="1690" w:author="Hong Qin" w:date="2012-04-22T17:19:00Z">
              <w:rPr>
                <w:rFonts w:ascii="Arial" w:hAnsi="Arial" w:cs="Arial"/>
                <w:sz w:val="20"/>
                <w:szCs w:val="20"/>
              </w:rPr>
            </w:rPrChange>
          </w:rPr>
          <w:t xml:space="preserve">. </w:t>
        </w:r>
        <w:r w:rsidRPr="00A465CD">
          <w:rPr>
            <w:rFonts w:ascii="Calibri" w:hAnsi="Calibri" w:cs="Arial"/>
            <w:noProof/>
            <w:szCs w:val="20"/>
            <w:rPrChange w:id="1691" w:author="Hong Qin" w:date="2012-04-22T17:19:00Z">
              <w:rPr>
                <w:rFonts w:ascii="Arial" w:hAnsi="Arial" w:cs="Arial"/>
                <w:sz w:val="20"/>
                <w:szCs w:val="20"/>
              </w:rPr>
            </w:rPrChange>
          </w:rPr>
          <w:t>H</w:t>
        </w:r>
        <w:r w:rsidRPr="00A465CD">
          <w:rPr>
            <w:rFonts w:ascii="Calibri" w:hAnsi="Calibri" w:cs="Arial"/>
            <w:smallCaps/>
            <w:noProof/>
            <w:szCs w:val="20"/>
            <w:rPrChange w:id="1692" w:author="Hong Qin" w:date="2012-04-22T17:19:00Z">
              <w:rPr>
                <w:rFonts w:ascii="Arial" w:hAnsi="Arial" w:cs="Arial"/>
                <w:sz w:val="20"/>
                <w:szCs w:val="20"/>
              </w:rPr>
            </w:rPrChange>
          </w:rPr>
          <w:t>u</w:t>
        </w:r>
        <w:r w:rsidRPr="00A465CD">
          <w:rPr>
            <w:rFonts w:ascii="Calibri" w:hAnsi="Calibri" w:cs="Arial"/>
            <w:noProof/>
            <w:szCs w:val="20"/>
            <w:rPrChange w:id="1693" w:author="Hong Qin" w:date="2012-04-22T17:19:00Z">
              <w:rPr>
                <w:rFonts w:ascii="Arial" w:hAnsi="Arial" w:cs="Arial"/>
                <w:sz w:val="20"/>
                <w:szCs w:val="20"/>
              </w:rPr>
            </w:rPrChange>
          </w:rPr>
          <w:t>, H</w:t>
        </w:r>
        <w:r w:rsidRPr="00A465CD">
          <w:rPr>
            <w:rFonts w:ascii="Calibri" w:hAnsi="Calibri" w:cs="Arial"/>
            <w:smallCaps/>
            <w:noProof/>
            <w:szCs w:val="20"/>
            <w:rPrChange w:id="1694" w:author="Hong Qin" w:date="2012-04-22T17:19:00Z">
              <w:rPr>
                <w:rFonts w:ascii="Arial" w:hAnsi="Arial" w:cs="Arial"/>
                <w:sz w:val="20"/>
                <w:szCs w:val="20"/>
              </w:rPr>
            </w:rPrChange>
          </w:rPr>
          <w:t xml:space="preserve">. </w:t>
        </w:r>
        <w:r w:rsidRPr="00A465CD">
          <w:rPr>
            <w:rFonts w:ascii="Calibri" w:hAnsi="Calibri" w:cs="Arial"/>
            <w:noProof/>
            <w:szCs w:val="20"/>
            <w:rPrChange w:id="1695" w:author="Hong Qin" w:date="2012-04-22T17:19:00Z">
              <w:rPr>
                <w:rFonts w:ascii="Arial" w:hAnsi="Arial" w:cs="Arial"/>
                <w:sz w:val="20"/>
                <w:szCs w:val="20"/>
              </w:rPr>
            </w:rPrChange>
          </w:rPr>
          <w:t>G</w:t>
        </w:r>
        <w:r w:rsidRPr="00A465CD">
          <w:rPr>
            <w:rFonts w:ascii="Calibri" w:hAnsi="Calibri" w:cs="Arial"/>
            <w:smallCaps/>
            <w:noProof/>
            <w:szCs w:val="20"/>
            <w:rPrChange w:id="1696" w:author="Hong Qin" w:date="2012-04-22T17:19:00Z">
              <w:rPr>
                <w:rFonts w:ascii="Arial" w:hAnsi="Arial" w:cs="Arial"/>
                <w:sz w:val="20"/>
                <w:szCs w:val="20"/>
              </w:rPr>
            </w:rPrChange>
          </w:rPr>
          <w:t>e</w:t>
        </w:r>
        <w:r w:rsidRPr="00A465CD">
          <w:rPr>
            <w:rFonts w:ascii="Calibri" w:hAnsi="Calibri" w:cs="Arial"/>
            <w:noProof/>
            <w:szCs w:val="20"/>
            <w:rPrChange w:id="1697" w:author="Hong Qin" w:date="2012-04-22T17:19:00Z">
              <w:rPr>
                <w:rFonts w:ascii="Arial" w:hAnsi="Arial" w:cs="Arial"/>
                <w:sz w:val="20"/>
                <w:szCs w:val="20"/>
              </w:rPr>
            </w:rPrChange>
          </w:rPr>
          <w:t>, C</w:t>
        </w:r>
        <w:r w:rsidRPr="00A465CD">
          <w:rPr>
            <w:rFonts w:ascii="Calibri" w:hAnsi="Calibri" w:cs="Arial"/>
            <w:smallCaps/>
            <w:noProof/>
            <w:szCs w:val="20"/>
            <w:rPrChange w:id="1698" w:author="Hong Qin" w:date="2012-04-22T17:19:00Z">
              <w:rPr>
                <w:rFonts w:ascii="Arial" w:hAnsi="Arial" w:cs="Arial"/>
                <w:sz w:val="20"/>
                <w:szCs w:val="20"/>
              </w:rPr>
            </w:rPrChange>
          </w:rPr>
          <w:t xml:space="preserve">. </w:t>
        </w:r>
        <w:r w:rsidRPr="00A465CD">
          <w:rPr>
            <w:rFonts w:ascii="Calibri" w:hAnsi="Calibri" w:cs="Arial"/>
            <w:noProof/>
            <w:szCs w:val="20"/>
            <w:rPrChange w:id="1699" w:author="Hong Qin" w:date="2012-04-22T17:19:00Z">
              <w:rPr>
                <w:rFonts w:ascii="Arial" w:hAnsi="Arial" w:cs="Arial"/>
                <w:sz w:val="20"/>
                <w:szCs w:val="20"/>
              </w:rPr>
            </w:rPrChange>
          </w:rPr>
          <w:t>C</w:t>
        </w:r>
        <w:r w:rsidRPr="00A465CD">
          <w:rPr>
            <w:rFonts w:ascii="Calibri" w:hAnsi="Calibri" w:cs="Arial"/>
            <w:smallCaps/>
            <w:noProof/>
            <w:szCs w:val="20"/>
            <w:rPrChange w:id="1700" w:author="Hong Qin" w:date="2012-04-22T17:19:00Z">
              <w:rPr>
                <w:rFonts w:ascii="Arial" w:hAnsi="Arial" w:cs="Arial"/>
                <w:sz w:val="20"/>
                <w:szCs w:val="20"/>
              </w:rPr>
            </w:rPrChange>
          </w:rPr>
          <w:t>heng</w:t>
        </w:r>
        <w:r w:rsidRPr="00A465CD">
          <w:rPr>
            <w:rFonts w:ascii="Calibri" w:hAnsi="Calibri" w:cs="Arial"/>
            <w:i/>
            <w:noProof/>
            <w:szCs w:val="20"/>
            <w:rPrChange w:id="1701" w:author="Hong Qin" w:date="2012-04-22T17:19:00Z">
              <w:rPr>
                <w:rFonts w:ascii="Arial" w:hAnsi="Arial" w:cs="Arial"/>
                <w:sz w:val="20"/>
                <w:szCs w:val="20"/>
              </w:rPr>
            </w:rPrChange>
          </w:rPr>
          <w:t xml:space="preserve"> et al.</w:t>
        </w:r>
        <w:r w:rsidRPr="00A465CD">
          <w:rPr>
            <w:rFonts w:ascii="Calibri" w:hAnsi="Calibri" w:cs="Arial"/>
            <w:noProof/>
            <w:szCs w:val="20"/>
            <w:rPrChange w:id="1702" w:author="Hong Qin" w:date="2012-04-22T17:19:00Z">
              <w:rPr>
                <w:rFonts w:ascii="Arial" w:hAnsi="Arial" w:cs="Arial"/>
                <w:sz w:val="20"/>
                <w:szCs w:val="20"/>
              </w:rPr>
            </w:rPrChange>
          </w:rPr>
          <w:t xml:space="preserve">, 2008 Life span extension by calorie restriction depends on Rim15 and transcription factors downstream of Ras/PKA, Tor, and Sch9. PLoS Genet </w:t>
        </w:r>
        <w:r w:rsidRPr="00A465CD">
          <w:rPr>
            <w:rFonts w:ascii="Calibri" w:hAnsi="Calibri" w:cs="Arial"/>
            <w:b/>
            <w:noProof/>
            <w:szCs w:val="20"/>
            <w:rPrChange w:id="1703" w:author="Hong Qin" w:date="2012-04-22T17:19:00Z">
              <w:rPr>
                <w:rFonts w:ascii="Arial" w:hAnsi="Arial" w:cs="Arial"/>
                <w:sz w:val="20"/>
                <w:szCs w:val="20"/>
              </w:rPr>
            </w:rPrChange>
          </w:rPr>
          <w:t>4:</w:t>
        </w:r>
        <w:r w:rsidRPr="00A465CD">
          <w:rPr>
            <w:rFonts w:ascii="Calibri" w:hAnsi="Calibri" w:cs="Arial"/>
            <w:noProof/>
            <w:szCs w:val="20"/>
            <w:rPrChange w:id="1704" w:author="Hong Qin" w:date="2012-04-22T17:19:00Z">
              <w:rPr>
                <w:rFonts w:ascii="Arial" w:hAnsi="Arial" w:cs="Arial"/>
                <w:sz w:val="20"/>
                <w:szCs w:val="20"/>
              </w:rPr>
            </w:rPrChange>
          </w:rPr>
          <w:t xml:space="preserve"> e13.</w:t>
        </w:r>
      </w:ins>
    </w:p>
    <w:p w:rsidR="00257CB6" w:rsidRPr="00257CB6" w:rsidRDefault="00A465CD" w:rsidP="00257CB6">
      <w:pPr>
        <w:spacing w:after="0" w:line="240" w:lineRule="auto"/>
        <w:ind w:left="720" w:hanging="720"/>
        <w:rPr>
          <w:ins w:id="1705" w:author="Hong Qin" w:date="2012-04-22T17:19:00Z"/>
          <w:rFonts w:ascii="Calibri" w:hAnsi="Calibri" w:cs="Arial"/>
          <w:noProof/>
          <w:szCs w:val="20"/>
          <w:rPrChange w:id="1706" w:author="Hong Qin" w:date="2012-04-22T17:19:00Z">
            <w:rPr>
              <w:ins w:id="1707" w:author="Hong Qin" w:date="2012-04-22T17:19:00Z"/>
              <w:rFonts w:ascii="Arial" w:hAnsi="Arial" w:cs="Arial"/>
              <w:sz w:val="20"/>
              <w:szCs w:val="20"/>
            </w:rPr>
          </w:rPrChange>
        </w:rPr>
      </w:pPr>
      <w:ins w:id="1708" w:author="Hong Qin" w:date="2012-04-22T17:19:00Z">
        <w:r w:rsidRPr="00A465CD">
          <w:rPr>
            <w:rFonts w:ascii="Calibri" w:hAnsi="Calibri" w:cs="Arial"/>
            <w:noProof/>
            <w:szCs w:val="20"/>
            <w:rPrChange w:id="1709" w:author="Hong Qin" w:date="2012-04-22T17:19:00Z">
              <w:rPr>
                <w:rFonts w:ascii="Arial" w:hAnsi="Arial" w:cs="Arial"/>
                <w:sz w:val="20"/>
                <w:szCs w:val="20"/>
              </w:rPr>
            </w:rPrChange>
          </w:rPr>
          <w:t>W</w:t>
        </w:r>
        <w:r w:rsidRPr="00A465CD">
          <w:rPr>
            <w:rFonts w:ascii="Calibri" w:hAnsi="Calibri" w:cs="Arial"/>
            <w:smallCaps/>
            <w:noProof/>
            <w:szCs w:val="20"/>
            <w:rPrChange w:id="1710" w:author="Hong Qin" w:date="2012-04-22T17:19:00Z">
              <w:rPr>
                <w:rFonts w:ascii="Arial" w:hAnsi="Arial" w:cs="Arial"/>
                <w:sz w:val="20"/>
                <w:szCs w:val="20"/>
              </w:rPr>
            </w:rPrChange>
          </w:rPr>
          <w:t xml:space="preserve">einberger, </w:t>
        </w:r>
        <w:r w:rsidRPr="00A465CD">
          <w:rPr>
            <w:rFonts w:ascii="Calibri" w:hAnsi="Calibri" w:cs="Arial"/>
            <w:noProof/>
            <w:szCs w:val="20"/>
            <w:rPrChange w:id="1711" w:author="Hong Qin" w:date="2012-04-22T17:19:00Z">
              <w:rPr>
                <w:rFonts w:ascii="Arial" w:hAnsi="Arial" w:cs="Arial"/>
                <w:sz w:val="20"/>
                <w:szCs w:val="20"/>
              </w:rPr>
            </w:rPrChange>
          </w:rPr>
          <w:t>M</w:t>
        </w:r>
        <w:r w:rsidRPr="00A465CD">
          <w:rPr>
            <w:rFonts w:ascii="Calibri" w:hAnsi="Calibri" w:cs="Arial"/>
            <w:smallCaps/>
            <w:noProof/>
            <w:szCs w:val="20"/>
            <w:rPrChange w:id="1712" w:author="Hong Qin" w:date="2012-04-22T17:19:00Z">
              <w:rPr>
                <w:rFonts w:ascii="Arial" w:hAnsi="Arial" w:cs="Arial"/>
                <w:sz w:val="20"/>
                <w:szCs w:val="20"/>
              </w:rPr>
            </w:rPrChange>
          </w:rPr>
          <w:t>.</w:t>
        </w:r>
        <w:r w:rsidRPr="00A465CD">
          <w:rPr>
            <w:rFonts w:ascii="Calibri" w:hAnsi="Calibri" w:cs="Arial"/>
            <w:noProof/>
            <w:szCs w:val="20"/>
            <w:rPrChange w:id="1713" w:author="Hong Qin" w:date="2012-04-22T17:19:00Z">
              <w:rPr>
                <w:rFonts w:ascii="Arial" w:hAnsi="Arial" w:cs="Arial"/>
                <w:sz w:val="20"/>
                <w:szCs w:val="20"/>
              </w:rPr>
            </w:rPrChange>
          </w:rPr>
          <w:t>, A</w:t>
        </w:r>
        <w:r w:rsidRPr="00A465CD">
          <w:rPr>
            <w:rFonts w:ascii="Calibri" w:hAnsi="Calibri" w:cs="Arial"/>
            <w:smallCaps/>
            <w:noProof/>
            <w:szCs w:val="20"/>
            <w:rPrChange w:id="1714" w:author="Hong Qin" w:date="2012-04-22T17:19:00Z">
              <w:rPr>
                <w:rFonts w:ascii="Arial" w:hAnsi="Arial" w:cs="Arial"/>
                <w:sz w:val="20"/>
                <w:szCs w:val="20"/>
              </w:rPr>
            </w:rPrChange>
          </w:rPr>
          <w:t xml:space="preserve">. </w:t>
        </w:r>
        <w:r w:rsidRPr="00A465CD">
          <w:rPr>
            <w:rFonts w:ascii="Calibri" w:hAnsi="Calibri" w:cs="Arial"/>
            <w:noProof/>
            <w:szCs w:val="20"/>
            <w:rPrChange w:id="1715" w:author="Hong Qin" w:date="2012-04-22T17:19:00Z">
              <w:rPr>
                <w:rFonts w:ascii="Arial" w:hAnsi="Arial" w:cs="Arial"/>
                <w:sz w:val="20"/>
                <w:szCs w:val="20"/>
              </w:rPr>
            </w:rPrChange>
          </w:rPr>
          <w:t>M</w:t>
        </w:r>
        <w:r w:rsidRPr="00A465CD">
          <w:rPr>
            <w:rFonts w:ascii="Calibri" w:hAnsi="Calibri" w:cs="Arial"/>
            <w:smallCaps/>
            <w:noProof/>
            <w:szCs w:val="20"/>
            <w:rPrChange w:id="1716" w:author="Hong Qin" w:date="2012-04-22T17:19:00Z">
              <w:rPr>
                <w:rFonts w:ascii="Arial" w:hAnsi="Arial" w:cs="Arial"/>
                <w:sz w:val="20"/>
                <w:szCs w:val="20"/>
              </w:rPr>
            </w:rPrChange>
          </w:rPr>
          <w:t>esquita</w:t>
        </w:r>
        <w:r w:rsidRPr="00A465CD">
          <w:rPr>
            <w:rFonts w:ascii="Calibri" w:hAnsi="Calibri" w:cs="Arial"/>
            <w:noProof/>
            <w:szCs w:val="20"/>
            <w:rPrChange w:id="1717" w:author="Hong Qin" w:date="2012-04-22T17:19:00Z">
              <w:rPr>
                <w:rFonts w:ascii="Arial" w:hAnsi="Arial" w:cs="Arial"/>
                <w:sz w:val="20"/>
                <w:szCs w:val="20"/>
              </w:rPr>
            </w:rPrChange>
          </w:rPr>
          <w:t>, T</w:t>
        </w:r>
        <w:r w:rsidRPr="00A465CD">
          <w:rPr>
            <w:rFonts w:ascii="Calibri" w:hAnsi="Calibri" w:cs="Arial"/>
            <w:smallCaps/>
            <w:noProof/>
            <w:szCs w:val="20"/>
            <w:rPrChange w:id="1718" w:author="Hong Qin" w:date="2012-04-22T17:19:00Z">
              <w:rPr>
                <w:rFonts w:ascii="Arial" w:hAnsi="Arial" w:cs="Arial"/>
                <w:sz w:val="20"/>
                <w:szCs w:val="20"/>
              </w:rPr>
            </w:rPrChange>
          </w:rPr>
          <w:t xml:space="preserve">. </w:t>
        </w:r>
        <w:r w:rsidRPr="00A465CD">
          <w:rPr>
            <w:rFonts w:ascii="Calibri" w:hAnsi="Calibri" w:cs="Arial"/>
            <w:noProof/>
            <w:szCs w:val="20"/>
            <w:rPrChange w:id="1719" w:author="Hong Qin" w:date="2012-04-22T17:19:00Z">
              <w:rPr>
                <w:rFonts w:ascii="Arial" w:hAnsi="Arial" w:cs="Arial"/>
                <w:sz w:val="20"/>
                <w:szCs w:val="20"/>
              </w:rPr>
            </w:rPrChange>
          </w:rPr>
          <w:t>C</w:t>
        </w:r>
        <w:r w:rsidRPr="00A465CD">
          <w:rPr>
            <w:rFonts w:ascii="Calibri" w:hAnsi="Calibri" w:cs="Arial"/>
            <w:smallCaps/>
            <w:noProof/>
            <w:szCs w:val="20"/>
            <w:rPrChange w:id="1720" w:author="Hong Qin" w:date="2012-04-22T17:19:00Z">
              <w:rPr>
                <w:rFonts w:ascii="Arial" w:hAnsi="Arial" w:cs="Arial"/>
                <w:sz w:val="20"/>
                <w:szCs w:val="20"/>
              </w:rPr>
            </w:rPrChange>
          </w:rPr>
          <w:t>aroll</w:t>
        </w:r>
        <w:r w:rsidRPr="00A465CD">
          <w:rPr>
            <w:rFonts w:ascii="Calibri" w:hAnsi="Calibri" w:cs="Arial"/>
            <w:noProof/>
            <w:szCs w:val="20"/>
            <w:rPrChange w:id="1721" w:author="Hong Qin" w:date="2012-04-22T17:19:00Z">
              <w:rPr>
                <w:rFonts w:ascii="Arial" w:hAnsi="Arial" w:cs="Arial"/>
                <w:sz w:val="20"/>
                <w:szCs w:val="20"/>
              </w:rPr>
            </w:rPrChange>
          </w:rPr>
          <w:t>, L</w:t>
        </w:r>
        <w:r w:rsidRPr="00A465CD">
          <w:rPr>
            <w:rFonts w:ascii="Calibri" w:hAnsi="Calibri" w:cs="Arial"/>
            <w:smallCaps/>
            <w:noProof/>
            <w:szCs w:val="20"/>
            <w:rPrChange w:id="1722" w:author="Hong Qin" w:date="2012-04-22T17:19:00Z">
              <w:rPr>
                <w:rFonts w:ascii="Arial" w:hAnsi="Arial" w:cs="Arial"/>
                <w:sz w:val="20"/>
                <w:szCs w:val="20"/>
              </w:rPr>
            </w:rPrChange>
          </w:rPr>
          <w:t xml:space="preserve">. </w:t>
        </w:r>
        <w:r w:rsidRPr="00A465CD">
          <w:rPr>
            <w:rFonts w:ascii="Calibri" w:hAnsi="Calibri" w:cs="Arial"/>
            <w:noProof/>
            <w:szCs w:val="20"/>
            <w:rPrChange w:id="1723" w:author="Hong Qin" w:date="2012-04-22T17:19:00Z">
              <w:rPr>
                <w:rFonts w:ascii="Arial" w:hAnsi="Arial" w:cs="Arial"/>
                <w:sz w:val="20"/>
                <w:szCs w:val="20"/>
              </w:rPr>
            </w:rPrChange>
          </w:rPr>
          <w:t>M</w:t>
        </w:r>
        <w:r w:rsidRPr="00A465CD">
          <w:rPr>
            <w:rFonts w:ascii="Calibri" w:hAnsi="Calibri" w:cs="Arial"/>
            <w:smallCaps/>
            <w:noProof/>
            <w:szCs w:val="20"/>
            <w:rPrChange w:id="1724" w:author="Hong Qin" w:date="2012-04-22T17:19:00Z">
              <w:rPr>
                <w:rFonts w:ascii="Arial" w:hAnsi="Arial" w:cs="Arial"/>
                <w:sz w:val="20"/>
                <w:szCs w:val="20"/>
              </w:rPr>
            </w:rPrChange>
          </w:rPr>
          <w:t>arks</w:t>
        </w:r>
        <w:r w:rsidRPr="00A465CD">
          <w:rPr>
            <w:rFonts w:ascii="Calibri" w:hAnsi="Calibri" w:cs="Arial"/>
            <w:noProof/>
            <w:szCs w:val="20"/>
            <w:rPrChange w:id="1725" w:author="Hong Qin" w:date="2012-04-22T17:19:00Z">
              <w:rPr>
                <w:rFonts w:ascii="Arial" w:hAnsi="Arial" w:cs="Arial"/>
                <w:sz w:val="20"/>
                <w:szCs w:val="20"/>
              </w:rPr>
            </w:rPrChange>
          </w:rPr>
          <w:t>, H</w:t>
        </w:r>
        <w:r w:rsidRPr="00A465CD">
          <w:rPr>
            <w:rFonts w:ascii="Calibri" w:hAnsi="Calibri" w:cs="Arial"/>
            <w:smallCaps/>
            <w:noProof/>
            <w:szCs w:val="20"/>
            <w:rPrChange w:id="1726" w:author="Hong Qin" w:date="2012-04-22T17:19:00Z">
              <w:rPr>
                <w:rFonts w:ascii="Arial" w:hAnsi="Arial" w:cs="Arial"/>
                <w:sz w:val="20"/>
                <w:szCs w:val="20"/>
              </w:rPr>
            </w:rPrChange>
          </w:rPr>
          <w:t xml:space="preserve">. </w:t>
        </w:r>
        <w:r w:rsidRPr="00A465CD">
          <w:rPr>
            <w:rFonts w:ascii="Calibri" w:hAnsi="Calibri" w:cs="Arial"/>
            <w:noProof/>
            <w:szCs w:val="20"/>
            <w:rPrChange w:id="1727" w:author="Hong Qin" w:date="2012-04-22T17:19:00Z">
              <w:rPr>
                <w:rFonts w:ascii="Arial" w:hAnsi="Arial" w:cs="Arial"/>
                <w:sz w:val="20"/>
                <w:szCs w:val="20"/>
              </w:rPr>
            </w:rPrChange>
          </w:rPr>
          <w:t>Y</w:t>
        </w:r>
        <w:r w:rsidRPr="00A465CD">
          <w:rPr>
            <w:rFonts w:ascii="Calibri" w:hAnsi="Calibri" w:cs="Arial"/>
            <w:smallCaps/>
            <w:noProof/>
            <w:szCs w:val="20"/>
            <w:rPrChange w:id="1728" w:author="Hong Qin" w:date="2012-04-22T17:19:00Z">
              <w:rPr>
                <w:rFonts w:ascii="Arial" w:hAnsi="Arial" w:cs="Arial"/>
                <w:sz w:val="20"/>
                <w:szCs w:val="20"/>
              </w:rPr>
            </w:rPrChange>
          </w:rPr>
          <w:t>ang</w:t>
        </w:r>
        <w:r w:rsidRPr="00A465CD">
          <w:rPr>
            <w:rFonts w:ascii="Calibri" w:hAnsi="Calibri" w:cs="Arial"/>
            <w:i/>
            <w:noProof/>
            <w:szCs w:val="20"/>
            <w:rPrChange w:id="1729" w:author="Hong Qin" w:date="2012-04-22T17:19:00Z">
              <w:rPr>
                <w:rFonts w:ascii="Arial" w:hAnsi="Arial" w:cs="Arial"/>
                <w:sz w:val="20"/>
                <w:szCs w:val="20"/>
              </w:rPr>
            </w:rPrChange>
          </w:rPr>
          <w:t xml:space="preserve"> et al.</w:t>
        </w:r>
        <w:r w:rsidRPr="00A465CD">
          <w:rPr>
            <w:rFonts w:ascii="Calibri" w:hAnsi="Calibri" w:cs="Arial"/>
            <w:noProof/>
            <w:szCs w:val="20"/>
            <w:rPrChange w:id="1730" w:author="Hong Qin" w:date="2012-04-22T17:19:00Z">
              <w:rPr>
                <w:rFonts w:ascii="Arial" w:hAnsi="Arial" w:cs="Arial"/>
                <w:sz w:val="20"/>
                <w:szCs w:val="20"/>
              </w:rPr>
            </w:rPrChange>
          </w:rPr>
          <w:t xml:space="preserve">, 2010 Growth signaling promotes chronological aging in budding yeast by inducing superoxide anions that inhibit quiescence. Aging (Albany NY) </w:t>
        </w:r>
        <w:r w:rsidRPr="00A465CD">
          <w:rPr>
            <w:rFonts w:ascii="Calibri" w:hAnsi="Calibri" w:cs="Arial"/>
            <w:b/>
            <w:noProof/>
            <w:szCs w:val="20"/>
            <w:rPrChange w:id="1731" w:author="Hong Qin" w:date="2012-04-22T17:19:00Z">
              <w:rPr>
                <w:rFonts w:ascii="Arial" w:hAnsi="Arial" w:cs="Arial"/>
                <w:sz w:val="20"/>
                <w:szCs w:val="20"/>
              </w:rPr>
            </w:rPrChange>
          </w:rPr>
          <w:t>2:</w:t>
        </w:r>
        <w:r w:rsidRPr="00A465CD">
          <w:rPr>
            <w:rFonts w:ascii="Calibri" w:hAnsi="Calibri" w:cs="Arial"/>
            <w:noProof/>
            <w:szCs w:val="20"/>
            <w:rPrChange w:id="1732" w:author="Hong Qin" w:date="2012-04-22T17:19:00Z">
              <w:rPr>
                <w:rFonts w:ascii="Arial" w:hAnsi="Arial" w:cs="Arial"/>
                <w:sz w:val="20"/>
                <w:szCs w:val="20"/>
              </w:rPr>
            </w:rPrChange>
          </w:rPr>
          <w:t xml:space="preserve"> 709-726.</w:t>
        </w:r>
      </w:ins>
    </w:p>
    <w:p w:rsidR="00257CB6" w:rsidRPr="00257CB6" w:rsidRDefault="00A465CD" w:rsidP="00257CB6">
      <w:pPr>
        <w:spacing w:after="0" w:line="240" w:lineRule="auto"/>
        <w:ind w:left="720" w:hanging="720"/>
        <w:rPr>
          <w:ins w:id="1733" w:author="Hong Qin" w:date="2012-04-22T17:19:00Z"/>
          <w:rFonts w:ascii="Calibri" w:hAnsi="Calibri" w:cs="Arial"/>
          <w:noProof/>
          <w:szCs w:val="20"/>
          <w:rPrChange w:id="1734" w:author="Hong Qin" w:date="2012-04-22T17:19:00Z">
            <w:rPr>
              <w:ins w:id="1735" w:author="Hong Qin" w:date="2012-04-22T17:19:00Z"/>
              <w:rFonts w:ascii="Arial" w:hAnsi="Arial" w:cs="Arial"/>
              <w:sz w:val="20"/>
              <w:szCs w:val="20"/>
            </w:rPr>
          </w:rPrChange>
        </w:rPr>
      </w:pPr>
      <w:ins w:id="1736" w:author="Hong Qin" w:date="2012-04-22T17:19:00Z">
        <w:r w:rsidRPr="00A465CD">
          <w:rPr>
            <w:rFonts w:ascii="Calibri" w:hAnsi="Calibri" w:cs="Arial"/>
            <w:noProof/>
            <w:szCs w:val="20"/>
            <w:rPrChange w:id="1737" w:author="Hong Qin" w:date="2012-04-22T17:19:00Z">
              <w:rPr>
                <w:rFonts w:ascii="Arial" w:hAnsi="Arial" w:cs="Arial"/>
                <w:sz w:val="20"/>
                <w:szCs w:val="20"/>
              </w:rPr>
            </w:rPrChange>
          </w:rPr>
          <w:t>W</w:t>
        </w:r>
        <w:r w:rsidRPr="00A465CD">
          <w:rPr>
            <w:rFonts w:ascii="Calibri" w:hAnsi="Calibri" w:cs="Arial"/>
            <w:smallCaps/>
            <w:noProof/>
            <w:szCs w:val="20"/>
            <w:rPrChange w:id="1738" w:author="Hong Qin" w:date="2012-04-22T17:19:00Z">
              <w:rPr>
                <w:rFonts w:ascii="Arial" w:hAnsi="Arial" w:cs="Arial"/>
                <w:sz w:val="20"/>
                <w:szCs w:val="20"/>
              </w:rPr>
            </w:rPrChange>
          </w:rPr>
          <w:t xml:space="preserve">illcox, </w:t>
        </w:r>
        <w:r w:rsidRPr="00A465CD">
          <w:rPr>
            <w:rFonts w:ascii="Calibri" w:hAnsi="Calibri" w:cs="Arial"/>
            <w:noProof/>
            <w:szCs w:val="20"/>
            <w:rPrChange w:id="1739" w:author="Hong Qin" w:date="2012-04-22T17:19:00Z">
              <w:rPr>
                <w:rFonts w:ascii="Arial" w:hAnsi="Arial" w:cs="Arial"/>
                <w:sz w:val="20"/>
                <w:szCs w:val="20"/>
              </w:rPr>
            </w:rPrChange>
          </w:rPr>
          <w:t>B</w:t>
        </w:r>
        <w:r w:rsidRPr="00A465CD">
          <w:rPr>
            <w:rFonts w:ascii="Calibri" w:hAnsi="Calibri" w:cs="Arial"/>
            <w:smallCaps/>
            <w:noProof/>
            <w:szCs w:val="20"/>
            <w:rPrChange w:id="1740" w:author="Hong Qin" w:date="2012-04-22T17:19:00Z">
              <w:rPr>
                <w:rFonts w:ascii="Arial" w:hAnsi="Arial" w:cs="Arial"/>
                <w:sz w:val="20"/>
                <w:szCs w:val="20"/>
              </w:rPr>
            </w:rPrChange>
          </w:rPr>
          <w:t xml:space="preserve">. </w:t>
        </w:r>
        <w:r w:rsidRPr="00A465CD">
          <w:rPr>
            <w:rFonts w:ascii="Calibri" w:hAnsi="Calibri" w:cs="Arial"/>
            <w:noProof/>
            <w:szCs w:val="20"/>
            <w:rPrChange w:id="1741" w:author="Hong Qin" w:date="2012-04-22T17:19:00Z">
              <w:rPr>
                <w:rFonts w:ascii="Arial" w:hAnsi="Arial" w:cs="Arial"/>
                <w:sz w:val="20"/>
                <w:szCs w:val="20"/>
              </w:rPr>
            </w:rPrChange>
          </w:rPr>
          <w:t>J</w:t>
        </w:r>
        <w:r w:rsidRPr="00A465CD">
          <w:rPr>
            <w:rFonts w:ascii="Calibri" w:hAnsi="Calibri" w:cs="Arial"/>
            <w:smallCaps/>
            <w:noProof/>
            <w:szCs w:val="20"/>
            <w:rPrChange w:id="1742" w:author="Hong Qin" w:date="2012-04-22T17:19:00Z">
              <w:rPr>
                <w:rFonts w:ascii="Arial" w:hAnsi="Arial" w:cs="Arial"/>
                <w:sz w:val="20"/>
                <w:szCs w:val="20"/>
              </w:rPr>
            </w:rPrChange>
          </w:rPr>
          <w:t>.</w:t>
        </w:r>
        <w:r w:rsidRPr="00A465CD">
          <w:rPr>
            <w:rFonts w:ascii="Calibri" w:hAnsi="Calibri" w:cs="Arial"/>
            <w:noProof/>
            <w:szCs w:val="20"/>
            <w:rPrChange w:id="1743" w:author="Hong Qin" w:date="2012-04-22T17:19:00Z">
              <w:rPr>
                <w:rFonts w:ascii="Arial" w:hAnsi="Arial" w:cs="Arial"/>
                <w:sz w:val="20"/>
                <w:szCs w:val="20"/>
              </w:rPr>
            </w:rPrChange>
          </w:rPr>
          <w:t>, K</w:t>
        </w:r>
        <w:r w:rsidRPr="00A465CD">
          <w:rPr>
            <w:rFonts w:ascii="Calibri" w:hAnsi="Calibri" w:cs="Arial"/>
            <w:smallCaps/>
            <w:noProof/>
            <w:szCs w:val="20"/>
            <w:rPrChange w:id="1744" w:author="Hong Qin" w:date="2012-04-22T17:19:00Z">
              <w:rPr>
                <w:rFonts w:ascii="Arial" w:hAnsi="Arial" w:cs="Arial"/>
                <w:sz w:val="20"/>
                <w:szCs w:val="20"/>
              </w:rPr>
            </w:rPrChange>
          </w:rPr>
          <w:t xml:space="preserve">. </w:t>
        </w:r>
        <w:r w:rsidRPr="00A465CD">
          <w:rPr>
            <w:rFonts w:ascii="Calibri" w:hAnsi="Calibri" w:cs="Arial"/>
            <w:noProof/>
            <w:szCs w:val="20"/>
            <w:rPrChange w:id="1745" w:author="Hong Qin" w:date="2012-04-22T17:19:00Z">
              <w:rPr>
                <w:rFonts w:ascii="Arial" w:hAnsi="Arial" w:cs="Arial"/>
                <w:sz w:val="20"/>
                <w:szCs w:val="20"/>
              </w:rPr>
            </w:rPrChange>
          </w:rPr>
          <w:t>Y</w:t>
        </w:r>
        <w:r w:rsidRPr="00A465CD">
          <w:rPr>
            <w:rFonts w:ascii="Calibri" w:hAnsi="Calibri" w:cs="Arial"/>
            <w:smallCaps/>
            <w:noProof/>
            <w:szCs w:val="20"/>
            <w:rPrChange w:id="1746" w:author="Hong Qin" w:date="2012-04-22T17:19:00Z">
              <w:rPr>
                <w:rFonts w:ascii="Arial" w:hAnsi="Arial" w:cs="Arial"/>
                <w:sz w:val="20"/>
                <w:szCs w:val="20"/>
              </w:rPr>
            </w:rPrChange>
          </w:rPr>
          <w:t>ano</w:t>
        </w:r>
        <w:r w:rsidRPr="00A465CD">
          <w:rPr>
            <w:rFonts w:ascii="Calibri" w:hAnsi="Calibri" w:cs="Arial"/>
            <w:noProof/>
            <w:szCs w:val="20"/>
            <w:rPrChange w:id="1747" w:author="Hong Qin" w:date="2012-04-22T17:19:00Z">
              <w:rPr>
                <w:rFonts w:ascii="Arial" w:hAnsi="Arial" w:cs="Arial"/>
                <w:sz w:val="20"/>
                <w:szCs w:val="20"/>
              </w:rPr>
            </w:rPrChange>
          </w:rPr>
          <w:t>, R</w:t>
        </w:r>
        <w:r w:rsidRPr="00A465CD">
          <w:rPr>
            <w:rFonts w:ascii="Calibri" w:hAnsi="Calibri" w:cs="Arial"/>
            <w:smallCaps/>
            <w:noProof/>
            <w:szCs w:val="20"/>
            <w:rPrChange w:id="1748" w:author="Hong Qin" w:date="2012-04-22T17:19:00Z">
              <w:rPr>
                <w:rFonts w:ascii="Arial" w:hAnsi="Arial" w:cs="Arial"/>
                <w:sz w:val="20"/>
                <w:szCs w:val="20"/>
              </w:rPr>
            </w:rPrChange>
          </w:rPr>
          <w:t xml:space="preserve">. </w:t>
        </w:r>
        <w:r w:rsidRPr="00A465CD">
          <w:rPr>
            <w:rFonts w:ascii="Calibri" w:hAnsi="Calibri" w:cs="Arial"/>
            <w:noProof/>
            <w:szCs w:val="20"/>
            <w:rPrChange w:id="1749" w:author="Hong Qin" w:date="2012-04-22T17:19:00Z">
              <w:rPr>
                <w:rFonts w:ascii="Arial" w:hAnsi="Arial" w:cs="Arial"/>
                <w:sz w:val="20"/>
                <w:szCs w:val="20"/>
              </w:rPr>
            </w:rPrChange>
          </w:rPr>
          <w:t>C</w:t>
        </w:r>
        <w:r w:rsidRPr="00A465CD">
          <w:rPr>
            <w:rFonts w:ascii="Calibri" w:hAnsi="Calibri" w:cs="Arial"/>
            <w:smallCaps/>
            <w:noProof/>
            <w:szCs w:val="20"/>
            <w:rPrChange w:id="1750" w:author="Hong Qin" w:date="2012-04-22T17:19:00Z">
              <w:rPr>
                <w:rFonts w:ascii="Arial" w:hAnsi="Arial" w:cs="Arial"/>
                <w:sz w:val="20"/>
                <w:szCs w:val="20"/>
              </w:rPr>
            </w:rPrChange>
          </w:rPr>
          <w:t>hen</w:t>
        </w:r>
        <w:r w:rsidRPr="00A465CD">
          <w:rPr>
            <w:rFonts w:ascii="Calibri" w:hAnsi="Calibri" w:cs="Arial"/>
            <w:noProof/>
            <w:szCs w:val="20"/>
            <w:rPrChange w:id="1751" w:author="Hong Qin" w:date="2012-04-22T17:19:00Z">
              <w:rPr>
                <w:rFonts w:ascii="Arial" w:hAnsi="Arial" w:cs="Arial"/>
                <w:sz w:val="20"/>
                <w:szCs w:val="20"/>
              </w:rPr>
            </w:rPrChange>
          </w:rPr>
          <w:t>, D</w:t>
        </w:r>
        <w:r w:rsidRPr="00A465CD">
          <w:rPr>
            <w:rFonts w:ascii="Calibri" w:hAnsi="Calibri" w:cs="Arial"/>
            <w:smallCaps/>
            <w:noProof/>
            <w:szCs w:val="20"/>
            <w:rPrChange w:id="1752" w:author="Hong Qin" w:date="2012-04-22T17:19:00Z">
              <w:rPr>
                <w:rFonts w:ascii="Arial" w:hAnsi="Arial" w:cs="Arial"/>
                <w:sz w:val="20"/>
                <w:szCs w:val="20"/>
              </w:rPr>
            </w:rPrChange>
          </w:rPr>
          <w:t xml:space="preserve">. </w:t>
        </w:r>
        <w:r w:rsidRPr="00A465CD">
          <w:rPr>
            <w:rFonts w:ascii="Calibri" w:hAnsi="Calibri" w:cs="Arial"/>
            <w:noProof/>
            <w:szCs w:val="20"/>
            <w:rPrChange w:id="1753" w:author="Hong Qin" w:date="2012-04-22T17:19:00Z">
              <w:rPr>
                <w:rFonts w:ascii="Arial" w:hAnsi="Arial" w:cs="Arial"/>
                <w:sz w:val="20"/>
                <w:szCs w:val="20"/>
              </w:rPr>
            </w:rPrChange>
          </w:rPr>
          <w:t>C</w:t>
        </w:r>
        <w:r w:rsidRPr="00A465CD">
          <w:rPr>
            <w:rFonts w:ascii="Calibri" w:hAnsi="Calibri" w:cs="Arial"/>
            <w:smallCaps/>
            <w:noProof/>
            <w:szCs w:val="20"/>
            <w:rPrChange w:id="1754" w:author="Hong Qin" w:date="2012-04-22T17:19:00Z">
              <w:rPr>
                <w:rFonts w:ascii="Arial" w:hAnsi="Arial" w:cs="Arial"/>
                <w:sz w:val="20"/>
                <w:szCs w:val="20"/>
              </w:rPr>
            </w:rPrChange>
          </w:rPr>
          <w:t xml:space="preserve">. </w:t>
        </w:r>
        <w:r w:rsidRPr="00A465CD">
          <w:rPr>
            <w:rFonts w:ascii="Calibri" w:hAnsi="Calibri" w:cs="Arial"/>
            <w:noProof/>
            <w:szCs w:val="20"/>
            <w:rPrChange w:id="1755" w:author="Hong Qin" w:date="2012-04-22T17:19:00Z">
              <w:rPr>
                <w:rFonts w:ascii="Arial" w:hAnsi="Arial" w:cs="Arial"/>
                <w:sz w:val="20"/>
                <w:szCs w:val="20"/>
              </w:rPr>
            </w:rPrChange>
          </w:rPr>
          <w:t>W</w:t>
        </w:r>
        <w:r w:rsidRPr="00A465CD">
          <w:rPr>
            <w:rFonts w:ascii="Calibri" w:hAnsi="Calibri" w:cs="Arial"/>
            <w:smallCaps/>
            <w:noProof/>
            <w:szCs w:val="20"/>
            <w:rPrChange w:id="1756" w:author="Hong Qin" w:date="2012-04-22T17:19:00Z">
              <w:rPr>
                <w:rFonts w:ascii="Arial" w:hAnsi="Arial" w:cs="Arial"/>
                <w:sz w:val="20"/>
                <w:szCs w:val="20"/>
              </w:rPr>
            </w:rPrChange>
          </w:rPr>
          <w:t>illcox</w:t>
        </w:r>
        <w:r w:rsidRPr="00A465CD">
          <w:rPr>
            <w:rFonts w:ascii="Calibri" w:hAnsi="Calibri" w:cs="Arial"/>
            <w:noProof/>
            <w:szCs w:val="20"/>
            <w:rPrChange w:id="1757" w:author="Hong Qin" w:date="2012-04-22T17:19:00Z">
              <w:rPr>
                <w:rFonts w:ascii="Arial" w:hAnsi="Arial" w:cs="Arial"/>
                <w:sz w:val="20"/>
                <w:szCs w:val="20"/>
              </w:rPr>
            </w:rPrChange>
          </w:rPr>
          <w:t>, B</w:t>
        </w:r>
        <w:r w:rsidRPr="00A465CD">
          <w:rPr>
            <w:rFonts w:ascii="Calibri" w:hAnsi="Calibri" w:cs="Arial"/>
            <w:smallCaps/>
            <w:noProof/>
            <w:szCs w:val="20"/>
            <w:rPrChange w:id="1758" w:author="Hong Qin" w:date="2012-04-22T17:19:00Z">
              <w:rPr>
                <w:rFonts w:ascii="Arial" w:hAnsi="Arial" w:cs="Arial"/>
                <w:sz w:val="20"/>
                <w:szCs w:val="20"/>
              </w:rPr>
            </w:rPrChange>
          </w:rPr>
          <w:t xml:space="preserve">. </w:t>
        </w:r>
        <w:r w:rsidRPr="00A465CD">
          <w:rPr>
            <w:rFonts w:ascii="Calibri" w:hAnsi="Calibri" w:cs="Arial"/>
            <w:noProof/>
            <w:szCs w:val="20"/>
            <w:rPrChange w:id="1759" w:author="Hong Qin" w:date="2012-04-22T17:19:00Z">
              <w:rPr>
                <w:rFonts w:ascii="Arial" w:hAnsi="Arial" w:cs="Arial"/>
                <w:sz w:val="20"/>
                <w:szCs w:val="20"/>
              </w:rPr>
            </w:rPrChange>
          </w:rPr>
          <w:t>L</w:t>
        </w:r>
        <w:r w:rsidRPr="00A465CD">
          <w:rPr>
            <w:rFonts w:ascii="Calibri" w:hAnsi="Calibri" w:cs="Arial"/>
            <w:smallCaps/>
            <w:noProof/>
            <w:szCs w:val="20"/>
            <w:rPrChange w:id="1760" w:author="Hong Qin" w:date="2012-04-22T17:19:00Z">
              <w:rPr>
                <w:rFonts w:ascii="Arial" w:hAnsi="Arial" w:cs="Arial"/>
                <w:sz w:val="20"/>
                <w:szCs w:val="20"/>
              </w:rPr>
            </w:rPrChange>
          </w:rPr>
          <w:t xml:space="preserve">. </w:t>
        </w:r>
        <w:r w:rsidRPr="00A465CD">
          <w:rPr>
            <w:rFonts w:ascii="Calibri" w:hAnsi="Calibri" w:cs="Arial"/>
            <w:noProof/>
            <w:szCs w:val="20"/>
            <w:rPrChange w:id="1761" w:author="Hong Qin" w:date="2012-04-22T17:19:00Z">
              <w:rPr>
                <w:rFonts w:ascii="Arial" w:hAnsi="Arial" w:cs="Arial"/>
                <w:sz w:val="20"/>
                <w:szCs w:val="20"/>
              </w:rPr>
            </w:rPrChange>
          </w:rPr>
          <w:t>R</w:t>
        </w:r>
        <w:r w:rsidRPr="00A465CD">
          <w:rPr>
            <w:rFonts w:ascii="Calibri" w:hAnsi="Calibri" w:cs="Arial"/>
            <w:smallCaps/>
            <w:noProof/>
            <w:szCs w:val="20"/>
            <w:rPrChange w:id="1762" w:author="Hong Qin" w:date="2012-04-22T17:19:00Z">
              <w:rPr>
                <w:rFonts w:ascii="Arial" w:hAnsi="Arial" w:cs="Arial"/>
                <w:sz w:val="20"/>
                <w:szCs w:val="20"/>
              </w:rPr>
            </w:rPrChange>
          </w:rPr>
          <w:t>odriguez</w:t>
        </w:r>
        <w:r w:rsidRPr="00A465CD">
          <w:rPr>
            <w:rFonts w:ascii="Calibri" w:hAnsi="Calibri" w:cs="Arial"/>
            <w:i/>
            <w:noProof/>
            <w:szCs w:val="20"/>
            <w:rPrChange w:id="1763" w:author="Hong Qin" w:date="2012-04-22T17:19:00Z">
              <w:rPr>
                <w:rFonts w:ascii="Arial" w:hAnsi="Arial" w:cs="Arial"/>
                <w:sz w:val="20"/>
                <w:szCs w:val="20"/>
              </w:rPr>
            </w:rPrChange>
          </w:rPr>
          <w:t xml:space="preserve"> et al.</w:t>
        </w:r>
        <w:r w:rsidRPr="00A465CD">
          <w:rPr>
            <w:rFonts w:ascii="Calibri" w:hAnsi="Calibri" w:cs="Arial"/>
            <w:noProof/>
            <w:szCs w:val="20"/>
            <w:rPrChange w:id="1764" w:author="Hong Qin" w:date="2012-04-22T17:19:00Z">
              <w:rPr>
                <w:rFonts w:ascii="Arial" w:hAnsi="Arial" w:cs="Arial"/>
                <w:sz w:val="20"/>
                <w:szCs w:val="20"/>
              </w:rPr>
            </w:rPrChange>
          </w:rPr>
          <w:t xml:space="preserve">, 2004 How much should we eat? The association between energy intake and mortality in a 36-year follow-up study of Japanese-American men. J Gerontol A Biol Sci Med Sci </w:t>
        </w:r>
        <w:r w:rsidRPr="00A465CD">
          <w:rPr>
            <w:rFonts w:ascii="Calibri" w:hAnsi="Calibri" w:cs="Arial"/>
            <w:b/>
            <w:noProof/>
            <w:szCs w:val="20"/>
            <w:rPrChange w:id="1765" w:author="Hong Qin" w:date="2012-04-22T17:19:00Z">
              <w:rPr>
                <w:rFonts w:ascii="Arial" w:hAnsi="Arial" w:cs="Arial"/>
                <w:sz w:val="20"/>
                <w:szCs w:val="20"/>
              </w:rPr>
            </w:rPrChange>
          </w:rPr>
          <w:t>59:</w:t>
        </w:r>
        <w:r w:rsidRPr="00A465CD">
          <w:rPr>
            <w:rFonts w:ascii="Calibri" w:hAnsi="Calibri" w:cs="Arial"/>
            <w:noProof/>
            <w:szCs w:val="20"/>
            <w:rPrChange w:id="1766" w:author="Hong Qin" w:date="2012-04-22T17:19:00Z">
              <w:rPr>
                <w:rFonts w:ascii="Arial" w:hAnsi="Arial" w:cs="Arial"/>
                <w:sz w:val="20"/>
                <w:szCs w:val="20"/>
              </w:rPr>
            </w:rPrChange>
          </w:rPr>
          <w:t xml:space="preserve"> 789-795.</w:t>
        </w:r>
      </w:ins>
    </w:p>
    <w:p w:rsidR="00257CB6" w:rsidRPr="00257CB6" w:rsidRDefault="00A465CD" w:rsidP="00257CB6">
      <w:pPr>
        <w:spacing w:after="0" w:line="240" w:lineRule="auto"/>
        <w:ind w:left="720" w:hanging="720"/>
        <w:rPr>
          <w:ins w:id="1767" w:author="Hong Qin" w:date="2012-04-22T17:19:00Z"/>
          <w:rFonts w:ascii="Calibri" w:hAnsi="Calibri" w:cs="Arial"/>
          <w:noProof/>
          <w:szCs w:val="20"/>
          <w:rPrChange w:id="1768" w:author="Hong Qin" w:date="2012-04-22T17:19:00Z">
            <w:rPr>
              <w:ins w:id="1769" w:author="Hong Qin" w:date="2012-04-22T17:19:00Z"/>
              <w:rFonts w:ascii="Arial" w:hAnsi="Arial" w:cs="Arial"/>
              <w:sz w:val="20"/>
              <w:szCs w:val="20"/>
            </w:rPr>
          </w:rPrChange>
        </w:rPr>
      </w:pPr>
      <w:ins w:id="1770" w:author="Hong Qin" w:date="2012-04-22T17:19:00Z">
        <w:r w:rsidRPr="00A465CD">
          <w:rPr>
            <w:rFonts w:ascii="Calibri" w:hAnsi="Calibri" w:cs="Arial"/>
            <w:noProof/>
            <w:szCs w:val="20"/>
            <w:rPrChange w:id="1771" w:author="Hong Qin" w:date="2012-04-22T17:19:00Z">
              <w:rPr>
                <w:rFonts w:ascii="Arial" w:hAnsi="Arial" w:cs="Arial"/>
                <w:sz w:val="20"/>
                <w:szCs w:val="20"/>
              </w:rPr>
            </w:rPrChange>
          </w:rPr>
          <w:t>W</w:t>
        </w:r>
        <w:r w:rsidRPr="00A465CD">
          <w:rPr>
            <w:rFonts w:ascii="Calibri" w:hAnsi="Calibri" w:cs="Arial"/>
            <w:smallCaps/>
            <w:noProof/>
            <w:szCs w:val="20"/>
            <w:rPrChange w:id="1772" w:author="Hong Qin" w:date="2012-04-22T17:19:00Z">
              <w:rPr>
                <w:rFonts w:ascii="Arial" w:hAnsi="Arial" w:cs="Arial"/>
                <w:sz w:val="20"/>
                <w:szCs w:val="20"/>
              </w:rPr>
            </w:rPrChange>
          </w:rPr>
          <w:t xml:space="preserve">illiams, </w:t>
        </w:r>
        <w:r w:rsidRPr="00A465CD">
          <w:rPr>
            <w:rFonts w:ascii="Calibri" w:hAnsi="Calibri" w:cs="Arial"/>
            <w:noProof/>
            <w:szCs w:val="20"/>
            <w:rPrChange w:id="1773" w:author="Hong Qin" w:date="2012-04-22T17:19:00Z">
              <w:rPr>
                <w:rFonts w:ascii="Arial" w:hAnsi="Arial" w:cs="Arial"/>
                <w:sz w:val="20"/>
                <w:szCs w:val="20"/>
              </w:rPr>
            </w:rPrChange>
          </w:rPr>
          <w:t>G</w:t>
        </w:r>
        <w:r w:rsidRPr="00A465CD">
          <w:rPr>
            <w:rFonts w:ascii="Calibri" w:hAnsi="Calibri" w:cs="Arial"/>
            <w:smallCaps/>
            <w:noProof/>
            <w:szCs w:val="20"/>
            <w:rPrChange w:id="1774" w:author="Hong Qin" w:date="2012-04-22T17:19:00Z">
              <w:rPr>
                <w:rFonts w:ascii="Arial" w:hAnsi="Arial" w:cs="Arial"/>
                <w:sz w:val="20"/>
                <w:szCs w:val="20"/>
              </w:rPr>
            </w:rPrChange>
          </w:rPr>
          <w:t xml:space="preserve">. </w:t>
        </w:r>
        <w:r w:rsidRPr="00A465CD">
          <w:rPr>
            <w:rFonts w:ascii="Calibri" w:hAnsi="Calibri" w:cs="Arial"/>
            <w:noProof/>
            <w:szCs w:val="20"/>
            <w:rPrChange w:id="1775" w:author="Hong Qin" w:date="2012-04-22T17:19:00Z">
              <w:rPr>
                <w:rFonts w:ascii="Arial" w:hAnsi="Arial" w:cs="Arial"/>
                <w:sz w:val="20"/>
                <w:szCs w:val="20"/>
              </w:rPr>
            </w:rPrChange>
          </w:rPr>
          <w:t>C</w:t>
        </w:r>
        <w:r w:rsidRPr="00A465CD">
          <w:rPr>
            <w:rFonts w:ascii="Calibri" w:hAnsi="Calibri" w:cs="Arial"/>
            <w:smallCaps/>
            <w:noProof/>
            <w:szCs w:val="20"/>
            <w:rPrChange w:id="1776" w:author="Hong Qin" w:date="2012-04-22T17:19:00Z">
              <w:rPr>
                <w:rFonts w:ascii="Arial" w:hAnsi="Arial" w:cs="Arial"/>
                <w:sz w:val="20"/>
                <w:szCs w:val="20"/>
              </w:rPr>
            </w:rPrChange>
          </w:rPr>
          <w:t>.</w:t>
        </w:r>
        <w:r w:rsidRPr="00A465CD">
          <w:rPr>
            <w:rFonts w:ascii="Calibri" w:hAnsi="Calibri" w:cs="Arial"/>
            <w:noProof/>
            <w:szCs w:val="20"/>
            <w:rPrChange w:id="1777" w:author="Hong Qin" w:date="2012-04-22T17:19:00Z">
              <w:rPr>
                <w:rFonts w:ascii="Arial" w:hAnsi="Arial" w:cs="Arial"/>
                <w:sz w:val="20"/>
                <w:szCs w:val="20"/>
              </w:rPr>
            </w:rPrChange>
          </w:rPr>
          <w:t xml:space="preserve">, 1957 Pleiotropy, natural selection and the evolution of senescence. Evolution </w:t>
        </w:r>
        <w:r w:rsidRPr="00A465CD">
          <w:rPr>
            <w:rFonts w:ascii="Calibri" w:hAnsi="Calibri" w:cs="Arial"/>
            <w:b/>
            <w:noProof/>
            <w:szCs w:val="20"/>
            <w:rPrChange w:id="1778" w:author="Hong Qin" w:date="2012-04-22T17:19:00Z">
              <w:rPr>
                <w:rFonts w:ascii="Arial" w:hAnsi="Arial" w:cs="Arial"/>
                <w:sz w:val="20"/>
                <w:szCs w:val="20"/>
              </w:rPr>
            </w:rPrChange>
          </w:rPr>
          <w:t>11:</w:t>
        </w:r>
        <w:r w:rsidRPr="00A465CD">
          <w:rPr>
            <w:rFonts w:ascii="Calibri" w:hAnsi="Calibri" w:cs="Arial"/>
            <w:noProof/>
            <w:szCs w:val="20"/>
            <w:rPrChange w:id="1779" w:author="Hong Qin" w:date="2012-04-22T17:19:00Z">
              <w:rPr>
                <w:rFonts w:ascii="Arial" w:hAnsi="Arial" w:cs="Arial"/>
                <w:sz w:val="20"/>
                <w:szCs w:val="20"/>
              </w:rPr>
            </w:rPrChange>
          </w:rPr>
          <w:t xml:space="preserve"> 398-411.</w:t>
        </w:r>
      </w:ins>
    </w:p>
    <w:p w:rsidR="00257CB6" w:rsidRPr="00257CB6" w:rsidRDefault="00A465CD" w:rsidP="00257CB6">
      <w:pPr>
        <w:spacing w:after="0" w:line="240" w:lineRule="auto"/>
        <w:ind w:left="720" w:hanging="720"/>
        <w:rPr>
          <w:ins w:id="1780" w:author="Hong Qin" w:date="2012-04-22T17:19:00Z"/>
          <w:rFonts w:ascii="Calibri" w:hAnsi="Calibri" w:cs="Arial"/>
          <w:noProof/>
          <w:szCs w:val="20"/>
          <w:rPrChange w:id="1781" w:author="Hong Qin" w:date="2012-04-22T17:19:00Z">
            <w:rPr>
              <w:ins w:id="1782" w:author="Hong Qin" w:date="2012-04-22T17:19:00Z"/>
              <w:rFonts w:ascii="Arial" w:hAnsi="Arial" w:cs="Arial"/>
              <w:sz w:val="20"/>
              <w:szCs w:val="20"/>
            </w:rPr>
          </w:rPrChange>
        </w:rPr>
      </w:pPr>
      <w:ins w:id="1783" w:author="Hong Qin" w:date="2012-04-22T17:19:00Z">
        <w:r w:rsidRPr="00A465CD">
          <w:rPr>
            <w:rFonts w:ascii="Calibri" w:hAnsi="Calibri" w:cs="Arial"/>
            <w:noProof/>
            <w:szCs w:val="20"/>
            <w:rPrChange w:id="1784" w:author="Hong Qin" w:date="2012-04-22T17:19:00Z">
              <w:rPr>
                <w:rFonts w:ascii="Arial" w:hAnsi="Arial" w:cs="Arial"/>
                <w:sz w:val="20"/>
                <w:szCs w:val="20"/>
              </w:rPr>
            </w:rPrChange>
          </w:rPr>
          <w:t>Y</w:t>
        </w:r>
        <w:r w:rsidRPr="00A465CD">
          <w:rPr>
            <w:rFonts w:ascii="Calibri" w:hAnsi="Calibri" w:cs="Arial"/>
            <w:smallCaps/>
            <w:noProof/>
            <w:szCs w:val="20"/>
            <w:rPrChange w:id="1785" w:author="Hong Qin" w:date="2012-04-22T17:19:00Z">
              <w:rPr>
                <w:rFonts w:ascii="Arial" w:hAnsi="Arial" w:cs="Arial"/>
                <w:sz w:val="20"/>
                <w:szCs w:val="20"/>
              </w:rPr>
            </w:rPrChange>
          </w:rPr>
          <w:t xml:space="preserve">u, </w:t>
        </w:r>
        <w:r w:rsidRPr="00A465CD">
          <w:rPr>
            <w:rFonts w:ascii="Calibri" w:hAnsi="Calibri" w:cs="Arial"/>
            <w:noProof/>
            <w:szCs w:val="20"/>
            <w:rPrChange w:id="1786" w:author="Hong Qin" w:date="2012-04-22T17:19:00Z">
              <w:rPr>
                <w:rFonts w:ascii="Arial" w:hAnsi="Arial" w:cs="Arial"/>
                <w:sz w:val="20"/>
                <w:szCs w:val="20"/>
              </w:rPr>
            </w:rPrChange>
          </w:rPr>
          <w:t>S</w:t>
        </w:r>
        <w:r w:rsidRPr="00A465CD">
          <w:rPr>
            <w:rFonts w:ascii="Calibri" w:hAnsi="Calibri" w:cs="Arial"/>
            <w:smallCaps/>
            <w:noProof/>
            <w:szCs w:val="20"/>
            <w:rPrChange w:id="1787" w:author="Hong Qin" w:date="2012-04-22T17:19:00Z">
              <w:rPr>
                <w:rFonts w:ascii="Arial" w:hAnsi="Arial" w:cs="Arial"/>
                <w:sz w:val="20"/>
                <w:szCs w:val="20"/>
              </w:rPr>
            </w:rPrChange>
          </w:rPr>
          <w:t>.</w:t>
        </w:r>
        <w:r w:rsidRPr="00A465CD">
          <w:rPr>
            <w:rFonts w:ascii="Calibri" w:hAnsi="Calibri" w:cs="Arial"/>
            <w:noProof/>
            <w:szCs w:val="20"/>
            <w:rPrChange w:id="1788" w:author="Hong Qin" w:date="2012-04-22T17:19:00Z">
              <w:rPr>
                <w:rFonts w:ascii="Arial" w:hAnsi="Arial" w:cs="Arial"/>
                <w:sz w:val="20"/>
                <w:szCs w:val="20"/>
              </w:rPr>
            </w:rPrChange>
          </w:rPr>
          <w:t>, X</w:t>
        </w:r>
        <w:r w:rsidRPr="00A465CD">
          <w:rPr>
            <w:rFonts w:ascii="Calibri" w:hAnsi="Calibri" w:cs="Arial"/>
            <w:smallCaps/>
            <w:noProof/>
            <w:szCs w:val="20"/>
            <w:rPrChange w:id="1789" w:author="Hong Qin" w:date="2012-04-22T17:19:00Z">
              <w:rPr>
                <w:rFonts w:ascii="Arial" w:hAnsi="Arial" w:cs="Arial"/>
                <w:sz w:val="20"/>
                <w:szCs w:val="20"/>
              </w:rPr>
            </w:rPrChange>
          </w:rPr>
          <w:t xml:space="preserve">. </w:t>
        </w:r>
        <w:r w:rsidRPr="00A465CD">
          <w:rPr>
            <w:rFonts w:ascii="Calibri" w:hAnsi="Calibri" w:cs="Arial"/>
            <w:noProof/>
            <w:szCs w:val="20"/>
            <w:rPrChange w:id="1790" w:author="Hong Qin" w:date="2012-04-22T17:19:00Z">
              <w:rPr>
                <w:rFonts w:ascii="Arial" w:hAnsi="Arial" w:cs="Arial"/>
                <w:sz w:val="20"/>
                <w:szCs w:val="20"/>
              </w:rPr>
            </w:rPrChange>
          </w:rPr>
          <w:t>E</w:t>
        </w:r>
        <w:r w:rsidRPr="00A465CD">
          <w:rPr>
            <w:rFonts w:ascii="Calibri" w:hAnsi="Calibri" w:cs="Arial"/>
            <w:smallCaps/>
            <w:noProof/>
            <w:szCs w:val="20"/>
            <w:rPrChange w:id="1791" w:author="Hong Qin" w:date="2012-04-22T17:19:00Z">
              <w:rPr>
                <w:rFonts w:ascii="Arial" w:hAnsi="Arial" w:cs="Arial"/>
                <w:sz w:val="20"/>
                <w:szCs w:val="20"/>
              </w:rPr>
            </w:rPrChange>
          </w:rPr>
          <w:t xml:space="preserve">. </w:t>
        </w:r>
        <w:r w:rsidRPr="00A465CD">
          <w:rPr>
            <w:rFonts w:ascii="Calibri" w:hAnsi="Calibri" w:cs="Arial"/>
            <w:noProof/>
            <w:szCs w:val="20"/>
            <w:rPrChange w:id="1792" w:author="Hong Qin" w:date="2012-04-22T17:19:00Z">
              <w:rPr>
                <w:rFonts w:ascii="Arial" w:hAnsi="Arial" w:cs="Arial"/>
                <w:sz w:val="20"/>
                <w:szCs w:val="20"/>
              </w:rPr>
            </w:rPrChange>
          </w:rPr>
          <w:t>Z</w:t>
        </w:r>
        <w:r w:rsidRPr="00A465CD">
          <w:rPr>
            <w:rFonts w:ascii="Calibri" w:hAnsi="Calibri" w:cs="Arial"/>
            <w:smallCaps/>
            <w:noProof/>
            <w:szCs w:val="20"/>
            <w:rPrChange w:id="1793" w:author="Hong Qin" w:date="2012-04-22T17:19:00Z">
              <w:rPr>
                <w:rFonts w:ascii="Arial" w:hAnsi="Arial" w:cs="Arial"/>
                <w:sz w:val="20"/>
                <w:szCs w:val="20"/>
              </w:rPr>
            </w:rPrChange>
          </w:rPr>
          <w:t>hang</w:t>
        </w:r>
        <w:r w:rsidRPr="00A465CD">
          <w:rPr>
            <w:rFonts w:ascii="Calibri" w:hAnsi="Calibri" w:cs="Arial"/>
            <w:noProof/>
            <w:szCs w:val="20"/>
            <w:rPrChange w:id="1794" w:author="Hong Qin" w:date="2012-04-22T17:19:00Z">
              <w:rPr>
                <w:rFonts w:ascii="Arial" w:hAnsi="Arial" w:cs="Arial"/>
                <w:sz w:val="20"/>
                <w:szCs w:val="20"/>
              </w:rPr>
            </w:rPrChange>
          </w:rPr>
          <w:t>, G</w:t>
        </w:r>
        <w:r w:rsidRPr="00A465CD">
          <w:rPr>
            <w:rFonts w:ascii="Calibri" w:hAnsi="Calibri" w:cs="Arial"/>
            <w:smallCaps/>
            <w:noProof/>
            <w:szCs w:val="20"/>
            <w:rPrChange w:id="1795" w:author="Hong Qin" w:date="2012-04-22T17:19:00Z">
              <w:rPr>
                <w:rFonts w:ascii="Arial" w:hAnsi="Arial" w:cs="Arial"/>
                <w:sz w:val="20"/>
                <w:szCs w:val="20"/>
              </w:rPr>
            </w:rPrChange>
          </w:rPr>
          <w:t xml:space="preserve">. </w:t>
        </w:r>
        <w:r w:rsidRPr="00A465CD">
          <w:rPr>
            <w:rFonts w:ascii="Calibri" w:hAnsi="Calibri" w:cs="Arial"/>
            <w:noProof/>
            <w:szCs w:val="20"/>
            <w:rPrChange w:id="1796" w:author="Hong Qin" w:date="2012-04-22T17:19:00Z">
              <w:rPr>
                <w:rFonts w:ascii="Arial" w:hAnsi="Arial" w:cs="Arial"/>
                <w:sz w:val="20"/>
                <w:szCs w:val="20"/>
              </w:rPr>
            </w:rPrChange>
          </w:rPr>
          <w:t>C</w:t>
        </w:r>
        <w:r w:rsidRPr="00A465CD">
          <w:rPr>
            <w:rFonts w:ascii="Calibri" w:hAnsi="Calibri" w:cs="Arial"/>
            <w:smallCaps/>
            <w:noProof/>
            <w:szCs w:val="20"/>
            <w:rPrChange w:id="1797" w:author="Hong Qin" w:date="2012-04-22T17:19:00Z">
              <w:rPr>
                <w:rFonts w:ascii="Arial" w:hAnsi="Arial" w:cs="Arial"/>
                <w:sz w:val="20"/>
                <w:szCs w:val="20"/>
              </w:rPr>
            </w:rPrChange>
          </w:rPr>
          <w:t>hen</w:t>
        </w:r>
        <w:r w:rsidRPr="00A465CD">
          <w:rPr>
            <w:rFonts w:ascii="Calibri" w:hAnsi="Calibri" w:cs="Arial"/>
            <w:noProof/>
            <w:szCs w:val="20"/>
            <w:rPrChange w:id="1798" w:author="Hong Qin" w:date="2012-04-22T17:19:00Z">
              <w:rPr>
                <w:rFonts w:ascii="Arial" w:hAnsi="Arial" w:cs="Arial"/>
                <w:sz w:val="20"/>
                <w:szCs w:val="20"/>
              </w:rPr>
            </w:rPrChange>
          </w:rPr>
          <w:t xml:space="preserve"> and W</w:t>
        </w:r>
        <w:r w:rsidRPr="00A465CD">
          <w:rPr>
            <w:rFonts w:ascii="Calibri" w:hAnsi="Calibri" w:cs="Arial"/>
            <w:smallCaps/>
            <w:noProof/>
            <w:szCs w:val="20"/>
            <w:rPrChange w:id="1799" w:author="Hong Qin" w:date="2012-04-22T17:19:00Z">
              <w:rPr>
                <w:rFonts w:ascii="Arial" w:hAnsi="Arial" w:cs="Arial"/>
                <w:sz w:val="20"/>
                <w:szCs w:val="20"/>
              </w:rPr>
            </w:rPrChange>
          </w:rPr>
          <w:t xml:space="preserve">. </w:t>
        </w:r>
        <w:r w:rsidRPr="00A465CD">
          <w:rPr>
            <w:rFonts w:ascii="Calibri" w:hAnsi="Calibri" w:cs="Arial"/>
            <w:noProof/>
            <w:szCs w:val="20"/>
            <w:rPrChange w:id="1800" w:author="Hong Qin" w:date="2012-04-22T17:19:00Z">
              <w:rPr>
                <w:rFonts w:ascii="Arial" w:hAnsi="Arial" w:cs="Arial"/>
                <w:sz w:val="20"/>
                <w:szCs w:val="20"/>
              </w:rPr>
            </w:rPrChange>
          </w:rPr>
          <w:t>L</w:t>
        </w:r>
        <w:r w:rsidRPr="00A465CD">
          <w:rPr>
            <w:rFonts w:ascii="Calibri" w:hAnsi="Calibri" w:cs="Arial"/>
            <w:smallCaps/>
            <w:noProof/>
            <w:szCs w:val="20"/>
            <w:rPrChange w:id="1801" w:author="Hong Qin" w:date="2012-04-22T17:19:00Z">
              <w:rPr>
                <w:rFonts w:ascii="Arial" w:hAnsi="Arial" w:cs="Arial"/>
                <w:sz w:val="20"/>
                <w:szCs w:val="20"/>
              </w:rPr>
            </w:rPrChange>
          </w:rPr>
          <w:t>iu</w:t>
        </w:r>
        <w:r w:rsidRPr="00A465CD">
          <w:rPr>
            <w:rFonts w:ascii="Calibri" w:hAnsi="Calibri" w:cs="Arial"/>
            <w:noProof/>
            <w:szCs w:val="20"/>
            <w:rPrChange w:id="1802" w:author="Hong Qin" w:date="2012-04-22T17:19:00Z">
              <w:rPr>
                <w:rFonts w:ascii="Arial" w:hAnsi="Arial" w:cs="Arial"/>
                <w:sz w:val="20"/>
                <w:szCs w:val="20"/>
              </w:rPr>
            </w:rPrChange>
          </w:rPr>
          <w:t xml:space="preserve">, 2012 Compromised cellular responses to DNA damage accelerate chronological aging by incurring cell wall fragility in Saccharomyces cerevisiae. Mol Biol Rep </w:t>
        </w:r>
        <w:r w:rsidRPr="00A465CD">
          <w:rPr>
            <w:rFonts w:ascii="Calibri" w:hAnsi="Calibri" w:cs="Arial"/>
            <w:b/>
            <w:noProof/>
            <w:szCs w:val="20"/>
            <w:rPrChange w:id="1803" w:author="Hong Qin" w:date="2012-04-22T17:19:00Z">
              <w:rPr>
                <w:rFonts w:ascii="Arial" w:hAnsi="Arial" w:cs="Arial"/>
                <w:sz w:val="20"/>
                <w:szCs w:val="20"/>
              </w:rPr>
            </w:rPrChange>
          </w:rPr>
          <w:t>39:</w:t>
        </w:r>
        <w:r w:rsidRPr="00A465CD">
          <w:rPr>
            <w:rFonts w:ascii="Calibri" w:hAnsi="Calibri" w:cs="Arial"/>
            <w:noProof/>
            <w:szCs w:val="20"/>
            <w:rPrChange w:id="1804" w:author="Hong Qin" w:date="2012-04-22T17:19:00Z">
              <w:rPr>
                <w:rFonts w:ascii="Arial" w:hAnsi="Arial" w:cs="Arial"/>
                <w:sz w:val="20"/>
                <w:szCs w:val="20"/>
              </w:rPr>
            </w:rPrChange>
          </w:rPr>
          <w:t xml:space="preserve"> 3573-3583.</w:t>
        </w:r>
      </w:ins>
    </w:p>
    <w:p w:rsidR="00257CB6" w:rsidRDefault="00257CB6" w:rsidP="00257CB6">
      <w:pPr>
        <w:spacing w:after="0" w:line="240" w:lineRule="auto"/>
        <w:ind w:left="720" w:hanging="720"/>
        <w:rPr>
          <w:ins w:id="1805" w:author="Hong Qin" w:date="2012-04-22T17:19:00Z"/>
          <w:rFonts w:ascii="Calibri" w:hAnsi="Calibri" w:cs="Arial"/>
          <w:noProof/>
          <w:szCs w:val="20"/>
        </w:rPr>
      </w:pPr>
    </w:p>
    <w:p w:rsidR="00AC5D1A" w:rsidRPr="00AC5D1A" w:rsidDel="00CF32D4" w:rsidRDefault="00AC5D1A" w:rsidP="00AC5D1A">
      <w:pPr>
        <w:spacing w:after="0" w:line="240" w:lineRule="auto"/>
        <w:ind w:left="720" w:hanging="720"/>
        <w:rPr>
          <w:del w:id="1806" w:author="Hong Qin" w:date="2012-04-22T17:05:00Z"/>
          <w:rFonts w:ascii="Calibri" w:hAnsi="Calibri" w:cs="Arial"/>
          <w:noProof/>
          <w:szCs w:val="20"/>
        </w:rPr>
      </w:pPr>
      <w:del w:id="1807" w:author="Hong Qin" w:date="2012-04-22T17:05:00Z">
        <w:r w:rsidRPr="00AC5D1A" w:rsidDel="00CF32D4">
          <w:rPr>
            <w:rFonts w:ascii="Calibri" w:hAnsi="Calibri" w:cs="Arial"/>
            <w:noProof/>
            <w:szCs w:val="20"/>
          </w:rPr>
          <w:delText>B</w:delText>
        </w:r>
        <w:r w:rsidRPr="00AC5D1A" w:rsidDel="00CF32D4">
          <w:rPr>
            <w:rFonts w:ascii="Calibri" w:hAnsi="Calibri" w:cs="Arial"/>
            <w:smallCaps/>
            <w:noProof/>
            <w:szCs w:val="20"/>
          </w:rPr>
          <w:delText xml:space="preserve">lagosklonny, </w:delText>
        </w:r>
        <w:r w:rsidRPr="00AC5D1A" w:rsidDel="00CF32D4">
          <w:rPr>
            <w:rFonts w:ascii="Calibri" w:hAnsi="Calibri" w:cs="Arial"/>
            <w:noProof/>
            <w:szCs w:val="20"/>
          </w:rPr>
          <w:delText xml:space="preserve">M. V., 2008 Aging: ROS or TOR. Cell Cycle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3344-3354.</w:delText>
        </w:r>
        <w:bookmarkEnd w:id="1282"/>
      </w:del>
    </w:p>
    <w:p w:rsidR="00AC5D1A" w:rsidRPr="00AC5D1A" w:rsidDel="00CF32D4" w:rsidRDefault="00AC5D1A" w:rsidP="00AC5D1A">
      <w:pPr>
        <w:spacing w:after="0" w:line="240" w:lineRule="auto"/>
        <w:ind w:left="720" w:hanging="720"/>
        <w:rPr>
          <w:del w:id="1808" w:author="Hong Qin" w:date="2012-04-22T17:05:00Z"/>
          <w:rFonts w:ascii="Calibri" w:hAnsi="Calibri" w:cs="Arial"/>
          <w:noProof/>
          <w:szCs w:val="20"/>
        </w:rPr>
      </w:pPr>
      <w:bookmarkStart w:id="1809" w:name="_ENREF_2"/>
      <w:del w:id="1810" w:author="Hong Qin" w:date="2012-04-22T17:05:00Z">
        <w:r w:rsidRPr="00AC5D1A" w:rsidDel="00CF32D4">
          <w:rPr>
            <w:rFonts w:ascii="Calibri" w:hAnsi="Calibri" w:cs="Arial"/>
            <w:noProof/>
            <w:szCs w:val="20"/>
          </w:rPr>
          <w:delText>D</w:delText>
        </w:r>
        <w:r w:rsidRPr="00AC5D1A" w:rsidDel="00CF32D4">
          <w:rPr>
            <w:rFonts w:ascii="Calibri" w:hAnsi="Calibri" w:cs="Arial"/>
            <w:smallCaps/>
            <w:noProof/>
            <w:szCs w:val="20"/>
          </w:rPr>
          <w:delText xml:space="preserve">efossez, </w:delText>
        </w:r>
        <w:r w:rsidRPr="00AC5D1A" w:rsidDel="00CF32D4">
          <w:rPr>
            <w:rFonts w:ascii="Calibri" w:hAnsi="Calibri" w:cs="Arial"/>
            <w:noProof/>
            <w:szCs w:val="20"/>
          </w:rPr>
          <w:delText>P. A., P. U. P</w:delText>
        </w:r>
        <w:r w:rsidRPr="00AC5D1A" w:rsidDel="00CF32D4">
          <w:rPr>
            <w:rFonts w:ascii="Calibri" w:hAnsi="Calibri" w:cs="Arial"/>
            <w:smallCaps/>
            <w:noProof/>
            <w:szCs w:val="20"/>
          </w:rPr>
          <w:delText>ark</w:delText>
        </w:r>
        <w:r w:rsidRPr="00AC5D1A" w:rsidDel="00CF32D4">
          <w:rPr>
            <w:rFonts w:ascii="Calibri" w:hAnsi="Calibri" w:cs="Arial"/>
            <w:noProof/>
            <w:szCs w:val="20"/>
          </w:rPr>
          <w:delText xml:space="preserve"> and L. G</w:delText>
        </w:r>
        <w:r w:rsidRPr="00AC5D1A" w:rsidDel="00CF32D4">
          <w:rPr>
            <w:rFonts w:ascii="Calibri" w:hAnsi="Calibri" w:cs="Arial"/>
            <w:smallCaps/>
            <w:noProof/>
            <w:szCs w:val="20"/>
          </w:rPr>
          <w:delText>uarente</w:delText>
        </w:r>
        <w:r w:rsidRPr="00AC5D1A" w:rsidDel="00CF32D4">
          <w:rPr>
            <w:rFonts w:ascii="Calibri" w:hAnsi="Calibri" w:cs="Arial"/>
            <w:noProof/>
            <w:szCs w:val="20"/>
          </w:rPr>
          <w:delText xml:space="preserve">, 1998 Vicious circles: a mechanism for yeast aging. Curr Opin Microbiol </w:delText>
        </w:r>
        <w:r w:rsidRPr="00AC5D1A" w:rsidDel="00CF32D4">
          <w:rPr>
            <w:rFonts w:ascii="Calibri" w:hAnsi="Calibri" w:cs="Arial"/>
            <w:b/>
            <w:noProof/>
            <w:szCs w:val="20"/>
          </w:rPr>
          <w:delText>1:</w:delText>
        </w:r>
        <w:r w:rsidRPr="00AC5D1A" w:rsidDel="00CF32D4">
          <w:rPr>
            <w:rFonts w:ascii="Calibri" w:hAnsi="Calibri" w:cs="Arial"/>
            <w:noProof/>
            <w:szCs w:val="20"/>
          </w:rPr>
          <w:delText xml:space="preserve"> 707-711.</w:delText>
        </w:r>
        <w:bookmarkEnd w:id="1809"/>
      </w:del>
    </w:p>
    <w:p w:rsidR="00AC5D1A" w:rsidRPr="00AC5D1A" w:rsidDel="00CF32D4" w:rsidRDefault="00AC5D1A" w:rsidP="00AC5D1A">
      <w:pPr>
        <w:spacing w:after="0" w:line="240" w:lineRule="auto"/>
        <w:ind w:left="720" w:hanging="720"/>
        <w:rPr>
          <w:del w:id="1811" w:author="Hong Qin" w:date="2012-04-22T17:05:00Z"/>
          <w:rFonts w:ascii="Calibri" w:hAnsi="Calibri" w:cs="Arial"/>
          <w:noProof/>
          <w:szCs w:val="20"/>
        </w:rPr>
      </w:pPr>
      <w:bookmarkStart w:id="1812" w:name="_ENREF_3"/>
      <w:del w:id="1813"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ompertz, </w:delText>
        </w:r>
        <w:r w:rsidRPr="00AC5D1A" w:rsidDel="00CF32D4">
          <w:rPr>
            <w:rFonts w:ascii="Calibri" w:hAnsi="Calibri" w:cs="Arial"/>
            <w:noProof/>
            <w:szCs w:val="20"/>
          </w:rPr>
          <w:delText xml:space="preserve">B., 1825 On the Nature of the Function Expressive of the Law of Human Mortality, and on a New Mode of Determining the Value of Life Contingencies. Philosophical Transactions of the Royal Society of London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513-585.</w:delText>
        </w:r>
        <w:bookmarkEnd w:id="1812"/>
      </w:del>
    </w:p>
    <w:p w:rsidR="00AC5D1A" w:rsidRPr="00AC5D1A" w:rsidDel="00CF32D4" w:rsidRDefault="00AC5D1A" w:rsidP="00AC5D1A">
      <w:pPr>
        <w:spacing w:after="0" w:line="240" w:lineRule="auto"/>
        <w:ind w:left="720" w:hanging="720"/>
        <w:rPr>
          <w:del w:id="1814" w:author="Hong Qin" w:date="2012-04-22T17:05:00Z"/>
          <w:rFonts w:ascii="Calibri" w:hAnsi="Calibri" w:cs="Arial"/>
          <w:noProof/>
          <w:szCs w:val="20"/>
        </w:rPr>
      </w:pPr>
      <w:bookmarkStart w:id="1815" w:name="_ENREF_4"/>
      <w:del w:id="1816"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ravel, </w:delText>
        </w:r>
        <w:r w:rsidRPr="00AC5D1A" w:rsidDel="00CF32D4">
          <w:rPr>
            <w:rFonts w:ascii="Calibri" w:hAnsi="Calibri" w:cs="Arial"/>
            <w:noProof/>
            <w:szCs w:val="20"/>
          </w:rPr>
          <w:delText>S., and S. P. J</w:delText>
        </w:r>
        <w:r w:rsidRPr="00AC5D1A" w:rsidDel="00CF32D4">
          <w:rPr>
            <w:rFonts w:ascii="Calibri" w:hAnsi="Calibri" w:cs="Arial"/>
            <w:smallCaps/>
            <w:noProof/>
            <w:szCs w:val="20"/>
          </w:rPr>
          <w:delText>ackson</w:delText>
        </w:r>
        <w:r w:rsidRPr="00AC5D1A" w:rsidDel="00CF32D4">
          <w:rPr>
            <w:rFonts w:ascii="Calibri" w:hAnsi="Calibri" w:cs="Arial"/>
            <w:noProof/>
            <w:szCs w:val="20"/>
          </w:rPr>
          <w:delText xml:space="preserve">, 2003 Increased genome instability in aging yeast. Cell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1-2.</w:delText>
        </w:r>
        <w:bookmarkEnd w:id="1815"/>
      </w:del>
    </w:p>
    <w:p w:rsidR="00AC5D1A" w:rsidRPr="00AC5D1A" w:rsidDel="00CF32D4" w:rsidRDefault="00AC5D1A" w:rsidP="00AC5D1A">
      <w:pPr>
        <w:spacing w:after="0" w:line="240" w:lineRule="auto"/>
        <w:ind w:left="720" w:hanging="720"/>
        <w:rPr>
          <w:del w:id="1817" w:author="Hong Qin" w:date="2012-04-22T17:05:00Z"/>
          <w:rFonts w:ascii="Calibri" w:hAnsi="Calibri" w:cs="Arial"/>
          <w:noProof/>
          <w:szCs w:val="20"/>
        </w:rPr>
      </w:pPr>
      <w:bookmarkStart w:id="1818" w:name="_ENREF_5"/>
      <w:del w:id="1819"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arman, </w:delText>
        </w:r>
        <w:r w:rsidRPr="00AC5D1A" w:rsidDel="00CF32D4">
          <w:rPr>
            <w:rFonts w:ascii="Calibri" w:hAnsi="Calibri" w:cs="Arial"/>
            <w:noProof/>
            <w:szCs w:val="20"/>
          </w:rPr>
          <w:delText xml:space="preserve">D., 1956 Aging: a theory based on free radical and radiation chemistry. J Gerontol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298-300.</w:delText>
        </w:r>
        <w:bookmarkEnd w:id="1818"/>
      </w:del>
    </w:p>
    <w:p w:rsidR="00AC5D1A" w:rsidRPr="00AC5D1A" w:rsidDel="00CF32D4" w:rsidRDefault="00AC5D1A" w:rsidP="00AC5D1A">
      <w:pPr>
        <w:spacing w:after="0" w:line="240" w:lineRule="auto"/>
        <w:ind w:left="720" w:hanging="720"/>
        <w:rPr>
          <w:del w:id="1820" w:author="Hong Qin" w:date="2012-04-22T17:05:00Z"/>
          <w:rFonts w:ascii="Calibri" w:hAnsi="Calibri" w:cs="Arial"/>
          <w:noProof/>
          <w:szCs w:val="20"/>
        </w:rPr>
      </w:pPr>
      <w:bookmarkStart w:id="1821" w:name="_ENREF_6"/>
      <w:del w:id="1822"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iraoka, </w:delText>
        </w:r>
        <w:r w:rsidRPr="00AC5D1A" w:rsidDel="00CF32D4">
          <w:rPr>
            <w:rFonts w:ascii="Calibri" w:hAnsi="Calibri" w:cs="Arial"/>
            <w:noProof/>
            <w:szCs w:val="20"/>
          </w:rPr>
          <w:delText>M., K. W</w:delText>
        </w:r>
        <w:r w:rsidRPr="00AC5D1A" w:rsidDel="00CF32D4">
          <w:rPr>
            <w:rFonts w:ascii="Calibri" w:hAnsi="Calibri" w:cs="Arial"/>
            <w:smallCaps/>
            <w:noProof/>
            <w:szCs w:val="20"/>
          </w:rPr>
          <w:delText>atanabe</w:delText>
        </w:r>
        <w:r w:rsidRPr="00AC5D1A" w:rsidDel="00CF32D4">
          <w:rPr>
            <w:rFonts w:ascii="Calibri" w:hAnsi="Calibri" w:cs="Arial"/>
            <w:noProof/>
            <w:szCs w:val="20"/>
          </w:rPr>
          <w:delText>, K. U</w:delText>
        </w:r>
        <w:r w:rsidRPr="00AC5D1A" w:rsidDel="00CF32D4">
          <w:rPr>
            <w:rFonts w:ascii="Calibri" w:hAnsi="Calibri" w:cs="Arial"/>
            <w:smallCaps/>
            <w:noProof/>
            <w:szCs w:val="20"/>
          </w:rPr>
          <w:delText>mezu</w:delText>
        </w:r>
        <w:r w:rsidRPr="00AC5D1A" w:rsidDel="00CF32D4">
          <w:rPr>
            <w:rFonts w:ascii="Calibri" w:hAnsi="Calibri" w:cs="Arial"/>
            <w:noProof/>
            <w:szCs w:val="20"/>
          </w:rPr>
          <w:delText xml:space="preserve"> and H. M</w:delText>
        </w:r>
        <w:r w:rsidRPr="00AC5D1A" w:rsidDel="00CF32D4">
          <w:rPr>
            <w:rFonts w:ascii="Calibri" w:hAnsi="Calibri" w:cs="Arial"/>
            <w:smallCaps/>
            <w:noProof/>
            <w:szCs w:val="20"/>
          </w:rPr>
          <w:delText>aki</w:delText>
        </w:r>
        <w:r w:rsidRPr="00AC5D1A" w:rsidDel="00CF32D4">
          <w:rPr>
            <w:rFonts w:ascii="Calibri" w:hAnsi="Calibri" w:cs="Arial"/>
            <w:noProof/>
            <w:szCs w:val="20"/>
          </w:rPr>
          <w:delText xml:space="preserve">, 2000 Spontaneous loss of heterozygosity in diploid Saccharomyces cerevisiae cells. Genetics </w:delText>
        </w:r>
        <w:r w:rsidRPr="00AC5D1A" w:rsidDel="00CF32D4">
          <w:rPr>
            <w:rFonts w:ascii="Calibri" w:hAnsi="Calibri" w:cs="Arial"/>
            <w:b/>
            <w:noProof/>
            <w:szCs w:val="20"/>
          </w:rPr>
          <w:delText>156:</w:delText>
        </w:r>
        <w:r w:rsidRPr="00AC5D1A" w:rsidDel="00CF32D4">
          <w:rPr>
            <w:rFonts w:ascii="Calibri" w:hAnsi="Calibri" w:cs="Arial"/>
            <w:noProof/>
            <w:szCs w:val="20"/>
          </w:rPr>
          <w:delText xml:space="preserve"> 1531-1548.</w:delText>
        </w:r>
        <w:bookmarkEnd w:id="1821"/>
      </w:del>
    </w:p>
    <w:p w:rsidR="00AC5D1A" w:rsidRPr="00AC5D1A" w:rsidDel="00CF32D4" w:rsidRDefault="00AC5D1A" w:rsidP="00AC5D1A">
      <w:pPr>
        <w:spacing w:after="0" w:line="240" w:lineRule="auto"/>
        <w:ind w:left="720" w:hanging="720"/>
        <w:rPr>
          <w:del w:id="1823" w:author="Hong Qin" w:date="2012-04-22T17:05:00Z"/>
          <w:rFonts w:ascii="Calibri" w:hAnsi="Calibri" w:cs="Arial"/>
          <w:noProof/>
          <w:szCs w:val="20"/>
        </w:rPr>
      </w:pPr>
      <w:bookmarkStart w:id="1824" w:name="_ENREF_7"/>
      <w:del w:id="1825" w:author="Hong Qin" w:date="2012-04-22T17:05:00Z">
        <w:r w:rsidRPr="00AC5D1A" w:rsidDel="00CF32D4">
          <w:rPr>
            <w:rFonts w:ascii="Calibri" w:hAnsi="Calibri" w:cs="Arial"/>
            <w:noProof/>
            <w:szCs w:val="20"/>
          </w:rPr>
          <w:delText>K</w:delText>
        </w:r>
        <w:r w:rsidRPr="00AC5D1A" w:rsidDel="00CF32D4">
          <w:rPr>
            <w:rFonts w:ascii="Calibri" w:hAnsi="Calibri" w:cs="Arial"/>
            <w:smallCaps/>
            <w:noProof/>
            <w:szCs w:val="20"/>
          </w:rPr>
          <w:delText xml:space="preserve">irkwood, </w:delText>
        </w:r>
        <w:r w:rsidRPr="00AC5D1A" w:rsidDel="00CF32D4">
          <w:rPr>
            <w:rFonts w:ascii="Calibri" w:hAnsi="Calibri" w:cs="Arial"/>
            <w:noProof/>
            <w:szCs w:val="20"/>
          </w:rPr>
          <w:delText xml:space="preserve">T. B., 1977 Evolution of ageing. Nature </w:delText>
        </w:r>
        <w:r w:rsidRPr="00AC5D1A" w:rsidDel="00CF32D4">
          <w:rPr>
            <w:rFonts w:ascii="Calibri" w:hAnsi="Calibri" w:cs="Arial"/>
            <w:b/>
            <w:noProof/>
            <w:szCs w:val="20"/>
          </w:rPr>
          <w:delText>270:</w:delText>
        </w:r>
        <w:r w:rsidRPr="00AC5D1A" w:rsidDel="00CF32D4">
          <w:rPr>
            <w:rFonts w:ascii="Calibri" w:hAnsi="Calibri" w:cs="Arial"/>
            <w:noProof/>
            <w:szCs w:val="20"/>
          </w:rPr>
          <w:delText xml:space="preserve"> 301-304.</w:delText>
        </w:r>
        <w:bookmarkEnd w:id="1824"/>
      </w:del>
    </w:p>
    <w:p w:rsidR="00AC5D1A" w:rsidRPr="00AC5D1A" w:rsidDel="00CF32D4" w:rsidRDefault="00AC5D1A" w:rsidP="00AC5D1A">
      <w:pPr>
        <w:spacing w:after="0" w:line="240" w:lineRule="auto"/>
        <w:ind w:left="720" w:hanging="720"/>
        <w:rPr>
          <w:del w:id="1826" w:author="Hong Qin" w:date="2012-04-22T17:05:00Z"/>
          <w:rFonts w:ascii="Calibri" w:hAnsi="Calibri" w:cs="Arial"/>
          <w:noProof/>
          <w:szCs w:val="20"/>
        </w:rPr>
      </w:pPr>
      <w:bookmarkStart w:id="1827" w:name="_ENREF_8"/>
      <w:del w:id="1828"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2003 An age-induced switch to a hyper-recombinational state. Science </w:delText>
        </w:r>
        <w:r w:rsidRPr="00AC5D1A" w:rsidDel="00CF32D4">
          <w:rPr>
            <w:rFonts w:ascii="Calibri" w:hAnsi="Calibri" w:cs="Arial"/>
            <w:b/>
            <w:noProof/>
            <w:szCs w:val="20"/>
          </w:rPr>
          <w:delText>301:</w:delText>
        </w:r>
        <w:r w:rsidRPr="00AC5D1A" w:rsidDel="00CF32D4">
          <w:rPr>
            <w:rFonts w:ascii="Calibri" w:hAnsi="Calibri" w:cs="Arial"/>
            <w:noProof/>
            <w:szCs w:val="20"/>
          </w:rPr>
          <w:delText xml:space="preserve"> 1908-1911.</w:delText>
        </w:r>
        <w:bookmarkEnd w:id="1827"/>
      </w:del>
    </w:p>
    <w:p w:rsidR="00AC5D1A" w:rsidRPr="00AC5D1A" w:rsidDel="00CF32D4" w:rsidRDefault="00AC5D1A" w:rsidP="00AC5D1A">
      <w:pPr>
        <w:spacing w:after="0" w:line="240" w:lineRule="auto"/>
        <w:ind w:left="720" w:hanging="720"/>
        <w:rPr>
          <w:del w:id="1829" w:author="Hong Qin" w:date="2012-04-22T17:05:00Z"/>
          <w:rFonts w:ascii="Calibri" w:hAnsi="Calibri" w:cs="Arial"/>
          <w:noProof/>
          <w:szCs w:val="20"/>
        </w:rPr>
      </w:pPr>
      <w:bookmarkStart w:id="1830" w:name="_ENREF_9"/>
      <w:del w:id="1831"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2004 Aging and genetic instability in yeast. Curr Opin Microbiol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673-679.</w:delText>
        </w:r>
        <w:bookmarkEnd w:id="1830"/>
      </w:del>
    </w:p>
    <w:p w:rsidR="00AC5D1A" w:rsidRPr="00AC5D1A" w:rsidDel="00CF32D4" w:rsidRDefault="00AC5D1A" w:rsidP="00AC5D1A">
      <w:pPr>
        <w:spacing w:after="0" w:line="240" w:lineRule="auto"/>
        <w:ind w:left="720" w:hanging="720"/>
        <w:rPr>
          <w:del w:id="1832" w:author="Hong Qin" w:date="2012-04-22T17:05:00Z"/>
          <w:rFonts w:ascii="Calibri" w:hAnsi="Calibri" w:cs="Arial"/>
          <w:noProof/>
          <w:szCs w:val="20"/>
        </w:rPr>
      </w:pPr>
      <w:bookmarkStart w:id="1833" w:name="_ENREF_10"/>
      <w:del w:id="1834"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edvedik, </w:delText>
        </w:r>
        <w:r w:rsidRPr="00AC5D1A" w:rsidDel="00CF32D4">
          <w:rPr>
            <w:rFonts w:ascii="Calibri" w:hAnsi="Calibri" w:cs="Arial"/>
            <w:noProof/>
            <w:szCs w:val="20"/>
          </w:rPr>
          <w:delText>O., and D. A. S</w:delText>
        </w:r>
        <w:r w:rsidRPr="00AC5D1A" w:rsidDel="00CF32D4">
          <w:rPr>
            <w:rFonts w:ascii="Calibri" w:hAnsi="Calibri" w:cs="Arial"/>
            <w:smallCaps/>
            <w:noProof/>
            <w:szCs w:val="20"/>
          </w:rPr>
          <w:delText>inclair</w:delText>
        </w:r>
        <w:r w:rsidRPr="00AC5D1A" w:rsidDel="00CF32D4">
          <w:rPr>
            <w:rFonts w:ascii="Calibri" w:hAnsi="Calibri" w:cs="Arial"/>
            <w:noProof/>
            <w:szCs w:val="20"/>
          </w:rPr>
          <w:delText xml:space="preserve">, 2007 Caloric restriction and life span determination of yeast cells. Methods Mol Biol </w:delText>
        </w:r>
        <w:r w:rsidRPr="00AC5D1A" w:rsidDel="00CF32D4">
          <w:rPr>
            <w:rFonts w:ascii="Calibri" w:hAnsi="Calibri" w:cs="Arial"/>
            <w:b/>
            <w:noProof/>
            <w:szCs w:val="20"/>
          </w:rPr>
          <w:delText>371:</w:delText>
        </w:r>
        <w:r w:rsidRPr="00AC5D1A" w:rsidDel="00CF32D4">
          <w:rPr>
            <w:rFonts w:ascii="Calibri" w:hAnsi="Calibri" w:cs="Arial"/>
            <w:noProof/>
            <w:szCs w:val="20"/>
          </w:rPr>
          <w:delText xml:space="preserve"> 97-109.</w:delText>
        </w:r>
        <w:bookmarkEnd w:id="1833"/>
      </w:del>
    </w:p>
    <w:p w:rsidR="00AC5D1A" w:rsidRPr="00AC5D1A" w:rsidDel="00CF32D4" w:rsidRDefault="00AC5D1A" w:rsidP="00AC5D1A">
      <w:pPr>
        <w:spacing w:after="0" w:line="240" w:lineRule="auto"/>
        <w:ind w:left="720" w:hanging="720"/>
        <w:rPr>
          <w:del w:id="1835" w:author="Hong Qin" w:date="2012-04-22T17:05:00Z"/>
          <w:rFonts w:ascii="Calibri" w:hAnsi="Calibri" w:cs="Arial"/>
          <w:noProof/>
          <w:szCs w:val="20"/>
        </w:rPr>
      </w:pPr>
      <w:bookmarkStart w:id="1836" w:name="_ENREF_11"/>
      <w:del w:id="1837"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and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2006 Natural variation in replicative and chronological life spans of Saccharomyces cerevisiae. Exp Gerontol </w:delText>
        </w:r>
        <w:r w:rsidRPr="00AC5D1A" w:rsidDel="00CF32D4">
          <w:rPr>
            <w:rFonts w:ascii="Calibri" w:hAnsi="Calibri" w:cs="Arial"/>
            <w:b/>
            <w:noProof/>
            <w:szCs w:val="20"/>
          </w:rPr>
          <w:delText>41:</w:delText>
        </w:r>
        <w:r w:rsidRPr="00AC5D1A" w:rsidDel="00CF32D4">
          <w:rPr>
            <w:rFonts w:ascii="Calibri" w:hAnsi="Calibri" w:cs="Arial"/>
            <w:noProof/>
            <w:szCs w:val="20"/>
          </w:rPr>
          <w:delText xml:space="preserve"> 448-456.</w:delText>
        </w:r>
        <w:bookmarkEnd w:id="1836"/>
      </w:del>
    </w:p>
    <w:p w:rsidR="00AC5D1A" w:rsidRPr="00AC5D1A" w:rsidDel="00CF32D4" w:rsidRDefault="00AC5D1A" w:rsidP="00AC5D1A">
      <w:pPr>
        <w:spacing w:after="0" w:line="240" w:lineRule="auto"/>
        <w:ind w:left="720" w:hanging="720"/>
        <w:rPr>
          <w:del w:id="1838" w:author="Hong Qin" w:date="2012-04-22T17:05:00Z"/>
          <w:rFonts w:ascii="Calibri" w:hAnsi="Calibri" w:cs="Arial"/>
          <w:noProof/>
          <w:szCs w:val="20"/>
        </w:rPr>
      </w:pPr>
      <w:bookmarkStart w:id="1839" w:name="_ENREF_12"/>
      <w:del w:id="1840"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and D. S. G</w:delText>
        </w:r>
        <w:r w:rsidRPr="00AC5D1A" w:rsidDel="00CF32D4">
          <w:rPr>
            <w:rFonts w:ascii="Calibri" w:hAnsi="Calibri" w:cs="Arial"/>
            <w:smallCaps/>
            <w:noProof/>
            <w:szCs w:val="20"/>
          </w:rPr>
          <w:delText>oldfarb</w:delText>
        </w:r>
        <w:r w:rsidRPr="00AC5D1A" w:rsidDel="00CF32D4">
          <w:rPr>
            <w:rFonts w:ascii="Calibri" w:hAnsi="Calibri" w:cs="Arial"/>
            <w:noProof/>
            <w:szCs w:val="20"/>
          </w:rPr>
          <w:delText xml:space="preserve">, 2008 Genomic instability is associated with natural life span variation in Saccharomyces cerevisiae. PLoS One </w:delText>
        </w:r>
        <w:r w:rsidRPr="00AC5D1A" w:rsidDel="00CF32D4">
          <w:rPr>
            <w:rFonts w:ascii="Calibri" w:hAnsi="Calibri" w:cs="Arial"/>
            <w:b/>
            <w:noProof/>
            <w:szCs w:val="20"/>
          </w:rPr>
          <w:delText>3:</w:delText>
        </w:r>
        <w:r w:rsidRPr="00AC5D1A" w:rsidDel="00CF32D4">
          <w:rPr>
            <w:rFonts w:ascii="Calibri" w:hAnsi="Calibri" w:cs="Arial"/>
            <w:noProof/>
            <w:szCs w:val="20"/>
          </w:rPr>
          <w:delText xml:space="preserve"> e2670.</w:delText>
        </w:r>
        <w:bookmarkEnd w:id="1839"/>
      </w:del>
    </w:p>
    <w:p w:rsidR="00AC5D1A" w:rsidRPr="00AC5D1A" w:rsidDel="00CF32D4" w:rsidRDefault="00AC5D1A" w:rsidP="00AC5D1A">
      <w:pPr>
        <w:spacing w:after="0" w:line="240" w:lineRule="auto"/>
        <w:ind w:left="720" w:hanging="720"/>
        <w:rPr>
          <w:del w:id="1841" w:author="Hong Qin" w:date="2012-04-22T17:05:00Z"/>
          <w:rFonts w:ascii="Calibri" w:hAnsi="Calibri" w:cs="Arial"/>
          <w:noProof/>
          <w:szCs w:val="20"/>
        </w:rPr>
      </w:pPr>
      <w:bookmarkStart w:id="1842" w:name="_ENREF_13"/>
      <w:del w:id="1843"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ahman, </w:delText>
        </w:r>
        <w:r w:rsidRPr="00AC5D1A" w:rsidDel="00CF32D4">
          <w:rPr>
            <w:rFonts w:ascii="Calibri" w:hAnsi="Calibri" w:cs="Arial"/>
            <w:noProof/>
            <w:szCs w:val="20"/>
          </w:rPr>
          <w:delText xml:space="preserve">K., 2007 Studies on free radicals, antioxidants, and co-factors. Clin Interv Aging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219-236.</w:delText>
        </w:r>
        <w:bookmarkEnd w:id="1842"/>
      </w:del>
    </w:p>
    <w:p w:rsidR="00AC5D1A" w:rsidRPr="00AC5D1A" w:rsidDel="00CF32D4" w:rsidRDefault="00AC5D1A" w:rsidP="00AC5D1A">
      <w:pPr>
        <w:spacing w:after="0" w:line="240" w:lineRule="auto"/>
        <w:ind w:left="720" w:hanging="720"/>
        <w:rPr>
          <w:del w:id="1844" w:author="Hong Qin" w:date="2012-04-22T17:05:00Z"/>
          <w:rFonts w:ascii="Calibri" w:hAnsi="Calibri" w:cs="Arial"/>
          <w:noProof/>
          <w:szCs w:val="20"/>
        </w:rPr>
      </w:pPr>
      <w:bookmarkStart w:id="1845" w:name="_ENREF_14"/>
      <w:del w:id="1846"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istow, </w:delText>
        </w:r>
        <w:r w:rsidRPr="00AC5D1A" w:rsidDel="00CF32D4">
          <w:rPr>
            <w:rFonts w:ascii="Calibri" w:hAnsi="Calibri" w:cs="Arial"/>
            <w:noProof/>
            <w:szCs w:val="20"/>
          </w:rPr>
          <w:delText>M., and S. S</w:delText>
        </w:r>
        <w:r w:rsidRPr="00AC5D1A" w:rsidDel="00CF32D4">
          <w:rPr>
            <w:rFonts w:ascii="Calibri" w:hAnsi="Calibri" w:cs="Arial"/>
            <w:smallCaps/>
            <w:noProof/>
            <w:szCs w:val="20"/>
          </w:rPr>
          <w:delText>chmeisser</w:delText>
        </w:r>
        <w:r w:rsidRPr="00AC5D1A" w:rsidDel="00CF32D4">
          <w:rPr>
            <w:rFonts w:ascii="Calibri" w:hAnsi="Calibri" w:cs="Arial"/>
            <w:noProof/>
            <w:szCs w:val="20"/>
          </w:rPr>
          <w:delText xml:space="preserve">, 2011 Extending life span by increasing oxidative stress. Free Radic Biol Med </w:delText>
        </w:r>
        <w:r w:rsidRPr="00AC5D1A" w:rsidDel="00CF32D4">
          <w:rPr>
            <w:rFonts w:ascii="Calibri" w:hAnsi="Calibri" w:cs="Arial"/>
            <w:b/>
            <w:noProof/>
            <w:szCs w:val="20"/>
          </w:rPr>
          <w:delText>51:</w:delText>
        </w:r>
        <w:r w:rsidRPr="00AC5D1A" w:rsidDel="00CF32D4">
          <w:rPr>
            <w:rFonts w:ascii="Calibri" w:hAnsi="Calibri" w:cs="Arial"/>
            <w:noProof/>
            <w:szCs w:val="20"/>
          </w:rPr>
          <w:delText xml:space="preserve"> 327-336.</w:delText>
        </w:r>
        <w:bookmarkEnd w:id="1845"/>
      </w:del>
    </w:p>
    <w:p w:rsidR="00AC5D1A" w:rsidRPr="00AC5D1A" w:rsidDel="00CF32D4" w:rsidRDefault="00AC5D1A" w:rsidP="00AC5D1A">
      <w:pPr>
        <w:spacing w:after="0" w:line="240" w:lineRule="auto"/>
        <w:ind w:left="720" w:hanging="720"/>
        <w:rPr>
          <w:del w:id="1847" w:author="Hong Qin" w:date="2012-04-22T17:05:00Z"/>
          <w:rFonts w:ascii="Calibri" w:hAnsi="Calibri" w:cs="Arial"/>
          <w:noProof/>
          <w:szCs w:val="20"/>
        </w:rPr>
      </w:pPr>
      <w:bookmarkStart w:id="1848" w:name="_ENREF_15"/>
      <w:del w:id="1849"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uckenstuhl, </w:delText>
        </w:r>
        <w:r w:rsidRPr="00AC5D1A" w:rsidDel="00CF32D4">
          <w:rPr>
            <w:rFonts w:ascii="Calibri" w:hAnsi="Calibri" w:cs="Arial"/>
            <w:noProof/>
            <w:szCs w:val="20"/>
          </w:rPr>
          <w:delText>C., D. C</w:delText>
        </w:r>
        <w:r w:rsidRPr="00AC5D1A" w:rsidDel="00CF32D4">
          <w:rPr>
            <w:rFonts w:ascii="Calibri" w:hAnsi="Calibri" w:cs="Arial"/>
            <w:smallCaps/>
            <w:noProof/>
            <w:szCs w:val="20"/>
          </w:rPr>
          <w:delText>armona-</w:delText>
        </w:r>
        <w:r w:rsidRPr="00AC5D1A" w:rsidDel="00CF32D4">
          <w:rPr>
            <w:rFonts w:ascii="Calibri" w:hAnsi="Calibri" w:cs="Arial"/>
            <w:noProof/>
            <w:szCs w:val="20"/>
          </w:rPr>
          <w:delText>G</w:delText>
        </w:r>
        <w:r w:rsidRPr="00AC5D1A" w:rsidDel="00CF32D4">
          <w:rPr>
            <w:rFonts w:ascii="Calibri" w:hAnsi="Calibri" w:cs="Arial"/>
            <w:smallCaps/>
            <w:noProof/>
            <w:szCs w:val="20"/>
          </w:rPr>
          <w:delText>utierrez</w:delText>
        </w:r>
        <w:r w:rsidRPr="00AC5D1A" w:rsidDel="00CF32D4">
          <w:rPr>
            <w:rFonts w:ascii="Calibri" w:hAnsi="Calibri" w:cs="Arial"/>
            <w:noProof/>
            <w:szCs w:val="20"/>
          </w:rPr>
          <w:delText xml:space="preserve"> and F. M</w:delText>
        </w:r>
        <w:r w:rsidRPr="00AC5D1A" w:rsidDel="00CF32D4">
          <w:rPr>
            <w:rFonts w:ascii="Calibri" w:hAnsi="Calibri" w:cs="Arial"/>
            <w:smallCaps/>
            <w:noProof/>
            <w:szCs w:val="20"/>
          </w:rPr>
          <w:delText>adeo</w:delText>
        </w:r>
        <w:r w:rsidRPr="00AC5D1A" w:rsidDel="00CF32D4">
          <w:rPr>
            <w:rFonts w:ascii="Calibri" w:hAnsi="Calibri" w:cs="Arial"/>
            <w:noProof/>
            <w:szCs w:val="20"/>
          </w:rPr>
          <w:delText xml:space="preserve">, 2010 The sweet taste of death: glucose triggers apoptosis during yeast chronological aging.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643-649.</w:delText>
        </w:r>
        <w:bookmarkEnd w:id="1848"/>
      </w:del>
    </w:p>
    <w:p w:rsidR="00AC5D1A" w:rsidRPr="00AC5D1A" w:rsidDel="00CF32D4" w:rsidRDefault="00AC5D1A" w:rsidP="00AC5D1A">
      <w:pPr>
        <w:spacing w:after="0" w:line="240" w:lineRule="auto"/>
        <w:ind w:left="720" w:hanging="720"/>
        <w:rPr>
          <w:del w:id="1850" w:author="Hong Qin" w:date="2012-04-22T17:05:00Z"/>
          <w:rFonts w:ascii="Calibri" w:hAnsi="Calibri" w:cs="Arial"/>
          <w:noProof/>
          <w:szCs w:val="20"/>
        </w:rPr>
      </w:pPr>
      <w:bookmarkStart w:id="1851" w:name="_ENREF_16"/>
      <w:del w:id="1852" w:author="Hong Qin" w:date="2012-04-22T17:05:00Z">
        <w:r w:rsidRPr="00AC5D1A" w:rsidDel="00CF32D4">
          <w:rPr>
            <w:rFonts w:ascii="Calibri" w:hAnsi="Calibri" w:cs="Arial"/>
            <w:noProof/>
            <w:szCs w:val="20"/>
          </w:rPr>
          <w:delText>S</w:delText>
        </w:r>
        <w:r w:rsidRPr="00AC5D1A" w:rsidDel="00CF32D4">
          <w:rPr>
            <w:rFonts w:ascii="Calibri" w:hAnsi="Calibri" w:cs="Arial"/>
            <w:smallCaps/>
            <w:noProof/>
            <w:szCs w:val="20"/>
          </w:rPr>
          <w:delText xml:space="preserve">tanfel, </w:delText>
        </w:r>
        <w:r w:rsidRPr="00AC5D1A" w:rsidDel="00CF32D4">
          <w:rPr>
            <w:rFonts w:ascii="Calibri" w:hAnsi="Calibri" w:cs="Arial"/>
            <w:noProof/>
            <w:szCs w:val="20"/>
          </w:rPr>
          <w:delText>M. N., L. S. S</w:delText>
        </w:r>
        <w:r w:rsidRPr="00AC5D1A" w:rsidDel="00CF32D4">
          <w:rPr>
            <w:rFonts w:ascii="Calibri" w:hAnsi="Calibri" w:cs="Arial"/>
            <w:smallCaps/>
            <w:noProof/>
            <w:szCs w:val="20"/>
          </w:rPr>
          <w:delText>hamieh</w:delText>
        </w:r>
        <w:r w:rsidRPr="00AC5D1A" w:rsidDel="00CF32D4">
          <w:rPr>
            <w:rFonts w:ascii="Calibri" w:hAnsi="Calibri" w:cs="Arial"/>
            <w:noProof/>
            <w:szCs w:val="20"/>
          </w:rPr>
          <w:delText>, M. K</w:delText>
        </w:r>
        <w:r w:rsidRPr="00AC5D1A" w:rsidDel="00CF32D4">
          <w:rPr>
            <w:rFonts w:ascii="Calibri" w:hAnsi="Calibri" w:cs="Arial"/>
            <w:smallCaps/>
            <w:noProof/>
            <w:szCs w:val="20"/>
          </w:rPr>
          <w:delText>aeberlein</w:delText>
        </w:r>
        <w:r w:rsidRPr="00AC5D1A" w:rsidDel="00CF32D4">
          <w:rPr>
            <w:rFonts w:ascii="Calibri" w:hAnsi="Calibri" w:cs="Arial"/>
            <w:noProof/>
            <w:szCs w:val="20"/>
          </w:rPr>
          <w:delText xml:space="preserve"> and B. K. K</w:delText>
        </w:r>
        <w:r w:rsidRPr="00AC5D1A" w:rsidDel="00CF32D4">
          <w:rPr>
            <w:rFonts w:ascii="Calibri" w:hAnsi="Calibri" w:cs="Arial"/>
            <w:smallCaps/>
            <w:noProof/>
            <w:szCs w:val="20"/>
          </w:rPr>
          <w:delText>ennedy</w:delText>
        </w:r>
        <w:r w:rsidRPr="00AC5D1A" w:rsidDel="00CF32D4">
          <w:rPr>
            <w:rFonts w:ascii="Calibri" w:hAnsi="Calibri" w:cs="Arial"/>
            <w:noProof/>
            <w:szCs w:val="20"/>
          </w:rPr>
          <w:delText xml:space="preserve">, 2009 The TOR pathway comes of age. Biochim Biophys Acta </w:delText>
        </w:r>
        <w:r w:rsidRPr="00AC5D1A" w:rsidDel="00CF32D4">
          <w:rPr>
            <w:rFonts w:ascii="Calibri" w:hAnsi="Calibri" w:cs="Arial"/>
            <w:b/>
            <w:noProof/>
            <w:szCs w:val="20"/>
          </w:rPr>
          <w:delText>1790:</w:delText>
        </w:r>
        <w:r w:rsidRPr="00AC5D1A" w:rsidDel="00CF32D4">
          <w:rPr>
            <w:rFonts w:ascii="Calibri" w:hAnsi="Calibri" w:cs="Arial"/>
            <w:noProof/>
            <w:szCs w:val="20"/>
          </w:rPr>
          <w:delText xml:space="preserve"> 1067-1074.</w:delText>
        </w:r>
        <w:bookmarkEnd w:id="1851"/>
      </w:del>
    </w:p>
    <w:p w:rsidR="00AC5D1A" w:rsidRPr="00AC5D1A" w:rsidDel="00CF32D4" w:rsidRDefault="00AC5D1A" w:rsidP="00AC5D1A">
      <w:pPr>
        <w:spacing w:after="0" w:line="240" w:lineRule="auto"/>
        <w:ind w:left="720" w:hanging="720"/>
        <w:rPr>
          <w:del w:id="1853" w:author="Hong Qin" w:date="2012-04-22T17:05:00Z"/>
          <w:rFonts w:ascii="Calibri" w:hAnsi="Calibri" w:cs="Arial"/>
          <w:noProof/>
          <w:szCs w:val="20"/>
        </w:rPr>
      </w:pPr>
      <w:bookmarkStart w:id="1854" w:name="_ENREF_17"/>
      <w:del w:id="1855"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 </w:delText>
        </w:r>
        <w:r w:rsidRPr="00AC5D1A" w:rsidDel="00CF32D4">
          <w:rPr>
            <w:rFonts w:ascii="Calibri" w:hAnsi="Calibri" w:cs="Arial"/>
            <w:noProof/>
            <w:szCs w:val="20"/>
          </w:rPr>
          <w:delText>M., P. F</w:delText>
        </w:r>
        <w:r w:rsidRPr="00AC5D1A" w:rsidDel="00CF32D4">
          <w:rPr>
            <w:rFonts w:ascii="Calibri" w:hAnsi="Calibri" w:cs="Arial"/>
            <w:smallCaps/>
            <w:noProof/>
            <w:szCs w:val="20"/>
          </w:rPr>
          <w:delText>abrizio</w:delText>
        </w:r>
        <w:r w:rsidRPr="00AC5D1A" w:rsidDel="00CF32D4">
          <w:rPr>
            <w:rFonts w:ascii="Calibri" w:hAnsi="Calibri" w:cs="Arial"/>
            <w:noProof/>
            <w:szCs w:val="20"/>
          </w:rPr>
          <w:delText>, J. H</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H. G</w:delText>
        </w:r>
        <w:r w:rsidRPr="00AC5D1A" w:rsidDel="00CF32D4">
          <w:rPr>
            <w:rFonts w:ascii="Calibri" w:hAnsi="Calibri" w:cs="Arial"/>
            <w:smallCaps/>
            <w:noProof/>
            <w:szCs w:val="20"/>
          </w:rPr>
          <w:delText>e</w:delText>
        </w:r>
        <w:r w:rsidRPr="00AC5D1A" w:rsidDel="00CF32D4">
          <w:rPr>
            <w:rFonts w:ascii="Calibri" w:hAnsi="Calibri" w:cs="Arial"/>
            <w:noProof/>
            <w:szCs w:val="20"/>
          </w:rPr>
          <w:delText>, C. C</w:delText>
        </w:r>
        <w:r w:rsidRPr="00AC5D1A" w:rsidDel="00CF32D4">
          <w:rPr>
            <w:rFonts w:ascii="Calibri" w:hAnsi="Calibri" w:cs="Arial"/>
            <w:smallCaps/>
            <w:noProof/>
            <w:szCs w:val="20"/>
          </w:rPr>
          <w:delText>heng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2008 Life span extension by calorie restriction depends on Rim15 and transcription factors downstream of Ras/PKA, Tor, and Sch9. PLoS Genet </w:delText>
        </w:r>
        <w:r w:rsidRPr="00AC5D1A" w:rsidDel="00CF32D4">
          <w:rPr>
            <w:rFonts w:ascii="Calibri" w:hAnsi="Calibri" w:cs="Arial"/>
            <w:b/>
            <w:noProof/>
            <w:szCs w:val="20"/>
          </w:rPr>
          <w:delText>4:</w:delText>
        </w:r>
        <w:r w:rsidRPr="00AC5D1A" w:rsidDel="00CF32D4">
          <w:rPr>
            <w:rFonts w:ascii="Calibri" w:hAnsi="Calibri" w:cs="Arial"/>
            <w:noProof/>
            <w:szCs w:val="20"/>
          </w:rPr>
          <w:delText xml:space="preserve"> e13.</w:delText>
        </w:r>
        <w:bookmarkEnd w:id="1854"/>
      </w:del>
    </w:p>
    <w:p w:rsidR="00AC5D1A" w:rsidRPr="00AC5D1A" w:rsidDel="00CF32D4" w:rsidRDefault="00AC5D1A" w:rsidP="00AC5D1A">
      <w:pPr>
        <w:spacing w:after="0" w:line="240" w:lineRule="auto"/>
        <w:ind w:left="720" w:hanging="720"/>
        <w:rPr>
          <w:del w:id="1856" w:author="Hong Qin" w:date="2012-04-22T17:05:00Z"/>
          <w:rFonts w:ascii="Calibri" w:hAnsi="Calibri" w:cs="Arial"/>
          <w:noProof/>
          <w:szCs w:val="20"/>
        </w:rPr>
      </w:pPr>
      <w:bookmarkStart w:id="1857" w:name="_ENREF_18"/>
      <w:del w:id="1858"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einberger, </w:delText>
        </w:r>
        <w:r w:rsidRPr="00AC5D1A" w:rsidDel="00CF32D4">
          <w:rPr>
            <w:rFonts w:ascii="Calibri" w:hAnsi="Calibri" w:cs="Arial"/>
            <w:noProof/>
            <w:szCs w:val="20"/>
          </w:rPr>
          <w:delText>M., A. M</w:delText>
        </w:r>
        <w:r w:rsidRPr="00AC5D1A" w:rsidDel="00CF32D4">
          <w:rPr>
            <w:rFonts w:ascii="Calibri" w:hAnsi="Calibri" w:cs="Arial"/>
            <w:smallCaps/>
            <w:noProof/>
            <w:szCs w:val="20"/>
          </w:rPr>
          <w:delText>esquita</w:delText>
        </w:r>
        <w:r w:rsidRPr="00AC5D1A" w:rsidDel="00CF32D4">
          <w:rPr>
            <w:rFonts w:ascii="Calibri" w:hAnsi="Calibri" w:cs="Arial"/>
            <w:noProof/>
            <w:szCs w:val="20"/>
          </w:rPr>
          <w:delText>, T. C</w:delText>
        </w:r>
        <w:r w:rsidRPr="00AC5D1A" w:rsidDel="00CF32D4">
          <w:rPr>
            <w:rFonts w:ascii="Calibri" w:hAnsi="Calibri" w:cs="Arial"/>
            <w:smallCaps/>
            <w:noProof/>
            <w:szCs w:val="20"/>
          </w:rPr>
          <w:delText>aroll</w:delText>
        </w:r>
        <w:r w:rsidRPr="00AC5D1A" w:rsidDel="00CF32D4">
          <w:rPr>
            <w:rFonts w:ascii="Calibri" w:hAnsi="Calibri" w:cs="Arial"/>
            <w:noProof/>
            <w:szCs w:val="20"/>
          </w:rPr>
          <w:delText>, L. M</w:delText>
        </w:r>
        <w:r w:rsidRPr="00AC5D1A" w:rsidDel="00CF32D4">
          <w:rPr>
            <w:rFonts w:ascii="Calibri" w:hAnsi="Calibri" w:cs="Arial"/>
            <w:smallCaps/>
            <w:noProof/>
            <w:szCs w:val="20"/>
          </w:rPr>
          <w:delText>arks</w:delText>
        </w:r>
        <w:r w:rsidRPr="00AC5D1A" w:rsidDel="00CF32D4">
          <w:rPr>
            <w:rFonts w:ascii="Calibri" w:hAnsi="Calibri" w:cs="Arial"/>
            <w:noProof/>
            <w:szCs w:val="20"/>
          </w:rPr>
          <w:delText>, H. Y</w:delText>
        </w:r>
        <w:r w:rsidRPr="00AC5D1A" w:rsidDel="00CF32D4">
          <w:rPr>
            <w:rFonts w:ascii="Calibri" w:hAnsi="Calibri" w:cs="Arial"/>
            <w:smallCaps/>
            <w:noProof/>
            <w:szCs w:val="20"/>
          </w:rPr>
          <w:delText>ang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2010 Growth signaling promotes chronological aging in budding yeast by inducing superoxide anions that inhibit quiescence.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709-726.</w:delText>
        </w:r>
        <w:bookmarkEnd w:id="1857"/>
      </w:del>
    </w:p>
    <w:p w:rsidR="00AC5D1A" w:rsidRPr="00AC5D1A" w:rsidDel="00CF32D4" w:rsidRDefault="00AC5D1A" w:rsidP="00AC5D1A">
      <w:pPr>
        <w:spacing w:after="0" w:line="240" w:lineRule="auto"/>
        <w:ind w:left="720" w:hanging="720"/>
        <w:rPr>
          <w:del w:id="1859" w:author="Hong Qin" w:date="2012-04-22T17:05:00Z"/>
          <w:rFonts w:ascii="Calibri" w:hAnsi="Calibri" w:cs="Arial"/>
          <w:noProof/>
          <w:szCs w:val="20"/>
        </w:rPr>
      </w:pPr>
      <w:bookmarkStart w:id="1860" w:name="_ENREF_19"/>
      <w:del w:id="1861"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illcox, </w:delText>
        </w:r>
        <w:r w:rsidRPr="00AC5D1A" w:rsidDel="00CF32D4">
          <w:rPr>
            <w:rFonts w:ascii="Calibri" w:hAnsi="Calibri" w:cs="Arial"/>
            <w:noProof/>
            <w:szCs w:val="20"/>
          </w:rPr>
          <w:delText>B. J., K. Y</w:delText>
        </w:r>
        <w:r w:rsidRPr="00AC5D1A" w:rsidDel="00CF32D4">
          <w:rPr>
            <w:rFonts w:ascii="Calibri" w:hAnsi="Calibri" w:cs="Arial"/>
            <w:smallCaps/>
            <w:noProof/>
            <w:szCs w:val="20"/>
          </w:rPr>
          <w:delText>ano</w:delText>
        </w:r>
        <w:r w:rsidRPr="00AC5D1A" w:rsidDel="00CF32D4">
          <w:rPr>
            <w:rFonts w:ascii="Calibri" w:hAnsi="Calibri" w:cs="Arial"/>
            <w:noProof/>
            <w:szCs w:val="20"/>
          </w:rPr>
          <w:delText>, R.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D. C. W</w:delText>
        </w:r>
        <w:r w:rsidRPr="00AC5D1A" w:rsidDel="00CF32D4">
          <w:rPr>
            <w:rFonts w:ascii="Calibri" w:hAnsi="Calibri" w:cs="Arial"/>
            <w:smallCaps/>
            <w:noProof/>
            <w:szCs w:val="20"/>
          </w:rPr>
          <w:delText>illcox</w:delText>
        </w:r>
        <w:r w:rsidRPr="00AC5D1A" w:rsidDel="00CF32D4">
          <w:rPr>
            <w:rFonts w:ascii="Calibri" w:hAnsi="Calibri" w:cs="Arial"/>
            <w:noProof/>
            <w:szCs w:val="20"/>
          </w:rPr>
          <w:delText>, B. L. R</w:delText>
        </w:r>
        <w:r w:rsidRPr="00AC5D1A" w:rsidDel="00CF32D4">
          <w:rPr>
            <w:rFonts w:ascii="Calibri" w:hAnsi="Calibri" w:cs="Arial"/>
            <w:smallCaps/>
            <w:noProof/>
            <w:szCs w:val="20"/>
          </w:rPr>
          <w:delText>odriguez</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2004 How much should we eat? The association between energy intake and mortality in a 36-year follow-up study of Japanese-American men. J Gerontol A Biol Sci Med Sci </w:delText>
        </w:r>
        <w:r w:rsidRPr="00AC5D1A" w:rsidDel="00CF32D4">
          <w:rPr>
            <w:rFonts w:ascii="Calibri" w:hAnsi="Calibri" w:cs="Arial"/>
            <w:b/>
            <w:noProof/>
            <w:szCs w:val="20"/>
          </w:rPr>
          <w:delText>59:</w:delText>
        </w:r>
        <w:r w:rsidRPr="00AC5D1A" w:rsidDel="00CF32D4">
          <w:rPr>
            <w:rFonts w:ascii="Calibri" w:hAnsi="Calibri" w:cs="Arial"/>
            <w:noProof/>
            <w:szCs w:val="20"/>
          </w:rPr>
          <w:delText xml:space="preserve"> 789-795.</w:delText>
        </w:r>
        <w:bookmarkEnd w:id="1860"/>
      </w:del>
    </w:p>
    <w:p w:rsidR="00AC5D1A" w:rsidRPr="00AC5D1A" w:rsidDel="00CF32D4" w:rsidRDefault="00AC5D1A" w:rsidP="00AC5D1A">
      <w:pPr>
        <w:spacing w:after="0" w:line="240" w:lineRule="auto"/>
        <w:ind w:left="720" w:hanging="720"/>
        <w:rPr>
          <w:del w:id="1862" w:author="Hong Qin" w:date="2012-04-22T17:05:00Z"/>
          <w:rFonts w:ascii="Calibri" w:hAnsi="Calibri" w:cs="Arial"/>
          <w:noProof/>
          <w:szCs w:val="20"/>
        </w:rPr>
      </w:pPr>
      <w:bookmarkStart w:id="1863" w:name="_ENREF_20"/>
      <w:del w:id="1864"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illiams, </w:delText>
        </w:r>
        <w:r w:rsidRPr="00AC5D1A" w:rsidDel="00CF32D4">
          <w:rPr>
            <w:rFonts w:ascii="Calibri" w:hAnsi="Calibri" w:cs="Arial"/>
            <w:noProof/>
            <w:szCs w:val="20"/>
          </w:rPr>
          <w:delText xml:space="preserve">G. C., 1957 Pleiotropy, natural selection and the evolution of senescence. Evolution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398-411.</w:delText>
        </w:r>
        <w:bookmarkEnd w:id="1863"/>
      </w:del>
    </w:p>
    <w:p w:rsidR="00AC5D1A" w:rsidRPr="00AC5D1A" w:rsidDel="00CF32D4" w:rsidRDefault="00AC5D1A" w:rsidP="00AC5D1A">
      <w:pPr>
        <w:spacing w:line="240" w:lineRule="auto"/>
        <w:ind w:left="720" w:hanging="720"/>
        <w:rPr>
          <w:del w:id="1865" w:author="Hong Qin" w:date="2012-04-22T17:05:00Z"/>
          <w:rFonts w:ascii="Calibri" w:hAnsi="Calibri" w:cs="Arial"/>
          <w:noProof/>
          <w:szCs w:val="20"/>
        </w:rPr>
      </w:pPr>
      <w:bookmarkStart w:id="1866" w:name="_ENREF_21"/>
      <w:del w:id="1867" w:author="Hong Qin" w:date="2012-04-22T17:05:00Z">
        <w:r w:rsidRPr="00AC5D1A" w:rsidDel="00CF32D4">
          <w:rPr>
            <w:rFonts w:ascii="Calibri" w:hAnsi="Calibri" w:cs="Arial"/>
            <w:noProof/>
            <w:szCs w:val="20"/>
          </w:rPr>
          <w:delText>Y</w:delText>
        </w:r>
        <w:r w:rsidRPr="00AC5D1A" w:rsidDel="00CF32D4">
          <w:rPr>
            <w:rFonts w:ascii="Calibri" w:hAnsi="Calibri" w:cs="Arial"/>
            <w:smallCaps/>
            <w:noProof/>
            <w:szCs w:val="20"/>
          </w:rPr>
          <w:delText xml:space="preserve">u, </w:delText>
        </w:r>
        <w:r w:rsidRPr="00AC5D1A" w:rsidDel="00CF32D4">
          <w:rPr>
            <w:rFonts w:ascii="Calibri" w:hAnsi="Calibri" w:cs="Arial"/>
            <w:noProof/>
            <w:szCs w:val="20"/>
          </w:rPr>
          <w:delText>S., X. E. Z</w:delText>
        </w:r>
        <w:r w:rsidRPr="00AC5D1A" w:rsidDel="00CF32D4">
          <w:rPr>
            <w:rFonts w:ascii="Calibri" w:hAnsi="Calibri" w:cs="Arial"/>
            <w:smallCaps/>
            <w:noProof/>
            <w:szCs w:val="20"/>
          </w:rPr>
          <w:delText>hang</w:delText>
        </w:r>
        <w:r w:rsidRPr="00AC5D1A" w:rsidDel="00CF32D4">
          <w:rPr>
            <w:rFonts w:ascii="Calibri" w:hAnsi="Calibri" w:cs="Arial"/>
            <w:noProof/>
            <w:szCs w:val="20"/>
          </w:rPr>
          <w:delText>, G.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xml:space="preserve"> and W. L</w:delText>
        </w:r>
        <w:r w:rsidRPr="00AC5D1A" w:rsidDel="00CF32D4">
          <w:rPr>
            <w:rFonts w:ascii="Calibri" w:hAnsi="Calibri" w:cs="Arial"/>
            <w:smallCaps/>
            <w:noProof/>
            <w:szCs w:val="20"/>
          </w:rPr>
          <w:delText>iu</w:delText>
        </w:r>
        <w:r w:rsidRPr="00AC5D1A" w:rsidDel="00CF32D4">
          <w:rPr>
            <w:rFonts w:ascii="Calibri" w:hAnsi="Calibri" w:cs="Arial"/>
            <w:noProof/>
            <w:szCs w:val="20"/>
          </w:rPr>
          <w:delText xml:space="preserve">, 2012 Compromised cellular responses to DNA damage accelerate chronological aging by incurring cell wall fragility in Saccharomyces cerevisiae. Mol Biol Rep </w:delText>
        </w:r>
        <w:r w:rsidRPr="00AC5D1A" w:rsidDel="00CF32D4">
          <w:rPr>
            <w:rFonts w:ascii="Calibri" w:hAnsi="Calibri" w:cs="Arial"/>
            <w:b/>
            <w:noProof/>
            <w:szCs w:val="20"/>
          </w:rPr>
          <w:delText>39:</w:delText>
        </w:r>
        <w:r w:rsidRPr="00AC5D1A" w:rsidDel="00CF32D4">
          <w:rPr>
            <w:rFonts w:ascii="Calibri" w:hAnsi="Calibri" w:cs="Arial"/>
            <w:noProof/>
            <w:szCs w:val="20"/>
          </w:rPr>
          <w:delText xml:space="preserve"> 3573-3583.</w:delText>
        </w:r>
        <w:bookmarkEnd w:id="1866"/>
      </w:del>
    </w:p>
    <w:p w:rsidR="00AC5D1A" w:rsidDel="00CF32D4" w:rsidRDefault="00AC5D1A" w:rsidP="00AC5D1A">
      <w:pPr>
        <w:spacing w:line="240" w:lineRule="auto"/>
        <w:rPr>
          <w:del w:id="1868" w:author="Hong Qin" w:date="2012-04-22T17:05:00Z"/>
          <w:rFonts w:ascii="Calibri" w:hAnsi="Calibri" w:cs="Arial"/>
          <w:noProof/>
          <w:szCs w:val="20"/>
        </w:rPr>
      </w:pPr>
    </w:p>
    <w:p w:rsidR="00E41A14" w:rsidRDefault="00A465CD">
      <w:pPr>
        <w:tabs>
          <w:tab w:val="left" w:pos="5180"/>
        </w:tabs>
        <w:spacing w:after="0" w:line="240" w:lineRule="auto"/>
        <w:rPr>
          <w:rFonts w:ascii="Arial" w:hAnsi="Arial" w:cs="Arial"/>
          <w:sz w:val="24"/>
          <w:szCs w:val="24"/>
        </w:rPr>
      </w:pPr>
      <w:r w:rsidRPr="00605020">
        <w:rPr>
          <w:rFonts w:ascii="Arial" w:hAnsi="Arial" w:cs="Arial"/>
          <w:sz w:val="20"/>
          <w:szCs w:val="20"/>
        </w:rPr>
        <w:fldChar w:fldCharType="end"/>
      </w:r>
      <w:bookmarkStart w:id="1869" w:name="pone.0002670-Wilson1"/>
      <w:bookmarkEnd w:id="1869"/>
    </w:p>
    <w:p w:rsidR="004904BD" w:rsidRPr="00605020" w:rsidRDefault="00CD276D" w:rsidP="00B333B2">
      <w:pPr>
        <w:rPr>
          <w:rFonts w:ascii="Arial" w:hAnsi="Arial" w:cs="Arial"/>
          <w:sz w:val="24"/>
          <w:szCs w:val="24"/>
        </w:rPr>
      </w:pPr>
      <w:r w:rsidRPr="00605020">
        <w:rPr>
          <w:rStyle w:val="st"/>
          <w:rFonts w:ascii="Arial" w:hAnsi="Arial" w:cs="Arial"/>
          <w:sz w:val="24"/>
          <w:szCs w:val="24"/>
        </w:rPr>
        <w:t>Ruckenstuhl</w:t>
      </w:r>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F. Madeo</w:t>
      </w:r>
      <w:r w:rsidR="00D43203" w:rsidRPr="00605020">
        <w:rPr>
          <w:rFonts w:ascii="Arial" w:hAnsi="Arial" w:cs="Arial"/>
          <w:sz w:val="24"/>
          <w:szCs w:val="24"/>
        </w:rPr>
        <w:t>.(</w:t>
      </w:r>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del w:id="1870" w:author="Hong Qin" w:date="2012-04-19T19:16:00Z">
        <w:r w:rsidRPr="00605020" w:rsidDel="00053B8D">
          <w:rPr>
            <w:rFonts w:ascii="Arial" w:hAnsi="Arial" w:cs="Arial"/>
            <w:sz w:val="24"/>
            <w:szCs w:val="24"/>
          </w:rPr>
          <w:delText>Lifespan</w:delText>
        </w:r>
      </w:del>
      <w:ins w:id="1871"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Cost GJ, Boeke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(1996)A useful colony colour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ins w:id="1872" w:author="bidyut k mohanty" w:date="2012-04-22T08:31:00Z"/>
          <w:rFonts w:ascii="Arial" w:eastAsia="Times New Roman" w:hAnsi="Arial" w:cs="Arial"/>
          <w:sz w:val="24"/>
          <w:szCs w:val="24"/>
        </w:rPr>
      </w:pPr>
      <w:ins w:id="1873" w:author="bidyut k mohanty" w:date="2012-04-22T08:31:00Z">
        <w:r w:rsidRPr="00605020">
          <w:rPr>
            <w:rFonts w:ascii="Arial" w:hAnsi="Arial" w:cs="Arial"/>
            <w:sz w:val="24"/>
            <w:szCs w:val="24"/>
          </w:rPr>
          <w:t>Hiraoka M, K Watanabe, K Umezu, H Maki</w:t>
        </w:r>
        <w:r w:rsidR="007A00AD" w:rsidRPr="00605020">
          <w:rPr>
            <w:rFonts w:ascii="Arial" w:hAnsi="Arial" w:cs="Arial"/>
            <w:sz w:val="24"/>
            <w:szCs w:val="24"/>
          </w:rPr>
          <w:t>.</w:t>
        </w:r>
        <w:r w:rsidRPr="00605020">
          <w:rPr>
            <w:rFonts w:ascii="Arial" w:hAnsi="Arial" w:cs="Arial"/>
            <w:sz w:val="24"/>
            <w:szCs w:val="24"/>
          </w:rPr>
          <w:t xml:space="preserve"> (</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Spontaneous loss of heterozygosity in diploid Saccharomyces cerevisiae cells.</w:t>
        </w:r>
        <w:r w:rsidR="003149E4" w:rsidRPr="00605020">
          <w:rPr>
            <w:rFonts w:ascii="Arial" w:hAnsi="Arial" w:cs="Arial"/>
            <w:sz w:val="24"/>
            <w:szCs w:val="24"/>
          </w:rPr>
          <w:t>”</w:t>
        </w:r>
        <w:r w:rsidR="00C773EE" w:rsidRPr="00605020">
          <w:rPr>
            <w:rFonts w:ascii="Arial" w:hAnsi="Arial" w:cs="Arial"/>
            <w:sz w:val="24"/>
            <w:szCs w:val="24"/>
            <w:u w:val="single"/>
          </w:rPr>
          <w:t>Genetics</w:t>
        </w:r>
        <w:r w:rsidR="00C773EE" w:rsidRPr="00605020">
          <w:rPr>
            <w:rFonts w:ascii="Arial" w:hAnsi="Arial" w:cs="Arial"/>
            <w:sz w:val="24"/>
            <w:szCs w:val="24"/>
          </w:rPr>
          <w:t xml:space="preserve">. </w:t>
        </w:r>
        <w:r w:rsidR="00C773EE" w:rsidRPr="00605020">
          <w:rPr>
            <w:rFonts w:ascii="Arial" w:eastAsia="Times New Roman" w:hAnsi="Arial" w:cs="Arial"/>
            <w:sz w:val="24"/>
            <w:szCs w:val="24"/>
          </w:rPr>
          <w:t xml:space="preserve">156(4): 1531–1548. </w:t>
        </w:r>
      </w:ins>
    </w:p>
    <w:p w:rsidR="002E76E6" w:rsidRPr="00605020" w:rsidRDefault="002E76E6" w:rsidP="00C773EE">
      <w:pPr>
        <w:spacing w:after="0" w:line="240" w:lineRule="auto"/>
        <w:rPr>
          <w:ins w:id="1874" w:author="bidyut k mohanty" w:date="2012-04-22T08:31:00Z"/>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r w:rsidRPr="00605020">
        <w:rPr>
          <w:rFonts w:ascii="Arial" w:hAnsi="Arial" w:cs="Arial"/>
          <w:sz w:val="24"/>
          <w:szCs w:val="24"/>
        </w:rPr>
        <w:t>LaFave MC, Sekelsky J (2009)</w:t>
      </w:r>
      <w:r w:rsidR="001672C7" w:rsidRPr="00605020">
        <w:rPr>
          <w:rFonts w:ascii="Arial" w:hAnsi="Arial" w:cs="Arial"/>
          <w:sz w:val="24"/>
          <w:szCs w:val="24"/>
        </w:rPr>
        <w:t>.“</w:t>
      </w:r>
      <w:r w:rsidRPr="00605020">
        <w:rPr>
          <w:rFonts w:ascii="Arial" w:hAnsi="Arial" w:cs="Arial"/>
          <w:sz w:val="24"/>
          <w:szCs w:val="24"/>
        </w:rPr>
        <w:t>Mitotic Recombination: Why? When? How? Where?</w:t>
      </w:r>
      <w:r w:rsidR="00A363CB" w:rsidRPr="00605020">
        <w:rPr>
          <w:rFonts w:ascii="Arial" w:hAnsi="Arial" w:cs="Arial"/>
          <w:sz w:val="24"/>
          <w:szCs w:val="24"/>
        </w:rPr>
        <w:t>”</w:t>
      </w:r>
      <w:r w:rsidRPr="00605020">
        <w:rPr>
          <w:rFonts w:ascii="Arial" w:hAnsi="Arial" w:cs="Arial"/>
          <w:sz w:val="24"/>
          <w:szCs w:val="24"/>
          <w:u w:val="single"/>
        </w:rPr>
        <w:t>PLoS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Wienberger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r w:rsidR="00E57F0D" w:rsidRPr="00605020">
        <w:rPr>
          <w:rFonts w:ascii="Arial" w:hAnsi="Arial" w:cs="Arial"/>
          <w:sz w:val="24"/>
          <w:szCs w:val="24"/>
          <w:u w:val="single"/>
        </w:rPr>
        <w:t>Nucleic Acids Research</w:t>
      </w:r>
      <w:r w:rsidR="00822126" w:rsidRPr="00605020">
        <w:rPr>
          <w:rFonts w:ascii="Arial" w:hAnsi="Arial" w:cs="Arial"/>
          <w:sz w:val="24"/>
          <w:szCs w:val="24"/>
        </w:rPr>
        <w:t>.</w:t>
      </w:r>
      <w:r w:rsidR="00E57F0D" w:rsidRPr="00605020">
        <w:rPr>
          <w:rFonts w:ascii="Arial" w:hAnsi="Arial" w:cs="Arial"/>
          <w:sz w:val="24"/>
          <w:szCs w:val="24"/>
        </w:rPr>
        <w:t xml:space="preserve"> 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r w:rsidRPr="00DD2C51">
        <w:rPr>
          <w:rFonts w:ascii="Arial" w:hAnsi="Arial" w:cs="Arial"/>
          <w:b/>
          <w:sz w:val="24"/>
          <w:szCs w:val="24"/>
        </w:rPr>
        <w:t>T</w:t>
      </w:r>
      <w:r w:rsidR="0072137D" w:rsidRPr="00DD2C51">
        <w:rPr>
          <w:rFonts w:ascii="Arial" w:hAnsi="Arial" w:cs="Arial"/>
          <w:b/>
          <w:sz w:val="24"/>
          <w:szCs w:val="24"/>
        </w:rPr>
        <w:t xml:space="preserve">able </w:t>
      </w:r>
      <w:r w:rsidR="00A465CD"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A465CD" w:rsidRPr="00DD2C51">
        <w:rPr>
          <w:rFonts w:ascii="Arial" w:hAnsi="Arial" w:cs="Arial"/>
          <w:b/>
          <w:sz w:val="24"/>
          <w:szCs w:val="24"/>
        </w:rPr>
        <w:fldChar w:fldCharType="separate"/>
      </w:r>
      <w:r w:rsidR="00257CB6">
        <w:rPr>
          <w:rFonts w:ascii="Arial" w:hAnsi="Arial" w:cs="Arial"/>
          <w:b/>
          <w:noProof/>
          <w:sz w:val="24"/>
          <w:szCs w:val="24"/>
        </w:rPr>
        <w:t>1</w:t>
      </w:r>
      <w:r w:rsidR="00A465CD"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t xml:space="preserve">Table </w:t>
      </w:r>
      <w:r w:rsidR="00A465CD"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A465CD" w:rsidRPr="00C501A6">
        <w:rPr>
          <w:rFonts w:ascii="Arial" w:hAnsi="Arial" w:cs="Arial"/>
          <w:b/>
          <w:sz w:val="24"/>
          <w:szCs w:val="24"/>
        </w:rPr>
        <w:fldChar w:fldCharType="separate"/>
      </w:r>
      <w:r w:rsidR="00257CB6">
        <w:rPr>
          <w:rFonts w:ascii="Arial" w:hAnsi="Arial" w:cs="Arial"/>
          <w:b/>
          <w:noProof/>
          <w:sz w:val="24"/>
          <w:szCs w:val="24"/>
        </w:rPr>
        <w:t>2</w:t>
      </w:r>
      <w:r w:rsidR="00A465CD" w:rsidRPr="00C501A6">
        <w:rPr>
          <w:rFonts w:ascii="Arial" w:hAnsi="Arial" w:cs="Arial"/>
          <w:b/>
          <w:sz w:val="24"/>
          <w:szCs w:val="24"/>
        </w:rPr>
        <w:fldChar w:fldCharType="end"/>
      </w:r>
      <w:r w:rsidRPr="00C501A6">
        <w:rPr>
          <w:rFonts w:ascii="Arial" w:hAnsi="Arial" w:cs="Arial"/>
          <w:b/>
          <w:sz w:val="24"/>
          <w:szCs w:val="24"/>
        </w:rPr>
        <w:t>. 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del w:id="1875" w:author="hong qin" w:date="2012-04-20T08:36:00Z">
              <w:r w:rsidRPr="00605020">
                <w:rPr>
                  <w:rFonts w:ascii="Arial" w:hAnsi="Arial" w:cs="Arial"/>
                  <w:sz w:val="24"/>
                  <w:szCs w:val="24"/>
                </w:rPr>
                <w:delText>Lifespan</w:delText>
              </w:r>
            </w:del>
            <w:ins w:id="1876" w:author="hong qin" w:date="2012-04-20T08:36:00Z">
              <w:r w:rsidRPr="00605020">
                <w:rPr>
                  <w:rFonts w:ascii="Arial" w:hAnsi="Arial" w:cs="Arial"/>
                  <w:sz w:val="24"/>
                  <w:szCs w:val="24"/>
                </w:rPr>
                <w:t>Life</w:t>
              </w:r>
            </w:ins>
            <w:ins w:id="1877" w:author="Hong Qin" w:date="2012-04-19T19:13:00Z">
              <w:r w:rsidR="00233B63">
                <w:rPr>
                  <w:rFonts w:ascii="Arial" w:hAnsi="Arial" w:cs="Arial"/>
                  <w:sz w:val="24"/>
                  <w:szCs w:val="24"/>
                </w:rPr>
                <w:t xml:space="preserve"> </w:t>
              </w:r>
            </w:ins>
            <w:ins w:id="1878"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D27D70" w:rsidRPr="00605020">
              <w:rPr>
                <w:rFonts w:ascii="Arial" w:hAnsi="Arial" w:cs="Arial"/>
                <w:sz w:val="24"/>
                <w:szCs w:val="24"/>
              </w:rPr>
              <w:t xml:space="preserve">is a measure of </w:t>
            </w:r>
            <w:del w:id="1879" w:author="hong qin" w:date="2012-04-20T08:36:00Z">
              <w:r w:rsidR="00D27D70" w:rsidRPr="00605020">
                <w:rPr>
                  <w:rFonts w:ascii="Arial" w:hAnsi="Arial" w:cs="Arial"/>
                  <w:sz w:val="24"/>
                  <w:szCs w:val="24"/>
                </w:rPr>
                <w:delText>lifespan</w:delText>
              </w:r>
            </w:del>
            <w:ins w:id="1880" w:author="hong qin" w:date="2012-04-20T08:36:00Z">
              <w:r w:rsidR="00D27D70" w:rsidRPr="00605020">
                <w:rPr>
                  <w:rFonts w:ascii="Arial" w:hAnsi="Arial" w:cs="Arial"/>
                  <w:sz w:val="24"/>
                  <w:szCs w:val="24"/>
                </w:rPr>
                <w:t>life</w:t>
              </w:r>
            </w:ins>
            <w:ins w:id="1881" w:author="Hong Qin" w:date="2012-04-19T19:13:00Z">
              <w:r w:rsidR="00233B63">
                <w:rPr>
                  <w:rFonts w:ascii="Arial" w:hAnsi="Arial" w:cs="Arial"/>
                  <w:sz w:val="24"/>
                  <w:szCs w:val="24"/>
                </w:rPr>
                <w:t xml:space="preserve"> </w:t>
              </w:r>
            </w:ins>
            <w:ins w:id="1882" w:author="hong qin" w:date="2012-04-20T08:36:00Z">
              <w:r w:rsidR="00D27D70" w:rsidRPr="00605020">
                <w:rPr>
                  <w:rFonts w:ascii="Arial" w:hAnsi="Arial" w:cs="Arial"/>
                  <w:sz w:val="24"/>
                  <w:szCs w:val="24"/>
                </w:rPr>
                <w:t>span</w:t>
              </w:r>
            </w:ins>
            <w:r w:rsidR="00D27D70" w:rsidRPr="00605020">
              <w:rPr>
                <w:rFonts w:ascii="Arial" w:hAnsi="Arial" w:cs="Arial"/>
                <w:sz w:val="24"/>
                <w:szCs w:val="24"/>
              </w:rPr>
              <w:t xml:space="preserve">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del w:id="1883" w:author="hong qin" w:date="2012-04-20T08:36:00Z">
              <w:r w:rsidRPr="00605020">
                <w:rPr>
                  <w:rFonts w:ascii="Arial" w:hAnsi="Arial" w:cs="Arial"/>
                  <w:sz w:val="24"/>
                  <w:szCs w:val="24"/>
                </w:rPr>
                <w:delText>Lifespan</w:delText>
              </w:r>
            </w:del>
            <w:ins w:id="1884" w:author="hong qin" w:date="2012-04-20T08:36:00Z">
              <w:r w:rsidRPr="00605020">
                <w:rPr>
                  <w:rFonts w:ascii="Arial" w:hAnsi="Arial" w:cs="Arial"/>
                  <w:sz w:val="24"/>
                  <w:szCs w:val="24"/>
                </w:rPr>
                <w:t>Life</w:t>
              </w:r>
            </w:ins>
            <w:ins w:id="1885" w:author="Hong Qin" w:date="2012-04-19T19:13:00Z">
              <w:r w:rsidR="00233B63">
                <w:rPr>
                  <w:rFonts w:ascii="Arial" w:hAnsi="Arial" w:cs="Arial"/>
                  <w:sz w:val="24"/>
                  <w:szCs w:val="24"/>
                </w:rPr>
                <w:t xml:space="preserve"> </w:t>
              </w:r>
            </w:ins>
            <w:ins w:id="1886"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del w:id="1887" w:author="Hong Qin" w:date="2012-04-19T19:16:00Z">
              <w:r w:rsidR="00C66B83" w:rsidRPr="00605020" w:rsidDel="00053B8D">
                <w:rPr>
                  <w:rFonts w:ascii="Arial" w:hAnsi="Arial" w:cs="Arial"/>
                  <w:sz w:val="24"/>
                  <w:szCs w:val="24"/>
                </w:rPr>
                <w:delText>lifespan</w:delText>
              </w:r>
            </w:del>
            <w:ins w:id="1888" w:author="Hong Qin" w:date="2012-04-19T19:16:00Z">
              <w:r w:rsidR="00053B8D">
                <w:rPr>
                  <w:rFonts w:ascii="Arial" w:hAnsi="Arial" w:cs="Arial"/>
                  <w:sz w:val="24"/>
                  <w:szCs w:val="24"/>
                </w:rPr>
                <w:t>life span</w:t>
              </w:r>
            </w:ins>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6429E">
              <w:rPr>
                <w:rFonts w:ascii="Arial" w:hAnsi="Arial" w:cs="Arial"/>
                <w:sz w:val="24"/>
                <w:szCs w:val="24"/>
              </w:rPr>
              <w:t xml:space="preserve"> </w:t>
            </w:r>
            <w:r w:rsidR="00FC5F39" w:rsidRPr="00605020">
              <w:rPr>
                <w:rFonts w:ascii="Arial" w:hAnsi="Arial" w:cs="Arial"/>
                <w:sz w:val="24"/>
                <w:szCs w:val="24"/>
              </w:rPr>
              <w:t>refers to the exchange of genetic information</w:t>
            </w:r>
            <w:r w:rsidR="00D6429E">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5C5534" w:rsidRPr="00605020">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C6B60" w:rsidRPr="00605020">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kanamycin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biolocial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ins w:id="1889" w:author="Hong Qin" w:date="2012-04-19T19:14:00Z">
              <w:r w:rsidR="008E0EC7" w:rsidRPr="00605020">
                <w:rPr>
                  <w:rFonts w:ascii="Arial" w:hAnsi="Arial" w:cs="Arial"/>
                  <w:sz w:val="24"/>
                  <w:szCs w:val="24"/>
                </w:rPr>
                <w:t xml:space="preserve"> </w:t>
              </w:r>
            </w:ins>
            <w:del w:id="1890" w:author="hong qin" w:date="2012-04-20T08:36:00Z">
              <w:r w:rsidR="00F01EDE" w:rsidRPr="00605020">
                <w:rPr>
                  <w:rFonts w:ascii="Arial" w:hAnsi="Arial" w:cs="Arial"/>
                  <w:sz w:val="24"/>
                  <w:szCs w:val="24"/>
                </w:rPr>
                <w:delText>the</w:delText>
              </w:r>
              <w:r w:rsidR="002D7103" w:rsidRPr="00605020">
                <w:rPr>
                  <w:rFonts w:ascii="Arial" w:hAnsi="Arial" w:cs="Arial"/>
                  <w:sz w:val="24"/>
                  <w:szCs w:val="24"/>
                </w:rPr>
                <w:delText>midpoint</w:delText>
              </w:r>
            </w:del>
            <w:ins w:id="1891" w:author="hong qin" w:date="2012-04-20T08:36:00Z">
              <w:r w:rsidR="00F01EDE" w:rsidRPr="00605020">
                <w:rPr>
                  <w:rFonts w:ascii="Arial" w:hAnsi="Arial" w:cs="Arial"/>
                  <w:sz w:val="24"/>
                  <w:szCs w:val="24"/>
                </w:rPr>
                <w:t>the</w:t>
              </w:r>
            </w:ins>
            <w:ins w:id="1892" w:author="Hong Qin" w:date="2012-04-19T19:14:00Z">
              <w:r w:rsidR="00A67108">
                <w:rPr>
                  <w:rFonts w:ascii="Arial" w:hAnsi="Arial" w:cs="Arial"/>
                  <w:sz w:val="24"/>
                  <w:szCs w:val="24"/>
                </w:rPr>
                <w:t xml:space="preserve"> </w:t>
              </w:r>
            </w:ins>
            <w:ins w:id="1893" w:author="hong qin" w:date="2012-04-20T08:36:00Z">
              <w:r w:rsidR="002D7103" w:rsidRPr="00605020">
                <w:rPr>
                  <w:rFonts w:ascii="Arial" w:hAnsi="Arial" w:cs="Arial"/>
                  <w:sz w:val="24"/>
                  <w:szCs w:val="24"/>
                </w:rPr>
                <w:t>midpoint</w:t>
              </w:r>
            </w:ins>
            <w:r w:rsidR="002D7103" w:rsidRPr="00605020">
              <w:rPr>
                <w:rFonts w:ascii="Arial" w:hAnsi="Arial" w:cs="Arial"/>
                <w:sz w:val="24"/>
                <w:szCs w:val="24"/>
              </w:rPr>
              <w:t xml:space="preserve">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A465CD"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A465CD" w:rsidRPr="00C501A6">
        <w:rPr>
          <w:rFonts w:ascii="Arial" w:hAnsi="Arial"/>
          <w:b w:val="0"/>
          <w:bCs w:val="0"/>
          <w:sz w:val="24"/>
        </w:rPr>
        <w:fldChar w:fldCharType="separate"/>
      </w:r>
      <w:r w:rsidR="00257CB6">
        <w:rPr>
          <w:rFonts w:ascii="Arial" w:hAnsi="Arial" w:cs="Arial"/>
          <w:noProof/>
          <w:color w:val="auto"/>
          <w:sz w:val="24"/>
          <w:szCs w:val="24"/>
        </w:rPr>
        <w:t>1</w:t>
      </w:r>
      <w:r w:rsidR="00A465CD" w:rsidRPr="00C501A6">
        <w:rPr>
          <w:rFonts w:ascii="Arial" w:hAnsi="Arial"/>
          <w:b w:val="0"/>
          <w:bCs w:val="0"/>
          <w:sz w:val="24"/>
        </w:rPr>
        <w:fldChar w:fldCharType="end"/>
      </w:r>
      <w:r w:rsidRPr="00DD2C51">
        <w:rPr>
          <w:rFonts w:ascii="Arial" w:hAnsi="Arial" w:cs="Arial"/>
          <w:color w:val="auto"/>
          <w:sz w:val="24"/>
          <w:szCs w:val="24"/>
        </w:rPr>
        <w:t>.</w:t>
      </w:r>
      <w:r>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color w:val="auto"/>
          <w:sz w:val="24"/>
          <w:szCs w:val="24"/>
        </w:rPr>
        <w:t xml:space="preserve"> </w:t>
      </w:r>
      <w:r w:rsidR="00821720" w:rsidRPr="00C264D3">
        <w:rPr>
          <w:rFonts w:ascii="Arial" w:hAnsi="Arial" w:cs="Arial"/>
          <w:b w:val="0"/>
          <w:color w:val="auto"/>
          <w:sz w:val="24"/>
          <w:szCs w:val="24"/>
        </w:rPr>
        <w:t>via superoxide dismutase activity (SOD</w:t>
      </w:r>
      <w:ins w:id="1894" w:author="bidyut k mohanty" w:date="2012-04-22T08:31:00Z">
        <w:r w:rsidR="00AE4926">
          <w:rPr>
            <w:rFonts w:ascii="Arial" w:hAnsi="Arial" w:cs="Arial"/>
            <w:b w:val="0"/>
            <w:color w:val="auto"/>
            <w:sz w:val="24"/>
            <w:szCs w:val="24"/>
          </w:rPr>
          <w:t>)</w:t>
        </w:r>
        <w:r w:rsidR="00821720" w:rsidRPr="00002EDF">
          <w:rPr>
            <w:rFonts w:ascii="Arial" w:hAnsi="Arial" w:cs="Arial"/>
            <w:b w:val="0"/>
            <w:color w:val="auto"/>
            <w:sz w:val="24"/>
            <w:szCs w:val="24"/>
          </w:rPr>
          <w:t>.</w:t>
        </w:r>
        <w:r w:rsidR="00821720" w:rsidRPr="00C264D3">
          <w:rPr>
            <w:rFonts w:ascii="Arial" w:hAnsi="Arial" w:cs="Arial"/>
            <w:b w:val="0"/>
            <w:color w:val="auto"/>
            <w:sz w:val="24"/>
            <w:szCs w:val="24"/>
          </w:rPr>
          <w:t>) .</w:t>
        </w:r>
      </w:ins>
      <w:r w:rsidR="00821720" w:rsidRPr="00C264D3">
        <w:rPr>
          <w:rFonts w:ascii="Arial" w:hAnsi="Arial" w:cs="Arial"/>
          <w:b w:val="0"/>
          <w:color w:val="auto"/>
          <w:sz w:val="24"/>
          <w:szCs w:val="24"/>
        </w:rPr>
        <w:t xml:space="preserve">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A465CD"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A465CD" w:rsidRPr="00C264D3">
        <w:rPr>
          <w:rFonts w:ascii="Arial" w:hAnsi="Arial" w:cs="Arial"/>
          <w:color w:val="auto"/>
          <w:sz w:val="24"/>
          <w:szCs w:val="24"/>
        </w:rPr>
        <w:fldChar w:fldCharType="separate"/>
      </w:r>
      <w:r w:rsidR="00257CB6">
        <w:rPr>
          <w:rFonts w:ascii="Arial" w:hAnsi="Arial" w:cs="Arial"/>
          <w:noProof/>
          <w:color w:val="auto"/>
          <w:sz w:val="24"/>
          <w:szCs w:val="24"/>
        </w:rPr>
        <w:t>2</w:t>
      </w:r>
      <w:r w:rsidR="00A465CD"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AB4211" w:rsidP="0027790B">
      <w:pPr>
        <w:keepNext/>
        <w:jc w:val="center"/>
      </w:pPr>
      <w:r>
        <w:rPr>
          <w:noProof/>
        </w:rPr>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3</w:t>
      </w:r>
      <w:r w:rsidR="00BF3099">
        <w:rPr>
          <w:rFonts w:ascii="Arial" w:hAnsi="Arial" w:cs="Arial"/>
          <w:color w:val="auto"/>
          <w:sz w:val="24"/>
          <w:szCs w:val="24"/>
        </w:rPr>
        <w:t>.</w:t>
      </w:r>
      <w:r w:rsidR="005625A1">
        <w:rPr>
          <w:rFonts w:ascii="Arial" w:hAnsi="Arial" w:cs="Arial"/>
          <w:b w:val="0"/>
          <w:color w:val="auto"/>
          <w:sz w:val="24"/>
          <w:szCs w:val="24"/>
        </w:rPr>
        <w:t xml:space="preserve"> </w:t>
      </w:r>
      <w:r w:rsidR="00823AC2">
        <w:rPr>
          <w:rFonts w:ascii="Arial" w:hAnsi="Arial" w:cs="Arial"/>
          <w:b w:val="0"/>
          <w:color w:val="auto"/>
          <w:sz w:val="24"/>
          <w:szCs w:val="24"/>
        </w:rPr>
        <w:t xml:space="preserve">Based on the biological survival curve in yeast, </w:t>
      </w:r>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r w:rsidR="0051368A">
        <w:rPr>
          <w:rFonts w:ascii="Arial" w:hAnsi="Arial" w:cs="Arial"/>
          <w:b w:val="0"/>
          <w:color w:val="auto"/>
          <w:sz w:val="24"/>
          <w:szCs w:val="24"/>
        </w:rPr>
        <w:t xml:space="preserve"> is the midpoint of chronological </w:t>
      </w:r>
      <w:del w:id="1895" w:author="Hong Qin" w:date="2012-04-19T19:16:00Z">
        <w:r w:rsidR="0051368A" w:rsidDel="00053B8D">
          <w:rPr>
            <w:rFonts w:ascii="Arial" w:hAnsi="Arial" w:cs="Arial"/>
            <w:b w:val="0"/>
            <w:color w:val="auto"/>
            <w:sz w:val="24"/>
            <w:szCs w:val="24"/>
          </w:rPr>
          <w:delText>lifespan</w:delText>
        </w:r>
      </w:del>
      <w:ins w:id="1896" w:author="Hong Qin" w:date="2012-04-19T19:16:00Z">
        <w:r w:rsidR="00053B8D">
          <w:rPr>
            <w:rFonts w:ascii="Arial" w:hAnsi="Arial" w:cs="Arial"/>
            <w:b w:val="0"/>
            <w:color w:val="auto"/>
            <w:sz w:val="24"/>
            <w:szCs w:val="24"/>
          </w:rPr>
          <w:t>life span</w:t>
        </w:r>
      </w:ins>
      <w:r w:rsidR="0051368A">
        <w:rPr>
          <w:rFonts w:ascii="Arial" w:hAnsi="Arial" w:cs="Arial"/>
          <w:b w:val="0"/>
          <w:color w:val="auto"/>
          <w:sz w:val="24"/>
          <w:szCs w:val="24"/>
        </w:rPr>
        <w:t xml:space="preserve"> and T</w:t>
      </w:r>
      <w:r w:rsidRPr="00C501A6">
        <w:rPr>
          <w:rFonts w:ascii="Arial" w:hAnsi="Arial" w:cs="Arial"/>
          <w:b w:val="0"/>
          <w:color w:val="auto"/>
          <w:sz w:val="24"/>
          <w:szCs w:val="24"/>
          <w:vertAlign w:val="subscript"/>
        </w:rPr>
        <w:t>g</w:t>
      </w:r>
      <w:r w:rsidR="0051368A">
        <w:rPr>
          <w:rFonts w:ascii="Arial" w:hAnsi="Arial" w:cs="Arial"/>
          <w:b w:val="0"/>
          <w:color w:val="auto"/>
          <w:sz w:val="24"/>
          <w:szCs w:val="24"/>
        </w:rPr>
        <w:t xml:space="preserve"> is the midpoint of genome instability</w:t>
      </w:r>
      <w:r w:rsidR="005A6A7E" w:rsidRPr="00605020">
        <w:rPr>
          <w:rFonts w:ascii="Arial" w:hAnsi="Arial" w:cs="Arial"/>
          <w:b w:val="0"/>
          <w:color w:val="auto"/>
          <w:sz w:val="24"/>
          <w:szCs w:val="24"/>
        </w:rPr>
        <w:t xml:space="preserve"> </w:t>
      </w:r>
      <w:r w:rsidR="00823AC2">
        <w:rPr>
          <w:rFonts w:ascii="Arial" w:hAnsi="Arial" w:cs="Arial"/>
          <w:b w:val="0"/>
          <w:color w:val="auto"/>
          <w:sz w:val="24"/>
          <w:szCs w:val="24"/>
        </w:rPr>
        <w:t xml:space="preserve">In normal aging, a decrease in viability precedes an increase in genomic instability </w:t>
      </w:r>
      <w:r w:rsidR="00A465CD" w:rsidRPr="0072137D">
        <w:rPr>
          <w:rFonts w:ascii="Arial" w:hAnsi="Arial" w:cs="Arial"/>
          <w:sz w:val="24"/>
          <w:szCs w:val="24"/>
        </w:rPr>
        <w:fldChar w:fldCharType="begin"/>
      </w:r>
      <w:ins w:id="1897"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898" w:author="Hong Qin" w:date="2012-04-22T17:05:00Z">
        <w:r w:rsidR="00CC043E"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A465CD"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A465CD"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rPr>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5"/>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r w:rsidRPr="0072137D">
        <w:rPr>
          <w:rFonts w:ascii="Arial" w:hAnsi="Arial" w:cs="Arial"/>
          <w:b w:val="0"/>
          <w:color w:val="auto"/>
          <w:sz w:val="24"/>
          <w:szCs w:val="24"/>
        </w:rPr>
        <w:t xml:space="preserve"> </w:t>
      </w:r>
      <w:r w:rsidR="000E7AA0">
        <w:rPr>
          <w:rFonts w:ascii="Arial" w:hAnsi="Arial" w:cs="Arial"/>
          <w:b w:val="0"/>
          <w:color w:val="auto"/>
          <w:sz w:val="24"/>
          <w:szCs w:val="24"/>
        </w:rPr>
        <w:t xml:space="preserve">LOH was used to measure genome integrity. </w:t>
      </w:r>
      <w:r w:rsidR="002363B7">
        <w:rPr>
          <w:rFonts w:ascii="Arial" w:hAnsi="Arial" w:cs="Arial"/>
          <w:b w:val="0"/>
          <w:color w:val="auto"/>
          <w:sz w:val="24"/>
          <w:szCs w:val="24"/>
        </w:rPr>
        <w:t xml:space="preserve"> </w:t>
      </w:r>
      <w:r w:rsidR="002668DA" w:rsidRPr="00605020">
        <w:rPr>
          <w:rFonts w:ascii="Arial" w:hAnsi="Arial" w:cs="Arial"/>
          <w:b w:val="0"/>
          <w:color w:val="auto"/>
          <w:sz w:val="24"/>
          <w:szCs w:val="24"/>
        </w:rPr>
        <w:t xml:space="preserve">A Kanamycin-resistance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del w:id="1899" w:author="hong qin" w:date="2012-04-20T08:36:00Z">
        <w:r w:rsidR="00825255" w:rsidRPr="00605020">
          <w:rPr>
            <w:rFonts w:ascii="Arial" w:hAnsi="Arial" w:cs="Arial"/>
            <w:b w:val="0"/>
            <w:color w:val="auto"/>
            <w:sz w:val="24"/>
            <w:szCs w:val="24"/>
          </w:rPr>
          <w:delText>mutations</w:delText>
        </w:r>
      </w:del>
      <w:del w:id="1900" w:author="Hong Qin" w:date="2012-04-19T19:14:00Z">
        <w:r w:rsidR="00825255" w:rsidRPr="00605020" w:rsidDel="00A67108">
          <w:rPr>
            <w:rFonts w:ascii="Arial" w:hAnsi="Arial" w:cs="Arial"/>
            <w:b w:val="0"/>
            <w:color w:val="auto"/>
            <w:sz w:val="24"/>
            <w:szCs w:val="24"/>
          </w:rPr>
          <w:delText>mutation</w:delText>
        </w:r>
      </w:del>
      <w:ins w:id="1901" w:author="Hong Qin" w:date="2012-04-19T19:14:00Z">
        <w:r w:rsidR="00A67108">
          <w:rPr>
            <w:rFonts w:ascii="Arial" w:hAnsi="Arial" w:cs="Arial"/>
            <w:b w:val="0"/>
            <w:color w:val="auto"/>
            <w:sz w:val="24"/>
            <w:szCs w:val="24"/>
          </w:rPr>
          <w:t>LOH</w:t>
        </w:r>
      </w:ins>
      <w:ins w:id="1902" w:author="hong qin" w:date="2012-04-20T08:36:00Z">
        <w:r w:rsidR="00825255" w:rsidRPr="00605020">
          <w:rPr>
            <w:rFonts w:ascii="Arial" w:hAnsi="Arial" w:cs="Arial"/>
            <w:b w:val="0"/>
            <w:color w:val="auto"/>
            <w:sz w:val="24"/>
            <w:szCs w:val="24"/>
          </w:rPr>
          <w:t>s</w:t>
        </w:r>
      </w:ins>
      <w:r w:rsidR="00825255" w:rsidRPr="00605020">
        <w:rPr>
          <w:rFonts w:ascii="Arial" w:hAnsi="Arial" w:cs="Arial"/>
          <w:b w:val="0"/>
          <w:color w:val="auto"/>
          <w:sz w:val="24"/>
          <w:szCs w:val="24"/>
        </w:rPr>
        <w:t xml:space="preserve">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del w:id="1903" w:author="hong qin" w:date="2012-04-20T08:36:00Z">
        <w:r w:rsidR="00825255" w:rsidRPr="00605020">
          <w:rPr>
            <w:rFonts w:ascii="Arial" w:hAnsi="Arial" w:cs="Arial"/>
            <w:b w:val="0"/>
            <w:color w:val="auto"/>
            <w:sz w:val="24"/>
            <w:szCs w:val="24"/>
          </w:rPr>
          <w:delText>mutations</w:delText>
        </w:r>
      </w:del>
      <w:del w:id="1904" w:author="Hong Qin" w:date="2012-04-19T19:14:00Z">
        <w:r w:rsidR="00825255" w:rsidRPr="00605020" w:rsidDel="00A67108">
          <w:rPr>
            <w:rFonts w:ascii="Arial" w:hAnsi="Arial" w:cs="Arial"/>
            <w:b w:val="0"/>
            <w:color w:val="auto"/>
            <w:sz w:val="24"/>
            <w:szCs w:val="24"/>
          </w:rPr>
          <w:delText>mutation</w:delText>
        </w:r>
      </w:del>
      <w:ins w:id="1905" w:author="Hong Qin" w:date="2012-04-19T19:14:00Z">
        <w:r w:rsidR="00A67108">
          <w:rPr>
            <w:rFonts w:ascii="Arial" w:hAnsi="Arial" w:cs="Arial"/>
            <w:b w:val="0"/>
            <w:color w:val="auto"/>
            <w:sz w:val="24"/>
            <w:szCs w:val="24"/>
          </w:rPr>
          <w:t>LOH</w:t>
        </w:r>
      </w:ins>
      <w:ins w:id="1906" w:author="hong qin" w:date="2012-04-20T08:36:00Z">
        <w:r w:rsidR="00825255" w:rsidRPr="00605020">
          <w:rPr>
            <w:rFonts w:ascii="Arial" w:hAnsi="Arial" w:cs="Arial"/>
            <w:b w:val="0"/>
            <w:color w:val="auto"/>
            <w:sz w:val="24"/>
            <w:szCs w:val="24"/>
          </w:rPr>
          <w:t>s</w:t>
        </w:r>
      </w:ins>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del w:id="1907" w:author="bidyut k mohanty" w:date="2012-04-22T08:31:00Z">
        <w:r w:rsidR="00A67108">
          <w:rPr>
            <w:rFonts w:ascii="Arial" w:hAnsi="Arial" w:cs="Arial"/>
            <w:b w:val="0"/>
            <w:color w:val="auto"/>
            <w:sz w:val="24"/>
            <w:szCs w:val="24"/>
          </w:rPr>
          <w:delText>LOH</w:delText>
        </w:r>
      </w:del>
      <w:del w:id="1908" w:author="hong qin" w:date="2012-04-20T08:36:00Z">
        <w:r w:rsidR="00825255" w:rsidRPr="00605020">
          <w:rPr>
            <w:rFonts w:ascii="Arial" w:hAnsi="Arial" w:cs="Arial"/>
            <w:b w:val="0"/>
            <w:color w:val="auto"/>
            <w:sz w:val="24"/>
            <w:szCs w:val="24"/>
          </w:rPr>
          <w:delText>mutational</w:delText>
        </w:r>
      </w:del>
      <w:del w:id="1909" w:author="Hong Qin" w:date="2012-04-19T19:14:00Z">
        <w:r w:rsidR="00825255" w:rsidRPr="00605020" w:rsidDel="00A67108">
          <w:rPr>
            <w:rFonts w:ascii="Arial" w:hAnsi="Arial" w:cs="Arial"/>
            <w:b w:val="0"/>
            <w:color w:val="auto"/>
            <w:sz w:val="24"/>
            <w:szCs w:val="24"/>
          </w:rPr>
          <w:delText>mutation</w:delText>
        </w:r>
      </w:del>
      <w:ins w:id="1910" w:author="Hong Qin" w:date="2012-04-19T19:14:00Z">
        <w:r w:rsidR="00A67108">
          <w:rPr>
            <w:rFonts w:ascii="Arial" w:hAnsi="Arial" w:cs="Arial"/>
            <w:b w:val="0"/>
            <w:color w:val="auto"/>
            <w:sz w:val="24"/>
            <w:szCs w:val="24"/>
          </w:rPr>
          <w:t>LOH</w:t>
        </w:r>
      </w:ins>
      <w:ins w:id="1911" w:author="hong qin" w:date="2012-04-20T08:36:00Z">
        <w:r w:rsidR="00825255" w:rsidRPr="00605020">
          <w:rPr>
            <w:rFonts w:ascii="Arial" w:hAnsi="Arial" w:cs="Arial"/>
            <w:b w:val="0"/>
            <w:color w:val="auto"/>
            <w:sz w:val="24"/>
            <w:szCs w:val="24"/>
          </w:rPr>
          <w:t>al</w:t>
        </w:r>
      </w:ins>
      <w:r w:rsidR="00825255" w:rsidRPr="00605020">
        <w:rPr>
          <w:rFonts w:ascii="Arial" w:hAnsi="Arial" w:cs="Arial"/>
          <w:b w:val="0"/>
          <w:color w:val="auto"/>
          <w:sz w:val="24"/>
          <w:szCs w:val="24"/>
        </w:rPr>
        <w:t xml:space="preserve">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del w:id="1912" w:author="Hong Qin" w:date="2012-04-19T19:15:00Z">
        <w:r w:rsidR="007C669D" w:rsidRPr="00605020" w:rsidDel="00A67108">
          <w:rPr>
            <w:rFonts w:ascii="Arial" w:hAnsi="Arial" w:cs="Arial"/>
            <w:b w:val="0"/>
            <w:color w:val="auto"/>
            <w:sz w:val="24"/>
            <w:szCs w:val="24"/>
          </w:rPr>
          <w:delText xml:space="preserve">mutational </w:delText>
        </w:r>
      </w:del>
      <w:ins w:id="1913" w:author="Hong Qin" w:date="2012-04-19T19:15:00Z">
        <w:r w:rsidR="00A67108">
          <w:rPr>
            <w:rFonts w:ascii="Arial" w:hAnsi="Arial" w:cs="Arial"/>
            <w:b w:val="0"/>
            <w:color w:val="auto"/>
            <w:sz w:val="24"/>
            <w:szCs w:val="24"/>
          </w:rPr>
          <w:t xml:space="preserve">LOH </w:t>
        </w:r>
      </w:ins>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rPr>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r w:rsidR="00C63FFD">
        <w:rPr>
          <w:rFonts w:ascii="Arial" w:hAnsi="Arial" w:cs="Arial"/>
          <w:b w:val="0"/>
          <w:color w:val="auto"/>
          <w:sz w:val="24"/>
          <w:szCs w:val="24"/>
        </w:rPr>
        <w:t xml:space="preserve"> </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r w:rsidR="00AA10D6">
        <w:rPr>
          <w:rFonts w:ascii="Arial" w:hAnsi="Arial" w:cs="Arial"/>
          <w:b w:val="0"/>
          <w:color w:val="auto"/>
          <w:sz w:val="24"/>
          <w:szCs w:val="24"/>
        </w:rPr>
        <w:t xml:space="preserve"> </w:t>
      </w:r>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PbS,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A465CD" w:rsidRDefault="00D1595F" w:rsidP="00A465CD">
      <w:pPr>
        <w:keepNext/>
        <w:spacing w:line="240" w:lineRule="auto"/>
        <w:rPr>
          <w:rFonts w:ascii="Arial" w:hAnsi="Arial" w:cs="Arial"/>
          <w:sz w:val="24"/>
          <w:szCs w:val="24"/>
        </w:rPr>
        <w:pPrChange w:id="1914" w:author="bidyut k mohanty" w:date="2012-04-22T08:31:00Z">
          <w:pPr>
            <w:keepNext/>
            <w:spacing w:line="480" w:lineRule="auto"/>
          </w:pPr>
        </w:pPrChange>
      </w:pPr>
      <w:r w:rsidRPr="00D1595F">
        <w:rPr>
          <w:noProof/>
        </w:rPr>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r>
        <w:br w:type="textWrapping" w:clear="all"/>
      </w:r>
      <w:r w:rsidRPr="00D1595F">
        <w:rPr>
          <w:rFonts w:ascii="Arial" w:hAnsi="Arial" w:cs="Arial"/>
          <w:b/>
          <w:sz w:val="24"/>
          <w:szCs w:val="24"/>
        </w:rPr>
        <w:t>Figure 7.</w:t>
      </w:r>
      <w:r>
        <w:rPr>
          <w:rFonts w:ascii="Arial" w:hAnsi="Arial" w:cs="Arial"/>
          <w:sz w:val="24"/>
          <w:szCs w:val="24"/>
        </w:rPr>
        <w:t xml:space="preserve"> </w:t>
      </w:r>
      <w:ins w:id="1915" w:author="bidyut k mohanty" w:date="2012-04-22T08:31:00Z">
        <w:r w:rsidR="00AE4926">
          <w:rPr>
            <w:rFonts w:ascii="Arial" w:hAnsi="Arial" w:cs="Arial"/>
            <w:sz w:val="24"/>
            <w:szCs w:val="24"/>
          </w:rPr>
          <w:t xml:space="preserve">A) </w:t>
        </w:r>
      </w:ins>
      <w:r w:rsidR="00C63FFD" w:rsidRPr="00D1595F">
        <w:rPr>
          <w:rFonts w:ascii="Arial" w:hAnsi="Arial" w:cs="Arial"/>
          <w:sz w:val="24"/>
          <w:szCs w:val="24"/>
        </w:rPr>
        <w:t>At a C</w:t>
      </w:r>
      <w:r w:rsidR="00C63FFD" w:rsidRPr="00D1595F">
        <w:rPr>
          <w:rFonts w:ascii="Arial" w:hAnsi="Arial" w:cs="Arial"/>
          <w:sz w:val="24"/>
          <w:szCs w:val="24"/>
          <w:vertAlign w:val="subscript"/>
        </w:rPr>
        <w:t>v</w:t>
      </w:r>
      <w:r w:rsidR="00C63FFD" w:rsidRPr="00D1595F">
        <w:rPr>
          <w:rFonts w:ascii="Arial" w:hAnsi="Arial" w:cs="Arial"/>
          <w:sz w:val="24"/>
          <w:szCs w:val="24"/>
        </w:rPr>
        <w:t xml:space="preserve"> of 0.05, the initial concentration of colonies decreased by approximately one-half indicated by the blue curve. At a C</w:t>
      </w:r>
      <w:r w:rsidR="00C63FFD" w:rsidRPr="00D1595F">
        <w:rPr>
          <w:rFonts w:ascii="Arial" w:hAnsi="Arial" w:cs="Arial"/>
          <w:sz w:val="24"/>
          <w:szCs w:val="24"/>
          <w:vertAlign w:val="subscript"/>
        </w:rPr>
        <w:t>b</w:t>
      </w:r>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ins w:id="1916" w:author="bidyut k mohanty" w:date="2012-04-22T08:31:00Z">
        <w:r w:rsidR="00AE4926">
          <w:rPr>
            <w:rFonts w:ascii="Arial" w:hAnsi="Arial" w:cs="Arial"/>
            <w:sz w:val="24"/>
            <w:szCs w:val="24"/>
          </w:rPr>
          <w:t xml:space="preserve"> </w:t>
        </w:r>
      </w:ins>
    </w:p>
    <w:p w:rsidR="009875F7" w:rsidRDefault="00A465CD" w:rsidP="00D1595F">
      <w:pPr>
        <w:spacing w:line="240" w:lineRule="auto"/>
        <w:rPr>
          <w:ins w:id="1917" w:author="bidyut k mohanty" w:date="2012-04-22T08:31:00Z"/>
          <w:rFonts w:ascii="Arial" w:hAnsi="Arial" w:cs="Arial"/>
          <w:bCs/>
          <w:noProof/>
          <w:sz w:val="20"/>
          <w:szCs w:val="20"/>
        </w:rPr>
      </w:pPr>
      <w:ins w:id="1918" w:author="bidyut k mohanty" w:date="2012-04-22T08:31:00Z">
        <w:r w:rsidRPr="00A465CD">
          <w:rPr>
            <w:noProof/>
          </w:rPr>
          <w:pict>
            <v:shapetype id="_x0000_t202" coordsize="21600,21600" o:spt="202" path="m0,0l0,21600,21600,21600,21600,0xe">
              <v:stroke joinstyle="miter"/>
              <v:path gradientshapeok="t" o:connecttype="rect"/>
            </v:shapetype>
            <v:shape id="_x0000_s1030" type="#_x0000_t202" style="position:absolute;margin-left:-15.7pt;margin-top:344.05pt;width:474.55pt;height:.05pt;z-index:251671552" wrapcoords="-34 0 -34 20855 21600 20855 21600 0 -34 0" stroked="f">
              <v:textbox style="mso-next-textbox:#_x0000_s1030;mso-fit-shape-to-text:t" inset="0,0,0,0">
                <w:txbxContent>
                  <w:p w:rsidR="001A67B9" w:rsidRDefault="001A67B9" w:rsidP="00E04ED1">
                    <w:pPr>
                      <w:pStyle w:val="Caption"/>
                      <w:spacing w:line="480" w:lineRule="auto"/>
                      <w:rPr>
                        <w:ins w:id="1919" w:author="bidyut k mohanty" w:date="2012-04-22T08:31:00Z"/>
                        <w:rFonts w:ascii="Arial" w:hAnsi="Arial" w:cs="Arial"/>
                        <w:b w:val="0"/>
                        <w:color w:val="auto"/>
                        <w:sz w:val="24"/>
                        <w:szCs w:val="24"/>
                      </w:rPr>
                    </w:pPr>
                    <w:ins w:id="1920"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r w:rsidR="000973DF">
          <w:rPr>
            <w:rFonts w:ascii="Arial" w:hAnsi="Arial" w:cs="Arial"/>
            <w:noProof/>
            <w:sz w:val="20"/>
            <w:szCs w:val="20"/>
            <w:rPrChange w:id="1921">
              <w:rPr>
                <w:noProof/>
                <w:sz w:val="16"/>
                <w:szCs w:val="16"/>
              </w:rPr>
            </w:rPrChange>
          </w:rPr>
          <w:drawing>
            <wp:anchor distT="0" distB="0" distL="114300" distR="114300" simplePos="0" relativeHeight="251670528"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2"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1922" w:author="bidyut k mohanty" w:date="2012-04-22T08:31:00Z"/>
          <w:rFonts w:ascii="Arial" w:hAnsi="Arial" w:cs="Arial"/>
          <w:bCs/>
          <w:noProof/>
          <w:sz w:val="20"/>
          <w:szCs w:val="20"/>
        </w:rPr>
      </w:pPr>
    </w:p>
    <w:p w:rsidR="00A010DA" w:rsidRPr="00605020" w:rsidRDefault="000973DF" w:rsidP="00D1595F">
      <w:pPr>
        <w:spacing w:line="240" w:lineRule="auto"/>
        <w:rPr>
          <w:ins w:id="1923" w:author="bidyut k mohanty" w:date="2012-04-22T08:31:00Z"/>
          <w:b/>
        </w:rPr>
      </w:pPr>
      <w:ins w:id="1924" w:author="bidyut k mohanty" w:date="2012-04-22T08:31:00Z">
        <w:r>
          <w:rPr>
            <w:rFonts w:ascii="Arial" w:hAnsi="Arial" w:cs="Arial"/>
            <w:bCs/>
            <w:noProof/>
            <w:sz w:val="20"/>
            <w:szCs w:val="20"/>
            <w:rPrChange w:id="1925">
              <w:rPr>
                <w:noProof/>
                <w:sz w:val="16"/>
                <w:szCs w:val="16"/>
              </w:rPr>
            </w:rPrChange>
          </w:rPr>
          <w:drawing>
            <wp:inline distT="0" distB="0" distL="0" distR="0">
              <wp:extent cx="5882986" cy="5882986"/>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A465CD" w:rsidP="00D1595F">
      <w:pPr>
        <w:spacing w:line="240" w:lineRule="auto"/>
        <w:rPr>
          <w:ins w:id="1926" w:author="bidyut k mohanty" w:date="2012-04-22T08:31:00Z"/>
          <w:rFonts w:ascii="Arial" w:hAnsi="Arial" w:cs="Arial"/>
          <w:bCs/>
          <w:noProof/>
          <w:sz w:val="20"/>
          <w:szCs w:val="20"/>
        </w:rPr>
      </w:pPr>
      <w:ins w:id="1927" w:author="bidyut k mohanty" w:date="2012-04-22T08:31:00Z">
        <w:r w:rsidRPr="00A465CD">
          <w:rPr>
            <w:noProof/>
          </w:rPr>
          <w:pict>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1A67B9" w:rsidRDefault="001A67B9" w:rsidP="00E04ED1">
                    <w:pPr>
                      <w:pStyle w:val="Caption"/>
                      <w:spacing w:line="480" w:lineRule="auto"/>
                      <w:rPr>
                        <w:ins w:id="1928" w:author="bidyut k mohanty" w:date="2012-04-22T08:31:00Z"/>
                        <w:rFonts w:ascii="Arial" w:hAnsi="Arial" w:cs="Arial"/>
                        <w:b w:val="0"/>
                        <w:color w:val="auto"/>
                        <w:sz w:val="24"/>
                        <w:szCs w:val="24"/>
                      </w:rPr>
                    </w:pPr>
                    <w:ins w:id="1929"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ins>
    </w:p>
    <w:p w:rsidR="009875F7" w:rsidRDefault="000973DF" w:rsidP="00D1595F">
      <w:pPr>
        <w:spacing w:line="240" w:lineRule="auto"/>
        <w:rPr>
          <w:ins w:id="1930" w:author="bidyut k mohanty" w:date="2012-04-22T08:31:00Z"/>
          <w:rFonts w:ascii="Arial" w:hAnsi="Arial" w:cs="Arial"/>
          <w:bCs/>
          <w:noProof/>
          <w:sz w:val="20"/>
          <w:szCs w:val="20"/>
        </w:rPr>
      </w:pPr>
      <w:ins w:id="1931" w:author="Hong Qin" w:date="2012-04-22T22:58:00Z">
        <w:r>
          <w:rPr>
            <w:rFonts w:ascii="Arial" w:hAnsi="Arial" w:cs="Arial"/>
            <w:bCs/>
            <w:noProof/>
            <w:sz w:val="20"/>
            <w:szCs w:val="20"/>
            <w:rPrChange w:id="1932">
              <w:rPr>
                <w:noProof/>
                <w:sz w:val="16"/>
                <w:szCs w:val="16"/>
              </w:rPr>
            </w:rPrChange>
          </w:rPr>
          <w:drawing>
            <wp:anchor distT="0" distB="0" distL="114300" distR="114300" simplePos="0" relativeHeight="251666432" behindDoc="1" locked="0" layoutInCell="1" allowOverlap="1">
              <wp:simplePos x="0" y="0"/>
              <wp:positionH relativeFrom="column">
                <wp:posOffset>913765</wp:posOffset>
              </wp:positionH>
              <wp:positionV relativeFrom="paragraph">
                <wp:posOffset>-5915025</wp:posOffset>
              </wp:positionV>
              <wp:extent cx="4910455" cy="3190875"/>
              <wp:effectExtent l="25400" t="0" r="0" b="0"/>
              <wp:wrapTight wrapText="bothSides">
                <wp:wrapPolygon edited="0">
                  <wp:start x="-112" y="0"/>
                  <wp:lineTo x="-112" y="21493"/>
                  <wp:lineTo x="21564" y="21493"/>
                  <wp:lineTo x="21564" y="0"/>
                  <wp:lineTo x="-112"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4910455" cy="3190875"/>
                      </a:xfrm>
                      <a:prstGeom prst="rect">
                        <a:avLst/>
                      </a:prstGeom>
                    </pic:spPr>
                  </pic:pic>
                </a:graphicData>
              </a:graphic>
            </wp:anchor>
          </w:drawing>
        </w:r>
      </w:ins>
    </w:p>
    <w:p w:rsidR="00A010DA" w:rsidRPr="00605020" w:rsidRDefault="000973DF" w:rsidP="00D1595F">
      <w:pPr>
        <w:spacing w:line="240" w:lineRule="auto"/>
        <w:rPr>
          <w:ins w:id="1933" w:author="bidyut k mohanty" w:date="2012-04-22T08:31:00Z"/>
          <w:b/>
        </w:rPr>
      </w:pPr>
      <w:ins w:id="1934" w:author="bidyut k mohanty" w:date="2012-04-22T08:31:00Z">
        <w:r>
          <w:rPr>
            <w:rFonts w:ascii="Arial" w:hAnsi="Arial" w:cs="Arial"/>
            <w:bCs/>
            <w:noProof/>
            <w:sz w:val="20"/>
            <w:szCs w:val="20"/>
            <w:rPrChange w:id="1935">
              <w:rPr>
                <w:noProof/>
                <w:sz w:val="16"/>
                <w:szCs w:val="16"/>
              </w:rPr>
            </w:rPrChange>
          </w:rPr>
          <w:drawing>
            <wp:inline distT="0" distB="0" distL="0" distR="0">
              <wp:extent cx="3094355" cy="3094355"/>
              <wp:effectExtent l="2540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104793" cy="3104793"/>
                      </a:xfrm>
                      <a:prstGeom prst="rect">
                        <a:avLst/>
                      </a:prstGeom>
                      <a:noFill/>
                      <a:ln w="9525">
                        <a:noFill/>
                        <a:miter lim="800000"/>
                        <a:headEnd/>
                        <a:tailEnd/>
                      </a:ln>
                    </pic:spPr>
                  </pic:pic>
                </a:graphicData>
              </a:graphic>
            </wp:inline>
          </w:drawing>
        </w:r>
      </w:ins>
    </w:p>
    <w:p w:rsidR="006C403E" w:rsidRDefault="0072137D" w:rsidP="009875F7">
      <w:pPr>
        <w:pStyle w:val="Caption"/>
        <w:keepNext/>
        <w:spacing w:line="480" w:lineRule="auto"/>
        <w:rPr>
          <w:ins w:id="1936" w:author="Hong Qin" w:date="2012-04-22T22:58:00Z"/>
          <w:rFonts w:ascii="Arial" w:hAnsi="Arial" w:cs="Arial"/>
          <w:b w:val="0"/>
          <w:color w:val="auto"/>
          <w:sz w:val="24"/>
          <w:szCs w:val="24"/>
        </w:rPr>
      </w:pPr>
      <w:r w:rsidRPr="0072137D">
        <w:rPr>
          <w:rFonts w:ascii="Arial" w:hAnsi="Arial" w:cs="Arial"/>
          <w:b w:val="0"/>
          <w:color w:val="auto"/>
          <w:sz w:val="24"/>
          <w:szCs w:val="24"/>
        </w:rPr>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del w:id="1937" w:author="Hong Qin" w:date="2012-04-19T19:16:00Z">
        <w:r w:rsidR="002C375D" w:rsidRPr="00605020" w:rsidDel="00053B8D">
          <w:rPr>
            <w:rFonts w:ascii="Arial" w:hAnsi="Arial" w:cs="Arial"/>
            <w:b w:val="0"/>
            <w:color w:val="auto"/>
            <w:sz w:val="24"/>
            <w:szCs w:val="24"/>
          </w:rPr>
          <w:delText>lifespan</w:delText>
        </w:r>
      </w:del>
      <w:ins w:id="1938" w:author="Hong Qin" w:date="2012-04-19T19:16:00Z">
        <w:r w:rsidR="00053B8D">
          <w:rPr>
            <w:rFonts w:ascii="Arial" w:hAnsi="Arial" w:cs="Arial"/>
            <w:b w:val="0"/>
            <w:color w:val="auto"/>
            <w:sz w:val="24"/>
            <w:szCs w:val="24"/>
          </w:rPr>
          <w:t>life span</w:t>
        </w:r>
      </w:ins>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since it has a larger Cb/Cv ratio. </w:t>
      </w:r>
      <w:r w:rsidR="008E52C9"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M13 has the longest </w:t>
      </w:r>
      <w:del w:id="1939" w:author="Hong Qin" w:date="2012-04-19T19:16:00Z">
        <w:r w:rsidR="00974750" w:rsidDel="00053B8D">
          <w:rPr>
            <w:rFonts w:ascii="Arial" w:hAnsi="Arial" w:cs="Arial"/>
            <w:b w:val="0"/>
            <w:color w:val="auto"/>
            <w:sz w:val="24"/>
            <w:szCs w:val="24"/>
          </w:rPr>
          <w:delText>lifespan</w:delText>
        </w:r>
      </w:del>
      <w:ins w:id="1940" w:author="Hong Qin" w:date="2012-04-19T19:16:00Z">
        <w:r w:rsidR="00053B8D">
          <w:rPr>
            <w:rFonts w:ascii="Arial" w:hAnsi="Arial" w:cs="Arial"/>
            <w:b w:val="0"/>
            <w:color w:val="auto"/>
            <w:sz w:val="24"/>
            <w:szCs w:val="24"/>
          </w:rPr>
          <w:t>life span</w:t>
        </w:r>
      </w:ins>
      <w:r w:rsidR="00974750">
        <w:rPr>
          <w:rFonts w:ascii="Arial" w:hAnsi="Arial" w:cs="Arial"/>
          <w:b w:val="0"/>
          <w:color w:val="auto"/>
          <w:sz w:val="24"/>
          <w:szCs w:val="24"/>
        </w:rPr>
        <w:t xml:space="preserve">, which corresponds to a smaller Cb/Cv ratio. </w:t>
      </w:r>
    </w:p>
    <w:p w:rsidR="009875F7" w:rsidRDefault="00AB4211" w:rsidP="009875F7">
      <w:pPr>
        <w:pStyle w:val="Caption"/>
        <w:keepNext/>
        <w:numPr>
          <w:ins w:id="1941" w:author="Hong Qin" w:date="2012-04-22T22:58:00Z"/>
        </w:numPr>
        <w:spacing w:line="480" w:lineRule="auto"/>
      </w:pPr>
      <w:r>
        <w:rPr>
          <w:rFonts w:ascii="Arial" w:hAnsi="Arial" w:cs="Arial"/>
          <w:b w:val="0"/>
          <w:noProof/>
          <w:color w:val="auto"/>
          <w:sz w:val="24"/>
          <w:szCs w:val="24"/>
        </w:rPr>
        <w:drawing>
          <wp:inline distT="0" distB="0" distL="0" distR="0">
            <wp:extent cx="3592689" cy="3592689"/>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597021" cy="3597021"/>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10</w:t>
      </w:r>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4573C">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8E6F57">
        <w:rPr>
          <w:rFonts w:ascii="Arial" w:hAnsi="Arial" w:cs="Arial"/>
          <w:sz w:val="24"/>
          <w:szCs w:val="24"/>
        </w:rPr>
        <w:t xml:space="preserve"> </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del w:id="1942" w:author="Hong Qin" w:date="2012-04-19T19:16:00Z">
        <w:r w:rsidR="00FF60E2" w:rsidDel="00053B8D">
          <w:rPr>
            <w:rFonts w:ascii="Arial" w:hAnsi="Arial" w:cs="Arial"/>
            <w:sz w:val="24"/>
            <w:szCs w:val="24"/>
          </w:rPr>
          <w:delText>lifespan</w:delText>
        </w:r>
      </w:del>
      <w:ins w:id="1943" w:author="Hong Qin" w:date="2012-04-19T19:16:00Z">
        <w:r w:rsidR="00053B8D">
          <w:rPr>
            <w:rFonts w:ascii="Arial" w:hAnsi="Arial" w:cs="Arial"/>
            <w:sz w:val="24"/>
            <w:szCs w:val="24"/>
          </w:rPr>
          <w:t>life span</w:t>
        </w:r>
      </w:ins>
      <w:r w:rsidR="007841A0">
        <w:rPr>
          <w:rFonts w:ascii="Arial" w:hAnsi="Arial" w:cs="Arial"/>
          <w:sz w:val="24"/>
          <w:szCs w:val="24"/>
        </w:rPr>
        <w:t xml:space="preserve">. The positive correlation suggests that cells with a better mitotic asymmetry have a longer </w:t>
      </w:r>
      <w:del w:id="1944" w:author="Hong Qin" w:date="2012-04-19T19:16:00Z">
        <w:r w:rsidR="007841A0" w:rsidDel="00053B8D">
          <w:rPr>
            <w:rFonts w:ascii="Arial" w:hAnsi="Arial" w:cs="Arial"/>
            <w:sz w:val="24"/>
            <w:szCs w:val="24"/>
          </w:rPr>
          <w:delText>lifespan</w:delText>
        </w:r>
      </w:del>
      <w:ins w:id="1945" w:author="Hong Qin" w:date="2012-04-19T19:16:00Z">
        <w:r w:rsidR="00053B8D">
          <w:rPr>
            <w:rFonts w:ascii="Arial" w:hAnsi="Arial" w:cs="Arial"/>
            <w:sz w:val="24"/>
            <w:szCs w:val="24"/>
          </w:rPr>
          <w:t>life span</w:t>
        </w:r>
      </w:ins>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rPr>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465CD" w:rsidRDefault="00A465CD" w:rsidP="00A465CD">
      <w:pPr>
        <w:pStyle w:val="Caption"/>
        <w:spacing w:line="480" w:lineRule="auto"/>
        <w:rPr>
          <w:ins w:id="1946" w:author="Lindsay" w:date="2012-04-21T22:26:00Z"/>
          <w:rFonts w:ascii="Arial" w:hAnsi="Arial" w:cs="Arial"/>
          <w:b w:val="0"/>
          <w:color w:val="auto"/>
          <w:sz w:val="24"/>
          <w:szCs w:val="24"/>
        </w:rPr>
        <w:pPrChange w:id="1947" w:author="Lindsay" w:date="2012-04-21T22:28:00Z">
          <w:pPr>
            <w:pStyle w:val="Caption"/>
          </w:pPr>
        </w:pPrChange>
      </w:pPr>
      <w:r w:rsidRPr="00A465CD">
        <w:rPr>
          <w:rFonts w:ascii="Arial" w:hAnsi="Arial"/>
          <w:b w:val="0"/>
          <w:color w:val="auto"/>
          <w:sz w:val="24"/>
          <w:rPrChange w:id="1948" w:author="bidyut k mohanty" w:date="2012-04-22T08:31:00Z">
            <w:rPr>
              <w:rFonts w:ascii="Arial" w:hAnsi="Arial" w:cs="Arial"/>
              <w:sz w:val="24"/>
              <w:szCs w:val="24"/>
            </w:rPr>
          </w:rPrChange>
        </w:rPr>
        <w:t>Figure 11.</w:t>
      </w:r>
      <w:ins w:id="1949" w:author="hong qin" w:date="2012-04-20T08:36:00Z">
        <w:del w:id="1950" w:author="hong qin" w:date="2012-04-20T08:36:00Z">
          <w:r w:rsidRPr="00A465CD">
            <w:rPr>
              <w:rFonts w:ascii="Arial" w:hAnsi="Arial"/>
              <w:b w:val="0"/>
              <w:color w:val="auto"/>
              <w:sz w:val="24"/>
              <w:rPrChange w:id="1951" w:author="bidyut k mohanty" w:date="2012-04-22T08:31:00Z">
                <w:rPr>
                  <w:rFonts w:ascii="Arial" w:hAnsi="Arial" w:cs="Arial"/>
                  <w:sz w:val="24"/>
                  <w:szCs w:val="24"/>
                </w:rPr>
              </w:rPrChange>
            </w:rPr>
            <w:delText xml:space="preserve"> </w:delText>
          </w:r>
        </w:del>
      </w:ins>
      <w:del w:id="1952" w:author="hong qin" w:date="2012-04-20T08:36:00Z">
        <w:r w:rsidR="000F5189">
          <w:rPr>
            <w:rFonts w:ascii="Arial" w:hAnsi="Arial" w:cs="Arial"/>
            <w:sz w:val="24"/>
            <w:szCs w:val="24"/>
          </w:rPr>
          <w:delText>Lifespan</w:delText>
        </w:r>
      </w:del>
      <w:ins w:id="1953" w:author="hong qin" w:date="2012-04-20T08:36:00Z">
        <w:r w:rsidR="00C501A6" w:rsidRPr="00C501A6">
          <w:rPr>
            <w:rFonts w:ascii="Arial" w:hAnsi="Arial" w:cs="Arial"/>
            <w:sz w:val="24"/>
            <w:szCs w:val="24"/>
          </w:rPr>
          <w:t xml:space="preserve"> </w:t>
        </w:r>
      </w:ins>
      <w:del w:id="1954" w:author="Hong Qin" w:date="2012-04-19T19:16:00Z">
        <w:r w:rsidR="000F5189" w:rsidDel="00053B8D">
          <w:rPr>
            <w:rFonts w:ascii="Arial" w:hAnsi="Arial" w:cs="Arial"/>
            <w:sz w:val="24"/>
            <w:szCs w:val="24"/>
          </w:rPr>
          <w:delText>Lifespan</w:delText>
        </w:r>
      </w:del>
      <w:ins w:id="1955" w:author="Hong Qin" w:date="2012-04-19T19:16:00Z">
        <w:r w:rsidRPr="00A465CD">
          <w:rPr>
            <w:rFonts w:ascii="Arial" w:hAnsi="Arial"/>
            <w:b w:val="0"/>
            <w:color w:val="auto"/>
            <w:sz w:val="24"/>
            <w:rPrChange w:id="1956" w:author="bidyut k mohanty" w:date="2012-04-22T08:31:00Z">
              <w:rPr>
                <w:rFonts w:ascii="Arial" w:hAnsi="Arial" w:cs="Arial"/>
                <w:sz w:val="24"/>
                <w:szCs w:val="24"/>
              </w:rPr>
            </w:rPrChange>
          </w:rPr>
          <w:t>Life span</w:t>
        </w:r>
      </w:ins>
      <w:r w:rsidRPr="00A465CD">
        <w:rPr>
          <w:rFonts w:ascii="Arial" w:hAnsi="Arial"/>
          <w:b w:val="0"/>
          <w:color w:val="auto"/>
          <w:sz w:val="24"/>
          <w:rPrChange w:id="1957" w:author="bidyut k mohanty" w:date="2012-04-22T08:31:00Z">
            <w:rPr>
              <w:rFonts w:ascii="Arial" w:hAnsi="Arial" w:cs="Arial"/>
              <w:sz w:val="24"/>
              <w:szCs w:val="24"/>
            </w:rPr>
          </w:rPrChange>
        </w:rPr>
        <w:t xml:space="preserve"> tolerance, length of CLS, and frequency of mitotic asymmetrical events are interrelated factors in budding yeast. A higher tolerance to oxidative stress is associated with a longer CLS</w:t>
      </w:r>
      <w:ins w:id="1958" w:author="bidyut k mohanty" w:date="2012-04-22T08:31:00Z">
        <w:r w:rsidR="00AE4926" w:rsidRPr="005C4357">
          <w:rPr>
            <w:rFonts w:ascii="Arial" w:hAnsi="Arial" w:cs="Arial"/>
            <w:b w:val="0"/>
            <w:color w:val="auto"/>
            <w:sz w:val="24"/>
            <w:szCs w:val="24"/>
          </w:rPr>
          <w:t xml:space="preserve">. A greater tolerance to oxidative stress corresponds to a lower and better mitotic asymmetry. A better mitotic asymmetry corresponds to a longer CLS. </w:t>
        </w:r>
      </w:ins>
    </w:p>
    <w:p w:rsidR="00A465CD" w:rsidRPr="00A465CD" w:rsidRDefault="00AE4926" w:rsidP="00A465CD">
      <w:pPr>
        <w:tabs>
          <w:tab w:val="left" w:pos="7798"/>
        </w:tabs>
        <w:rPr>
          <w:rPrChange w:id="1959" w:author="Lindsay" w:date="2012-04-22T08:31:00Z">
            <w:rPr>
              <w:rFonts w:ascii="Arial" w:hAnsi="Arial" w:cs="Arial"/>
              <w:sz w:val="24"/>
              <w:szCs w:val="24"/>
            </w:rPr>
          </w:rPrChange>
        </w:rPr>
        <w:pPrChange w:id="1960" w:author="Lindsay" w:date="2012-04-22T08:31:00Z">
          <w:pPr>
            <w:pStyle w:val="Caption"/>
          </w:pPr>
        </w:pPrChange>
      </w:pPr>
      <w:ins w:id="1961" w:author="Lindsay" w:date="2012-04-21T22:26:00Z">
        <w:r>
          <w:tab/>
        </w:r>
      </w:ins>
      <w:ins w:id="1962" w:author="bidyut k mohanty" w:date="2012-04-22T08:31:00Z">
        <w:r w:rsidR="00C03087">
          <w:rPr>
            <w:rFonts w:ascii="Arial" w:hAnsi="Arial" w:cs="Arial"/>
            <w:sz w:val="24"/>
            <w:szCs w:val="24"/>
          </w:rPr>
          <w:t xml:space="preserve">, </w:t>
        </w:r>
      </w:ins>
    </w:p>
    <w:sectPr w:rsidR="00A465CD" w:rsidRPr="00A465CD" w:rsidSect="00AE041D">
      <w:headerReference w:type="default" r:id="rId21"/>
      <w:pgSz w:w="12240" w:h="15840"/>
      <w:pgMar w:top="1440" w:right="1440" w:bottom="1440" w:left="1440" w:gutter="0"/>
      <w:pgNumType w:start="2"/>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2T23:59:00Z" w:initials="HQ">
    <w:p w:rsidR="001A67B9" w:rsidRDefault="001A67B9">
      <w:pPr>
        <w:pStyle w:val="CommentText"/>
      </w:pPr>
      <w:r>
        <w:rPr>
          <w:rStyle w:val="CommentReference"/>
        </w:rPr>
        <w:annotationRef/>
      </w:r>
      <w:r>
        <w:t xml:space="preserve">TODO: revise discussion on oxidative stress and cellular aging; implication on human aging;  </w:t>
      </w:r>
    </w:p>
    <w:p w:rsidR="001A67B9" w:rsidRDefault="001A67B9">
      <w:pPr>
        <w:pStyle w:val="CommentText"/>
      </w:pPr>
      <w:r>
        <w:t xml:space="preserve">add low H2O2 in CLS in summary diagram. </w:t>
      </w:r>
      <w:r w:rsidR="000973DF">
        <w:t xml:space="preserve"> The arrow on mitotic asymmetry should be revised. </w:t>
      </w:r>
    </w:p>
  </w:comment>
  <w:comment w:id="79" w:author="bidyut k mohanty" w:date="2012-04-22T21:51:00Z" w:initials="bkm">
    <w:p w:rsidR="001A67B9" w:rsidRDefault="001A67B9">
      <w:pPr>
        <w:pStyle w:val="CommentText"/>
      </w:pPr>
      <w:r>
        <w:rPr>
          <w:rStyle w:val="CommentReference"/>
        </w:rPr>
        <w:annotationRef/>
      </w:r>
      <w:r>
        <w:t>Lifespan can be put as one or two words and one looks good.</w:t>
      </w:r>
    </w:p>
  </w:comment>
  <w:comment w:id="278" w:author="hong qin" w:date="2012-04-22T21:51:00Z" w:initials="hq">
    <w:p w:rsidR="001A67B9" w:rsidRDefault="001A67B9">
      <w:pPr>
        <w:pStyle w:val="CommentText"/>
      </w:pPr>
      <w:r>
        <w:rPr>
          <w:rStyle w:val="CommentReference"/>
        </w:rPr>
        <w:annotationRef/>
      </w:r>
      <w:r>
        <w:t xml:space="preserve">this is not generally accepted. </w:t>
      </w:r>
    </w:p>
  </w:comment>
  <w:comment w:id="279" w:author="hong qin" w:date="2012-04-22T21:51:00Z" w:initials="hq">
    <w:p w:rsidR="001A67B9" w:rsidRDefault="001A67B9">
      <w:pPr>
        <w:pStyle w:val="CommentText"/>
      </w:pPr>
      <w:r>
        <w:rPr>
          <w:rStyle w:val="CommentReference"/>
        </w:rPr>
        <w:annotationRef/>
      </w:r>
      <w:r>
        <w:t>This part has to be revised based on authorative reviews</w:t>
      </w:r>
    </w:p>
  </w:comment>
  <w:comment w:id="281" w:author="hong qin" w:date="2012-04-22T21:51:00Z" w:initials="hq">
    <w:p w:rsidR="001A67B9" w:rsidRDefault="001A67B9"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 )</w:t>
      </w:r>
      <w:r>
        <w:rPr>
          <w:rFonts w:ascii="Arial" w:hAnsi="Arial" w:cs="Arial"/>
          <w:sz w:val="24"/>
          <w:szCs w:val="24"/>
        </w:rPr>
        <w:tab/>
      </w:r>
    </w:p>
    <w:p w:rsidR="001A67B9" w:rsidRDefault="001A67B9">
      <w:pPr>
        <w:pStyle w:val="CommentText"/>
      </w:pPr>
    </w:p>
  </w:comment>
  <w:comment w:id="293" w:author="bidyut k mohanty" w:date="2012-04-22T21:51:00Z" w:initials="bkm">
    <w:p w:rsidR="001A67B9" w:rsidRDefault="001A67B9">
      <w:pPr>
        <w:pStyle w:val="CommentText"/>
      </w:pPr>
      <w:r>
        <w:rPr>
          <w:rStyle w:val="CommentReference"/>
        </w:rPr>
        <w:annotationRef/>
      </w:r>
      <w:r>
        <w:t>Is this statement necessary?</w:t>
      </w:r>
    </w:p>
  </w:comment>
  <w:comment w:id="297" w:author="hong qin" w:date="2012-04-22T21:51:00Z" w:initials="hq">
    <w:p w:rsidR="001A67B9" w:rsidRDefault="001A67B9">
      <w:pPr>
        <w:pStyle w:val="CommentText"/>
      </w:pPr>
      <w:r>
        <w:rPr>
          <w:rStyle w:val="CommentReference"/>
        </w:rPr>
        <w:annotationRef/>
      </w:r>
      <w:r>
        <w:t xml:space="preserve">This is a yeast aging reference, not appropraite for ROS theory in general. </w:t>
      </w:r>
    </w:p>
  </w:comment>
  <w:comment w:id="335" w:author="hong qin" w:date="2012-04-22T21:51:00Z" w:initials="HQ">
    <w:p w:rsidR="001A67B9" w:rsidRDefault="001A67B9">
      <w:pPr>
        <w:pStyle w:val="CommentText"/>
      </w:pPr>
      <w:r>
        <w:rPr>
          <w:rStyle w:val="CommentReference"/>
        </w:rPr>
        <w:annotationRef/>
      </w:r>
      <w:r>
        <w:t xml:space="preserve">By H2O2 generating reactions catalyzed by oxidases </w:t>
      </w:r>
    </w:p>
  </w:comment>
  <w:comment w:id="735" w:author="bidyut k mohanty" w:date="2012-04-22T21:51:00Z" w:initials="bkm">
    <w:p w:rsidR="001A67B9" w:rsidRDefault="001A67B9">
      <w:pPr>
        <w:pStyle w:val="CommentText"/>
      </w:pPr>
      <w:r>
        <w:rPr>
          <w:rStyle w:val="CommentReference"/>
        </w:rPr>
        <w:annotationRef/>
      </w:r>
      <w:r>
        <w:t>Studies on aging is important. A person will ultimately age and die; therefore, research on increasing longevity and healthy aging  is of prime interest.</w:t>
      </w:r>
    </w:p>
  </w:comment>
  <w:comment w:id="736" w:author="bidyut k mohanty" w:date="2012-04-22T21:51:00Z" w:initials="bkm">
    <w:p w:rsidR="001A67B9" w:rsidRDefault="001A67B9">
      <w:pPr>
        <w:pStyle w:val="CommentText"/>
      </w:pPr>
      <w:r>
        <w:rPr>
          <w:rStyle w:val="CommentReference"/>
        </w:rPr>
        <w:annotationRef/>
      </w:r>
      <w:r>
        <w:t>This whole part could go up in the introduction.</w:t>
      </w:r>
    </w:p>
  </w:comment>
  <w:comment w:id="821" w:author="hong qin" w:date="2012-04-22T21:51:00Z" w:initials="HQ">
    <w:p w:rsidR="001A67B9" w:rsidRDefault="001A67B9">
      <w:pPr>
        <w:pStyle w:val="CommentText"/>
      </w:pPr>
      <w:r>
        <w:rPr>
          <w:rStyle w:val="CommentReference"/>
        </w:rPr>
        <w:annotationRef/>
      </w:r>
      <w:r>
        <w:t>Add model</w:t>
      </w:r>
    </w:p>
  </w:comment>
  <w:comment w:id="982" w:author="hong qin" w:date="2012-04-22T21:51:00Z" w:initials="hq">
    <w:p w:rsidR="001A67B9" w:rsidRDefault="001A67B9">
      <w:pPr>
        <w:pStyle w:val="CommentText"/>
      </w:pPr>
      <w:r>
        <w:rPr>
          <w:rStyle w:val="CommentReference"/>
        </w:rPr>
        <w:annotationRef/>
      </w:r>
      <w:r>
        <w:t>need figure and data for this claim</w:t>
      </w:r>
    </w:p>
  </w:comment>
  <w:comment w:id="1049" w:author="bidyut k mohanty" w:date="2012-04-22T21:51:00Z" w:initials="bkm">
    <w:p w:rsidR="001A67B9" w:rsidRDefault="001A67B9">
      <w:pPr>
        <w:pStyle w:val="CommentText"/>
      </w:pPr>
      <w:r>
        <w:rPr>
          <w:rStyle w:val="CommentReference"/>
        </w:rPr>
        <w:annotationRef/>
      </w:r>
      <w:r>
        <w:rPr>
          <w:rStyle w:val="CommentReference"/>
        </w:rPr>
        <w:t xml:space="preserve"> The sentence should be stated properly.</w:t>
      </w:r>
    </w:p>
  </w:comment>
  <w:comment w:id="1090" w:author="hong qin" w:date="2012-04-22T21:51:00Z" w:initials="HQ">
    <w:p w:rsidR="001A67B9" w:rsidRDefault="001A67B9">
      <w:pPr>
        <w:pStyle w:val="CommentText"/>
      </w:pPr>
      <w:r>
        <w:rPr>
          <w:rStyle w:val="CommentReference"/>
        </w:rPr>
        <w:annotationRef/>
      </w:r>
      <w:r>
        <w:t xml:space="preserve">A summary diagram should  be added. </w:t>
      </w:r>
    </w:p>
  </w:comment>
  <w:comment w:id="1181" w:author="bidyut k mohanty" w:date="2012-04-22T21:51:00Z" w:initials="bkm">
    <w:p w:rsidR="001A67B9" w:rsidRDefault="001A67B9">
      <w:pPr>
        <w:pStyle w:val="CommentText"/>
      </w:pPr>
      <w:r>
        <w:rPr>
          <w:rStyle w:val="CommentReference"/>
        </w:rPr>
        <w:annotationRef/>
      </w:r>
      <w:r>
        <w:t xml:space="preserve"> Use a better-suited word</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7B9" w:rsidRDefault="001A67B9" w:rsidP="00F22F20">
      <w:pPr>
        <w:spacing w:after="0" w:line="240" w:lineRule="auto"/>
      </w:pPr>
      <w:r>
        <w:separator/>
      </w:r>
    </w:p>
  </w:endnote>
  <w:endnote w:type="continuationSeparator" w:id="0">
    <w:p w:rsidR="001A67B9" w:rsidRDefault="001A67B9"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9" w:rsidRDefault="001A67B9">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7B9" w:rsidRDefault="001A67B9" w:rsidP="00F22F20">
      <w:pPr>
        <w:spacing w:after="0" w:line="240" w:lineRule="auto"/>
      </w:pPr>
      <w:r>
        <w:separator/>
      </w:r>
    </w:p>
  </w:footnote>
  <w:footnote w:type="continuationSeparator" w:id="0">
    <w:p w:rsidR="001A67B9" w:rsidRDefault="001A67B9"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9" w:rsidRPr="00F22F20" w:rsidRDefault="001A67B9" w:rsidP="0004409D">
    <w:pPr>
      <w:pStyle w:val="Header"/>
      <w:jc w:val="center"/>
      <w:rPr>
        <w:rFonts w:ascii="Arial" w:hAnsi="Arial" w:cs="Arial"/>
        <w:sz w:val="24"/>
        <w:szCs w:val="2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9" w:rsidRDefault="001A67B9">
    <w:pPr>
      <w:pStyle w:val="Header"/>
      <w:ind w:right="480"/>
      <w:rPr>
        <w:rFonts w:ascii="Arial" w:hAnsi="Arial" w:cs="Arial"/>
        <w:i/>
      </w:rPr>
    </w:pPr>
    <w:r w:rsidRPr="0072137D">
      <w:rPr>
        <w:rFonts w:ascii="Arial" w:hAnsi="Arial" w:cs="Arial"/>
        <w:i/>
      </w:rPr>
      <w:t>Oxidative Stress and Aging</w:t>
    </w:r>
    <w:del w:id="1963" w:author="hong qin" w:date="2012-04-19T19:20:00Z">
      <w:r w:rsidRPr="0072137D" w:rsidDel="00F73EA3">
        <w:rPr>
          <w:rFonts w:ascii="Arial" w:hAnsi="Arial" w:cs="Arial"/>
          <w:i/>
        </w:rPr>
        <w:tab/>
        <w:delText xml:space="preserve">    </w:delText>
      </w:r>
    </w:del>
    <w:del w:id="1964" w:author="hong qin" w:date="2012-04-19T19:21:00Z">
      <w:r w:rsidRPr="0072137D" w:rsidDel="00F73EA3">
        <w:rPr>
          <w:rFonts w:ascii="Arial" w:hAnsi="Arial" w:cs="Arial"/>
          <w:i/>
        </w:rPr>
        <w:delText xml:space="preserve">   </w:delText>
      </w:r>
    </w:del>
    <w:del w:id="1965" w:author="hong qin" w:date="2012-04-19T19:20:00Z">
      <w:r w:rsidRPr="0072137D" w:rsidDel="00F73EA3">
        <w:rPr>
          <w:rFonts w:ascii="Arial" w:hAnsi="Arial" w:cs="Arial"/>
          <w:i/>
        </w:rPr>
        <w:delText xml:space="preserve">  </w:delText>
      </w:r>
    </w:del>
    <w:del w:id="1966" w:author="hong qin" w:date="2012-04-19T19:21:00Z">
      <w:r w:rsidRPr="0072137D" w:rsidDel="00F73EA3">
        <w:rPr>
          <w:rFonts w:ascii="Arial" w:hAnsi="Arial" w:cs="Arial"/>
          <w:i/>
        </w:rPr>
        <w:delText xml:space="preserve">                          </w:delText>
      </w:r>
      <w:r w:rsidDel="00F73EA3">
        <w:rPr>
          <w:rFonts w:ascii="Arial" w:hAnsi="Arial" w:cs="Arial"/>
          <w:i/>
        </w:rPr>
        <w:delText xml:space="preserve">       </w:delText>
      </w:r>
    </w:del>
    <w:r>
      <w:rPr>
        <w:rFonts w:ascii="Arial" w:hAnsi="Arial" w:cs="Arial"/>
        <w:i/>
      </w:rPr>
      <w:t xml:space="preserve">   </w:t>
    </w:r>
    <w:r w:rsidRPr="0072137D">
      <w:rPr>
        <w:rFonts w:ascii="Arial" w:hAnsi="Arial" w:cs="Arial"/>
        <w:i/>
      </w:rPr>
      <w:t xml:space="preserve">                     </w:t>
    </w:r>
    <w:ins w:id="1967" w:author="hong qin" w:date="2012-04-19T19:21:00Z">
      <w:r>
        <w:rPr>
          <w:rFonts w:ascii="Arial" w:hAnsi="Arial" w:cs="Arial"/>
          <w:i/>
        </w:rPr>
        <w:t xml:space="preserve">        </w:t>
      </w:r>
      <w:del w:id="1968" w:author="hong qin" w:date="2012-04-19T11:02:00Z">
        <w:r>
          <w:rPr>
            <w:rFonts w:ascii="Arial" w:hAnsi="Arial" w:cs="Arial"/>
            <w:i/>
          </w:rPr>
          <w:delText xml:space="preserve">                  </w:delText>
        </w:r>
      </w:del>
      <w:r>
        <w:rPr>
          <w:rFonts w:ascii="Arial" w:hAnsi="Arial" w:cs="Arial"/>
          <w:i/>
        </w:rPr>
        <w:t xml:space="preserve">                    </w:t>
      </w:r>
    </w:ins>
    <w:ins w:id="1969" w:author="hong qin" w:date="2012-04-19T11:02:00Z">
      <w:r>
        <w:rPr>
          <w:rFonts w:ascii="Arial" w:hAnsi="Arial" w:cs="Arial"/>
          <w:i/>
        </w:rPr>
        <w:t xml:space="preserve">     </w:t>
      </w:r>
    </w:ins>
    <w:del w:id="1970" w:author="hong qin" w:date="2012-04-19T11:02:00Z">
      <w:r w:rsidRPr="0072137D" w:rsidDel="00813A87">
        <w:rPr>
          <w:rFonts w:ascii="Arial" w:hAnsi="Arial" w:cs="Arial"/>
          <w:i/>
        </w:rPr>
        <w:delText xml:space="preserve">                  </w:delText>
      </w:r>
    </w:del>
    <w:r w:rsidRPr="0072137D">
      <w:rPr>
        <w:rFonts w:ascii="Arial" w:hAnsi="Arial" w:cs="Arial"/>
        <w:i/>
      </w:rPr>
      <w:t>Parnell</w:t>
    </w:r>
    <w:ins w:id="1971" w:author="hong qin" w:date="2012-04-19T11:02:00Z">
      <w:r>
        <w:rPr>
          <w:rFonts w:ascii="Arial" w:hAnsi="Arial" w:cs="Arial"/>
          <w:i/>
        </w:rPr>
        <w:t xml:space="preserve">, Page </w:t>
      </w:r>
    </w:ins>
    <w:del w:id="1972" w:author="hong qin" w:date="2012-04-19T11:02:00Z">
      <w:r w:rsidRPr="0072137D" w:rsidDel="00D72CE5">
        <w:rPr>
          <w:rFonts w:ascii="Arial" w:hAnsi="Arial" w:cs="Arial"/>
          <w:i/>
        </w:rPr>
        <w:delText xml:space="preserve"> </w:delText>
      </w:r>
    </w:del>
    <w:sdt>
      <w:sdtPr>
        <w:rPr>
          <w:rFonts w:ascii="Arial" w:hAnsi="Arial" w:cs="Arial"/>
          <w:i/>
        </w:rPr>
        <w:id w:val="-1541713745"/>
        <w:docPartObj>
          <w:docPartGallery w:val="Page Numbers (Top of Page)"/>
          <w:docPartUnique/>
        </w:docPartObj>
      </w:sdtPr>
      <w:sdtContent>
        <w:fldSimple w:instr=" PAGE   \* MERGEFORMAT ">
          <w:r w:rsidR="000973DF" w:rsidRPr="000973DF">
            <w:rPr>
              <w:rFonts w:ascii="Arial" w:hAnsi="Arial" w:cs="Arial"/>
              <w:i/>
              <w:noProof/>
            </w:rPr>
            <w:t>36</w:t>
          </w:r>
        </w:fldSimple>
      </w:sdtContent>
    </w:sdt>
  </w:p>
  <w:p w:rsidR="001A67B9" w:rsidRPr="00F22F20" w:rsidRDefault="001A67B9"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19"/>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50EE"/>
    <w:rsid w:val="00025AE0"/>
    <w:rsid w:val="000273FE"/>
    <w:rsid w:val="00030EEB"/>
    <w:rsid w:val="00031DA7"/>
    <w:rsid w:val="00032EFF"/>
    <w:rsid w:val="00033BE0"/>
    <w:rsid w:val="000351A6"/>
    <w:rsid w:val="000368B3"/>
    <w:rsid w:val="00040C9A"/>
    <w:rsid w:val="0004409D"/>
    <w:rsid w:val="00044C27"/>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477C"/>
    <w:rsid w:val="000847C3"/>
    <w:rsid w:val="00086BC5"/>
    <w:rsid w:val="00086D24"/>
    <w:rsid w:val="000902A4"/>
    <w:rsid w:val="000905C8"/>
    <w:rsid w:val="00090C1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B067F"/>
    <w:rsid w:val="000B0B0E"/>
    <w:rsid w:val="000B1029"/>
    <w:rsid w:val="000B1930"/>
    <w:rsid w:val="000B1DBE"/>
    <w:rsid w:val="000B1E94"/>
    <w:rsid w:val="000B26A7"/>
    <w:rsid w:val="000B2A57"/>
    <w:rsid w:val="000B5312"/>
    <w:rsid w:val="000B593C"/>
    <w:rsid w:val="000B674F"/>
    <w:rsid w:val="000C07B7"/>
    <w:rsid w:val="000C4ED1"/>
    <w:rsid w:val="000C5995"/>
    <w:rsid w:val="000C5B77"/>
    <w:rsid w:val="000C7C92"/>
    <w:rsid w:val="000D1059"/>
    <w:rsid w:val="000D319C"/>
    <w:rsid w:val="000D644F"/>
    <w:rsid w:val="000D67C3"/>
    <w:rsid w:val="000D702F"/>
    <w:rsid w:val="000D761C"/>
    <w:rsid w:val="000E2828"/>
    <w:rsid w:val="000E291E"/>
    <w:rsid w:val="000E377A"/>
    <w:rsid w:val="000E4443"/>
    <w:rsid w:val="000E6E7A"/>
    <w:rsid w:val="000E7AA0"/>
    <w:rsid w:val="000F00B7"/>
    <w:rsid w:val="000F238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53B3"/>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C64"/>
    <w:rsid w:val="0017334E"/>
    <w:rsid w:val="00175881"/>
    <w:rsid w:val="00175CD4"/>
    <w:rsid w:val="001765FC"/>
    <w:rsid w:val="0018292B"/>
    <w:rsid w:val="0018304B"/>
    <w:rsid w:val="00183C3C"/>
    <w:rsid w:val="00184B5F"/>
    <w:rsid w:val="0018578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24"/>
    <w:rsid w:val="002234DA"/>
    <w:rsid w:val="002236DE"/>
    <w:rsid w:val="00224D8E"/>
    <w:rsid w:val="00225AB1"/>
    <w:rsid w:val="00225DCC"/>
    <w:rsid w:val="00226D18"/>
    <w:rsid w:val="0022714C"/>
    <w:rsid w:val="002276E4"/>
    <w:rsid w:val="00230B37"/>
    <w:rsid w:val="00230DB4"/>
    <w:rsid w:val="002325D7"/>
    <w:rsid w:val="00233B63"/>
    <w:rsid w:val="00234227"/>
    <w:rsid w:val="002363B7"/>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CB6"/>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49D9"/>
    <w:rsid w:val="002860D3"/>
    <w:rsid w:val="00286288"/>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590"/>
    <w:rsid w:val="002D0751"/>
    <w:rsid w:val="002D1C84"/>
    <w:rsid w:val="002D1D80"/>
    <w:rsid w:val="002D1DD1"/>
    <w:rsid w:val="002D27C0"/>
    <w:rsid w:val="002D3AAA"/>
    <w:rsid w:val="002D4576"/>
    <w:rsid w:val="002D5151"/>
    <w:rsid w:val="002D6029"/>
    <w:rsid w:val="002D7103"/>
    <w:rsid w:val="002E1662"/>
    <w:rsid w:val="002E1837"/>
    <w:rsid w:val="002E19CA"/>
    <w:rsid w:val="002E1AEB"/>
    <w:rsid w:val="002E2051"/>
    <w:rsid w:val="002E29B3"/>
    <w:rsid w:val="002E2BF8"/>
    <w:rsid w:val="002E2EB0"/>
    <w:rsid w:val="002E3AA3"/>
    <w:rsid w:val="002E4FD5"/>
    <w:rsid w:val="002E5C64"/>
    <w:rsid w:val="002E648B"/>
    <w:rsid w:val="002E7440"/>
    <w:rsid w:val="002E76E6"/>
    <w:rsid w:val="002E7EEC"/>
    <w:rsid w:val="002E7FE4"/>
    <w:rsid w:val="002F0D99"/>
    <w:rsid w:val="002F1EC4"/>
    <w:rsid w:val="002F2DF7"/>
    <w:rsid w:val="002F2F83"/>
    <w:rsid w:val="002F38BF"/>
    <w:rsid w:val="002F6AB8"/>
    <w:rsid w:val="002F7AF1"/>
    <w:rsid w:val="002F7F58"/>
    <w:rsid w:val="00300067"/>
    <w:rsid w:val="003004D6"/>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285D"/>
    <w:rsid w:val="003535AE"/>
    <w:rsid w:val="003546A2"/>
    <w:rsid w:val="00355394"/>
    <w:rsid w:val="00355582"/>
    <w:rsid w:val="00361004"/>
    <w:rsid w:val="00362112"/>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48E0"/>
    <w:rsid w:val="003F71B8"/>
    <w:rsid w:val="003F77F1"/>
    <w:rsid w:val="004011E5"/>
    <w:rsid w:val="0040137C"/>
    <w:rsid w:val="004018D9"/>
    <w:rsid w:val="004023E1"/>
    <w:rsid w:val="00402EEB"/>
    <w:rsid w:val="00403BE6"/>
    <w:rsid w:val="00404C7A"/>
    <w:rsid w:val="00405E5F"/>
    <w:rsid w:val="00405F25"/>
    <w:rsid w:val="00406326"/>
    <w:rsid w:val="004106D5"/>
    <w:rsid w:val="00412308"/>
    <w:rsid w:val="004138F6"/>
    <w:rsid w:val="00415D73"/>
    <w:rsid w:val="004165B8"/>
    <w:rsid w:val="00417B9E"/>
    <w:rsid w:val="00420922"/>
    <w:rsid w:val="004244D4"/>
    <w:rsid w:val="004246DB"/>
    <w:rsid w:val="00424839"/>
    <w:rsid w:val="0042546D"/>
    <w:rsid w:val="004268DC"/>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5796"/>
    <w:rsid w:val="00456BA7"/>
    <w:rsid w:val="00462399"/>
    <w:rsid w:val="004633DD"/>
    <w:rsid w:val="00463F9C"/>
    <w:rsid w:val="004643F2"/>
    <w:rsid w:val="00464A75"/>
    <w:rsid w:val="00464BE4"/>
    <w:rsid w:val="004651DF"/>
    <w:rsid w:val="00465DD3"/>
    <w:rsid w:val="004668C9"/>
    <w:rsid w:val="00470E07"/>
    <w:rsid w:val="004710B0"/>
    <w:rsid w:val="00473062"/>
    <w:rsid w:val="00473B90"/>
    <w:rsid w:val="00473F95"/>
    <w:rsid w:val="00473FD8"/>
    <w:rsid w:val="00474A66"/>
    <w:rsid w:val="00474A76"/>
    <w:rsid w:val="00474AC2"/>
    <w:rsid w:val="004829C3"/>
    <w:rsid w:val="004836CF"/>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97E3A"/>
    <w:rsid w:val="004A085D"/>
    <w:rsid w:val="004A4680"/>
    <w:rsid w:val="004A4A63"/>
    <w:rsid w:val="004A4BB4"/>
    <w:rsid w:val="004A4C65"/>
    <w:rsid w:val="004A568A"/>
    <w:rsid w:val="004A5CB3"/>
    <w:rsid w:val="004A6DBF"/>
    <w:rsid w:val="004A7813"/>
    <w:rsid w:val="004B0A0C"/>
    <w:rsid w:val="004B18AA"/>
    <w:rsid w:val="004B4E69"/>
    <w:rsid w:val="004B52D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4E1"/>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19"/>
    <w:rsid w:val="004F0D40"/>
    <w:rsid w:val="004F1EE6"/>
    <w:rsid w:val="004F260B"/>
    <w:rsid w:val="004F2A87"/>
    <w:rsid w:val="004F4318"/>
    <w:rsid w:val="004F447A"/>
    <w:rsid w:val="0050091B"/>
    <w:rsid w:val="00500CA7"/>
    <w:rsid w:val="00500EE8"/>
    <w:rsid w:val="00501F84"/>
    <w:rsid w:val="0050481B"/>
    <w:rsid w:val="0050564D"/>
    <w:rsid w:val="005063E2"/>
    <w:rsid w:val="00511097"/>
    <w:rsid w:val="00511DD7"/>
    <w:rsid w:val="005127FF"/>
    <w:rsid w:val="0051368A"/>
    <w:rsid w:val="00514E87"/>
    <w:rsid w:val="0051513E"/>
    <w:rsid w:val="005159D3"/>
    <w:rsid w:val="00515E6E"/>
    <w:rsid w:val="00515F55"/>
    <w:rsid w:val="005161A1"/>
    <w:rsid w:val="0052018A"/>
    <w:rsid w:val="00520529"/>
    <w:rsid w:val="00521297"/>
    <w:rsid w:val="0052248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601C0"/>
    <w:rsid w:val="005605DE"/>
    <w:rsid w:val="005615FF"/>
    <w:rsid w:val="005616F9"/>
    <w:rsid w:val="005625A1"/>
    <w:rsid w:val="00563449"/>
    <w:rsid w:val="00564B3F"/>
    <w:rsid w:val="00567001"/>
    <w:rsid w:val="005672D9"/>
    <w:rsid w:val="0057009D"/>
    <w:rsid w:val="005709B9"/>
    <w:rsid w:val="005715FF"/>
    <w:rsid w:val="00571688"/>
    <w:rsid w:val="00571DCF"/>
    <w:rsid w:val="005764AA"/>
    <w:rsid w:val="00580C82"/>
    <w:rsid w:val="0058144A"/>
    <w:rsid w:val="00581B0A"/>
    <w:rsid w:val="005823D4"/>
    <w:rsid w:val="005828C6"/>
    <w:rsid w:val="00582A8A"/>
    <w:rsid w:val="0058418E"/>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75E"/>
    <w:rsid w:val="005A1B49"/>
    <w:rsid w:val="005A20E9"/>
    <w:rsid w:val="005A21AE"/>
    <w:rsid w:val="005A29FF"/>
    <w:rsid w:val="005A31EE"/>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A3B"/>
    <w:rsid w:val="005C5534"/>
    <w:rsid w:val="005C5BA9"/>
    <w:rsid w:val="005C642E"/>
    <w:rsid w:val="005C71A4"/>
    <w:rsid w:val="005C72F1"/>
    <w:rsid w:val="005D0231"/>
    <w:rsid w:val="005D08B7"/>
    <w:rsid w:val="005D126A"/>
    <w:rsid w:val="005D1495"/>
    <w:rsid w:val="005D1C39"/>
    <w:rsid w:val="005D1CD7"/>
    <w:rsid w:val="005D21C1"/>
    <w:rsid w:val="005D22A5"/>
    <w:rsid w:val="005D2686"/>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55E"/>
    <w:rsid w:val="00620AF0"/>
    <w:rsid w:val="006213CC"/>
    <w:rsid w:val="00621559"/>
    <w:rsid w:val="00624E93"/>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2096"/>
    <w:rsid w:val="006D4ACF"/>
    <w:rsid w:val="006D60AF"/>
    <w:rsid w:val="006E0AC6"/>
    <w:rsid w:val="006E1657"/>
    <w:rsid w:val="006E17EA"/>
    <w:rsid w:val="006E280D"/>
    <w:rsid w:val="006E32D4"/>
    <w:rsid w:val="006E66B3"/>
    <w:rsid w:val="006F249F"/>
    <w:rsid w:val="006F3D20"/>
    <w:rsid w:val="006F4F72"/>
    <w:rsid w:val="006F6DF8"/>
    <w:rsid w:val="006F70E5"/>
    <w:rsid w:val="006F7563"/>
    <w:rsid w:val="00700677"/>
    <w:rsid w:val="00700C39"/>
    <w:rsid w:val="00706525"/>
    <w:rsid w:val="0071160A"/>
    <w:rsid w:val="007116A3"/>
    <w:rsid w:val="00711A3B"/>
    <w:rsid w:val="00713709"/>
    <w:rsid w:val="00714231"/>
    <w:rsid w:val="007157EE"/>
    <w:rsid w:val="00715A20"/>
    <w:rsid w:val="00715E36"/>
    <w:rsid w:val="00716154"/>
    <w:rsid w:val="00716D01"/>
    <w:rsid w:val="007170E4"/>
    <w:rsid w:val="00717709"/>
    <w:rsid w:val="0071775A"/>
    <w:rsid w:val="00720CB8"/>
    <w:rsid w:val="0072137D"/>
    <w:rsid w:val="00721ACE"/>
    <w:rsid w:val="00721D54"/>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62C0"/>
    <w:rsid w:val="00780118"/>
    <w:rsid w:val="007809D1"/>
    <w:rsid w:val="0078170B"/>
    <w:rsid w:val="0078170D"/>
    <w:rsid w:val="00781A74"/>
    <w:rsid w:val="00782463"/>
    <w:rsid w:val="0078259E"/>
    <w:rsid w:val="00783E8F"/>
    <w:rsid w:val="007841A0"/>
    <w:rsid w:val="007844E3"/>
    <w:rsid w:val="007901F1"/>
    <w:rsid w:val="00791058"/>
    <w:rsid w:val="007911F4"/>
    <w:rsid w:val="007918BF"/>
    <w:rsid w:val="00791C05"/>
    <w:rsid w:val="0079433A"/>
    <w:rsid w:val="007958B2"/>
    <w:rsid w:val="00795F35"/>
    <w:rsid w:val="00796CC2"/>
    <w:rsid w:val="00797392"/>
    <w:rsid w:val="007A00AD"/>
    <w:rsid w:val="007A07E5"/>
    <w:rsid w:val="007A4A5F"/>
    <w:rsid w:val="007A59FA"/>
    <w:rsid w:val="007A5E35"/>
    <w:rsid w:val="007A5E96"/>
    <w:rsid w:val="007A609B"/>
    <w:rsid w:val="007A65C0"/>
    <w:rsid w:val="007A7985"/>
    <w:rsid w:val="007A7F5A"/>
    <w:rsid w:val="007B0614"/>
    <w:rsid w:val="007B23C7"/>
    <w:rsid w:val="007B2447"/>
    <w:rsid w:val="007B3603"/>
    <w:rsid w:val="007B660B"/>
    <w:rsid w:val="007B6CF1"/>
    <w:rsid w:val="007B7CAA"/>
    <w:rsid w:val="007C0967"/>
    <w:rsid w:val="007C12CE"/>
    <w:rsid w:val="007C1907"/>
    <w:rsid w:val="007C1B69"/>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6826"/>
    <w:rsid w:val="008073D2"/>
    <w:rsid w:val="00807B6C"/>
    <w:rsid w:val="00810309"/>
    <w:rsid w:val="008114DA"/>
    <w:rsid w:val="00812CD6"/>
    <w:rsid w:val="00813A87"/>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AC5"/>
    <w:rsid w:val="00840516"/>
    <w:rsid w:val="00840AE8"/>
    <w:rsid w:val="008435D7"/>
    <w:rsid w:val="00844479"/>
    <w:rsid w:val="00846075"/>
    <w:rsid w:val="00847BE6"/>
    <w:rsid w:val="00850711"/>
    <w:rsid w:val="008517B9"/>
    <w:rsid w:val="00851A2E"/>
    <w:rsid w:val="00855ED8"/>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2FE"/>
    <w:rsid w:val="0087762A"/>
    <w:rsid w:val="00877C39"/>
    <w:rsid w:val="008804B2"/>
    <w:rsid w:val="008817DD"/>
    <w:rsid w:val="008825CA"/>
    <w:rsid w:val="00882D76"/>
    <w:rsid w:val="00883584"/>
    <w:rsid w:val="00884562"/>
    <w:rsid w:val="008852F2"/>
    <w:rsid w:val="00886A2B"/>
    <w:rsid w:val="00886ABD"/>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837"/>
    <w:rsid w:val="008D5E7C"/>
    <w:rsid w:val="008D6257"/>
    <w:rsid w:val="008D6677"/>
    <w:rsid w:val="008D6A4A"/>
    <w:rsid w:val="008E0BDD"/>
    <w:rsid w:val="008E0EC7"/>
    <w:rsid w:val="008E3ECD"/>
    <w:rsid w:val="008E4CF8"/>
    <w:rsid w:val="008E52C9"/>
    <w:rsid w:val="008E6F57"/>
    <w:rsid w:val="008F01B7"/>
    <w:rsid w:val="008F0919"/>
    <w:rsid w:val="008F243D"/>
    <w:rsid w:val="008F4937"/>
    <w:rsid w:val="008F5F47"/>
    <w:rsid w:val="008F7468"/>
    <w:rsid w:val="008F7FD3"/>
    <w:rsid w:val="00900332"/>
    <w:rsid w:val="0090084C"/>
    <w:rsid w:val="0090211B"/>
    <w:rsid w:val="00903491"/>
    <w:rsid w:val="0090364D"/>
    <w:rsid w:val="00907280"/>
    <w:rsid w:val="009075FD"/>
    <w:rsid w:val="00907B28"/>
    <w:rsid w:val="00907C6F"/>
    <w:rsid w:val="00910B9C"/>
    <w:rsid w:val="00910CEE"/>
    <w:rsid w:val="009154AB"/>
    <w:rsid w:val="00917094"/>
    <w:rsid w:val="00917EFB"/>
    <w:rsid w:val="00920729"/>
    <w:rsid w:val="009207CA"/>
    <w:rsid w:val="009208B9"/>
    <w:rsid w:val="00921824"/>
    <w:rsid w:val="009239D8"/>
    <w:rsid w:val="00923DAB"/>
    <w:rsid w:val="0092577D"/>
    <w:rsid w:val="00926187"/>
    <w:rsid w:val="00927560"/>
    <w:rsid w:val="0092778B"/>
    <w:rsid w:val="009300FF"/>
    <w:rsid w:val="009320DA"/>
    <w:rsid w:val="00932109"/>
    <w:rsid w:val="009326BF"/>
    <w:rsid w:val="00932FAC"/>
    <w:rsid w:val="009349B4"/>
    <w:rsid w:val="00936EFB"/>
    <w:rsid w:val="00937376"/>
    <w:rsid w:val="009426F4"/>
    <w:rsid w:val="00942F73"/>
    <w:rsid w:val="00942F83"/>
    <w:rsid w:val="00943115"/>
    <w:rsid w:val="00944219"/>
    <w:rsid w:val="00944C38"/>
    <w:rsid w:val="00944CA7"/>
    <w:rsid w:val="009453D9"/>
    <w:rsid w:val="00945918"/>
    <w:rsid w:val="00947575"/>
    <w:rsid w:val="00952B63"/>
    <w:rsid w:val="00956CC6"/>
    <w:rsid w:val="00961E09"/>
    <w:rsid w:val="00962069"/>
    <w:rsid w:val="00963E56"/>
    <w:rsid w:val="009649F0"/>
    <w:rsid w:val="00965D83"/>
    <w:rsid w:val="0096657F"/>
    <w:rsid w:val="009679D2"/>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617"/>
    <w:rsid w:val="00A17246"/>
    <w:rsid w:val="00A17AF3"/>
    <w:rsid w:val="00A17B18"/>
    <w:rsid w:val="00A20435"/>
    <w:rsid w:val="00A218D1"/>
    <w:rsid w:val="00A21FFD"/>
    <w:rsid w:val="00A221A0"/>
    <w:rsid w:val="00A24ECE"/>
    <w:rsid w:val="00A25E04"/>
    <w:rsid w:val="00A26537"/>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65CD"/>
    <w:rsid w:val="00A47312"/>
    <w:rsid w:val="00A47661"/>
    <w:rsid w:val="00A50538"/>
    <w:rsid w:val="00A50E3F"/>
    <w:rsid w:val="00A52775"/>
    <w:rsid w:val="00A52DCF"/>
    <w:rsid w:val="00A55BE7"/>
    <w:rsid w:val="00A55C02"/>
    <w:rsid w:val="00A55E0E"/>
    <w:rsid w:val="00A56075"/>
    <w:rsid w:val="00A61B68"/>
    <w:rsid w:val="00A61DE2"/>
    <w:rsid w:val="00A63235"/>
    <w:rsid w:val="00A65730"/>
    <w:rsid w:val="00A65807"/>
    <w:rsid w:val="00A66CAB"/>
    <w:rsid w:val="00A67108"/>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457A"/>
    <w:rsid w:val="00A96514"/>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549B"/>
    <w:rsid w:val="00AC5D1A"/>
    <w:rsid w:val="00AC658D"/>
    <w:rsid w:val="00AC6D54"/>
    <w:rsid w:val="00AC73EE"/>
    <w:rsid w:val="00AD042C"/>
    <w:rsid w:val="00AD1373"/>
    <w:rsid w:val="00AD22BC"/>
    <w:rsid w:val="00AD2962"/>
    <w:rsid w:val="00AD2B57"/>
    <w:rsid w:val="00AD2B80"/>
    <w:rsid w:val="00AD39CE"/>
    <w:rsid w:val="00AD3F25"/>
    <w:rsid w:val="00AD591B"/>
    <w:rsid w:val="00AD6B1D"/>
    <w:rsid w:val="00AE041D"/>
    <w:rsid w:val="00AE14E7"/>
    <w:rsid w:val="00AE38A7"/>
    <w:rsid w:val="00AE3CF5"/>
    <w:rsid w:val="00AE4926"/>
    <w:rsid w:val="00AE6511"/>
    <w:rsid w:val="00AE747D"/>
    <w:rsid w:val="00AF05C8"/>
    <w:rsid w:val="00AF0754"/>
    <w:rsid w:val="00AF0F80"/>
    <w:rsid w:val="00AF2A39"/>
    <w:rsid w:val="00AF3380"/>
    <w:rsid w:val="00AF44D6"/>
    <w:rsid w:val="00AF49DA"/>
    <w:rsid w:val="00AF50A3"/>
    <w:rsid w:val="00AF52CE"/>
    <w:rsid w:val="00AF650A"/>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C97"/>
    <w:rsid w:val="00B16EAC"/>
    <w:rsid w:val="00B175FE"/>
    <w:rsid w:val="00B1791A"/>
    <w:rsid w:val="00B2113A"/>
    <w:rsid w:val="00B225F0"/>
    <w:rsid w:val="00B2413D"/>
    <w:rsid w:val="00B253C5"/>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3320"/>
    <w:rsid w:val="00B43E55"/>
    <w:rsid w:val="00B4553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C31"/>
    <w:rsid w:val="00B67475"/>
    <w:rsid w:val="00B67892"/>
    <w:rsid w:val="00B67CC6"/>
    <w:rsid w:val="00B707BB"/>
    <w:rsid w:val="00B71935"/>
    <w:rsid w:val="00B722C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4298"/>
    <w:rsid w:val="00BC544D"/>
    <w:rsid w:val="00BC5495"/>
    <w:rsid w:val="00BC5750"/>
    <w:rsid w:val="00BC580E"/>
    <w:rsid w:val="00BC6E00"/>
    <w:rsid w:val="00BC71F1"/>
    <w:rsid w:val="00BD1306"/>
    <w:rsid w:val="00BD23BA"/>
    <w:rsid w:val="00BD2B64"/>
    <w:rsid w:val="00BD41DE"/>
    <w:rsid w:val="00BD447B"/>
    <w:rsid w:val="00BD4535"/>
    <w:rsid w:val="00BD636C"/>
    <w:rsid w:val="00BD6DE7"/>
    <w:rsid w:val="00BE1863"/>
    <w:rsid w:val="00BE2887"/>
    <w:rsid w:val="00BE36E9"/>
    <w:rsid w:val="00BE5856"/>
    <w:rsid w:val="00BE689C"/>
    <w:rsid w:val="00BE706B"/>
    <w:rsid w:val="00BE757F"/>
    <w:rsid w:val="00BF06EC"/>
    <w:rsid w:val="00BF3099"/>
    <w:rsid w:val="00BF3481"/>
    <w:rsid w:val="00BF383B"/>
    <w:rsid w:val="00BF412E"/>
    <w:rsid w:val="00BF4D35"/>
    <w:rsid w:val="00BF7C85"/>
    <w:rsid w:val="00C0081D"/>
    <w:rsid w:val="00C03087"/>
    <w:rsid w:val="00C03A83"/>
    <w:rsid w:val="00C049D4"/>
    <w:rsid w:val="00C04DD0"/>
    <w:rsid w:val="00C05E21"/>
    <w:rsid w:val="00C060DC"/>
    <w:rsid w:val="00C06A3E"/>
    <w:rsid w:val="00C06CEF"/>
    <w:rsid w:val="00C10156"/>
    <w:rsid w:val="00C103D6"/>
    <w:rsid w:val="00C10975"/>
    <w:rsid w:val="00C10F9F"/>
    <w:rsid w:val="00C12DBA"/>
    <w:rsid w:val="00C13575"/>
    <w:rsid w:val="00C13A63"/>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3FFD"/>
    <w:rsid w:val="00C644B4"/>
    <w:rsid w:val="00C6487E"/>
    <w:rsid w:val="00C648EF"/>
    <w:rsid w:val="00C65459"/>
    <w:rsid w:val="00C65A59"/>
    <w:rsid w:val="00C66AAA"/>
    <w:rsid w:val="00C66B83"/>
    <w:rsid w:val="00C70440"/>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1363"/>
    <w:rsid w:val="00C9344A"/>
    <w:rsid w:val="00C93932"/>
    <w:rsid w:val="00C93E3C"/>
    <w:rsid w:val="00C947CE"/>
    <w:rsid w:val="00C94D37"/>
    <w:rsid w:val="00C950CE"/>
    <w:rsid w:val="00C953A3"/>
    <w:rsid w:val="00C96DD6"/>
    <w:rsid w:val="00C97668"/>
    <w:rsid w:val="00CA0132"/>
    <w:rsid w:val="00CA059C"/>
    <w:rsid w:val="00CA0FAF"/>
    <w:rsid w:val="00CA20CF"/>
    <w:rsid w:val="00CA2A6B"/>
    <w:rsid w:val="00CA2F00"/>
    <w:rsid w:val="00CA37FD"/>
    <w:rsid w:val="00CA482C"/>
    <w:rsid w:val="00CA558B"/>
    <w:rsid w:val="00CA6728"/>
    <w:rsid w:val="00CA6BB1"/>
    <w:rsid w:val="00CB055D"/>
    <w:rsid w:val="00CB1D0A"/>
    <w:rsid w:val="00CB4338"/>
    <w:rsid w:val="00CB4ECC"/>
    <w:rsid w:val="00CB61EC"/>
    <w:rsid w:val="00CC043E"/>
    <w:rsid w:val="00CC05C5"/>
    <w:rsid w:val="00CC0A84"/>
    <w:rsid w:val="00CC1D4D"/>
    <w:rsid w:val="00CC3712"/>
    <w:rsid w:val="00CC39F6"/>
    <w:rsid w:val="00CC64E3"/>
    <w:rsid w:val="00CC6A9C"/>
    <w:rsid w:val="00CC7454"/>
    <w:rsid w:val="00CC7A33"/>
    <w:rsid w:val="00CD011A"/>
    <w:rsid w:val="00CD01BA"/>
    <w:rsid w:val="00CD148B"/>
    <w:rsid w:val="00CD276D"/>
    <w:rsid w:val="00CD3DE2"/>
    <w:rsid w:val="00CD5B71"/>
    <w:rsid w:val="00CD5FAC"/>
    <w:rsid w:val="00CD676F"/>
    <w:rsid w:val="00CE0E13"/>
    <w:rsid w:val="00CE17A7"/>
    <w:rsid w:val="00CE26FB"/>
    <w:rsid w:val="00CE336C"/>
    <w:rsid w:val="00CE3D99"/>
    <w:rsid w:val="00CE41D8"/>
    <w:rsid w:val="00CE541A"/>
    <w:rsid w:val="00CE587A"/>
    <w:rsid w:val="00CE5AAD"/>
    <w:rsid w:val="00CE6D2D"/>
    <w:rsid w:val="00CF194D"/>
    <w:rsid w:val="00CF1F37"/>
    <w:rsid w:val="00CF1FF6"/>
    <w:rsid w:val="00CF203E"/>
    <w:rsid w:val="00CF32D4"/>
    <w:rsid w:val="00CF4A99"/>
    <w:rsid w:val="00D017A4"/>
    <w:rsid w:val="00D01CFA"/>
    <w:rsid w:val="00D02DB6"/>
    <w:rsid w:val="00D04C71"/>
    <w:rsid w:val="00D05019"/>
    <w:rsid w:val="00D0547D"/>
    <w:rsid w:val="00D1211F"/>
    <w:rsid w:val="00D130C7"/>
    <w:rsid w:val="00D15113"/>
    <w:rsid w:val="00D1595F"/>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3869"/>
    <w:rsid w:val="00D3460C"/>
    <w:rsid w:val="00D34C0C"/>
    <w:rsid w:val="00D4114A"/>
    <w:rsid w:val="00D417FF"/>
    <w:rsid w:val="00D43203"/>
    <w:rsid w:val="00D443B8"/>
    <w:rsid w:val="00D44AE1"/>
    <w:rsid w:val="00D47093"/>
    <w:rsid w:val="00D50DE2"/>
    <w:rsid w:val="00D51678"/>
    <w:rsid w:val="00D51752"/>
    <w:rsid w:val="00D5206C"/>
    <w:rsid w:val="00D53420"/>
    <w:rsid w:val="00D53437"/>
    <w:rsid w:val="00D53B00"/>
    <w:rsid w:val="00D53E4A"/>
    <w:rsid w:val="00D53FFE"/>
    <w:rsid w:val="00D55FC3"/>
    <w:rsid w:val="00D5697A"/>
    <w:rsid w:val="00D56FBA"/>
    <w:rsid w:val="00D60A61"/>
    <w:rsid w:val="00D6261C"/>
    <w:rsid w:val="00D6429E"/>
    <w:rsid w:val="00D64511"/>
    <w:rsid w:val="00D67003"/>
    <w:rsid w:val="00D673FB"/>
    <w:rsid w:val="00D67BE0"/>
    <w:rsid w:val="00D7025A"/>
    <w:rsid w:val="00D7087D"/>
    <w:rsid w:val="00D70972"/>
    <w:rsid w:val="00D709EE"/>
    <w:rsid w:val="00D71CCA"/>
    <w:rsid w:val="00D72B40"/>
    <w:rsid w:val="00D72CE5"/>
    <w:rsid w:val="00D75003"/>
    <w:rsid w:val="00D750F2"/>
    <w:rsid w:val="00D751D1"/>
    <w:rsid w:val="00D76F0C"/>
    <w:rsid w:val="00D7723C"/>
    <w:rsid w:val="00D82022"/>
    <w:rsid w:val="00D82263"/>
    <w:rsid w:val="00D82948"/>
    <w:rsid w:val="00D82C43"/>
    <w:rsid w:val="00D83C2E"/>
    <w:rsid w:val="00D83E6C"/>
    <w:rsid w:val="00D86495"/>
    <w:rsid w:val="00D8693E"/>
    <w:rsid w:val="00D871DB"/>
    <w:rsid w:val="00D87C99"/>
    <w:rsid w:val="00D90C4D"/>
    <w:rsid w:val="00D9278D"/>
    <w:rsid w:val="00D9370F"/>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B73"/>
    <w:rsid w:val="00DF6EBD"/>
    <w:rsid w:val="00E01D29"/>
    <w:rsid w:val="00E038D4"/>
    <w:rsid w:val="00E04726"/>
    <w:rsid w:val="00E04ED1"/>
    <w:rsid w:val="00E050D1"/>
    <w:rsid w:val="00E05995"/>
    <w:rsid w:val="00E05B01"/>
    <w:rsid w:val="00E061C3"/>
    <w:rsid w:val="00E11CCE"/>
    <w:rsid w:val="00E123A4"/>
    <w:rsid w:val="00E12B33"/>
    <w:rsid w:val="00E136C0"/>
    <w:rsid w:val="00E1443B"/>
    <w:rsid w:val="00E15313"/>
    <w:rsid w:val="00E15CF7"/>
    <w:rsid w:val="00E20225"/>
    <w:rsid w:val="00E21305"/>
    <w:rsid w:val="00E2185C"/>
    <w:rsid w:val="00E223EC"/>
    <w:rsid w:val="00E2260B"/>
    <w:rsid w:val="00E2320B"/>
    <w:rsid w:val="00E23479"/>
    <w:rsid w:val="00E269F3"/>
    <w:rsid w:val="00E26BDB"/>
    <w:rsid w:val="00E3347D"/>
    <w:rsid w:val="00E36BB0"/>
    <w:rsid w:val="00E37E81"/>
    <w:rsid w:val="00E41A14"/>
    <w:rsid w:val="00E44D54"/>
    <w:rsid w:val="00E45029"/>
    <w:rsid w:val="00E4573C"/>
    <w:rsid w:val="00E4581E"/>
    <w:rsid w:val="00E46862"/>
    <w:rsid w:val="00E46A1C"/>
    <w:rsid w:val="00E4764A"/>
    <w:rsid w:val="00E476B6"/>
    <w:rsid w:val="00E50C6F"/>
    <w:rsid w:val="00E51737"/>
    <w:rsid w:val="00E52D34"/>
    <w:rsid w:val="00E5674D"/>
    <w:rsid w:val="00E56B81"/>
    <w:rsid w:val="00E56F77"/>
    <w:rsid w:val="00E571E6"/>
    <w:rsid w:val="00E57F0D"/>
    <w:rsid w:val="00E60947"/>
    <w:rsid w:val="00E60C5E"/>
    <w:rsid w:val="00E6178A"/>
    <w:rsid w:val="00E61878"/>
    <w:rsid w:val="00E627D5"/>
    <w:rsid w:val="00E62D8E"/>
    <w:rsid w:val="00E6344E"/>
    <w:rsid w:val="00E636AA"/>
    <w:rsid w:val="00E6379D"/>
    <w:rsid w:val="00E645F7"/>
    <w:rsid w:val="00E7186C"/>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452F"/>
    <w:rsid w:val="00EC4858"/>
    <w:rsid w:val="00EC4C4B"/>
    <w:rsid w:val="00EC5909"/>
    <w:rsid w:val="00EC7A22"/>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E20"/>
    <w:rsid w:val="00F0157A"/>
    <w:rsid w:val="00F0175E"/>
    <w:rsid w:val="00F01A76"/>
    <w:rsid w:val="00F01EDE"/>
    <w:rsid w:val="00F02902"/>
    <w:rsid w:val="00F02A16"/>
    <w:rsid w:val="00F04BF5"/>
    <w:rsid w:val="00F05A1D"/>
    <w:rsid w:val="00F06FCF"/>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0431"/>
    <w:rsid w:val="00F31858"/>
    <w:rsid w:val="00F3325F"/>
    <w:rsid w:val="00F334A2"/>
    <w:rsid w:val="00F3552F"/>
    <w:rsid w:val="00F3643B"/>
    <w:rsid w:val="00F36465"/>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5ED6"/>
    <w:rsid w:val="00F66685"/>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D43"/>
    <w:rsid w:val="00FD2F85"/>
    <w:rsid w:val="00FD5E62"/>
    <w:rsid w:val="00FE05DE"/>
    <w:rsid w:val="00FE1F0F"/>
    <w:rsid w:val="00FE3915"/>
    <w:rsid w:val="00FE431E"/>
    <w:rsid w:val="00FE4B87"/>
    <w:rsid w:val="00FE599C"/>
    <w:rsid w:val="00FE5ACE"/>
    <w:rsid w:val="00FE5F5B"/>
    <w:rsid w:val="00FE7C06"/>
    <w:rsid w:val="00FE7F45"/>
    <w:rsid w:val="00FF1248"/>
    <w:rsid w:val="00FF35CE"/>
    <w:rsid w:val="00FF37EF"/>
    <w:rsid w:val="00FF3DCA"/>
    <w:rsid w:val="00FF4A4B"/>
    <w:rsid w:val="00FF4E00"/>
    <w:rsid w:val="00FF5FCB"/>
    <w:rsid w:val="00FF60E2"/>
    <w:rsid w:val="00FF7C42"/>
  </w:rsids>
  <m:mathPr>
    <m:mathFont m:val="AdvPSA189"/>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7.png"/><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em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3CF81-F3A8-B042-A88B-5D57BB6A9275}">
  <ds:schemaRefs>
    <ds:schemaRef ds:uri="http://schemas.openxmlformats.org/officeDocument/2006/bibliography"/>
  </ds:schemaRefs>
</ds:datastoreItem>
</file>

<file path=customXml/itemProps2.xml><?xml version="1.0" encoding="utf-8"?>
<ds:datastoreItem xmlns:ds="http://schemas.openxmlformats.org/officeDocument/2006/customXml" ds:itemID="{DAC65FCB-1FDD-2140-B108-5925B63D63CB}">
  <ds:schemaRefs>
    <ds:schemaRef ds:uri="http://schemas.openxmlformats.org/officeDocument/2006/bibliography"/>
  </ds:schemaRefs>
</ds:datastoreItem>
</file>

<file path=customXml/itemProps3.xml><?xml version="1.0" encoding="utf-8"?>
<ds:datastoreItem xmlns:ds="http://schemas.openxmlformats.org/officeDocument/2006/customXml" ds:itemID="{D5783048-F3B3-DD4D-AFC6-045B55772EB5}">
  <ds:schemaRefs>
    <ds:schemaRef ds:uri="http://schemas.openxmlformats.org/officeDocument/2006/bibliography"/>
  </ds:schemaRefs>
</ds:datastoreItem>
</file>

<file path=customXml/itemProps4.xml><?xml version="1.0" encoding="utf-8"?>
<ds:datastoreItem xmlns:ds="http://schemas.openxmlformats.org/officeDocument/2006/customXml" ds:itemID="{1DDE564B-5461-4C48-A19E-EBECA966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35</Pages>
  <Words>15987</Words>
  <Characters>91131</Characters>
  <Application>Microsoft Macintosh Word</Application>
  <DocSecurity>0</DocSecurity>
  <Lines>759</Lines>
  <Paragraphs>182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111915</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97</cp:revision>
  <cp:lastPrinted>2012-04-19T14:46:00Z</cp:lastPrinted>
  <dcterms:created xsi:type="dcterms:W3CDTF">2012-04-22T12:38:00Z</dcterms:created>
  <dcterms:modified xsi:type="dcterms:W3CDTF">2012-04-23T03:59:00Z</dcterms:modified>
</cp:coreProperties>
</file>
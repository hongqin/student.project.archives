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chronological lifespan in </w:t>
      </w:r>
      <w:proofErr w:type="spellStart"/>
      <w:r w:rsidRPr="0072137D">
        <w:rPr>
          <w:rFonts w:ascii="Arial" w:hAnsi="Arial" w:cs="Arial"/>
          <w:bCs/>
          <w:i/>
          <w:iCs/>
          <w:sz w:val="24"/>
          <w:szCs w:val="24"/>
        </w:rPr>
        <w:t>Saccharomyces</w:t>
      </w:r>
      <w:proofErr w:type="spellEnd"/>
      <w:r w:rsidRPr="0072137D">
        <w:rPr>
          <w:rFonts w:ascii="Arial" w:hAnsi="Arial" w:cs="Arial"/>
          <w:bCs/>
          <w:i/>
          <w:iCs/>
          <w:sz w:val="24"/>
          <w:szCs w:val="24"/>
        </w:rPr>
        <w:t xml:space="preserve"> </w:t>
      </w:r>
      <w:proofErr w:type="spellStart"/>
      <w:r w:rsidRPr="0072137D">
        <w:rPr>
          <w:rFonts w:ascii="Arial" w:hAnsi="Arial" w:cs="Arial"/>
          <w:bCs/>
          <w:i/>
          <w:iCs/>
          <w:sz w:val="24"/>
          <w:szCs w:val="24"/>
        </w:rPr>
        <w:t>cerevisiae</w:t>
      </w:r>
      <w:commentRangeEnd w:id="0"/>
      <w:proofErr w:type="spellEnd"/>
      <w:r w:rsidR="004106D5" w:rsidRPr="00605020">
        <w:rPr>
          <w:rStyle w:val="CommentReference"/>
        </w:rPr>
        <w:commentReference w:id="0"/>
      </w: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Lindsay 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B2113A">
      <w:pPr>
        <w:jc w:val="center"/>
        <w:rPr>
          <w:rFonts w:ascii="Arial" w:hAnsi="Arial" w:cs="Arial"/>
          <w:bCs/>
          <w:i/>
          <w:iCs/>
          <w:sz w:val="24"/>
          <w:szCs w:val="24"/>
        </w:rPr>
      </w:pPr>
      <w:r w:rsidRPr="0072137D">
        <w:rPr>
          <w:rFonts w:ascii="Arial" w:hAnsi="Arial" w:cs="Arial"/>
          <w:bCs/>
          <w:sz w:val="24"/>
          <w:szCs w:val="24"/>
        </w:rPr>
        <w:lastRenderedPageBreak/>
        <w:t xml:space="preserve">The interconnection between oxidative stress, genomic instability, mitotic asymmetry, and chronological lifespan in </w:t>
      </w:r>
      <w:proofErr w:type="spellStart"/>
      <w:r w:rsidRPr="0072137D">
        <w:rPr>
          <w:rFonts w:ascii="Arial" w:hAnsi="Arial" w:cs="Arial"/>
          <w:bCs/>
          <w:i/>
          <w:iCs/>
          <w:sz w:val="24"/>
          <w:szCs w:val="24"/>
        </w:rPr>
        <w:t>Saccharomyces</w:t>
      </w:r>
      <w:proofErr w:type="spellEnd"/>
      <w:r w:rsidRPr="0072137D">
        <w:rPr>
          <w:rFonts w:ascii="Arial" w:hAnsi="Arial" w:cs="Arial"/>
          <w:bCs/>
          <w:i/>
          <w:iCs/>
          <w:sz w:val="24"/>
          <w:szCs w:val="24"/>
        </w:rPr>
        <w:t xml:space="preserve"> </w:t>
      </w:r>
      <w:proofErr w:type="spellStart"/>
      <w:r w:rsidRPr="0072137D">
        <w:rPr>
          <w:rFonts w:ascii="Arial" w:hAnsi="Arial" w:cs="Arial"/>
          <w:bCs/>
          <w:i/>
          <w:iCs/>
          <w:sz w:val="24"/>
          <w:szCs w:val="24"/>
        </w:rPr>
        <w:t>cerevisiae</w:t>
      </w:r>
      <w:proofErr w:type="spellEnd"/>
    </w:p>
    <w:p w:rsidR="00B2113A" w:rsidRPr="00605020" w:rsidRDefault="00B2113A" w:rsidP="00B2113A">
      <w:pPr>
        <w:ind w:left="3600" w:firstLine="720"/>
        <w:rPr>
          <w:rFonts w:ascii="Arial" w:hAnsi="Arial" w:cs="Arial"/>
          <w:bCs/>
          <w:iCs/>
          <w:sz w:val="24"/>
          <w:szCs w:val="24"/>
        </w:rPr>
      </w:pPr>
      <w:r w:rsidRPr="00605020">
        <w:rPr>
          <w:rFonts w:ascii="Arial" w:hAnsi="Arial" w:cs="Arial"/>
          <w:bCs/>
          <w:iCs/>
          <w:sz w:val="24"/>
          <w:szCs w:val="24"/>
        </w:rPr>
        <w:t>Lindsay Parnell</w:t>
      </w:r>
      <w:r w:rsidRPr="00605020">
        <w:rPr>
          <w:rFonts w:ascii="Arial" w:hAnsi="Arial" w:cs="Arial"/>
          <w:bCs/>
          <w:iCs/>
          <w:sz w:val="24"/>
          <w:szCs w:val="24"/>
        </w:rPr>
        <w:tab/>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 xml:space="preserve">Submitted to the Department of Biology </w:t>
      </w:r>
      <w:r w:rsidR="00C26B6D" w:rsidRPr="00605020">
        <w:rPr>
          <w:rFonts w:ascii="Arial" w:hAnsi="Arial" w:cs="Arial"/>
          <w:bCs/>
          <w:iCs/>
          <w:sz w:val="24"/>
          <w:szCs w:val="24"/>
        </w:rPr>
        <w:t xml:space="preserve">on </w:t>
      </w:r>
      <w:r w:rsidRPr="00605020">
        <w:rPr>
          <w:rFonts w:ascii="Arial" w:hAnsi="Arial" w:cs="Arial"/>
          <w:bCs/>
          <w:iCs/>
          <w:sz w:val="24"/>
          <w:szCs w:val="24"/>
        </w:rPr>
        <w:t xml:space="preserve">April 2012 in partial fulfillment for the completion of the Ethel </w:t>
      </w:r>
      <w:proofErr w:type="spellStart"/>
      <w:r w:rsidRPr="00605020">
        <w:rPr>
          <w:rFonts w:ascii="Arial" w:hAnsi="Arial" w:cs="Arial"/>
          <w:bCs/>
          <w:iCs/>
          <w:sz w:val="24"/>
          <w:szCs w:val="24"/>
        </w:rPr>
        <w:t>Waddel</w:t>
      </w:r>
      <w:proofErr w:type="spellEnd"/>
      <w:r w:rsidRPr="00605020">
        <w:rPr>
          <w:rFonts w:ascii="Arial" w:hAnsi="Arial" w:cs="Arial"/>
          <w:bCs/>
          <w:iCs/>
          <w:sz w:val="24"/>
          <w:szCs w:val="24"/>
        </w:rPr>
        <w:t xml:space="preserve">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 at Spelman College</w:t>
      </w:r>
    </w:p>
    <w:p w:rsidR="00B2113A" w:rsidRPr="00605020" w:rsidRDefault="0072137D" w:rsidP="00B2113A">
      <w:pPr>
        <w:tabs>
          <w:tab w:val="left" w:pos="1280"/>
        </w:tabs>
        <w:rPr>
          <w:rFonts w:ascii="Arial" w:hAnsi="Arial" w:cs="Arial"/>
          <w:sz w:val="24"/>
          <w:szCs w:val="24"/>
        </w:rPr>
      </w:pPr>
      <w:r w:rsidRPr="0072137D">
        <w:rPr>
          <w:rFonts w:ascii="Arial" w:hAnsi="Arial" w:cs="Arial"/>
          <w:sz w:val="24"/>
          <w:szCs w:val="24"/>
        </w:rPr>
        <w:t>ABSTRACT</w:t>
      </w:r>
    </w:p>
    <w:p w:rsidR="00B2113A" w:rsidRPr="00605020" w:rsidRDefault="00B2113A" w:rsidP="0004409D">
      <w:pPr>
        <w:spacing w:line="480" w:lineRule="auto"/>
        <w:rPr>
          <w:rFonts w:ascii="Arial" w:hAnsi="Arial" w:cs="Arial"/>
          <w:sz w:val="30"/>
          <w:szCs w:val="30"/>
        </w:rPr>
        <w:sectPr w:rsidR="00B2113A" w:rsidRPr="00605020">
          <w:headerReference w:type="default" r:id="rId9"/>
          <w:footerReference w:type="default" r:id="rId10"/>
          <w:pgSz w:w="12240" w:h="15840"/>
          <w:pgMar w:top="1440" w:right="1440" w:bottom="1440" w:left="1440" w:header="720" w:footer="720" w:gutter="0"/>
          <w:cols w:space="720"/>
          <w:docGrid w:linePitch="360"/>
        </w:sectPr>
      </w:pPr>
      <w:r w:rsidRPr="00605020">
        <w:rPr>
          <w:rFonts w:ascii="Arial" w:hAnsi="Arial" w:cs="Arial"/>
          <w:sz w:val="24"/>
          <w:szCs w:val="24"/>
        </w:rPr>
        <w:t xml:space="preserve">Cellular aging in </w:t>
      </w:r>
      <w:proofErr w:type="spellStart"/>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cerevisiae</w:t>
      </w:r>
      <w:proofErr w:type="spellEnd"/>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hydrogen peroxide concentration. We found that the increase of hydrogen peroxide-dependent genomic instability occurs before a drop in viability. This leadoff is negatively correlated with chronological lifespan, with an R-squared of 0.54 and a p-value of 0.024, and positively correlated with a measure of endogenous mitotic asymmetry with an R-squared of 0.43 and a p value of 0.054. This indicated that better resistance to exogenous hydrogen peroxide is associated with a longer chronological lifespan and better mitotic asymmetry. </w:t>
      </w:r>
      <w:r w:rsidR="00C26B6D" w:rsidRPr="00605020">
        <w:rPr>
          <w:rFonts w:ascii="Arial" w:hAnsi="Arial" w:cs="Arial"/>
          <w:sz w:val="24"/>
          <w:szCs w:val="24"/>
        </w:rPr>
        <w:t>W</w:t>
      </w:r>
      <w:r w:rsidRPr="00605020">
        <w:rPr>
          <w:rFonts w:ascii="Arial" w:hAnsi="Arial" w:cs="Arial"/>
          <w:sz w:val="24"/>
          <w:szCs w:val="24"/>
        </w:rPr>
        <w: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t>
      </w:r>
      <w:r w:rsidR="00C26B6D" w:rsidRPr="00605020">
        <w:rPr>
          <w:rFonts w:ascii="Arial" w:hAnsi="Arial" w:cs="Arial"/>
          <w:sz w:val="24"/>
          <w:szCs w:val="24"/>
        </w:rPr>
        <w:t xml:space="preserve">suppressed </w:t>
      </w:r>
      <w:r w:rsidRPr="00605020">
        <w:rPr>
          <w:rFonts w:ascii="Arial" w:hAnsi="Arial" w:cs="Arial"/>
          <w:sz w:val="24"/>
          <w:szCs w:val="24"/>
        </w:rPr>
        <w:t xml:space="preserve">up to the dying-off phase during chronological aging. Overall, our results demonstrate strong associations between oxidative stress, genomic instability, and mitotic asymmetry within the context of aging. </w:t>
      </w:r>
    </w:p>
    <w:p w:rsidR="0004409D" w:rsidRPr="00605020" w:rsidRDefault="0072137D" w:rsidP="0004409D">
      <w:pPr>
        <w:spacing w:line="480" w:lineRule="auto"/>
        <w:jc w:val="center"/>
        <w:rPr>
          <w:rFonts w:ascii="Arial" w:hAnsi="Arial" w:cs="Arial"/>
          <w:sz w:val="30"/>
          <w:szCs w:val="30"/>
        </w:rPr>
      </w:pPr>
      <w:r w:rsidRPr="0072137D">
        <w:rPr>
          <w:rFonts w:ascii="Arial" w:hAnsi="Arial" w:cs="Arial"/>
          <w:sz w:val="30"/>
          <w:szCs w:val="30"/>
        </w:rPr>
        <w:lastRenderedPageBreak/>
        <w:t>Acknowledgements</w:t>
      </w:r>
    </w:p>
    <w:p w:rsidR="00E50C6F" w:rsidRPr="00605020" w:rsidRDefault="00E50C6F" w:rsidP="008D1636">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the National Science Foundation </w:t>
      </w:r>
      <w:r w:rsidR="00464A75" w:rsidRPr="00605020">
        <w:rPr>
          <w:rFonts w:ascii="Arial" w:hAnsi="Arial" w:cs="Arial"/>
          <w:sz w:val="24"/>
          <w:szCs w:val="24"/>
        </w:rPr>
        <w:t xml:space="preserve">and the Howard Hughes Medical Institute.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857E4E" w:rsidRPr="00605020">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857E4E" w:rsidRPr="00605020">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4836CF" w:rsidRPr="00605020" w:rsidRDefault="0072137D" w:rsidP="00B94BE2">
      <w:pPr>
        <w:spacing w:after="0" w:line="480" w:lineRule="auto"/>
        <w:jc w:val="center"/>
        <w:rPr>
          <w:rFonts w:ascii="Arial" w:hAnsi="Arial" w:cs="Arial"/>
          <w:sz w:val="30"/>
          <w:szCs w:val="30"/>
        </w:rPr>
      </w:pPr>
      <w:r w:rsidRPr="0072137D">
        <w:rPr>
          <w:rFonts w:ascii="Arial" w:hAnsi="Arial" w:cs="Arial"/>
          <w:sz w:val="30"/>
          <w:szCs w:val="30"/>
        </w:rPr>
        <w:lastRenderedPageBreak/>
        <w:t>Introduction</w:t>
      </w:r>
    </w:p>
    <w:p w:rsidR="0063189B" w:rsidRPr="00605020" w:rsidRDefault="00AD22BC" w:rsidP="00944CA7">
      <w:pPr>
        <w:spacing w:after="0" w:line="480" w:lineRule="auto"/>
        <w:ind w:firstLine="720"/>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3E3783" w:rsidRPr="00605020">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3E3783" w:rsidRPr="00605020">
        <w:rPr>
          <w:rFonts w:ascii="Arial" w:hAnsi="Arial" w:cs="Arial"/>
          <w:sz w:val="24"/>
          <w:szCs w:val="24"/>
        </w:rPr>
        <w:t xml:space="preserve"> </w:t>
      </w:r>
      <w:r w:rsidR="00E41A14" w:rsidRPr="00605020">
        <w:rPr>
          <w:rFonts w:ascii="Arial" w:hAnsi="Arial" w:cs="Arial"/>
          <w:sz w:val="24"/>
          <w:szCs w:val="24"/>
        </w:rPr>
        <w:fldChar w:fldCharType="begin"/>
      </w:r>
      <w:r w:rsidR="00944CA7" w:rsidRPr="00605020">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E41A14" w:rsidRPr="00605020">
        <w:rPr>
          <w:rFonts w:ascii="Arial" w:hAnsi="Arial" w:cs="Arial"/>
          <w:sz w:val="24"/>
          <w:szCs w:val="24"/>
        </w:rPr>
        <w:fldChar w:fldCharType="separate"/>
      </w:r>
      <w:r w:rsidR="00944CA7" w:rsidRPr="00605020">
        <w:rPr>
          <w:rFonts w:ascii="Arial" w:hAnsi="Arial" w:cs="Arial"/>
          <w:noProof/>
          <w:sz w:val="24"/>
          <w:szCs w:val="24"/>
        </w:rPr>
        <w:t>(</w:t>
      </w:r>
      <w:hyperlink w:anchor="_ENREF_3" w:tooltip="Gompertz, 1825 #1151" w:history="1">
        <w:r w:rsidR="00080872" w:rsidRPr="00605020">
          <w:rPr>
            <w:rFonts w:ascii="Arial" w:hAnsi="Arial" w:cs="Arial"/>
            <w:noProof/>
            <w:sz w:val="24"/>
            <w:szCs w:val="24"/>
          </w:rPr>
          <w:t>G</w:t>
        </w:r>
        <w:r w:rsidR="00080872" w:rsidRPr="00605020">
          <w:rPr>
            <w:rFonts w:ascii="Arial" w:hAnsi="Arial" w:cs="Arial"/>
            <w:smallCaps/>
            <w:noProof/>
            <w:sz w:val="24"/>
            <w:szCs w:val="24"/>
          </w:rPr>
          <w:t>ompertz</w:t>
        </w:r>
        <w:r w:rsidR="00080872" w:rsidRPr="00605020">
          <w:rPr>
            <w:rFonts w:ascii="Arial" w:hAnsi="Arial" w:cs="Arial"/>
            <w:noProof/>
            <w:sz w:val="24"/>
            <w:szCs w:val="24"/>
          </w:rPr>
          <w:t xml:space="preserve"> 1825</w:t>
        </w:r>
      </w:hyperlink>
      <w:r w:rsidR="00944CA7" w:rsidRPr="00605020">
        <w:rPr>
          <w:rFonts w:ascii="Arial" w:hAnsi="Arial" w:cs="Arial"/>
          <w:noProof/>
          <w:sz w:val="24"/>
          <w:szCs w:val="24"/>
        </w:rPr>
        <w:t>)</w:t>
      </w:r>
      <w:r w:rsidR="00E41A14"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3E3783" w:rsidRPr="00605020">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commentRangeStart w:id="1"/>
      <w:r w:rsidR="00E41A14"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E41A14"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080872" w:rsidRPr="00605020">
          <w:rPr>
            <w:rFonts w:ascii="Arial" w:hAnsi="Arial" w:cs="Arial"/>
            <w:noProof/>
            <w:sz w:val="24"/>
            <w:szCs w:val="24"/>
          </w:rPr>
          <w:t>D</w:t>
        </w:r>
        <w:r w:rsidR="00080872" w:rsidRPr="00605020">
          <w:rPr>
            <w:rFonts w:ascii="Arial" w:hAnsi="Arial" w:cs="Arial"/>
            <w:smallCaps/>
            <w:noProof/>
            <w:sz w:val="24"/>
            <w:szCs w:val="24"/>
          </w:rPr>
          <w:t>efossez</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1998</w:t>
        </w:r>
      </w:hyperlink>
      <w:r w:rsidR="00C27F7B" w:rsidRPr="00605020">
        <w:rPr>
          <w:rFonts w:ascii="Arial" w:hAnsi="Arial" w:cs="Arial"/>
          <w:noProof/>
          <w:sz w:val="24"/>
          <w:szCs w:val="24"/>
        </w:rPr>
        <w:t>)</w:t>
      </w:r>
      <w:r w:rsidR="00E41A14" w:rsidRPr="00605020">
        <w:rPr>
          <w:rFonts w:ascii="Arial" w:hAnsi="Arial" w:cs="Arial"/>
          <w:sz w:val="24"/>
          <w:szCs w:val="24"/>
        </w:rPr>
        <w:fldChar w:fldCharType="end"/>
      </w:r>
      <w:commentRangeEnd w:id="1"/>
      <w:r w:rsidR="00700677" w:rsidRPr="00605020">
        <w:rPr>
          <w:rStyle w:val="CommentReference"/>
        </w:rPr>
        <w:commentReference w:id="1"/>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F10D98" w:rsidRPr="00605020" w:rsidRDefault="009B314B" w:rsidP="00515E6E">
      <w:pPr>
        <w:spacing w:after="0" w:line="480" w:lineRule="auto"/>
        <w:ind w:firstLine="720"/>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w:t>
      </w:r>
      <w:r w:rsidRPr="00605020">
        <w:rPr>
          <w:rFonts w:ascii="Arial" w:hAnsi="Arial" w:cs="Arial"/>
          <w:sz w:val="24"/>
          <w:szCs w:val="24"/>
        </w:rPr>
        <w:t xml:space="preserve"> </w:t>
      </w:r>
      <w:r w:rsidR="00515E6E" w:rsidRPr="00605020">
        <w:rPr>
          <w:rFonts w:ascii="Arial" w:hAnsi="Arial" w:cs="Arial"/>
          <w:sz w:val="24"/>
          <w:szCs w:val="24"/>
        </w:rPr>
        <w:t xml:space="preserve">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E41A14"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E41A14"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080872" w:rsidRPr="00605020">
          <w:rPr>
            <w:rFonts w:ascii="Arial" w:hAnsi="Arial" w:cs="Arial"/>
            <w:noProof/>
            <w:sz w:val="24"/>
            <w:szCs w:val="24"/>
          </w:rPr>
          <w:t>W</w:t>
        </w:r>
        <w:r w:rsidR="00080872" w:rsidRPr="00605020">
          <w:rPr>
            <w:rFonts w:ascii="Arial" w:hAnsi="Arial" w:cs="Arial"/>
            <w:smallCaps/>
            <w:noProof/>
            <w:sz w:val="24"/>
            <w:szCs w:val="24"/>
          </w:rPr>
          <w:t>illiams</w:t>
        </w:r>
        <w:r w:rsidR="00080872"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E41A14"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E41A14"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E41A14"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080872" w:rsidRPr="00605020">
          <w:rPr>
            <w:rFonts w:ascii="Arial" w:hAnsi="Arial" w:cs="Arial"/>
            <w:noProof/>
            <w:sz w:val="24"/>
            <w:szCs w:val="24"/>
          </w:rPr>
          <w:t>K</w:t>
        </w:r>
        <w:r w:rsidR="00080872" w:rsidRPr="00605020">
          <w:rPr>
            <w:rFonts w:ascii="Arial" w:hAnsi="Arial" w:cs="Arial"/>
            <w:smallCaps/>
            <w:noProof/>
            <w:sz w:val="24"/>
            <w:szCs w:val="24"/>
          </w:rPr>
          <w:t>irkwood</w:t>
        </w:r>
        <w:r w:rsidR="00080872"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E41A14"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it is argued that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72137D" w:rsidRPr="0072137D">
        <w:rPr>
          <w:rFonts w:ascii="Arial" w:hAnsi="Arial" w:cs="Arial"/>
          <w:sz w:val="24"/>
          <w:szCs w:val="24"/>
        </w:rPr>
        <w:t xml:space="preserve">detrimental effects at late life </w:t>
      </w:r>
      <w:r w:rsidR="00E41A14"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E41A14" w:rsidRPr="00605020">
        <w:rPr>
          <w:rFonts w:ascii="Arial" w:hAnsi="Arial" w:cs="Arial"/>
          <w:sz w:val="24"/>
          <w:szCs w:val="24"/>
        </w:rPr>
        <w:fldChar w:fldCharType="separate"/>
      </w:r>
      <w:r w:rsidR="005D1495" w:rsidRPr="00605020">
        <w:rPr>
          <w:rFonts w:ascii="Arial" w:hAnsi="Arial" w:cs="Arial"/>
          <w:noProof/>
          <w:sz w:val="24"/>
          <w:szCs w:val="24"/>
        </w:rPr>
        <w:t>(</w:t>
      </w:r>
      <w:hyperlink w:anchor="_ENREF_20" w:tooltip="Williams, 1957 #273" w:history="1">
        <w:r w:rsidR="00080872" w:rsidRPr="00605020">
          <w:rPr>
            <w:rFonts w:ascii="Arial" w:hAnsi="Arial" w:cs="Arial"/>
            <w:noProof/>
            <w:sz w:val="24"/>
            <w:szCs w:val="24"/>
          </w:rPr>
          <w:t>W</w:t>
        </w:r>
        <w:r w:rsidR="00080872" w:rsidRPr="00605020">
          <w:rPr>
            <w:rFonts w:ascii="Arial" w:hAnsi="Arial" w:cs="Arial"/>
            <w:smallCaps/>
            <w:noProof/>
            <w:sz w:val="24"/>
            <w:szCs w:val="24"/>
          </w:rPr>
          <w:t>illiams</w:t>
        </w:r>
        <w:r w:rsidR="00080872" w:rsidRPr="00605020">
          <w:rPr>
            <w:rFonts w:ascii="Arial" w:hAnsi="Arial" w:cs="Arial"/>
            <w:noProof/>
            <w:sz w:val="24"/>
            <w:szCs w:val="24"/>
          </w:rPr>
          <w:t xml:space="preserve"> 1957</w:t>
        </w:r>
      </w:hyperlink>
      <w:r w:rsidR="005D1495" w:rsidRPr="00605020">
        <w:rPr>
          <w:rFonts w:ascii="Arial" w:hAnsi="Arial" w:cs="Arial"/>
          <w:noProof/>
          <w:sz w:val="24"/>
          <w:szCs w:val="24"/>
        </w:rPr>
        <w:t>)</w:t>
      </w:r>
      <w:r w:rsidR="00E41A14" w:rsidRPr="00605020">
        <w:rPr>
          <w:rFonts w:ascii="Arial" w:hAnsi="Arial" w:cs="Arial"/>
          <w:sz w:val="24"/>
          <w:szCs w:val="24"/>
        </w:rPr>
        <w:fldChar w:fldCharType="end"/>
      </w:r>
      <w:r w:rsidR="0072137D" w:rsidRPr="0072137D">
        <w:rPr>
          <w:rFonts w:ascii="Arial" w:hAnsi="Arial" w:cs="Arial"/>
          <w:sz w:val="24"/>
          <w:szCs w:val="24"/>
        </w:rPr>
        <w:t xml:space="preserve">. This kind of trade-off is also the central argument of the disposable soma theory </w:t>
      </w:r>
      <w:r w:rsidR="00E41A14" w:rsidRPr="00605020">
        <w:rPr>
          <w:rFonts w:ascii="Arial" w:hAnsi="Arial" w:cs="Arial"/>
          <w:sz w:val="24"/>
          <w:szCs w:val="24"/>
        </w:rPr>
        <w:fldChar w:fldCharType="begin"/>
      </w:r>
      <w:r w:rsidR="005D1495" w:rsidRPr="00605020">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E41A14" w:rsidRPr="00605020">
        <w:rPr>
          <w:rFonts w:ascii="Arial" w:hAnsi="Arial" w:cs="Arial"/>
          <w:sz w:val="24"/>
          <w:szCs w:val="24"/>
        </w:rPr>
        <w:fldChar w:fldCharType="separate"/>
      </w:r>
      <w:r w:rsidR="005D1495" w:rsidRPr="00605020">
        <w:rPr>
          <w:rFonts w:ascii="Arial" w:hAnsi="Arial" w:cs="Arial"/>
          <w:noProof/>
          <w:sz w:val="24"/>
          <w:szCs w:val="24"/>
        </w:rPr>
        <w:t>(</w:t>
      </w:r>
      <w:hyperlink w:anchor="_ENREF_7" w:tooltip="Kirkwood, 1977 #56" w:history="1">
        <w:r w:rsidR="00080872" w:rsidRPr="00605020">
          <w:rPr>
            <w:rFonts w:ascii="Arial" w:hAnsi="Arial" w:cs="Arial"/>
            <w:noProof/>
            <w:sz w:val="24"/>
            <w:szCs w:val="24"/>
          </w:rPr>
          <w:t>K</w:t>
        </w:r>
        <w:r w:rsidR="00080872" w:rsidRPr="00605020">
          <w:rPr>
            <w:rFonts w:ascii="Arial" w:hAnsi="Arial" w:cs="Arial"/>
            <w:smallCaps/>
            <w:noProof/>
            <w:sz w:val="24"/>
            <w:szCs w:val="24"/>
          </w:rPr>
          <w:t>irkwood</w:t>
        </w:r>
        <w:r w:rsidR="00080872" w:rsidRPr="00605020">
          <w:rPr>
            <w:rFonts w:ascii="Arial" w:hAnsi="Arial" w:cs="Arial"/>
            <w:noProof/>
            <w:sz w:val="24"/>
            <w:szCs w:val="24"/>
          </w:rPr>
          <w:t xml:space="preserve"> 1977</w:t>
        </w:r>
      </w:hyperlink>
      <w:r w:rsidR="005D1495" w:rsidRPr="00605020">
        <w:rPr>
          <w:rFonts w:ascii="Arial" w:hAnsi="Arial" w:cs="Arial"/>
          <w:noProof/>
          <w:sz w:val="24"/>
          <w:szCs w:val="24"/>
        </w:rPr>
        <w:t>)</w:t>
      </w:r>
      <w:r w:rsidR="00E41A14" w:rsidRPr="00605020">
        <w:rPr>
          <w:rFonts w:ascii="Arial" w:hAnsi="Arial" w:cs="Arial"/>
          <w:sz w:val="24"/>
          <w:szCs w:val="24"/>
        </w:rPr>
        <w:fldChar w:fldCharType="end"/>
      </w:r>
      <w:r w:rsidR="0072137D" w:rsidRPr="0072137D">
        <w:rPr>
          <w:rFonts w:ascii="Arial" w:hAnsi="Arial" w:cs="Arial"/>
          <w:sz w:val="24"/>
          <w:szCs w:val="24"/>
        </w:rPr>
        <w:t xml:space="preserve">. </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Aging is a conserved fundamental biological phenomenon.</w:t>
      </w:r>
      <w:r>
        <w:rPr>
          <w:rFonts w:ascii="Arial" w:hAnsi="Arial" w:cs="Arial"/>
          <w:sz w:val="24"/>
          <w:szCs w:val="24"/>
        </w:rPr>
        <w:t xml:space="preserve"> </w:t>
      </w:r>
      <w:r w:rsidRPr="00605020">
        <w:rPr>
          <w:rFonts w:ascii="Arial" w:hAnsi="Arial" w:cs="Arial"/>
          <w:sz w:val="24"/>
          <w:szCs w:val="24"/>
        </w:rPr>
        <w:t xml:space="preserve">Evidence of this lies in the fact that restriction (CR) can extend lifespan in both yeast and humans. Wei et al. reported a 10-fold increase in the lifespan of calorie restricted </w:t>
      </w:r>
      <w:r w:rsidRPr="00605020">
        <w:rPr>
          <w:rFonts w:ascii="Arial" w:hAnsi="Arial" w:cs="Arial"/>
          <w:i/>
          <w:sz w:val="24"/>
          <w:szCs w:val="24"/>
        </w:rPr>
        <w:t xml:space="preserve">S. </w:t>
      </w:r>
      <w:proofErr w:type="spellStart"/>
      <w:r w:rsidRPr="00605020">
        <w:rPr>
          <w:rFonts w:ascii="Arial" w:hAnsi="Arial" w:cs="Arial"/>
          <w:i/>
          <w:sz w:val="24"/>
          <w:szCs w:val="24"/>
        </w:rPr>
        <w:t>cerevisiae</w:t>
      </w:r>
      <w:proofErr w:type="spellEnd"/>
      <w:r w:rsidRPr="00605020">
        <w:rPr>
          <w:rFonts w:ascii="Arial" w:hAnsi="Arial" w:cs="Arial"/>
          <w:sz w:val="24"/>
          <w:szCs w:val="24"/>
        </w:rPr>
        <w:t xml:space="preserve"> mutants that had deleted RAS2 and SCH9 genes. Further, the presence of key gene products live Rim15 is shown to promote this lifespan extension in the mutant budding yeast </w:t>
      </w:r>
      <w:r w:rsidR="00E41A14"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00080872" w:rsidRPr="00605020">
          <w:rPr>
            <w:rFonts w:ascii="Arial" w:hAnsi="Arial" w:cs="Arial"/>
            <w:noProof/>
            <w:sz w:val="24"/>
            <w:szCs w:val="24"/>
          </w:rPr>
          <w:t>W</w:t>
        </w:r>
        <w:r w:rsidR="00080872" w:rsidRPr="00605020">
          <w:rPr>
            <w:rFonts w:ascii="Arial" w:hAnsi="Arial" w:cs="Arial"/>
            <w:smallCaps/>
            <w:noProof/>
            <w:sz w:val="24"/>
            <w:szCs w:val="24"/>
          </w:rPr>
          <w:t>ei</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00080872" w:rsidRPr="00605020">
          <w:rPr>
            <w:rFonts w:ascii="Arial" w:hAnsi="Arial" w:cs="Arial"/>
            <w:noProof/>
            <w:sz w:val="24"/>
            <w:szCs w:val="24"/>
          </w:rPr>
          <w:t>W</w:t>
        </w:r>
        <w:r w:rsidR="00080872" w:rsidRPr="00605020">
          <w:rPr>
            <w:rFonts w:ascii="Arial" w:hAnsi="Arial" w:cs="Arial"/>
            <w:smallCaps/>
            <w:noProof/>
            <w:sz w:val="24"/>
            <w:szCs w:val="24"/>
          </w:rPr>
          <w:t>einberger</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Pr="00605020">
        <w:rPr>
          <w:rFonts w:ascii="Arial" w:hAnsi="Arial" w:cs="Arial"/>
          <w:noProof/>
          <w:sz w:val="24"/>
          <w:szCs w:val="24"/>
        </w:rPr>
        <w:t>)</w:t>
      </w:r>
      <w:r w:rsidR="00E41A14" w:rsidRPr="00605020">
        <w:rPr>
          <w:rFonts w:ascii="Arial" w:hAnsi="Arial" w:cs="Arial"/>
          <w:sz w:val="24"/>
          <w:szCs w:val="24"/>
        </w:rPr>
        <w:fldChar w:fldCharType="end"/>
      </w:r>
      <w:r w:rsidRPr="00605020">
        <w:rPr>
          <w:rFonts w:ascii="Arial" w:hAnsi="Arial" w:cs="Arial"/>
          <w:sz w:val="24"/>
          <w:szCs w:val="24"/>
        </w:rPr>
        <w:t>.</w:t>
      </w:r>
    </w:p>
    <w:p w:rsidR="00605020" w:rsidRPr="00605020" w:rsidRDefault="00605020" w:rsidP="00605020">
      <w:pPr>
        <w:spacing w:after="0" w:line="480" w:lineRule="auto"/>
        <w:ind w:firstLine="360"/>
        <w:rPr>
          <w:rFonts w:ascii="Arial" w:hAnsi="Arial" w:cs="Arial"/>
          <w:sz w:val="24"/>
          <w:szCs w:val="24"/>
        </w:rPr>
      </w:pPr>
      <w:r w:rsidRPr="00605020">
        <w:rPr>
          <w:rFonts w:ascii="Arial" w:hAnsi="Arial" w:cs="Arial"/>
          <w:sz w:val="24"/>
          <w:szCs w:val="24"/>
        </w:rPr>
        <w:t xml:space="preserve">A primary argument for this is that many species eat sporadically. Many bear species may hibernate and some plants may live in arid locations and thus endure long periods of time with low nutrient availability. The individuals that were able to survive </w:t>
      </w:r>
      <w:r w:rsidRPr="00605020">
        <w:rPr>
          <w:rFonts w:ascii="Arial" w:hAnsi="Arial" w:cs="Arial"/>
          <w:sz w:val="24"/>
          <w:szCs w:val="24"/>
        </w:rPr>
        <w:lastRenderedPageBreak/>
        <w:t xml:space="preserve">during those nutrient-free periods were ultimately more fit and able to transfer these protective mechanisms to offspring. </w:t>
      </w:r>
    </w:p>
    <w:p w:rsidR="00605020" w:rsidRDefault="00605020" w:rsidP="00605020">
      <w:pPr>
        <w:spacing w:after="0" w:line="480" w:lineRule="auto"/>
        <w:ind w:firstLine="720"/>
        <w:rPr>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the CR can extend lifespan. It showed that caloric intake that was 15% less than the average extended lifespan </w:t>
      </w:r>
      <w:r w:rsidR="00E41A14"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Pr="00605020">
        <w:rPr>
          <w:rFonts w:ascii="Arial" w:hAnsi="Arial" w:cs="Arial"/>
          <w:noProof/>
          <w:sz w:val="24"/>
          <w:szCs w:val="24"/>
        </w:rPr>
        <w:t>(</w:t>
      </w:r>
      <w:hyperlink w:anchor="_ENREF_19" w:tooltip="Willcox, 2004 #1476" w:history="1">
        <w:r w:rsidR="00080872" w:rsidRPr="00605020">
          <w:rPr>
            <w:rFonts w:ascii="Arial" w:hAnsi="Arial" w:cs="Arial"/>
            <w:noProof/>
            <w:sz w:val="24"/>
            <w:szCs w:val="24"/>
          </w:rPr>
          <w:t>W</w:t>
        </w:r>
        <w:r w:rsidR="00080872" w:rsidRPr="00605020">
          <w:rPr>
            <w:rFonts w:ascii="Arial" w:hAnsi="Arial" w:cs="Arial"/>
            <w:smallCaps/>
            <w:noProof/>
            <w:sz w:val="24"/>
            <w:szCs w:val="24"/>
          </w:rPr>
          <w:t>illcox</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2004</w:t>
        </w:r>
      </w:hyperlink>
      <w:r w:rsidRPr="00605020">
        <w:rPr>
          <w:rFonts w:ascii="Arial" w:hAnsi="Arial" w:cs="Arial"/>
          <w:noProof/>
          <w:sz w:val="24"/>
          <w:szCs w:val="24"/>
        </w:rPr>
        <w:t>)</w:t>
      </w:r>
      <w:r w:rsidR="00E41A14" w:rsidRPr="00605020">
        <w:rPr>
          <w:rFonts w:ascii="Arial" w:hAnsi="Arial" w:cs="Arial"/>
          <w:sz w:val="24"/>
          <w:szCs w:val="24"/>
        </w:rPr>
        <w:fldChar w:fldCharType="end"/>
      </w:r>
      <w:r w:rsidRPr="00605020">
        <w:rPr>
          <w:rFonts w:ascii="Arial" w:hAnsi="Arial" w:cs="Arial"/>
          <w:sz w:val="24"/>
          <w:szCs w:val="24"/>
        </w:rPr>
        <w:t>.This data also aligns with the studies that show a correlation between obesity and premature death. Dietary habits that involve excess caloric intake are associated with shorter lifespan whereas individuals that have moderate eating habits live longer</w:t>
      </w:r>
      <w:r w:rsidR="00E41A14" w:rsidRPr="00605020">
        <w:rPr>
          <w:rFonts w:ascii="Arial" w:hAnsi="Arial" w:cs="Arial"/>
          <w:sz w:val="24"/>
          <w:szCs w:val="24"/>
        </w:rPr>
        <w:fldChar w:fldCharType="begin"/>
      </w:r>
      <w:r w:rsidRPr="00605020">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E41A14" w:rsidRPr="00605020">
        <w:rPr>
          <w:rFonts w:ascii="Arial" w:hAnsi="Arial" w:cs="Arial"/>
          <w:sz w:val="24"/>
          <w:szCs w:val="24"/>
        </w:rPr>
        <w:fldChar w:fldCharType="separate"/>
      </w:r>
      <w:r w:rsidRPr="00605020">
        <w:rPr>
          <w:rFonts w:ascii="Arial" w:hAnsi="Arial" w:cs="Arial"/>
          <w:noProof/>
          <w:sz w:val="24"/>
          <w:szCs w:val="24"/>
        </w:rPr>
        <w:t>(</w:t>
      </w:r>
      <w:hyperlink w:anchor="_ENREF_16" w:tooltip="Stanfel, 2009 #797" w:history="1">
        <w:r w:rsidR="00080872" w:rsidRPr="00605020">
          <w:rPr>
            <w:rFonts w:ascii="Arial" w:hAnsi="Arial" w:cs="Arial"/>
            <w:noProof/>
            <w:sz w:val="24"/>
            <w:szCs w:val="24"/>
          </w:rPr>
          <w:t>S</w:t>
        </w:r>
        <w:r w:rsidR="00080872" w:rsidRPr="00605020">
          <w:rPr>
            <w:rFonts w:ascii="Arial" w:hAnsi="Arial" w:cs="Arial"/>
            <w:smallCaps/>
            <w:noProof/>
            <w:sz w:val="24"/>
            <w:szCs w:val="24"/>
          </w:rPr>
          <w:t>tanfel</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2009</w:t>
        </w:r>
      </w:hyperlink>
      <w:r w:rsidRPr="00605020">
        <w:rPr>
          <w:rFonts w:ascii="Arial" w:hAnsi="Arial" w:cs="Arial"/>
          <w:noProof/>
          <w:sz w:val="24"/>
          <w:szCs w:val="24"/>
        </w:rPr>
        <w:t>)</w:t>
      </w:r>
      <w:r w:rsidR="00E41A14" w:rsidRPr="00605020">
        <w:rPr>
          <w:rFonts w:ascii="Arial" w:hAnsi="Arial" w:cs="Arial"/>
          <w:sz w:val="24"/>
          <w:szCs w:val="24"/>
        </w:rPr>
        <w:fldChar w:fldCharType="end"/>
      </w:r>
      <w:r w:rsidRPr="00605020">
        <w:rPr>
          <w:rFonts w:ascii="Arial" w:hAnsi="Arial" w:cs="Arial"/>
          <w:sz w:val="24"/>
          <w:szCs w:val="24"/>
        </w:rPr>
        <w:t>.</w:t>
      </w:r>
    </w:p>
    <w:p w:rsidR="00554017" w:rsidRPr="00605020" w:rsidRDefault="000902A4" w:rsidP="00B94BE2">
      <w:pPr>
        <w:spacing w:after="0" w:line="480" w:lineRule="auto"/>
        <w:ind w:firstLine="720"/>
        <w:rPr>
          <w:rFonts w:ascii="Arial" w:hAnsi="Arial" w:cs="Arial"/>
          <w:sz w:val="24"/>
          <w:szCs w:val="24"/>
        </w:rPr>
      </w:pPr>
      <w:commentRangeStart w:id="2"/>
      <w:commentRangeStart w:id="3"/>
      <w:r w:rsidRPr="00605020">
        <w:rPr>
          <w:rFonts w:ascii="Arial" w:hAnsi="Arial" w:cs="Arial"/>
          <w:sz w:val="24"/>
          <w:szCs w:val="24"/>
        </w:rPr>
        <w:t xml:space="preserve">Aging, whether described </w:t>
      </w:r>
      <w:proofErr w:type="spellStart"/>
      <w:r w:rsidRPr="00605020">
        <w:rPr>
          <w:rFonts w:ascii="Arial" w:hAnsi="Arial" w:cs="Arial"/>
          <w:sz w:val="24"/>
          <w:szCs w:val="24"/>
        </w:rPr>
        <w:t>phenotypically</w:t>
      </w:r>
      <w:proofErr w:type="spellEnd"/>
      <w:r w:rsidRPr="00605020">
        <w:rPr>
          <w:rFonts w:ascii="Arial" w:hAnsi="Arial" w:cs="Arial"/>
          <w:sz w:val="24"/>
          <w:szCs w:val="24"/>
        </w:rPr>
        <w:t xml:space="preserve"> or statistically, can be attributed to </w:t>
      </w:r>
      <w:r w:rsidR="00806826" w:rsidRPr="00605020">
        <w:rPr>
          <w:rFonts w:ascii="Arial" w:hAnsi="Arial" w:cs="Arial"/>
          <w:sz w:val="24"/>
          <w:szCs w:val="24"/>
        </w:rPr>
        <w:t xml:space="preserve">the interplay of key age-dependent changes </w:t>
      </w:r>
      <w:r w:rsidR="008C2D26" w:rsidRPr="00605020">
        <w:rPr>
          <w:rFonts w:ascii="Arial" w:hAnsi="Arial" w:cs="Arial"/>
          <w:sz w:val="24"/>
          <w:szCs w:val="24"/>
        </w:rPr>
        <w:t xml:space="preserve">in </w:t>
      </w:r>
      <w:r w:rsidR="00D94824" w:rsidRPr="00605020">
        <w:rPr>
          <w:rFonts w:ascii="Arial" w:hAnsi="Arial" w:cs="Arial"/>
          <w:sz w:val="24"/>
          <w:szCs w:val="24"/>
        </w:rPr>
        <w:t>genomic integrity,</w:t>
      </w:r>
      <w:r w:rsidR="003E3783" w:rsidRPr="00605020">
        <w:rPr>
          <w:rFonts w:ascii="Arial" w:hAnsi="Arial" w:cs="Arial"/>
          <w:sz w:val="24"/>
          <w:szCs w:val="24"/>
        </w:rPr>
        <w:t xml:space="preserve"> </w:t>
      </w:r>
      <w:r w:rsidR="00D94824" w:rsidRPr="00605020">
        <w:rPr>
          <w:rFonts w:ascii="Arial" w:hAnsi="Arial" w:cs="Arial"/>
          <w:sz w:val="24"/>
          <w:szCs w:val="24"/>
        </w:rPr>
        <w:t xml:space="preserve">fitness, metabolic homeostasis, and </w:t>
      </w:r>
      <w:r w:rsidR="00332BEE" w:rsidRPr="00605020">
        <w:rPr>
          <w:rFonts w:ascii="Arial" w:hAnsi="Arial" w:cs="Arial"/>
          <w:sz w:val="24"/>
          <w:szCs w:val="24"/>
        </w:rPr>
        <w:t>stress</w:t>
      </w:r>
      <w:r w:rsidR="008C2D26" w:rsidRPr="00605020">
        <w:rPr>
          <w:rFonts w:ascii="Arial" w:hAnsi="Arial" w:cs="Arial"/>
          <w:sz w:val="24"/>
          <w:szCs w:val="24"/>
        </w:rPr>
        <w:t xml:space="preserve"> response</w:t>
      </w:r>
      <w:r w:rsidR="00332BEE" w:rsidRPr="00605020">
        <w:rPr>
          <w:rFonts w:ascii="Arial" w:hAnsi="Arial" w:cs="Arial"/>
          <w:sz w:val="24"/>
          <w:szCs w:val="24"/>
        </w:rPr>
        <w:t xml:space="preserve">. </w:t>
      </w:r>
      <w:commentRangeEnd w:id="2"/>
      <w:r w:rsidR="003D254A" w:rsidRPr="00605020">
        <w:rPr>
          <w:rStyle w:val="CommentReference"/>
        </w:rPr>
        <w:commentReference w:id="2"/>
      </w:r>
      <w:r w:rsidR="00A20435" w:rsidRPr="00605020">
        <w:rPr>
          <w:rFonts w:ascii="Arial" w:hAnsi="Arial" w:cs="Arial"/>
          <w:sz w:val="24"/>
          <w:szCs w:val="24"/>
        </w:rPr>
        <w:t xml:space="preserve">From an evolutionary standpoint, populations strive to </w:t>
      </w:r>
      <w:r w:rsidR="006B26AD" w:rsidRPr="00605020">
        <w:rPr>
          <w:rFonts w:ascii="Arial" w:hAnsi="Arial" w:cs="Arial"/>
          <w:sz w:val="24"/>
          <w:szCs w:val="24"/>
        </w:rPr>
        <w:t>survive and reproduce.</w:t>
      </w:r>
      <w:r w:rsidR="003E3783" w:rsidRPr="00605020">
        <w:rPr>
          <w:rFonts w:ascii="Arial" w:hAnsi="Arial" w:cs="Arial"/>
          <w:sz w:val="24"/>
          <w:szCs w:val="24"/>
        </w:rPr>
        <w:t xml:space="preserve"> </w:t>
      </w:r>
      <w:r w:rsidR="006B26AD" w:rsidRPr="00605020">
        <w:rPr>
          <w:rFonts w:ascii="Arial" w:hAnsi="Arial" w:cs="Arial"/>
          <w:sz w:val="24"/>
          <w:szCs w:val="24"/>
        </w:rPr>
        <w:t xml:space="preserve">If organisms are able to withstand selective pressures posed by the environment then they become </w:t>
      </w:r>
      <w:r w:rsidR="009B181C" w:rsidRPr="00605020">
        <w:rPr>
          <w:rFonts w:ascii="Arial" w:hAnsi="Arial" w:cs="Arial"/>
          <w:sz w:val="24"/>
          <w:szCs w:val="24"/>
        </w:rPr>
        <w:t>more suitable for survival within a particular place and time. O</w:t>
      </w:r>
      <w:r w:rsidR="006B26AD" w:rsidRPr="00605020">
        <w:rPr>
          <w:rFonts w:ascii="Arial" w:hAnsi="Arial" w:cs="Arial"/>
          <w:sz w:val="24"/>
          <w:szCs w:val="24"/>
        </w:rPr>
        <w:t xml:space="preserve">ne consequence of aging is the decrease in </w:t>
      </w:r>
      <w:r w:rsidR="00552377" w:rsidRPr="00605020">
        <w:rPr>
          <w:rFonts w:ascii="Arial" w:hAnsi="Arial" w:cs="Arial"/>
          <w:sz w:val="24"/>
          <w:szCs w:val="24"/>
        </w:rPr>
        <w:t xml:space="preserve">fitness. </w:t>
      </w:r>
      <w:r w:rsidR="00554017" w:rsidRPr="00605020">
        <w:rPr>
          <w:rFonts w:ascii="Arial" w:hAnsi="Arial" w:cs="Arial"/>
          <w:sz w:val="24"/>
          <w:szCs w:val="24"/>
        </w:rPr>
        <w:t>Thus with age, a l</w:t>
      </w:r>
      <w:r w:rsidR="00154EBF" w:rsidRPr="00605020">
        <w:rPr>
          <w:rFonts w:ascii="Arial" w:hAnsi="Arial" w:cs="Arial"/>
          <w:sz w:val="24"/>
          <w:szCs w:val="24"/>
        </w:rPr>
        <w:t xml:space="preserve">oss of </w:t>
      </w:r>
      <w:r w:rsidR="00554017" w:rsidRPr="00605020">
        <w:rPr>
          <w:rFonts w:ascii="Arial" w:hAnsi="Arial" w:cs="Arial"/>
          <w:sz w:val="24"/>
          <w:szCs w:val="24"/>
        </w:rPr>
        <w:t xml:space="preserve">function </w:t>
      </w:r>
      <w:r w:rsidR="00A218D1" w:rsidRPr="00605020">
        <w:rPr>
          <w:rFonts w:ascii="Arial" w:hAnsi="Arial" w:cs="Arial"/>
          <w:sz w:val="24"/>
          <w:szCs w:val="24"/>
        </w:rPr>
        <w:t xml:space="preserve">can reduce an organisms reproductive potential and ability to survive. </w:t>
      </w:r>
      <w:commentRangeEnd w:id="3"/>
      <w:r w:rsidR="00C56D9E" w:rsidRPr="00605020">
        <w:rPr>
          <w:rStyle w:val="CommentReference"/>
        </w:rPr>
        <w:commentReference w:id="3"/>
      </w:r>
    </w:p>
    <w:p w:rsidR="009B13F2" w:rsidRPr="00605020" w:rsidRDefault="001C3B43" w:rsidP="009B13F2">
      <w:pPr>
        <w:spacing w:after="0" w:line="480" w:lineRule="auto"/>
        <w:ind w:firstLine="720"/>
        <w:rPr>
          <w:rFonts w:ascii="Arial" w:hAnsi="Arial" w:cs="Arial"/>
          <w:sz w:val="24"/>
          <w:szCs w:val="24"/>
        </w:rPr>
      </w:pPr>
      <w:r w:rsidRPr="00605020">
        <w:rPr>
          <w:rStyle w:val="CommentReference"/>
        </w:rPr>
        <w:commentReference w:id="4"/>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003FCE" w:rsidRPr="00605020">
        <w:rPr>
          <w:rFonts w:ascii="Arial" w:hAnsi="Arial" w:cs="Arial"/>
          <w:sz w:val="24"/>
          <w:szCs w:val="24"/>
        </w:rPr>
        <w:t xml:space="preserve"> </w:t>
      </w:r>
      <w:r w:rsidR="00E41A14" w:rsidRPr="00605020">
        <w:rPr>
          <w:rFonts w:ascii="Arial" w:hAnsi="Arial" w:cs="Arial"/>
          <w:sz w:val="24"/>
          <w:szCs w:val="24"/>
        </w:rPr>
        <w:fldChar w:fldCharType="begin"/>
      </w:r>
      <w:r w:rsidR="00C96DD6"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E41A14" w:rsidRPr="00605020">
        <w:rPr>
          <w:rFonts w:ascii="Arial" w:hAnsi="Arial" w:cs="Arial"/>
          <w:sz w:val="24"/>
          <w:szCs w:val="24"/>
        </w:rPr>
        <w:fldChar w:fldCharType="separate"/>
      </w:r>
      <w:r w:rsidR="00C96DD6" w:rsidRPr="00605020">
        <w:rPr>
          <w:rFonts w:ascii="Arial" w:hAnsi="Arial" w:cs="Arial"/>
          <w:noProof/>
          <w:sz w:val="24"/>
          <w:szCs w:val="24"/>
        </w:rPr>
        <w:t>(</w:t>
      </w:r>
      <w:hyperlink w:anchor="_ENREF_5" w:tooltip="Harman, 1956 #1036" w:history="1">
        <w:r w:rsidR="00080872" w:rsidRPr="00605020">
          <w:rPr>
            <w:rFonts w:ascii="Arial" w:hAnsi="Arial" w:cs="Arial"/>
            <w:noProof/>
            <w:sz w:val="24"/>
            <w:szCs w:val="24"/>
          </w:rPr>
          <w:t>H</w:t>
        </w:r>
        <w:r w:rsidR="00080872" w:rsidRPr="00605020">
          <w:rPr>
            <w:rFonts w:ascii="Arial" w:hAnsi="Arial" w:cs="Arial"/>
            <w:smallCaps/>
            <w:noProof/>
            <w:sz w:val="24"/>
            <w:szCs w:val="24"/>
          </w:rPr>
          <w:t>arman</w:t>
        </w:r>
        <w:r w:rsidR="00080872" w:rsidRPr="00605020">
          <w:rPr>
            <w:rFonts w:ascii="Arial" w:hAnsi="Arial" w:cs="Arial"/>
            <w:noProof/>
            <w:sz w:val="24"/>
            <w:szCs w:val="24"/>
          </w:rPr>
          <w:t xml:space="preserve"> 1956</w:t>
        </w:r>
      </w:hyperlink>
      <w:r w:rsidR="00C96DD6" w:rsidRPr="00605020">
        <w:rPr>
          <w:rFonts w:ascii="Arial" w:hAnsi="Arial" w:cs="Arial"/>
          <w:noProof/>
          <w:sz w:val="24"/>
          <w:szCs w:val="24"/>
        </w:rPr>
        <w:t>)</w:t>
      </w:r>
      <w:r w:rsidR="00E41A14"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This theory suggests 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Free radicals are atoms or ions harboring unpaired electrons with an open shell configuration. 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5"/>
      <w:r w:rsidR="00E41A14" w:rsidRPr="00605020">
        <w:rPr>
          <w:rFonts w:ascii="Arial" w:hAnsi="Arial" w:cs="Arial"/>
          <w:sz w:val="24"/>
          <w:szCs w:val="24"/>
        </w:rPr>
        <w:fldChar w:fldCharType="begin"/>
      </w:r>
      <w:r w:rsidR="008F7FD3" w:rsidRPr="00605020">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E41A14" w:rsidRPr="00605020">
        <w:rPr>
          <w:rFonts w:ascii="Arial" w:hAnsi="Arial" w:cs="Arial"/>
          <w:sz w:val="24"/>
          <w:szCs w:val="24"/>
        </w:rPr>
        <w:fldChar w:fldCharType="separate"/>
      </w:r>
      <w:r w:rsidR="008F7FD3" w:rsidRPr="00605020">
        <w:rPr>
          <w:rFonts w:ascii="Arial" w:hAnsi="Arial" w:cs="Arial"/>
          <w:noProof/>
          <w:sz w:val="24"/>
          <w:szCs w:val="24"/>
        </w:rPr>
        <w:t>(</w:t>
      </w:r>
      <w:hyperlink w:anchor="_ENREF_21" w:tooltip="Yu, 2012 #1478" w:history="1">
        <w:r w:rsidR="00080872" w:rsidRPr="00605020">
          <w:rPr>
            <w:rFonts w:ascii="Arial" w:hAnsi="Arial" w:cs="Arial"/>
            <w:noProof/>
            <w:sz w:val="24"/>
            <w:szCs w:val="24"/>
          </w:rPr>
          <w:t>Y</w:t>
        </w:r>
        <w:r w:rsidR="00080872" w:rsidRPr="00605020">
          <w:rPr>
            <w:rFonts w:ascii="Arial" w:hAnsi="Arial" w:cs="Arial"/>
            <w:smallCaps/>
            <w:noProof/>
            <w:sz w:val="24"/>
            <w:szCs w:val="24"/>
          </w:rPr>
          <w:t>u</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2012</w:t>
        </w:r>
      </w:hyperlink>
      <w:r w:rsidR="008F7FD3" w:rsidRPr="00605020">
        <w:rPr>
          <w:rFonts w:ascii="Arial" w:hAnsi="Arial" w:cs="Arial"/>
          <w:noProof/>
          <w:sz w:val="24"/>
          <w:szCs w:val="24"/>
        </w:rPr>
        <w:t>)</w:t>
      </w:r>
      <w:r w:rsidR="00E41A14" w:rsidRPr="00605020">
        <w:rPr>
          <w:rFonts w:ascii="Arial" w:hAnsi="Arial" w:cs="Arial"/>
          <w:sz w:val="24"/>
          <w:szCs w:val="24"/>
        </w:rPr>
        <w:fldChar w:fldCharType="end"/>
      </w:r>
      <w:commentRangeEnd w:id="5"/>
      <w:r w:rsidR="008F7FD3" w:rsidRPr="00605020">
        <w:rPr>
          <w:rStyle w:val="CommentReference"/>
        </w:rPr>
        <w:commentReference w:id="5"/>
      </w:r>
      <w:r w:rsidR="008A47C1" w:rsidRPr="00605020">
        <w:rPr>
          <w:rFonts w:ascii="Arial" w:hAnsi="Arial" w:cs="Arial"/>
          <w:sz w:val="24"/>
          <w:szCs w:val="24"/>
        </w:rPr>
        <w:t>.</w:t>
      </w:r>
      <w:r w:rsidR="00992E2B" w:rsidRPr="00605020">
        <w:rPr>
          <w:rFonts w:ascii="Arial" w:hAnsi="Arial" w:cs="Arial"/>
          <w:sz w:val="24"/>
          <w:szCs w:val="24"/>
        </w:rPr>
        <w:t xml:space="preserve"> </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H2O2 as a defense mechanism. Thus, low levels of H2O2 and ROS can </w:t>
      </w:r>
      <w:r w:rsidR="009B13F2" w:rsidRPr="00605020">
        <w:rPr>
          <w:rFonts w:ascii="Arial" w:hAnsi="Arial" w:cs="Arial"/>
          <w:sz w:val="24"/>
          <w:szCs w:val="24"/>
        </w:rPr>
        <w:lastRenderedPageBreak/>
        <w:t>be beneficial to the cell. Many ROS are required for c</w:t>
      </w:r>
      <w:r w:rsidR="00896728" w:rsidRPr="00605020">
        <w:rPr>
          <w:rFonts w:ascii="Arial" w:hAnsi="Arial" w:cs="Arial"/>
          <w:sz w:val="24"/>
          <w:szCs w:val="24"/>
        </w:rPr>
        <w:t xml:space="preserve">ell communication and signaling </w:t>
      </w:r>
      <w:r w:rsidR="00E41A14"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00896728" w:rsidRPr="00605020">
        <w:rPr>
          <w:rFonts w:ascii="Arial" w:hAnsi="Arial" w:cs="Arial"/>
          <w:noProof/>
          <w:sz w:val="24"/>
          <w:szCs w:val="24"/>
        </w:rPr>
        <w:t>(</w:t>
      </w:r>
      <w:hyperlink w:anchor="_ENREF_13" w:tooltip="Rahman, 2007 #1468" w:history="1">
        <w:r w:rsidR="00080872" w:rsidRPr="00605020">
          <w:rPr>
            <w:rFonts w:ascii="Arial" w:hAnsi="Arial" w:cs="Arial"/>
            <w:noProof/>
            <w:sz w:val="24"/>
            <w:szCs w:val="24"/>
          </w:rPr>
          <w:t>R</w:t>
        </w:r>
        <w:r w:rsidR="00080872" w:rsidRPr="00605020">
          <w:rPr>
            <w:rFonts w:ascii="Arial" w:hAnsi="Arial" w:cs="Arial"/>
            <w:smallCaps/>
            <w:noProof/>
            <w:sz w:val="24"/>
            <w:szCs w:val="24"/>
          </w:rPr>
          <w:t>ahman</w:t>
        </w:r>
        <w:r w:rsidR="00080872" w:rsidRPr="00605020">
          <w:rPr>
            <w:rFonts w:ascii="Arial" w:hAnsi="Arial" w:cs="Arial"/>
            <w:noProof/>
            <w:sz w:val="24"/>
            <w:szCs w:val="24"/>
          </w:rPr>
          <w:t xml:space="preserve"> 2007</w:t>
        </w:r>
      </w:hyperlink>
      <w:r w:rsidR="00896728" w:rsidRPr="00605020">
        <w:rPr>
          <w:rFonts w:ascii="Arial" w:hAnsi="Arial" w:cs="Arial"/>
          <w:noProof/>
          <w:sz w:val="24"/>
          <w:szCs w:val="24"/>
        </w:rPr>
        <w:t xml:space="preserve">; </w:t>
      </w:r>
      <w:hyperlink w:anchor="_ENREF_18" w:tooltip="Weinberger, 2010 #864" w:history="1">
        <w:r w:rsidR="00080872" w:rsidRPr="00605020">
          <w:rPr>
            <w:rFonts w:ascii="Arial" w:hAnsi="Arial" w:cs="Arial"/>
            <w:noProof/>
            <w:sz w:val="24"/>
            <w:szCs w:val="24"/>
          </w:rPr>
          <w:t>W</w:t>
        </w:r>
        <w:r w:rsidR="00080872" w:rsidRPr="00605020">
          <w:rPr>
            <w:rFonts w:ascii="Arial" w:hAnsi="Arial" w:cs="Arial"/>
            <w:smallCaps/>
            <w:noProof/>
            <w:sz w:val="24"/>
            <w:szCs w:val="24"/>
          </w:rPr>
          <w:t>einberger</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00896728" w:rsidRPr="00605020">
        <w:rPr>
          <w:rFonts w:ascii="Arial" w:hAnsi="Arial" w:cs="Arial"/>
          <w:noProof/>
          <w:sz w:val="24"/>
          <w:szCs w:val="24"/>
        </w:rPr>
        <w:t>)</w:t>
      </w:r>
      <w:r w:rsidR="00E41A14" w:rsidRPr="00605020">
        <w:rPr>
          <w:rFonts w:ascii="Arial" w:hAnsi="Arial" w:cs="Arial"/>
          <w:sz w:val="24"/>
          <w:szCs w:val="24"/>
        </w:rPr>
        <w:fldChar w:fldCharType="end"/>
      </w:r>
      <w:r w:rsidR="00896728" w:rsidRPr="00605020">
        <w:rPr>
          <w:rFonts w:ascii="Arial" w:hAnsi="Arial" w:cs="Arial"/>
          <w:sz w:val="24"/>
          <w:szCs w:val="24"/>
        </w:rPr>
        <w:t xml:space="preserve">. </w:t>
      </w:r>
      <w:r w:rsidR="009B13F2" w:rsidRPr="00605020">
        <w:rPr>
          <w:rFonts w:ascii="Arial" w:hAnsi="Arial" w:cs="Arial"/>
          <w:sz w:val="24"/>
          <w:szCs w:val="24"/>
        </w:rPr>
        <w:t xml:space="preserve"> </w:t>
      </w:r>
    </w:p>
    <w:p w:rsidR="00C94D37" w:rsidRPr="00605020" w:rsidRDefault="001643B0" w:rsidP="00B94BE2">
      <w:pPr>
        <w:spacing w:after="0" w:line="480" w:lineRule="auto"/>
        <w:ind w:firstLine="720"/>
        <w:rPr>
          <w:rFonts w:ascii="Arial" w:hAnsi="Arial" w:cs="Arial"/>
          <w:sz w:val="24"/>
          <w:szCs w:val="24"/>
        </w:rPr>
      </w:pPr>
      <w:r w:rsidRPr="00605020">
        <w:rPr>
          <w:rFonts w:ascii="Arial" w:hAnsi="Arial" w:cs="Arial"/>
          <w:sz w:val="24"/>
          <w:szCs w:val="24"/>
        </w:rPr>
        <w:t xml:space="preserve">Reactive oxygen species (ROS) are </w:t>
      </w:r>
      <w:r w:rsidR="003822C1" w:rsidRPr="00605020">
        <w:rPr>
          <w:rFonts w:ascii="Arial" w:hAnsi="Arial" w:cs="Arial"/>
          <w:sz w:val="24"/>
          <w:szCs w:val="24"/>
        </w:rPr>
        <w:t>natural by-products of the respiratory metabolic</w:t>
      </w:r>
      <w:r w:rsidR="00331B1F" w:rsidRPr="00605020">
        <w:rPr>
          <w:rFonts w:ascii="Arial" w:hAnsi="Arial" w:cs="Arial"/>
          <w:sz w:val="24"/>
          <w:szCs w:val="24"/>
        </w:rPr>
        <w:t xml:space="preserve"> reactions</w:t>
      </w:r>
      <w:r w:rsidR="003822C1" w:rsidRPr="00605020">
        <w:rPr>
          <w:rFonts w:ascii="Arial" w:hAnsi="Arial" w:cs="Arial"/>
          <w:sz w:val="24"/>
          <w:szCs w:val="24"/>
        </w:rPr>
        <w:t xml:space="preserve">. </w:t>
      </w:r>
      <w:r w:rsidR="00F23376" w:rsidRPr="00605020">
        <w:rPr>
          <w:rFonts w:ascii="Arial" w:hAnsi="Arial" w:cs="Arial"/>
          <w:sz w:val="24"/>
          <w:szCs w:val="24"/>
        </w:rPr>
        <w:t xml:space="preserve">The </w:t>
      </w:r>
      <w:r w:rsidR="00907C6F" w:rsidRPr="00605020">
        <w:rPr>
          <w:rFonts w:ascii="Arial" w:hAnsi="Arial" w:cs="Arial"/>
          <w:sz w:val="24"/>
          <w:szCs w:val="24"/>
        </w:rPr>
        <w:t>endogenous level of ROS</w:t>
      </w:r>
      <w:r w:rsidR="00F23376" w:rsidRPr="00605020">
        <w:rPr>
          <w:rFonts w:ascii="Arial" w:hAnsi="Arial" w:cs="Arial"/>
          <w:sz w:val="24"/>
          <w:szCs w:val="24"/>
        </w:rPr>
        <w:t xml:space="preserve"> also play</w:t>
      </w:r>
      <w:r w:rsidR="00EB351C" w:rsidRPr="00605020">
        <w:rPr>
          <w:rFonts w:ascii="Arial" w:hAnsi="Arial" w:cs="Arial"/>
          <w:sz w:val="24"/>
          <w:szCs w:val="24"/>
        </w:rPr>
        <w:t>s</w:t>
      </w:r>
      <w:r w:rsidR="00F23376" w:rsidRPr="00605020">
        <w:rPr>
          <w:rFonts w:ascii="Arial" w:hAnsi="Arial" w:cs="Arial"/>
          <w:sz w:val="24"/>
          <w:szCs w:val="24"/>
        </w:rPr>
        <w:t xml:space="preserve"> a role in signaling transduction and normal cell functions</w:t>
      </w:r>
      <w:r w:rsidR="008D39FD" w:rsidRPr="00605020">
        <w:rPr>
          <w:rFonts w:ascii="Arial" w:hAnsi="Arial" w:cs="Arial"/>
          <w:sz w:val="24"/>
          <w:szCs w:val="24"/>
        </w:rPr>
        <w:t xml:space="preserve"> </w:t>
      </w:r>
      <w:r w:rsidR="00E41A14" w:rsidRPr="00605020">
        <w:rPr>
          <w:rFonts w:ascii="Arial" w:hAnsi="Arial" w:cs="Arial"/>
          <w:sz w:val="24"/>
          <w:szCs w:val="24"/>
        </w:rPr>
        <w:fldChar w:fldCharType="begin"/>
      </w:r>
      <w:r w:rsidR="008D39FD" w:rsidRPr="00605020">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E41A14" w:rsidRPr="00605020">
        <w:rPr>
          <w:rFonts w:ascii="Arial" w:hAnsi="Arial" w:cs="Arial"/>
          <w:sz w:val="24"/>
          <w:szCs w:val="24"/>
        </w:rPr>
        <w:fldChar w:fldCharType="separate"/>
      </w:r>
      <w:r w:rsidR="008D39FD" w:rsidRPr="00605020">
        <w:rPr>
          <w:rFonts w:ascii="Arial" w:hAnsi="Arial" w:cs="Arial"/>
          <w:noProof/>
          <w:sz w:val="24"/>
          <w:szCs w:val="24"/>
        </w:rPr>
        <w:t>(</w:t>
      </w:r>
      <w:hyperlink w:anchor="_ENREF_1" w:tooltip="Blagosklonny, 2008 #506" w:history="1">
        <w:r w:rsidR="00080872" w:rsidRPr="00605020">
          <w:rPr>
            <w:rFonts w:ascii="Arial" w:hAnsi="Arial" w:cs="Arial"/>
            <w:noProof/>
            <w:sz w:val="24"/>
            <w:szCs w:val="24"/>
          </w:rPr>
          <w:t>B</w:t>
        </w:r>
        <w:r w:rsidR="00080872" w:rsidRPr="00605020">
          <w:rPr>
            <w:rFonts w:ascii="Arial" w:hAnsi="Arial" w:cs="Arial"/>
            <w:smallCaps/>
            <w:noProof/>
            <w:sz w:val="24"/>
            <w:szCs w:val="24"/>
          </w:rPr>
          <w:t>lagosklonny</w:t>
        </w:r>
        <w:r w:rsidR="00080872" w:rsidRPr="00605020">
          <w:rPr>
            <w:rFonts w:ascii="Arial" w:hAnsi="Arial" w:cs="Arial"/>
            <w:noProof/>
            <w:sz w:val="24"/>
            <w:szCs w:val="24"/>
          </w:rPr>
          <w:t xml:space="preserve"> 2008</w:t>
        </w:r>
      </w:hyperlink>
      <w:r w:rsidR="008D39FD" w:rsidRPr="00605020">
        <w:rPr>
          <w:rFonts w:ascii="Arial" w:hAnsi="Arial" w:cs="Arial"/>
          <w:noProof/>
          <w:sz w:val="24"/>
          <w:szCs w:val="24"/>
        </w:rPr>
        <w:t>)</w:t>
      </w:r>
      <w:r w:rsidR="00E41A14" w:rsidRPr="00605020">
        <w:rPr>
          <w:rFonts w:ascii="Arial" w:hAnsi="Arial" w:cs="Arial"/>
          <w:sz w:val="24"/>
          <w:szCs w:val="24"/>
        </w:rPr>
        <w:fldChar w:fldCharType="end"/>
      </w:r>
      <w:r w:rsidR="00907C6F" w:rsidRPr="00605020">
        <w:rPr>
          <w:rFonts w:ascii="Arial" w:hAnsi="Arial" w:cs="Arial"/>
          <w:sz w:val="24"/>
          <w:szCs w:val="24"/>
        </w:rPr>
        <w:t xml:space="preserve">. </w:t>
      </w:r>
      <w:r w:rsidR="00992E2B" w:rsidRPr="00605020">
        <w:rPr>
          <w:rFonts w:ascii="Arial" w:hAnsi="Arial" w:cs="Arial"/>
          <w:sz w:val="24"/>
          <w:szCs w:val="24"/>
        </w:rPr>
        <w:t xml:space="preserve">Damages that are 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r w:rsidR="00003FCE" w:rsidRPr="00605020">
        <w:rPr>
          <w:rFonts w:ascii="Arial" w:hAnsi="Arial" w:cs="Arial"/>
          <w:sz w:val="24"/>
          <w:szCs w:val="24"/>
        </w:rPr>
        <w:t xml:space="preserve"> </w:t>
      </w:r>
      <w:r w:rsidR="00E41A14" w:rsidRPr="00605020">
        <w:rPr>
          <w:rFonts w:ascii="Arial" w:hAnsi="Arial" w:cs="Arial"/>
          <w:sz w:val="24"/>
          <w:szCs w:val="24"/>
        </w:rPr>
        <w:fldChar w:fldCharType="begin"/>
      </w:r>
      <w:r w:rsidR="00003FCE" w:rsidRPr="00605020">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E41A14" w:rsidRPr="00605020">
        <w:rPr>
          <w:rFonts w:ascii="Arial" w:hAnsi="Arial" w:cs="Arial"/>
          <w:sz w:val="24"/>
          <w:szCs w:val="24"/>
        </w:rPr>
        <w:fldChar w:fldCharType="separate"/>
      </w:r>
      <w:r w:rsidR="00003FCE" w:rsidRPr="00605020">
        <w:rPr>
          <w:rFonts w:ascii="Arial" w:hAnsi="Arial" w:cs="Arial"/>
          <w:noProof/>
          <w:sz w:val="24"/>
          <w:szCs w:val="24"/>
        </w:rPr>
        <w:t>(</w:t>
      </w:r>
      <w:hyperlink w:anchor="_ENREF_5" w:tooltip="Harman, 1956 #1036" w:history="1">
        <w:r w:rsidR="00080872" w:rsidRPr="00605020">
          <w:rPr>
            <w:rFonts w:ascii="Arial" w:hAnsi="Arial" w:cs="Arial"/>
            <w:noProof/>
            <w:sz w:val="24"/>
            <w:szCs w:val="24"/>
          </w:rPr>
          <w:t>H</w:t>
        </w:r>
        <w:r w:rsidR="00080872" w:rsidRPr="00605020">
          <w:rPr>
            <w:rFonts w:ascii="Arial" w:hAnsi="Arial" w:cs="Arial"/>
            <w:smallCaps/>
            <w:noProof/>
            <w:sz w:val="24"/>
            <w:szCs w:val="24"/>
          </w:rPr>
          <w:t>arman</w:t>
        </w:r>
        <w:r w:rsidR="00080872" w:rsidRPr="00605020">
          <w:rPr>
            <w:rFonts w:ascii="Arial" w:hAnsi="Arial" w:cs="Arial"/>
            <w:noProof/>
            <w:sz w:val="24"/>
            <w:szCs w:val="24"/>
          </w:rPr>
          <w:t xml:space="preserve"> 1956</w:t>
        </w:r>
      </w:hyperlink>
      <w:r w:rsidR="00003FCE" w:rsidRPr="00605020">
        <w:rPr>
          <w:rFonts w:ascii="Arial" w:hAnsi="Arial" w:cs="Arial"/>
          <w:noProof/>
          <w:sz w:val="24"/>
          <w:szCs w:val="24"/>
        </w:rPr>
        <w:t>)</w:t>
      </w:r>
      <w:r w:rsidR="00E41A14" w:rsidRPr="00605020">
        <w:rPr>
          <w:rFonts w:ascii="Arial" w:hAnsi="Arial" w:cs="Arial"/>
          <w:sz w:val="24"/>
          <w:szCs w:val="24"/>
        </w:rPr>
        <w:fldChar w:fldCharType="end"/>
      </w:r>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r w:rsidR="00E41A14" w:rsidRPr="00605020">
        <w:rPr>
          <w:rFonts w:ascii="Arial" w:hAnsi="Arial" w:cs="Arial"/>
          <w:sz w:val="24"/>
          <w:szCs w:val="24"/>
        </w:rPr>
        <w:fldChar w:fldCharType="begin"/>
      </w:r>
      <w:r w:rsidR="00C27F7B" w:rsidRPr="00605020">
        <w:rPr>
          <w:rFonts w:ascii="Arial" w:hAnsi="Arial" w:cs="Arial"/>
          <w:sz w:val="24"/>
          <w:szCs w:val="24"/>
        </w:rPr>
        <w: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r w:rsidR="00E41A14" w:rsidRPr="00605020">
        <w:rPr>
          <w:rFonts w:ascii="Arial" w:hAnsi="Arial" w:cs="Arial"/>
          <w:sz w:val="24"/>
          <w:szCs w:val="24"/>
        </w:rPr>
        <w:fldChar w:fldCharType="separate"/>
      </w:r>
      <w:r w:rsidR="00C27F7B" w:rsidRPr="00605020">
        <w:rPr>
          <w:rFonts w:ascii="Arial" w:hAnsi="Arial" w:cs="Arial"/>
          <w:noProof/>
          <w:sz w:val="24"/>
          <w:szCs w:val="24"/>
        </w:rPr>
        <w:t>(</w:t>
      </w:r>
      <w:hyperlink w:anchor="_ENREF_14" w:tooltip="Ristow, 2011 #1034" w:history="1">
        <w:r w:rsidR="00080872" w:rsidRPr="00605020">
          <w:rPr>
            <w:rFonts w:ascii="Arial" w:hAnsi="Arial" w:cs="Arial"/>
            <w:noProof/>
            <w:sz w:val="24"/>
            <w:szCs w:val="24"/>
          </w:rPr>
          <w:t>R</w:t>
        </w:r>
        <w:r w:rsidR="00080872" w:rsidRPr="00605020">
          <w:rPr>
            <w:rFonts w:ascii="Arial" w:hAnsi="Arial" w:cs="Arial"/>
            <w:smallCaps/>
            <w:noProof/>
            <w:sz w:val="24"/>
            <w:szCs w:val="24"/>
          </w:rPr>
          <w:t>istow</w:t>
        </w:r>
        <w:r w:rsidR="00080872" w:rsidRPr="00605020">
          <w:rPr>
            <w:rFonts w:ascii="Arial" w:hAnsi="Arial" w:cs="Arial"/>
            <w:noProof/>
            <w:sz w:val="24"/>
            <w:szCs w:val="24"/>
          </w:rPr>
          <w:t xml:space="preserve"> and S</w:t>
        </w:r>
        <w:r w:rsidR="00080872" w:rsidRPr="00605020">
          <w:rPr>
            <w:rFonts w:ascii="Arial" w:hAnsi="Arial" w:cs="Arial"/>
            <w:smallCaps/>
            <w:noProof/>
            <w:sz w:val="24"/>
            <w:szCs w:val="24"/>
          </w:rPr>
          <w:t>chmeisser</w:t>
        </w:r>
        <w:r w:rsidR="00080872" w:rsidRPr="00605020">
          <w:rPr>
            <w:rFonts w:ascii="Arial" w:hAnsi="Arial" w:cs="Arial"/>
            <w:noProof/>
            <w:sz w:val="24"/>
            <w:szCs w:val="24"/>
          </w:rPr>
          <w:t xml:space="preserve"> 2011</w:t>
        </w:r>
      </w:hyperlink>
      <w:r w:rsidR="00C27F7B" w:rsidRPr="00605020">
        <w:rPr>
          <w:rFonts w:ascii="Arial" w:hAnsi="Arial" w:cs="Arial"/>
          <w:noProof/>
          <w:sz w:val="24"/>
          <w:szCs w:val="24"/>
        </w:rPr>
        <w:t>)</w:t>
      </w:r>
      <w:r w:rsidR="00E41A14" w:rsidRPr="00605020">
        <w:rPr>
          <w:rFonts w:ascii="Arial" w:hAnsi="Arial" w:cs="Arial"/>
          <w:sz w:val="24"/>
          <w:szCs w:val="24"/>
        </w:rPr>
        <w:fldChar w:fldCharType="end"/>
      </w:r>
      <w:r w:rsidR="0079433A" w:rsidRPr="00605020">
        <w:rPr>
          <w:rFonts w:ascii="Arial" w:hAnsi="Arial" w:cs="Arial"/>
          <w:sz w:val="24"/>
          <w:szCs w:val="24"/>
        </w:rPr>
        <w:t>.</w:t>
      </w:r>
      <w:r w:rsidR="00AE38A7" w:rsidRPr="00605020">
        <w:rPr>
          <w:rFonts w:ascii="Arial" w:hAnsi="Arial" w:cs="Arial"/>
          <w:sz w:val="24"/>
          <w:szCs w:val="24"/>
        </w:rPr>
        <w:t xml:space="preserve"> </w:t>
      </w:r>
    </w:p>
    <w:p w:rsidR="00E636AA" w:rsidRPr="00605020" w:rsidRDefault="00156568" w:rsidP="00E636AA">
      <w:pPr>
        <w:spacing w:after="0" w:line="480" w:lineRule="auto"/>
        <w:ind w:firstLine="720"/>
        <w:rPr>
          <w:rFonts w:ascii="Arial" w:hAnsi="Arial" w:cs="Arial"/>
          <w:sz w:val="24"/>
          <w:szCs w:val="24"/>
        </w:rPr>
      </w:pPr>
      <w:r w:rsidRPr="00605020">
        <w:rPr>
          <w:rFonts w:ascii="Arial" w:hAnsi="Arial" w:cs="Arial"/>
          <w:sz w:val="24"/>
          <w:szCs w:val="24"/>
        </w:rPr>
        <w:t xml:space="preserve">Cellular aging is the basis of physiological aging, in consistence with the free radical theory. The budding yeast </w:t>
      </w:r>
      <w:proofErr w:type="spellStart"/>
      <w:r w:rsidR="0072137D" w:rsidRPr="0072137D">
        <w:rPr>
          <w:rFonts w:ascii="Arial" w:hAnsi="Arial" w:cs="Arial"/>
          <w:i/>
          <w:sz w:val="24"/>
          <w:szCs w:val="24"/>
        </w:rPr>
        <w:t>Saccharomyces</w:t>
      </w:r>
      <w:proofErr w:type="spellEnd"/>
      <w:r w:rsidR="0072137D" w:rsidRPr="0072137D">
        <w:rPr>
          <w:rFonts w:ascii="Arial" w:hAnsi="Arial" w:cs="Arial"/>
          <w:i/>
          <w:sz w:val="24"/>
          <w:szCs w:val="24"/>
        </w:rPr>
        <w:t xml:space="preserve"> </w:t>
      </w:r>
      <w:proofErr w:type="spellStart"/>
      <w:r w:rsidR="0072137D" w:rsidRPr="0072137D">
        <w:rPr>
          <w:rFonts w:ascii="Arial" w:hAnsi="Arial" w:cs="Arial"/>
          <w:i/>
          <w:sz w:val="24"/>
          <w:szCs w:val="24"/>
        </w:rPr>
        <w:t>cereivisae</w:t>
      </w:r>
      <w:proofErr w:type="spellEnd"/>
      <w:r w:rsidRPr="00605020">
        <w:rPr>
          <w:rFonts w:ascii="Arial" w:hAnsi="Arial" w:cs="Arial"/>
          <w:sz w:val="24"/>
          <w:szCs w:val="24"/>
        </w:rPr>
        <w:t xml:space="preserve"> is an effective model to study cellular aging </w:t>
      </w:r>
      <w:r w:rsidR="00E41A14"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00E636AA" w:rsidRPr="00605020">
        <w:rPr>
          <w:rFonts w:ascii="Arial" w:hAnsi="Arial" w:cs="Arial"/>
          <w:noProof/>
          <w:sz w:val="24"/>
          <w:szCs w:val="24"/>
        </w:rPr>
        <w:t>(</w:t>
      </w:r>
      <w:hyperlink w:anchor="_ENREF_4" w:tooltip="Gravel, 2003 #1469" w:history="1">
        <w:r w:rsidR="00080872" w:rsidRPr="00605020">
          <w:rPr>
            <w:rFonts w:ascii="Arial" w:hAnsi="Arial" w:cs="Arial"/>
            <w:noProof/>
            <w:sz w:val="24"/>
            <w:szCs w:val="24"/>
          </w:rPr>
          <w:t>G</w:t>
        </w:r>
        <w:r w:rsidR="00080872" w:rsidRPr="00605020">
          <w:rPr>
            <w:rFonts w:ascii="Arial" w:hAnsi="Arial" w:cs="Arial"/>
            <w:smallCaps/>
            <w:noProof/>
            <w:sz w:val="24"/>
            <w:szCs w:val="24"/>
          </w:rPr>
          <w:t>ravel</w:t>
        </w:r>
        <w:r w:rsidR="00080872" w:rsidRPr="00605020">
          <w:rPr>
            <w:rFonts w:ascii="Arial" w:hAnsi="Arial" w:cs="Arial"/>
            <w:noProof/>
            <w:sz w:val="24"/>
            <w:szCs w:val="24"/>
          </w:rPr>
          <w:t xml:space="preserve"> and J</w:t>
        </w:r>
        <w:r w:rsidR="00080872" w:rsidRPr="00605020">
          <w:rPr>
            <w:rFonts w:ascii="Arial" w:hAnsi="Arial" w:cs="Arial"/>
            <w:smallCaps/>
            <w:noProof/>
            <w:sz w:val="24"/>
            <w:szCs w:val="24"/>
          </w:rPr>
          <w:t>ackson</w:t>
        </w:r>
        <w:r w:rsidR="00080872"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E636AA"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E636AA" w:rsidRPr="00605020">
        <w:rPr>
          <w:rFonts w:ascii="Arial" w:hAnsi="Arial" w:cs="Arial"/>
          <w:noProof/>
          <w:sz w:val="24"/>
          <w:szCs w:val="24"/>
        </w:rPr>
        <w:t>)</w:t>
      </w:r>
      <w:r w:rsidR="00E41A14" w:rsidRPr="00605020">
        <w:rPr>
          <w:rFonts w:ascii="Arial" w:hAnsi="Arial" w:cs="Arial"/>
          <w:sz w:val="24"/>
          <w:szCs w:val="24"/>
        </w:rPr>
        <w:fldChar w:fldCharType="end"/>
      </w:r>
      <w:r w:rsidR="00E636AA" w:rsidRPr="00605020">
        <w:rPr>
          <w:rFonts w:ascii="Arial" w:hAnsi="Arial" w:cs="Arial"/>
          <w:sz w:val="24"/>
          <w:szCs w:val="24"/>
        </w:rPr>
        <w:t xml:space="preserve">. </w:t>
      </w:r>
      <w:r w:rsidR="00AE38A7" w:rsidRPr="00605020">
        <w:rPr>
          <w:rFonts w:ascii="Arial" w:hAnsi="Arial" w:cs="Arial"/>
          <w:sz w:val="24"/>
          <w:szCs w:val="24"/>
        </w:rPr>
        <w:t>The positive correlation between age and the increased probability of developing certain diseases can serve as evidence of detrimental effect of the loss of genomic integrity</w:t>
      </w:r>
      <w:r w:rsidR="00C94D37" w:rsidRPr="00605020">
        <w:rPr>
          <w:rFonts w:ascii="Arial" w:hAnsi="Arial" w:cs="Arial"/>
          <w:sz w:val="24"/>
          <w:szCs w:val="24"/>
        </w:rPr>
        <w:t xml:space="preserve"> </w:t>
      </w:r>
      <w:r w:rsidR="00E9521B" w:rsidRPr="00605020">
        <w:rPr>
          <w:rFonts w:ascii="Arial" w:hAnsi="Arial" w:cs="Arial"/>
          <w:sz w:val="24"/>
          <w:szCs w:val="24"/>
        </w:rPr>
        <w:t>(</w:t>
      </w:r>
      <w:r w:rsidR="0072137D" w:rsidRPr="0072137D">
        <w:rPr>
          <w:rFonts w:ascii="Arial" w:hAnsi="Arial" w:cs="Arial"/>
          <w:sz w:val="24"/>
          <w:szCs w:val="24"/>
        </w:rPr>
        <w:t xml:space="preserve">Figure 1) </w:t>
      </w:r>
      <w:r w:rsidR="00E41A14"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E41A14" w:rsidRPr="00605020">
        <w:rPr>
          <w:rFonts w:ascii="Arial" w:hAnsi="Arial" w:cs="Arial"/>
          <w:sz w:val="24"/>
          <w:szCs w:val="24"/>
        </w:rPr>
        <w:fldChar w:fldCharType="end"/>
      </w:r>
      <w:r w:rsidR="0072137D" w:rsidRPr="0072137D">
        <w:rPr>
          <w:rFonts w:ascii="Arial" w:hAnsi="Arial" w:cs="Arial"/>
          <w:sz w:val="24"/>
          <w:szCs w:val="24"/>
        </w:rPr>
        <w:t xml:space="preserve">. </w:t>
      </w:r>
    </w:p>
    <w:p w:rsidR="001B367F" w:rsidRPr="00605020" w:rsidRDefault="00E71C8F" w:rsidP="00E71C8F">
      <w:pPr>
        <w:spacing w:after="0" w:line="480" w:lineRule="auto"/>
        <w:ind w:firstLine="720"/>
        <w:rPr>
          <w:rFonts w:ascii="Arial" w:hAnsi="Arial" w:cs="Arial"/>
          <w:sz w:val="24"/>
          <w:szCs w:val="24"/>
        </w:rPr>
      </w:pPr>
      <w:r w:rsidRPr="00605020">
        <w:rPr>
          <w:rFonts w:ascii="Arial" w:hAnsi="Arial" w:cs="Arial"/>
          <w:i/>
          <w:sz w:val="24"/>
          <w:szCs w:val="24"/>
        </w:rPr>
        <w:t xml:space="preserve">S. </w:t>
      </w:r>
      <w:proofErr w:type="spellStart"/>
      <w:r w:rsidRPr="00605020">
        <w:rPr>
          <w:rFonts w:ascii="Arial" w:hAnsi="Arial" w:cs="Arial"/>
          <w:i/>
          <w:sz w:val="24"/>
          <w:szCs w:val="24"/>
        </w:rPr>
        <w:t>cerevisiae</w:t>
      </w:r>
      <w:proofErr w:type="spellEnd"/>
      <w:r w:rsidRPr="00605020">
        <w:rPr>
          <w:rFonts w:ascii="Arial" w:hAnsi="Arial" w:cs="Arial"/>
          <w:sz w:val="24"/>
          <w:szCs w:val="24"/>
        </w:rPr>
        <w:t xml:space="preserve"> a</w:t>
      </w:r>
      <w:r w:rsidR="00DC1D7A" w:rsidRPr="00605020">
        <w:rPr>
          <w:rFonts w:ascii="Arial" w:hAnsi="Arial" w:cs="Arial"/>
          <w:sz w:val="24"/>
          <w:szCs w:val="24"/>
        </w:rPr>
        <w:t>re fu</w:t>
      </w:r>
      <w:r w:rsidR="000049C2" w:rsidRPr="00605020">
        <w:rPr>
          <w:rFonts w:ascii="Arial" w:hAnsi="Arial" w:cs="Arial"/>
          <w:sz w:val="24"/>
          <w:szCs w:val="24"/>
        </w:rPr>
        <w:t xml:space="preserve">ngal, eukaryotic organisms whose </w:t>
      </w:r>
      <w:r w:rsidR="00DC1D7A" w:rsidRPr="00605020">
        <w:rPr>
          <w:rFonts w:ascii="Arial" w:hAnsi="Arial" w:cs="Arial"/>
          <w:sz w:val="24"/>
          <w:szCs w:val="24"/>
        </w:rPr>
        <w:t>simple str</w:t>
      </w:r>
      <w:r w:rsidR="00313C7B" w:rsidRPr="00605020">
        <w:rPr>
          <w:rFonts w:ascii="Arial" w:hAnsi="Arial" w:cs="Arial"/>
          <w:sz w:val="24"/>
          <w:szCs w:val="24"/>
        </w:rPr>
        <w:t xml:space="preserve">uctures and extensively studied. The lifespan of budding yeast can be quantified under experimental conditions over short periods of time. </w:t>
      </w:r>
      <w:r w:rsidR="00211629" w:rsidRPr="00605020">
        <w:rPr>
          <w:rFonts w:ascii="Arial" w:hAnsi="Arial" w:cs="Arial"/>
          <w:sz w:val="24"/>
          <w:szCs w:val="24"/>
        </w:rPr>
        <w:t xml:space="preserve">Budding yeast have a replicative lifespan (RLS) and a chronological lifespan (CLS). RLS and CLS </w:t>
      </w:r>
      <w:r w:rsidR="004406EC" w:rsidRPr="00605020">
        <w:rPr>
          <w:rFonts w:ascii="Arial" w:hAnsi="Arial" w:cs="Arial"/>
          <w:sz w:val="24"/>
          <w:szCs w:val="24"/>
        </w:rPr>
        <w:t xml:space="preserve">are distinguished by the ways in which lifespan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r w:rsidR="00E41A14"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00C27F7B" w:rsidRPr="00605020">
        <w:rPr>
          <w:rFonts w:ascii="Arial" w:hAnsi="Arial" w:cs="Arial"/>
          <w:noProof/>
          <w:sz w:val="24"/>
          <w:szCs w:val="24"/>
        </w:rPr>
        <w:t>(</w:t>
      </w:r>
      <w:hyperlink w:anchor="_ENREF_2" w:tooltip="Defossez, 1998 #1467" w:history="1">
        <w:r w:rsidR="00080872" w:rsidRPr="00605020">
          <w:rPr>
            <w:rFonts w:ascii="Arial" w:hAnsi="Arial" w:cs="Arial"/>
            <w:noProof/>
            <w:sz w:val="24"/>
            <w:szCs w:val="24"/>
          </w:rPr>
          <w:t>D</w:t>
        </w:r>
        <w:r w:rsidR="00080872" w:rsidRPr="00605020">
          <w:rPr>
            <w:rFonts w:ascii="Arial" w:hAnsi="Arial" w:cs="Arial"/>
            <w:smallCaps/>
            <w:noProof/>
            <w:sz w:val="24"/>
            <w:szCs w:val="24"/>
          </w:rPr>
          <w:t>efossez</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1998</w:t>
        </w:r>
      </w:hyperlink>
      <w:r w:rsidR="00C27F7B" w:rsidRPr="00605020">
        <w:rPr>
          <w:rFonts w:ascii="Arial" w:hAnsi="Arial" w:cs="Arial"/>
          <w:noProof/>
          <w:sz w:val="24"/>
          <w:szCs w:val="24"/>
        </w:rPr>
        <w:t xml:space="preserve">; </w:t>
      </w:r>
      <w:hyperlink w:anchor="_ENREF_11" w:tooltip="Qin, 2006 #461" w:history="1">
        <w:r w:rsidR="00080872" w:rsidRPr="00605020">
          <w:rPr>
            <w:rFonts w:ascii="Arial" w:hAnsi="Arial" w:cs="Arial"/>
            <w:noProof/>
            <w:sz w:val="24"/>
            <w:szCs w:val="24"/>
          </w:rPr>
          <w:t>Q</w:t>
        </w:r>
        <w:r w:rsidR="00080872" w:rsidRPr="00605020">
          <w:rPr>
            <w:rFonts w:ascii="Arial" w:hAnsi="Arial" w:cs="Arial"/>
            <w:smallCaps/>
            <w:noProof/>
            <w:sz w:val="24"/>
            <w:szCs w:val="24"/>
          </w:rPr>
          <w:t>in</w:t>
        </w:r>
        <w:r w:rsidR="00080872" w:rsidRPr="00605020">
          <w:rPr>
            <w:rFonts w:ascii="Arial" w:hAnsi="Arial" w:cs="Arial"/>
            <w:noProof/>
            <w:sz w:val="24"/>
            <w:szCs w:val="24"/>
          </w:rPr>
          <w:t xml:space="preserve"> and L</w:t>
        </w:r>
        <w:r w:rsidR="00080872" w:rsidRPr="00605020">
          <w:rPr>
            <w:rFonts w:ascii="Arial" w:hAnsi="Arial" w:cs="Arial"/>
            <w:smallCaps/>
            <w:noProof/>
            <w:sz w:val="24"/>
            <w:szCs w:val="24"/>
          </w:rPr>
          <w:t>u</w:t>
        </w:r>
        <w:r w:rsidR="00080872" w:rsidRPr="00605020">
          <w:rPr>
            <w:rFonts w:ascii="Arial" w:hAnsi="Arial" w:cs="Arial"/>
            <w:noProof/>
            <w:sz w:val="24"/>
            <w:szCs w:val="24"/>
          </w:rPr>
          <w:t xml:space="preserve"> 2006</w:t>
        </w:r>
      </w:hyperlink>
      <w:r w:rsidR="00C27F7B" w:rsidRPr="00605020">
        <w:rPr>
          <w:rFonts w:ascii="Arial" w:hAnsi="Arial" w:cs="Arial"/>
          <w:noProof/>
          <w:sz w:val="24"/>
          <w:szCs w:val="24"/>
        </w:rPr>
        <w:t xml:space="preserve">; </w:t>
      </w:r>
      <w:hyperlink w:anchor="_ENREF_17" w:tooltip="Wei, 2008 #481" w:history="1">
        <w:r w:rsidR="00080872" w:rsidRPr="00605020">
          <w:rPr>
            <w:rFonts w:ascii="Arial" w:hAnsi="Arial" w:cs="Arial"/>
            <w:noProof/>
            <w:sz w:val="24"/>
            <w:szCs w:val="24"/>
          </w:rPr>
          <w:t>W</w:t>
        </w:r>
        <w:r w:rsidR="00080872" w:rsidRPr="00605020">
          <w:rPr>
            <w:rFonts w:ascii="Arial" w:hAnsi="Arial" w:cs="Arial"/>
            <w:smallCaps/>
            <w:noProof/>
            <w:sz w:val="24"/>
            <w:szCs w:val="24"/>
          </w:rPr>
          <w:t>ei</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hyperlink>
      <w:r w:rsidR="00C27F7B" w:rsidRPr="00605020">
        <w:rPr>
          <w:rFonts w:ascii="Arial" w:hAnsi="Arial" w:cs="Arial"/>
          <w:noProof/>
          <w:sz w:val="24"/>
          <w:szCs w:val="24"/>
        </w:rPr>
        <w:t>)</w:t>
      </w:r>
      <w:r w:rsidR="00E41A14" w:rsidRPr="00605020">
        <w:rPr>
          <w:rFonts w:ascii="Arial" w:hAnsi="Arial" w:cs="Arial"/>
          <w:sz w:val="24"/>
          <w:szCs w:val="24"/>
        </w:rPr>
        <w:fldChar w:fldCharType="end"/>
      </w:r>
      <w:r w:rsidR="009804CF" w:rsidRPr="00605020">
        <w:rPr>
          <w:rFonts w:ascii="Arial" w:hAnsi="Arial" w:cs="Arial"/>
          <w:sz w:val="24"/>
          <w:szCs w:val="24"/>
        </w:rPr>
        <w:t xml:space="preserve">. </w:t>
      </w:r>
    </w:p>
    <w:p w:rsidR="000A5AB6" w:rsidRPr="00605020" w:rsidRDefault="00B57B5A" w:rsidP="00B94BE2">
      <w:pPr>
        <w:spacing w:after="0" w:line="480" w:lineRule="auto"/>
        <w:ind w:firstLine="720"/>
        <w:rPr>
          <w:rFonts w:ascii="Arial" w:hAnsi="Arial" w:cs="Arial"/>
          <w:sz w:val="24"/>
          <w:szCs w:val="24"/>
        </w:rPr>
      </w:pPr>
      <w:r w:rsidRPr="00605020">
        <w:rPr>
          <w:rFonts w:ascii="Arial" w:hAnsi="Arial" w:cs="Arial"/>
          <w:i/>
          <w:sz w:val="24"/>
          <w:szCs w:val="24"/>
        </w:rPr>
        <w:lastRenderedPageBreak/>
        <w:t>S</w:t>
      </w:r>
      <w:r w:rsidR="00A52DCF" w:rsidRPr="00605020">
        <w:rPr>
          <w:rFonts w:ascii="Arial" w:hAnsi="Arial" w:cs="Arial"/>
          <w:i/>
          <w:sz w:val="24"/>
          <w:szCs w:val="24"/>
        </w:rPr>
        <w:t xml:space="preserve">. </w:t>
      </w:r>
      <w:proofErr w:type="spellStart"/>
      <w:r w:rsidR="00A52DCF" w:rsidRPr="00605020">
        <w:rPr>
          <w:rFonts w:ascii="Arial" w:hAnsi="Arial" w:cs="Arial"/>
          <w:i/>
          <w:sz w:val="24"/>
          <w:szCs w:val="24"/>
        </w:rPr>
        <w:t>cerevisiae</w:t>
      </w:r>
      <w:proofErr w:type="spellEnd"/>
      <w:r w:rsidR="00A52DCF" w:rsidRPr="00605020">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genomic integrity in yeast</w:t>
      </w:r>
      <w:r w:rsidR="00DF6B73" w:rsidRPr="00605020">
        <w:rPr>
          <w:rFonts w:ascii="Arial" w:hAnsi="Arial" w:cs="Arial"/>
          <w:sz w:val="24"/>
          <w:szCs w:val="24"/>
        </w:rPr>
        <w:t xml:space="preserve"> </w:t>
      </w:r>
      <w:r w:rsidR="00E41A14"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00C27F7B" w:rsidRPr="00605020">
        <w:rPr>
          <w:rFonts w:ascii="Arial" w:hAnsi="Arial" w:cs="Arial"/>
          <w:noProof/>
          <w:sz w:val="24"/>
          <w:szCs w:val="24"/>
        </w:rPr>
        <w:t>(</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 xml:space="preserve">; </w:t>
      </w:r>
      <w:hyperlink w:anchor="_ENREF_9" w:tooltip="McMurray, 2004 #419"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2004</w:t>
        </w:r>
      </w:hyperlink>
      <w:r w:rsidR="00C27F7B" w:rsidRPr="00605020">
        <w:rPr>
          <w:rFonts w:ascii="Arial" w:hAnsi="Arial" w:cs="Arial"/>
          <w:noProof/>
          <w:sz w:val="24"/>
          <w:szCs w:val="24"/>
        </w:rPr>
        <w:t>)</w:t>
      </w:r>
      <w:r w:rsidR="00E41A14" w:rsidRPr="00605020">
        <w:rPr>
          <w:rFonts w:ascii="Arial" w:hAnsi="Arial" w:cs="Arial"/>
          <w:sz w:val="24"/>
          <w:szCs w:val="24"/>
        </w:rPr>
        <w:fldChar w:fldCharType="end"/>
      </w:r>
      <w:r w:rsidR="00674DF8" w:rsidRPr="00605020">
        <w:rPr>
          <w:rFonts w:ascii="Arial" w:hAnsi="Arial" w:cs="Arial"/>
          <w:sz w:val="24"/>
          <w:szCs w:val="24"/>
        </w:rPr>
        <w:t xml:space="preserve">. </w:t>
      </w:r>
      <w:proofErr w:type="spellStart"/>
      <w:r w:rsidR="009D230A" w:rsidRPr="00605020">
        <w:rPr>
          <w:rFonts w:ascii="Arial" w:hAnsi="Arial" w:cs="Arial"/>
          <w:sz w:val="24"/>
          <w:szCs w:val="24"/>
        </w:rPr>
        <w:t>H</w:t>
      </w:r>
      <w:r w:rsidR="00E37E81" w:rsidRPr="00605020">
        <w:rPr>
          <w:rFonts w:ascii="Arial" w:hAnsi="Arial" w:cs="Arial"/>
          <w:sz w:val="24"/>
          <w:szCs w:val="24"/>
        </w:rPr>
        <w:t>eterozygosity</w:t>
      </w:r>
      <w:proofErr w:type="spellEnd"/>
      <w:r w:rsidR="00E37E81" w:rsidRPr="00605020">
        <w:rPr>
          <w:rFonts w:ascii="Arial" w:hAnsi="Arial" w:cs="Arial"/>
          <w:sz w:val="24"/>
          <w:szCs w:val="24"/>
        </w:rPr>
        <w:t xml:space="preserve"> </w:t>
      </w:r>
      <w:r w:rsidR="004F4318" w:rsidRPr="00605020">
        <w:rPr>
          <w:rFonts w:ascii="Arial" w:hAnsi="Arial" w:cs="Arial"/>
          <w:sz w:val="24"/>
          <w:szCs w:val="24"/>
        </w:rPr>
        <w:t xml:space="preserve">on the MET15 locus </w:t>
      </w:r>
      <w:r w:rsidR="00E37E81" w:rsidRPr="00605020">
        <w:rPr>
          <w:rFonts w:ascii="Arial" w:hAnsi="Arial" w:cs="Arial"/>
          <w:sz w:val="24"/>
          <w:szCs w:val="24"/>
        </w:rPr>
        <w:t xml:space="preserve">is achieved via the knockout of one copy of the wild-type allele by a </w:t>
      </w:r>
      <w:proofErr w:type="spellStart"/>
      <w:r w:rsidR="00E37E81" w:rsidRPr="00605020">
        <w:rPr>
          <w:rFonts w:ascii="Arial" w:hAnsi="Arial" w:cs="Arial"/>
          <w:sz w:val="24"/>
          <w:szCs w:val="24"/>
        </w:rPr>
        <w:t>kanamycin</w:t>
      </w:r>
      <w:proofErr w:type="spellEnd"/>
      <w:r w:rsidR="00E37E81" w:rsidRPr="00605020">
        <w:rPr>
          <w:rFonts w:ascii="Arial" w:hAnsi="Arial" w:cs="Arial"/>
          <w:sz w:val="24"/>
          <w:szCs w:val="24"/>
        </w:rPr>
        <w:t xml:space="preserve"> 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proofErr w:type="spellStart"/>
      <w:r w:rsidR="00E37E81" w:rsidRPr="00605020">
        <w:rPr>
          <w:rFonts w:ascii="Arial" w:hAnsi="Arial" w:cs="Arial"/>
          <w:i/>
          <w:sz w:val="24"/>
          <w:szCs w:val="24"/>
        </w:rPr>
        <w:t>Saccharomyces</w:t>
      </w:r>
      <w:proofErr w:type="spellEnd"/>
      <w:r w:rsidR="00E37E81" w:rsidRPr="00605020">
        <w:rPr>
          <w:rFonts w:ascii="Arial" w:hAnsi="Arial" w:cs="Arial"/>
          <w:i/>
          <w:sz w:val="24"/>
          <w:szCs w:val="24"/>
        </w:rPr>
        <w:t xml:space="preserve"> </w:t>
      </w:r>
      <w:proofErr w:type="spellStart"/>
      <w:r w:rsidR="00E37E81" w:rsidRPr="00605020">
        <w:rPr>
          <w:rFonts w:ascii="Arial" w:hAnsi="Arial" w:cs="Arial"/>
          <w:i/>
          <w:sz w:val="24"/>
          <w:szCs w:val="24"/>
        </w:rPr>
        <w:t>cerevisiae</w:t>
      </w:r>
      <w:proofErr w:type="spellEnd"/>
      <w:r w:rsidR="00E37E81" w:rsidRPr="00605020">
        <w:rPr>
          <w:rFonts w:ascii="Arial" w:hAnsi="Arial" w:cs="Arial"/>
          <w:sz w:val="24"/>
          <w:szCs w:val="24"/>
        </w:rPr>
        <w:t xml:space="preserve"> only when the heterozygous form of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is converted into a homozygous recessive form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When yeast is plated on lead containing medium, the colors of the colonies change, in a sectional manner, depending on the timing at which the mutational event occurs. Thus,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leads to fully black colonies. Colonies may have a brown tint, depending on the yeast strain used. Both dominance for the MET15 gene (MET15</w:t>
      </w:r>
      <w:r w:rsidR="0072137D" w:rsidRPr="0072137D">
        <w:rPr>
          <w:rFonts w:ascii="Arial" w:hAnsi="Arial" w:cs="Arial"/>
          <w:sz w:val="24"/>
          <w:szCs w:val="24"/>
          <w:vertAlign w:val="superscript"/>
        </w:rPr>
        <w:t>+/+</w:t>
      </w:r>
      <w:r w:rsidR="000A5AB6" w:rsidRPr="00605020">
        <w:rPr>
          <w:rFonts w:ascii="Arial" w:hAnsi="Arial" w:cs="Arial"/>
          <w:sz w:val="24"/>
          <w:szCs w:val="24"/>
        </w:rPr>
        <w:t>) and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yield white color colonies. As a result, only fifty percent of mutational events are observed because the two latter genotypes are </w:t>
      </w:r>
      <w:proofErr w:type="spellStart"/>
      <w:r w:rsidR="000A5AB6" w:rsidRPr="00605020">
        <w:rPr>
          <w:rFonts w:ascii="Arial" w:hAnsi="Arial" w:cs="Arial"/>
          <w:sz w:val="24"/>
          <w:szCs w:val="24"/>
        </w:rPr>
        <w:t>phenotypically</w:t>
      </w:r>
      <w:proofErr w:type="spellEnd"/>
      <w:r w:rsidR="000A5AB6" w:rsidRPr="00605020">
        <w:rPr>
          <w:rFonts w:ascii="Arial" w:hAnsi="Arial" w:cs="Arial"/>
          <w:sz w:val="24"/>
          <w:szCs w:val="24"/>
        </w:rPr>
        <w:t xml:space="preserve"> indistinguishable. The number of cells that did not undergo a mutational event at the MET15 locus was an indication of robustness, with respect to that specific locus </w:t>
      </w:r>
      <w:r w:rsidR="00E41A14"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E41A14" w:rsidRPr="0072137D">
        <w:rPr>
          <w:rFonts w:ascii="Arial" w:hAnsi="Arial" w:cs="Arial"/>
          <w:sz w:val="24"/>
          <w:szCs w:val="24"/>
        </w:rPr>
        <w:fldChar w:fldCharType="separate"/>
      </w:r>
      <w:r w:rsidR="0072137D" w:rsidRPr="0072137D">
        <w:rPr>
          <w:rFonts w:ascii="Arial" w:hAnsi="Arial" w:cs="Arial"/>
          <w:noProof/>
          <w:sz w:val="24"/>
          <w:szCs w:val="24"/>
        </w:rPr>
        <w:t>(</w:t>
      </w:r>
      <w:hyperlink w:anchor="_ENREF_12" w:tooltip="Qin, 2008 #516" w:history="1">
        <w:r w:rsidR="00080872" w:rsidRPr="0072137D">
          <w:rPr>
            <w:rFonts w:ascii="Arial" w:hAnsi="Arial" w:cs="Arial"/>
            <w:noProof/>
            <w:sz w:val="24"/>
            <w:szCs w:val="24"/>
          </w:rPr>
          <w:t>Q</w:t>
        </w:r>
        <w:r w:rsidR="00080872" w:rsidRPr="0072137D">
          <w:rPr>
            <w:rFonts w:ascii="Arial" w:hAnsi="Arial" w:cs="Arial"/>
            <w:smallCaps/>
            <w:noProof/>
            <w:sz w:val="24"/>
            <w:szCs w:val="24"/>
          </w:rPr>
          <w:t>in</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E41A14" w:rsidRPr="0072137D">
        <w:rPr>
          <w:rFonts w:ascii="Arial" w:hAnsi="Arial" w:cs="Arial"/>
          <w:sz w:val="24"/>
          <w:szCs w:val="24"/>
        </w:rPr>
        <w:fldChar w:fldCharType="end"/>
      </w:r>
      <w:r w:rsidR="0072137D" w:rsidRPr="0072137D">
        <w:rPr>
          <w:rFonts w:ascii="Arial" w:hAnsi="Arial" w:cs="Arial"/>
          <w:sz w:val="24"/>
          <w:szCs w:val="24"/>
        </w:rPr>
        <w:t xml:space="preserve"> (Figure 3).</w:t>
      </w:r>
    </w:p>
    <w:p w:rsidR="00E37E81" w:rsidRPr="00605020" w:rsidRDefault="00E37E81" w:rsidP="00A72C51">
      <w:pPr>
        <w:spacing w:after="0" w:line="480" w:lineRule="auto"/>
        <w:ind w:firstLine="720"/>
        <w:rPr>
          <w:rFonts w:ascii="Arial" w:hAnsi="Arial" w:cs="Arial"/>
          <w:sz w:val="24"/>
          <w:szCs w:val="24"/>
        </w:rPr>
      </w:pP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DF6B73" w:rsidRPr="00605020">
        <w:rPr>
          <w:rFonts w:ascii="Arial" w:hAnsi="Arial" w:cs="Arial"/>
          <w:sz w:val="24"/>
          <w:szCs w:val="24"/>
          <w:vertAlign w:val="subscript"/>
        </w:rPr>
        <w:t xml:space="preserve"> </w:t>
      </w:r>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DF6B73" w:rsidRPr="00605020">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DF6B73" w:rsidRPr="00605020">
        <w:rPr>
          <w:rFonts w:ascii="Arial" w:hAnsi="Arial" w:cs="Arial"/>
          <w:sz w:val="24"/>
          <w:szCs w:val="24"/>
        </w:rPr>
        <w:t xml:space="preserve"> </w:t>
      </w:r>
      <w:r w:rsidR="00791058" w:rsidRPr="00605020">
        <w:rPr>
          <w:rFonts w:ascii="Arial" w:hAnsi="Arial" w:cs="Arial"/>
          <w:sz w:val="24"/>
          <w:szCs w:val="24"/>
        </w:rPr>
        <w:t xml:space="preserve">If </w:t>
      </w:r>
      <w:r w:rsidR="00942F83" w:rsidRPr="00605020">
        <w:rPr>
          <w:rFonts w:ascii="Arial" w:hAnsi="Arial" w:cs="Arial"/>
          <w:sz w:val="24"/>
          <w:szCs w:val="24"/>
        </w:rPr>
        <w:t xml:space="preserve">this </w:t>
      </w:r>
      <w:r w:rsidR="00791058" w:rsidRPr="00605020">
        <w:rPr>
          <w:rFonts w:ascii="Arial" w:hAnsi="Arial" w:cs="Arial"/>
          <w:sz w:val="24"/>
          <w:szCs w:val="24"/>
        </w:rPr>
        <w:t xml:space="preserve">damaged DNA is detected, one allele is replaced </w:t>
      </w:r>
      <w:r w:rsidR="00BD41DE" w:rsidRPr="00605020">
        <w:rPr>
          <w:rFonts w:ascii="Arial" w:hAnsi="Arial" w:cs="Arial"/>
          <w:sz w:val="24"/>
          <w:szCs w:val="24"/>
        </w:rPr>
        <w:t xml:space="preserve">the other allele on its homologous chromosome. </w:t>
      </w:r>
      <w:r w:rsidR="000B1029" w:rsidRPr="00605020">
        <w:rPr>
          <w:rFonts w:ascii="Arial" w:hAnsi="Arial" w:cs="Arial"/>
          <w:sz w:val="24"/>
          <w:szCs w:val="24"/>
        </w:rPr>
        <w:t>As a result, the goal of MR is to restore the genotype prior to DNA damage</w:t>
      </w:r>
      <w:r w:rsidR="00DF6B73" w:rsidRPr="00605020">
        <w:rPr>
          <w:rFonts w:ascii="Arial" w:hAnsi="Arial" w:cs="Arial"/>
          <w:sz w:val="24"/>
          <w:szCs w:val="24"/>
        </w:rPr>
        <w:t xml:space="preserve"> </w:t>
      </w:r>
      <w:r w:rsidR="00E41A14"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 </w:instrText>
      </w:r>
      <w:r w:rsidR="00E41A14"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instrText xml:space="preserve"> ADDIN EN.CITE.DATA </w:instrText>
      </w:r>
      <w:r w:rsidR="00E41A14" w:rsidRPr="00605020">
        <w:rPr>
          <w:rFonts w:ascii="Arial" w:hAnsi="Arial" w:cs="Arial"/>
          <w:sz w:val="24"/>
          <w:szCs w:val="24"/>
        </w:rPr>
      </w:r>
      <w:r w:rsidR="00E41A14" w:rsidRPr="00605020">
        <w:rPr>
          <w:rFonts w:ascii="Arial" w:hAnsi="Arial" w:cs="Arial"/>
          <w:sz w:val="24"/>
          <w:szCs w:val="24"/>
        </w:rPr>
        <w:fldChar w:fldCharType="end"/>
      </w:r>
      <w:r w:rsidR="00E41A14" w:rsidRPr="00605020">
        <w:rPr>
          <w:rFonts w:ascii="Arial" w:hAnsi="Arial" w:cs="Arial"/>
          <w:sz w:val="24"/>
          <w:szCs w:val="24"/>
        </w:rPr>
      </w:r>
      <w:r w:rsidR="00E41A14" w:rsidRPr="00605020">
        <w:rPr>
          <w:rFonts w:ascii="Arial" w:hAnsi="Arial" w:cs="Arial"/>
          <w:sz w:val="24"/>
          <w:szCs w:val="24"/>
        </w:rPr>
        <w:fldChar w:fldCharType="separate"/>
      </w:r>
      <w:r w:rsidR="00C27F7B" w:rsidRPr="00605020">
        <w:rPr>
          <w:rFonts w:ascii="Arial" w:hAnsi="Arial" w:cs="Arial"/>
          <w:noProof/>
          <w:sz w:val="24"/>
          <w:szCs w:val="24"/>
        </w:rPr>
        <w:t>(</w:t>
      </w:r>
      <w:hyperlink w:anchor="_ENREF_6" w:tooltip="Hiraoka, 2000 #1470" w:history="1">
        <w:r w:rsidR="00080872" w:rsidRPr="00605020">
          <w:rPr>
            <w:rFonts w:ascii="Arial" w:hAnsi="Arial" w:cs="Arial"/>
            <w:noProof/>
            <w:sz w:val="24"/>
            <w:szCs w:val="24"/>
          </w:rPr>
          <w:t>H</w:t>
        </w:r>
        <w:r w:rsidR="00080872" w:rsidRPr="00605020">
          <w:rPr>
            <w:rFonts w:ascii="Arial" w:hAnsi="Arial" w:cs="Arial"/>
            <w:smallCaps/>
            <w:noProof/>
            <w:sz w:val="24"/>
            <w:szCs w:val="24"/>
          </w:rPr>
          <w:t>iraoka</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2000</w:t>
        </w:r>
      </w:hyperlink>
      <w:r w:rsidR="00C27F7B" w:rsidRPr="00605020">
        <w:rPr>
          <w:rFonts w:ascii="Arial" w:hAnsi="Arial" w:cs="Arial"/>
          <w:noProof/>
          <w:sz w:val="24"/>
          <w:szCs w:val="24"/>
        </w:rPr>
        <w:t xml:space="preserve">; </w:t>
      </w:r>
      <w:hyperlink w:anchor="_ENREF_8" w:tooltip="McMurray, 2003 #244" w:history="1">
        <w:r w:rsidR="00080872" w:rsidRPr="00605020">
          <w:rPr>
            <w:rFonts w:ascii="Arial" w:hAnsi="Arial" w:cs="Arial"/>
            <w:noProof/>
            <w:sz w:val="24"/>
            <w:szCs w:val="24"/>
          </w:rPr>
          <w:t>M</w:t>
        </w:r>
        <w:r w:rsidR="00080872" w:rsidRPr="00605020">
          <w:rPr>
            <w:rFonts w:ascii="Arial" w:hAnsi="Arial" w:cs="Arial"/>
            <w:smallCaps/>
            <w:noProof/>
            <w:sz w:val="24"/>
            <w:szCs w:val="24"/>
          </w:rPr>
          <w:t>c</w:t>
        </w:r>
        <w:r w:rsidR="00080872" w:rsidRPr="00605020">
          <w:rPr>
            <w:rFonts w:ascii="Arial" w:hAnsi="Arial" w:cs="Arial"/>
            <w:noProof/>
            <w:sz w:val="24"/>
            <w:szCs w:val="24"/>
          </w:rPr>
          <w:t>M</w:t>
        </w:r>
        <w:r w:rsidR="00080872" w:rsidRPr="00605020">
          <w:rPr>
            <w:rFonts w:ascii="Arial" w:hAnsi="Arial" w:cs="Arial"/>
            <w:smallCaps/>
            <w:noProof/>
            <w:sz w:val="24"/>
            <w:szCs w:val="24"/>
          </w:rPr>
          <w:t>urray</w:t>
        </w:r>
        <w:r w:rsidR="00080872" w:rsidRPr="00605020">
          <w:rPr>
            <w:rFonts w:ascii="Arial" w:hAnsi="Arial" w:cs="Arial"/>
            <w:noProof/>
            <w:sz w:val="24"/>
            <w:szCs w:val="24"/>
          </w:rPr>
          <w:t xml:space="preserve"> and G</w:t>
        </w:r>
        <w:r w:rsidR="00080872" w:rsidRPr="00605020">
          <w:rPr>
            <w:rFonts w:ascii="Arial" w:hAnsi="Arial" w:cs="Arial"/>
            <w:smallCaps/>
            <w:noProof/>
            <w:sz w:val="24"/>
            <w:szCs w:val="24"/>
          </w:rPr>
          <w:t>ottschling</w:t>
        </w:r>
        <w:r w:rsidR="00080872" w:rsidRPr="00605020">
          <w:rPr>
            <w:rFonts w:ascii="Arial" w:hAnsi="Arial" w:cs="Arial"/>
            <w:noProof/>
            <w:sz w:val="24"/>
            <w:szCs w:val="24"/>
          </w:rPr>
          <w:t xml:space="preserve"> 2003</w:t>
        </w:r>
      </w:hyperlink>
      <w:r w:rsidR="00C27F7B" w:rsidRPr="00605020">
        <w:rPr>
          <w:rFonts w:ascii="Arial" w:hAnsi="Arial" w:cs="Arial"/>
          <w:noProof/>
          <w:sz w:val="24"/>
          <w:szCs w:val="24"/>
        </w:rPr>
        <w:t>)</w:t>
      </w:r>
      <w:r w:rsidR="00E41A14" w:rsidRPr="00605020">
        <w:rPr>
          <w:rFonts w:ascii="Arial" w:hAnsi="Arial" w:cs="Arial"/>
          <w:sz w:val="24"/>
          <w:szCs w:val="24"/>
        </w:rPr>
        <w:fldChar w:fldCharType="end"/>
      </w:r>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p>
    <w:p w:rsidR="00DD2933" w:rsidRPr="00605020" w:rsidRDefault="00791C05" w:rsidP="00B94BE2">
      <w:pPr>
        <w:spacing w:after="0" w:line="480" w:lineRule="auto"/>
        <w:ind w:firstLine="360"/>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lifespan are conserved in both humans and yeast; some of which </w:t>
      </w:r>
      <w:r w:rsidR="008B741A" w:rsidRPr="00605020">
        <w:rPr>
          <w:rFonts w:ascii="Arial" w:hAnsi="Arial" w:cs="Arial"/>
          <w:sz w:val="24"/>
          <w:szCs w:val="24"/>
        </w:rPr>
        <w:lastRenderedPageBreak/>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E41A14"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 </w:instrText>
      </w:r>
      <w:r w:rsidR="00E41A14" w:rsidRPr="0072137D">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Pr>
          <w:rFonts w:ascii="Arial" w:hAnsi="Arial" w:cs="Arial"/>
          <w:sz w:val="24"/>
          <w:szCs w:val="24"/>
        </w:rPr>
        <w:instrText xml:space="preserve"> ADDIN EN.CITE.DATA </w:instrText>
      </w:r>
      <w:r w:rsidR="00E41A14" w:rsidRPr="0072137D">
        <w:rPr>
          <w:rFonts w:ascii="Arial" w:hAnsi="Arial" w:cs="Arial"/>
          <w:sz w:val="24"/>
          <w:szCs w:val="24"/>
        </w:rPr>
      </w:r>
      <w:r w:rsidR="00E41A14" w:rsidRPr="0072137D">
        <w:rPr>
          <w:rFonts w:ascii="Arial" w:hAnsi="Arial" w:cs="Arial"/>
          <w:sz w:val="24"/>
          <w:szCs w:val="24"/>
        </w:rPr>
        <w:fldChar w:fldCharType="end"/>
      </w:r>
      <w:r w:rsidR="00E41A14" w:rsidRPr="0072137D">
        <w:rPr>
          <w:rFonts w:ascii="Arial" w:hAnsi="Arial" w:cs="Arial"/>
          <w:sz w:val="24"/>
          <w:szCs w:val="24"/>
        </w:rPr>
      </w:r>
      <w:r w:rsidR="00E41A14" w:rsidRPr="0072137D">
        <w:rPr>
          <w:rFonts w:ascii="Arial" w:hAnsi="Arial" w:cs="Arial"/>
          <w:sz w:val="24"/>
          <w:szCs w:val="24"/>
        </w:rPr>
        <w:fldChar w:fldCharType="separate"/>
      </w:r>
      <w:r w:rsidR="0072137D" w:rsidRPr="0072137D">
        <w:rPr>
          <w:rFonts w:ascii="Arial" w:hAnsi="Arial" w:cs="Arial"/>
          <w:noProof/>
          <w:sz w:val="24"/>
          <w:szCs w:val="24"/>
        </w:rPr>
        <w:t>(</w:t>
      </w:r>
      <w:hyperlink w:anchor="_ENREF_17" w:tooltip="Wei, 2008 #481" w:history="1">
        <w:r w:rsidR="00080872" w:rsidRPr="0072137D">
          <w:rPr>
            <w:rFonts w:ascii="Arial" w:hAnsi="Arial" w:cs="Arial"/>
            <w:noProof/>
            <w:sz w:val="24"/>
            <w:szCs w:val="24"/>
          </w:rPr>
          <w:t>W</w:t>
        </w:r>
        <w:r w:rsidR="00080872" w:rsidRPr="0072137D">
          <w:rPr>
            <w:rFonts w:ascii="Arial" w:hAnsi="Arial" w:cs="Arial"/>
            <w:smallCaps/>
            <w:noProof/>
            <w:sz w:val="24"/>
            <w:szCs w:val="24"/>
          </w:rPr>
          <w:t>ei</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E41A14" w:rsidRPr="0072137D">
        <w:rPr>
          <w:rFonts w:ascii="Arial" w:hAnsi="Arial" w:cs="Arial"/>
          <w:sz w:val="24"/>
          <w:szCs w:val="24"/>
        </w:rPr>
        <w:fldChar w:fldCharType="end"/>
      </w:r>
      <w:r w:rsidR="0072137D" w:rsidRPr="0072137D">
        <w:rPr>
          <w:rFonts w:ascii="Arial" w:hAnsi="Arial" w:cs="Arial"/>
          <w:sz w:val="24"/>
          <w:szCs w:val="24"/>
        </w:rPr>
        <w:t>.</w:t>
      </w:r>
    </w:p>
    <w:p w:rsidR="000768D5" w:rsidRPr="00605020" w:rsidRDefault="00B92673" w:rsidP="000768D5">
      <w:pPr>
        <w:spacing w:after="0" w:line="480" w:lineRule="auto"/>
        <w:ind w:firstLine="360"/>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When nutrients like glucose are not readily available in the cell, quiescence occurs, in which metabolic activity is reduced in order to conserve cellular energy. Thus the progression of the cell’s lifespan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C1907" w:rsidRPr="00605020">
        <w:rPr>
          <w:rFonts w:ascii="Arial" w:hAnsi="Arial" w:cs="Arial"/>
          <w:sz w:val="24"/>
          <w:szCs w:val="24"/>
        </w:rPr>
        <w:t xml:space="preserve"> </w:t>
      </w:r>
      <w:r w:rsidR="00E41A14" w:rsidRPr="00605020">
        <w:rPr>
          <w:rFonts w:ascii="Arial" w:hAnsi="Arial" w:cs="Arial"/>
          <w:sz w:val="24"/>
          <w:szCs w:val="24"/>
        </w:rPr>
        <w:fldChar w:fldCharType="begin"/>
      </w:r>
      <w:r w:rsidR="001C5B0B" w:rsidRPr="00605020">
        <w:rPr>
          <w:rFonts w:ascii="Arial" w:hAnsi="Arial" w:cs="Arial"/>
          <w:sz w:val="24"/>
          <w:szCs w:val="24"/>
        </w:rPr>
        <w: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r w:rsidR="00E41A14" w:rsidRPr="00605020">
        <w:rPr>
          <w:rFonts w:ascii="Arial" w:hAnsi="Arial" w:cs="Arial"/>
          <w:sz w:val="24"/>
          <w:szCs w:val="24"/>
        </w:rPr>
        <w:fldChar w:fldCharType="separate"/>
      </w:r>
      <w:r w:rsidR="001C5B0B" w:rsidRPr="00605020">
        <w:rPr>
          <w:rFonts w:ascii="Arial" w:hAnsi="Arial" w:cs="Arial"/>
          <w:noProof/>
          <w:sz w:val="24"/>
          <w:szCs w:val="24"/>
        </w:rPr>
        <w:t>(</w:t>
      </w:r>
      <w:hyperlink w:anchor="_ENREF_15" w:tooltip="Ruckenstuhl, 2010 #1477" w:history="1">
        <w:r w:rsidR="00080872" w:rsidRPr="00605020">
          <w:rPr>
            <w:rFonts w:ascii="Arial" w:hAnsi="Arial" w:cs="Arial"/>
            <w:noProof/>
            <w:sz w:val="24"/>
            <w:szCs w:val="24"/>
          </w:rPr>
          <w:t>R</w:t>
        </w:r>
        <w:r w:rsidR="00080872" w:rsidRPr="00605020">
          <w:rPr>
            <w:rFonts w:ascii="Arial" w:hAnsi="Arial" w:cs="Arial"/>
            <w:smallCaps/>
            <w:noProof/>
            <w:sz w:val="24"/>
            <w:szCs w:val="24"/>
          </w:rPr>
          <w:t>uckenstuhl</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2010</w:t>
        </w:r>
      </w:hyperlink>
      <w:r w:rsidR="001C5B0B" w:rsidRPr="00605020">
        <w:rPr>
          <w:rFonts w:ascii="Arial" w:hAnsi="Arial" w:cs="Arial"/>
          <w:noProof/>
          <w:sz w:val="24"/>
          <w:szCs w:val="24"/>
        </w:rPr>
        <w:t>)</w:t>
      </w:r>
      <w:r w:rsidR="00E41A14" w:rsidRPr="00605020">
        <w:rPr>
          <w:rFonts w:ascii="Arial" w:hAnsi="Arial" w:cs="Arial"/>
          <w:sz w:val="24"/>
          <w:szCs w:val="24"/>
        </w:rPr>
        <w:fldChar w:fldCharType="end"/>
      </w:r>
      <w:r w:rsidR="00C644B4" w:rsidRPr="00605020">
        <w:rPr>
          <w:rFonts w:ascii="Arial" w:hAnsi="Arial" w:cs="Arial"/>
          <w:sz w:val="24"/>
          <w:szCs w:val="24"/>
        </w:rPr>
        <w:t xml:space="preserve">. </w:t>
      </w:r>
    </w:p>
    <w:p w:rsidR="008A3E3B" w:rsidRPr="00605020" w:rsidRDefault="000768D5" w:rsidP="00A40480">
      <w:pPr>
        <w:spacing w:after="0" w:line="480" w:lineRule="auto"/>
        <w:ind w:firstLine="360"/>
        <w:rPr>
          <w:rFonts w:ascii="Arial" w:hAnsi="Arial" w:cs="Arial"/>
          <w:sz w:val="24"/>
          <w:szCs w:val="24"/>
        </w:rPr>
      </w:pPr>
      <w:r w:rsidRPr="00605020">
        <w:rPr>
          <w:rFonts w:ascii="Arial" w:hAnsi="Arial" w:cs="Arial"/>
          <w:sz w:val="24"/>
          <w:szCs w:val="24"/>
        </w:rPr>
        <w:t xml:space="preserve">We hypothesize that increasing levels of ROS can increase LOH. By externally increasing H2O2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aging</w:t>
      </w:r>
      <w:r w:rsidR="00891EEF" w:rsidRPr="00605020">
        <w:rPr>
          <w:rFonts w:ascii="Arial" w:hAnsi="Arial" w:cs="Arial"/>
          <w:sz w:val="24"/>
          <w:szCs w:val="24"/>
        </w:rPr>
        <w:t xml:space="preserve"> </w:t>
      </w:r>
      <w:r w:rsidR="00895576" w:rsidRPr="00605020">
        <w:rPr>
          <w:rFonts w:ascii="Arial" w:hAnsi="Arial" w:cs="Arial"/>
          <w:sz w:val="24"/>
          <w:szCs w:val="24"/>
        </w:rPr>
        <w:t>Figure</w:t>
      </w:r>
      <w:r w:rsidR="00891EEF" w:rsidRPr="00605020">
        <w:rPr>
          <w:rFonts w:ascii="Arial" w:hAnsi="Arial" w:cs="Arial"/>
          <w:sz w:val="24"/>
          <w:szCs w:val="24"/>
        </w:rPr>
        <w:t xml:space="preserve"> (add from </w:t>
      </w:r>
      <w:proofErr w:type="spellStart"/>
      <w:proofErr w:type="gramStart"/>
      <w:r w:rsidR="00891EEF" w:rsidRPr="00605020">
        <w:rPr>
          <w:rFonts w:ascii="Arial" w:hAnsi="Arial" w:cs="Arial"/>
          <w:sz w:val="24"/>
          <w:szCs w:val="24"/>
        </w:rPr>
        <w:t>powerpoint</w:t>
      </w:r>
      <w:proofErr w:type="spellEnd"/>
      <w:proofErr w:type="gramEnd"/>
      <w:r w:rsidR="00891EEF" w:rsidRPr="00605020">
        <w:rPr>
          <w:rFonts w:ascii="Arial" w:hAnsi="Arial" w:cs="Arial"/>
          <w:sz w:val="24"/>
          <w:szCs w:val="24"/>
        </w:rPr>
        <w:t>)</w:t>
      </w:r>
      <w:r w:rsidR="000C5995" w:rsidRPr="00605020">
        <w:rPr>
          <w:rFonts w:ascii="Arial" w:hAnsi="Arial" w:cs="Arial"/>
          <w:sz w:val="24"/>
          <w:szCs w:val="24"/>
        </w:rPr>
        <w:t xml:space="preserve">. </w:t>
      </w:r>
      <w:r w:rsidR="008A3E3B" w:rsidRPr="00605020">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605020">
        <w:rPr>
          <w:rFonts w:ascii="Arial" w:hAnsi="Arial" w:cs="Arial"/>
          <w:sz w:val="24"/>
          <w:szCs w:val="24"/>
        </w:rPr>
        <w:lastRenderedPageBreak/>
        <w:t>Alzheimer’s disease</w:t>
      </w:r>
      <w:r w:rsidR="008A3E3B" w:rsidRPr="00605020">
        <w:rPr>
          <w:rFonts w:ascii="Arial" w:hAnsi="Arial" w:cs="Arial"/>
          <w:sz w:val="24"/>
          <w:szCs w:val="24"/>
        </w:rPr>
        <w:t xml:space="preserve">, cancer, and </w:t>
      </w:r>
      <w:r w:rsidR="00C86406" w:rsidRPr="00605020">
        <w:rPr>
          <w:rFonts w:ascii="Arial" w:hAnsi="Arial" w:cs="Arial"/>
          <w:sz w:val="24"/>
          <w:szCs w:val="24"/>
        </w:rPr>
        <w:t>atherosclerosis, and diabetes.</w:t>
      </w:r>
      <w:r w:rsidRPr="00605020">
        <w:rPr>
          <w:rFonts w:ascii="Arial" w:hAnsi="Arial" w:cs="Arial"/>
          <w:sz w:val="24"/>
          <w:szCs w:val="24"/>
        </w:rPr>
        <w:t xml:space="preserve"> </w:t>
      </w:r>
      <w:r w:rsidR="000E2828" w:rsidRPr="00605020">
        <w:rPr>
          <w:rFonts w:ascii="Arial" w:hAnsi="Arial" w:cs="Arial"/>
          <w:sz w:val="24"/>
          <w:szCs w:val="24"/>
        </w:rPr>
        <w:t xml:space="preserve">Ultimately, these studies can introduce ways to extend human lifespan. </w:t>
      </w:r>
    </w:p>
    <w:p w:rsidR="00585B6F" w:rsidRPr="00605020" w:rsidRDefault="00585B6F" w:rsidP="00B94BE2">
      <w:pPr>
        <w:spacing w:after="0" w:line="480" w:lineRule="auto"/>
        <w:jc w:val="center"/>
        <w:rPr>
          <w:rFonts w:ascii="Arial" w:hAnsi="Arial" w:cs="Arial"/>
          <w:sz w:val="24"/>
          <w:szCs w:val="24"/>
        </w:rPr>
      </w:pPr>
    </w:p>
    <w:p w:rsidR="00A90D3B" w:rsidRPr="00605020" w:rsidRDefault="0072137D" w:rsidP="00B94BE2">
      <w:pPr>
        <w:spacing w:after="0" w:line="480" w:lineRule="auto"/>
        <w:jc w:val="center"/>
        <w:rPr>
          <w:rFonts w:ascii="Arial" w:hAnsi="Arial" w:cs="Arial"/>
          <w:sz w:val="30"/>
          <w:szCs w:val="30"/>
        </w:rPr>
      </w:pPr>
      <w:r w:rsidRPr="0072137D">
        <w:rPr>
          <w:rFonts w:ascii="Arial" w:hAnsi="Arial" w:cs="Arial"/>
          <w:sz w:val="30"/>
          <w:szCs w:val="30"/>
        </w:rPr>
        <w:t>Materials and Methods</w:t>
      </w:r>
    </w:p>
    <w:p w:rsidR="005063E2" w:rsidRPr="001E544D" w:rsidRDefault="0072137D" w:rsidP="00B94BE2">
      <w:pPr>
        <w:spacing w:after="0" w:line="480" w:lineRule="auto"/>
        <w:rPr>
          <w:rFonts w:ascii="Arial" w:hAnsi="Arial" w:cs="Arial"/>
          <w:b/>
          <w:sz w:val="24"/>
          <w:szCs w:val="24"/>
          <w:rPrChange w:id="6" w:author="hong qin" w:date="2012-04-18T12:19:00Z">
            <w:rPr>
              <w:rFonts w:ascii="Arial" w:hAnsi="Arial" w:cs="Arial"/>
              <w:i/>
              <w:sz w:val="24"/>
              <w:szCs w:val="24"/>
            </w:rPr>
          </w:rPrChange>
        </w:rPr>
      </w:pPr>
      <w:r w:rsidRPr="001E544D">
        <w:rPr>
          <w:rFonts w:ascii="Arial" w:hAnsi="Arial" w:cs="Arial"/>
          <w:b/>
          <w:sz w:val="24"/>
          <w:szCs w:val="24"/>
          <w:rPrChange w:id="7" w:author="hong qin" w:date="2012-04-18T12:19:00Z">
            <w:rPr>
              <w:rFonts w:ascii="Arial" w:hAnsi="Arial" w:cs="Arial"/>
              <w:i/>
              <w:sz w:val="24"/>
              <w:szCs w:val="24"/>
            </w:rPr>
          </w:rPrChange>
        </w:rPr>
        <w:t xml:space="preserve">Yeast </w:t>
      </w:r>
      <w:ins w:id="8" w:author="hong qin" w:date="2012-04-18T12:19:00Z">
        <w:r w:rsidR="001E544D" w:rsidRPr="001E544D">
          <w:rPr>
            <w:rFonts w:ascii="Arial" w:hAnsi="Arial" w:cs="Arial"/>
            <w:b/>
            <w:sz w:val="24"/>
            <w:szCs w:val="24"/>
            <w:rPrChange w:id="9" w:author="hong qin" w:date="2012-04-18T12:19:00Z">
              <w:rPr>
                <w:rFonts w:ascii="Arial" w:hAnsi="Arial" w:cs="Arial"/>
                <w:i/>
                <w:sz w:val="24"/>
                <w:szCs w:val="24"/>
              </w:rPr>
            </w:rPrChange>
          </w:rPr>
          <w:t xml:space="preserve">strains and </w:t>
        </w:r>
      </w:ins>
      <w:r w:rsidRPr="001E544D">
        <w:rPr>
          <w:rFonts w:ascii="Arial" w:hAnsi="Arial" w:cs="Arial"/>
          <w:b/>
          <w:sz w:val="24"/>
          <w:szCs w:val="24"/>
          <w:rPrChange w:id="10" w:author="hong qin" w:date="2012-04-18T12:19:00Z">
            <w:rPr>
              <w:rFonts w:ascii="Arial" w:hAnsi="Arial" w:cs="Arial"/>
              <w:i/>
              <w:sz w:val="24"/>
              <w:szCs w:val="24"/>
            </w:rPr>
          </w:rPrChange>
        </w:rPr>
        <w:t xml:space="preserve">Culturing </w:t>
      </w:r>
    </w:p>
    <w:p w:rsidR="006440B6" w:rsidRPr="00605020" w:rsidRDefault="0043542A" w:rsidP="00B94BE2">
      <w:pPr>
        <w:spacing w:after="0" w:line="480" w:lineRule="auto"/>
        <w:rPr>
          <w:rFonts w:ascii="Arial" w:hAnsi="Arial" w:cs="Arial"/>
          <w:sz w:val="24"/>
          <w:szCs w:val="24"/>
        </w:rPr>
      </w:pPr>
      <w:r w:rsidRPr="00605020">
        <w:rPr>
          <w:rFonts w:ascii="Arial" w:hAnsi="Arial" w:cs="Arial"/>
          <w:sz w:val="24"/>
          <w:szCs w:val="24"/>
        </w:rPr>
        <w:t xml:space="preserve">Strains with heterozygous Met 15 +/- were grown overnight at 30°C in 5 </w:t>
      </w:r>
      <w:proofErr w:type="spellStart"/>
      <w:r w:rsidRPr="00605020">
        <w:rPr>
          <w:rFonts w:ascii="Arial" w:hAnsi="Arial" w:cs="Arial"/>
          <w:sz w:val="24"/>
          <w:szCs w:val="24"/>
        </w:rPr>
        <w:t>mls</w:t>
      </w:r>
      <w:proofErr w:type="spellEnd"/>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6F70E5" w:rsidRPr="00605020">
        <w:rPr>
          <w:rFonts w:ascii="Arial" w:hAnsi="Arial" w:cs="Arial"/>
          <w:sz w:val="24"/>
          <w:szCs w:val="24"/>
        </w:rPr>
        <w:t xml:space="preserve">Table 2 </w:t>
      </w:r>
      <w:r w:rsidR="00E41A14"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E41A14" w:rsidRPr="0072137D">
        <w:rPr>
          <w:rFonts w:ascii="Arial" w:hAnsi="Arial" w:cs="Arial"/>
          <w:sz w:val="24"/>
          <w:szCs w:val="24"/>
        </w:rPr>
        <w:fldChar w:fldCharType="separate"/>
      </w:r>
      <w:r w:rsidR="0072137D" w:rsidRPr="0072137D">
        <w:rPr>
          <w:rFonts w:ascii="Arial" w:hAnsi="Arial" w:cs="Arial"/>
          <w:noProof/>
          <w:sz w:val="24"/>
          <w:szCs w:val="24"/>
        </w:rPr>
        <w:t>(</w:t>
      </w:r>
      <w:hyperlink w:anchor="_ENREF_12" w:tooltip="Qin, 2008 #516" w:history="1">
        <w:r w:rsidR="00080872" w:rsidRPr="0072137D">
          <w:rPr>
            <w:rFonts w:ascii="Arial" w:hAnsi="Arial" w:cs="Arial"/>
            <w:noProof/>
            <w:sz w:val="24"/>
            <w:szCs w:val="24"/>
          </w:rPr>
          <w:t>Q</w:t>
        </w:r>
        <w:r w:rsidR="00080872" w:rsidRPr="0072137D">
          <w:rPr>
            <w:rFonts w:ascii="Arial" w:hAnsi="Arial" w:cs="Arial"/>
            <w:smallCaps/>
            <w:noProof/>
            <w:sz w:val="24"/>
            <w:szCs w:val="24"/>
          </w:rPr>
          <w:t>in</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2008</w:t>
        </w:r>
      </w:hyperlink>
      <w:r w:rsidR="0072137D" w:rsidRPr="0072137D">
        <w:rPr>
          <w:rFonts w:ascii="Arial" w:hAnsi="Arial" w:cs="Arial"/>
          <w:noProof/>
          <w:sz w:val="24"/>
          <w:szCs w:val="24"/>
        </w:rPr>
        <w:t>)</w:t>
      </w:r>
      <w:r w:rsidR="00E41A14" w:rsidRPr="0072137D">
        <w:rPr>
          <w:rFonts w:ascii="Arial" w:hAnsi="Arial" w:cs="Arial"/>
          <w:sz w:val="24"/>
          <w:szCs w:val="24"/>
        </w:rPr>
        <w:fldChar w:fldCharType="end"/>
      </w:r>
      <w:r w:rsidR="00255C2D" w:rsidRPr="00605020">
        <w:rPr>
          <w:rFonts w:ascii="Arial" w:hAnsi="Arial" w:cs="Arial"/>
          <w:sz w:val="24"/>
          <w:szCs w:val="24"/>
        </w:rPr>
        <w:t>.</w:t>
      </w:r>
      <w:r w:rsidRPr="00605020">
        <w:rPr>
          <w:rFonts w:ascii="Arial" w:hAnsi="Arial" w:cs="Arial"/>
          <w:sz w:val="24"/>
          <w:szCs w:val="24"/>
        </w:rPr>
        <w:t xml:space="preserve"> Following incubation, a </w:t>
      </w:r>
      <w:proofErr w:type="spellStart"/>
      <w:r w:rsidRPr="00605020">
        <w:rPr>
          <w:rFonts w:ascii="Arial" w:hAnsi="Arial" w:cs="Arial"/>
          <w:sz w:val="24"/>
          <w:szCs w:val="24"/>
        </w:rPr>
        <w:t>spectraphotometer</w:t>
      </w:r>
      <w:proofErr w:type="spellEnd"/>
      <w:r w:rsidRPr="00605020">
        <w:rPr>
          <w:rFonts w:ascii="Arial" w:hAnsi="Arial" w:cs="Arial"/>
          <w:sz w:val="24"/>
          <w:szCs w:val="24"/>
        </w:rPr>
        <w:t xml:space="preserve"> was used to determine saturation of yeast in the glass tubes at an optical density of 600 (OD600). The yeast culture was restaged to 0.6 at OD600 in fresh YPD in new autoclaved glass tubes with a final volume of 4 to 6 </w:t>
      </w:r>
      <w:proofErr w:type="spellStart"/>
      <w:r w:rsidRPr="00605020">
        <w:rPr>
          <w:rFonts w:ascii="Arial" w:hAnsi="Arial" w:cs="Arial"/>
          <w:sz w:val="24"/>
          <w:szCs w:val="24"/>
        </w:rPr>
        <w:t>mls</w:t>
      </w:r>
      <w:proofErr w:type="spellEnd"/>
      <w:r w:rsidRPr="00605020">
        <w:rPr>
          <w:rFonts w:ascii="Arial" w:hAnsi="Arial" w:cs="Arial"/>
          <w:sz w:val="24"/>
          <w:szCs w:val="24"/>
        </w:rPr>
        <w:t xml:space="preserve">. The restaged culture was grown in a 30 °C shaker for an additional two hours, during which the optical density </w:t>
      </w:r>
      <w:r w:rsidR="00384287" w:rsidRPr="00605020">
        <w:rPr>
          <w:rFonts w:ascii="Arial" w:hAnsi="Arial" w:cs="Arial"/>
          <w:sz w:val="24"/>
          <w:szCs w:val="24"/>
        </w:rPr>
        <w:t xml:space="preserve">should have ranged between </w:t>
      </w:r>
      <w:r w:rsidR="002D1C84" w:rsidRPr="00605020">
        <w:rPr>
          <w:rFonts w:ascii="Arial" w:hAnsi="Arial" w:cs="Arial"/>
          <w:sz w:val="24"/>
          <w:szCs w:val="24"/>
        </w:rPr>
        <w:t xml:space="preserve">0.8 and 0.9.  Cells were harvested, transferred to </w:t>
      </w:r>
      <w:r w:rsidRPr="00605020">
        <w:rPr>
          <w:rFonts w:ascii="Arial" w:hAnsi="Arial" w:cs="Arial"/>
          <w:sz w:val="24"/>
          <w:szCs w:val="24"/>
        </w:rPr>
        <w:t xml:space="preserve">1.5 ml </w:t>
      </w:r>
      <w:proofErr w:type="spellStart"/>
      <w:r w:rsidRPr="00605020">
        <w:rPr>
          <w:rFonts w:ascii="Arial" w:hAnsi="Arial" w:cs="Arial"/>
          <w:sz w:val="24"/>
          <w:szCs w:val="24"/>
        </w:rPr>
        <w:t>eppendorf</w:t>
      </w:r>
      <w:proofErr w:type="spellEnd"/>
      <w:r w:rsidRPr="00605020">
        <w:rPr>
          <w:rFonts w:ascii="Arial" w:hAnsi="Arial" w:cs="Arial"/>
          <w:sz w:val="24"/>
          <w:szCs w:val="24"/>
        </w:rPr>
        <w:t xml:space="preserve">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The </w:t>
      </w:r>
      <w:proofErr w:type="spellStart"/>
      <w:r w:rsidR="00D02DB6" w:rsidRPr="00605020">
        <w:rPr>
          <w:rFonts w:ascii="Arial" w:hAnsi="Arial" w:cs="Arial"/>
          <w:sz w:val="24"/>
          <w:szCs w:val="24"/>
        </w:rPr>
        <w:t>eppendorf</w:t>
      </w:r>
      <w:proofErr w:type="spellEnd"/>
      <w:r w:rsidR="00D02DB6" w:rsidRPr="00605020">
        <w:rPr>
          <w:rFonts w:ascii="Arial" w:hAnsi="Arial" w:cs="Arial"/>
          <w:sz w:val="24"/>
          <w:szCs w:val="24"/>
        </w:rPr>
        <w:t xml:space="preserve"> tubes were immersed into a </w:t>
      </w:r>
      <w:proofErr w:type="spellStart"/>
      <w:r w:rsidR="00D02DB6" w:rsidRPr="00605020">
        <w:rPr>
          <w:rFonts w:ascii="Arial" w:hAnsi="Arial" w:cs="Arial"/>
          <w:sz w:val="24"/>
          <w:szCs w:val="24"/>
        </w:rPr>
        <w:t>waterbath</w:t>
      </w:r>
      <w:proofErr w:type="spellEnd"/>
      <w:r w:rsidR="00D02DB6" w:rsidRPr="00605020">
        <w:rPr>
          <w:rFonts w:ascii="Arial" w:hAnsi="Arial" w:cs="Arial"/>
          <w:sz w:val="24"/>
          <w:szCs w:val="24"/>
        </w:rPr>
        <w:t xml:space="preserve"> </w:t>
      </w:r>
      <w:proofErr w:type="spellStart"/>
      <w:r w:rsidR="00D02DB6" w:rsidRPr="00605020">
        <w:rPr>
          <w:rFonts w:ascii="Arial" w:hAnsi="Arial" w:cs="Arial"/>
          <w:sz w:val="24"/>
          <w:szCs w:val="24"/>
        </w:rPr>
        <w:t>sonicator</w:t>
      </w:r>
      <w:proofErr w:type="spellEnd"/>
      <w:r w:rsidR="00D02DB6" w:rsidRPr="00605020">
        <w:rPr>
          <w:rFonts w:ascii="Arial" w:hAnsi="Arial" w:cs="Arial"/>
          <w:sz w:val="24"/>
          <w:szCs w:val="24"/>
        </w:rPr>
        <w:t xml:space="preserve"> and </w:t>
      </w:r>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r w:rsidR="009C6612" w:rsidRPr="00605020">
        <w:rPr>
          <w:rFonts w:ascii="Arial" w:hAnsi="Arial" w:cs="Arial"/>
          <w:sz w:val="24"/>
          <w:szCs w:val="24"/>
        </w:rPr>
        <w:t xml:space="preserve"> using </w:t>
      </w:r>
      <w:r w:rsidR="00597915" w:rsidRPr="00605020">
        <w:rPr>
          <w:rFonts w:ascii="Arial" w:hAnsi="Arial" w:cs="Arial"/>
          <w:sz w:val="24"/>
          <w:szCs w:val="24"/>
        </w:rPr>
        <w:t xml:space="preserve">one power setting. </w:t>
      </w:r>
    </w:p>
    <w:p w:rsidR="006440B6" w:rsidRPr="00605020" w:rsidRDefault="00700C39" w:rsidP="00B94BE2">
      <w:pPr>
        <w:tabs>
          <w:tab w:val="left" w:pos="3660"/>
        </w:tabs>
        <w:spacing w:after="0" w:line="480" w:lineRule="auto"/>
        <w:rPr>
          <w:rFonts w:ascii="Arial" w:hAnsi="Arial" w:cs="Arial"/>
          <w:sz w:val="24"/>
          <w:szCs w:val="24"/>
        </w:rPr>
      </w:pPr>
      <w:r w:rsidRPr="00605020">
        <w:rPr>
          <w:rFonts w:ascii="Arial" w:hAnsi="Arial" w:cs="Arial"/>
          <w:sz w:val="24"/>
          <w:szCs w:val="24"/>
        </w:rPr>
        <w:tab/>
      </w:r>
    </w:p>
    <w:p w:rsidR="003C69A6" w:rsidRPr="001E544D" w:rsidRDefault="0072137D" w:rsidP="00B94BE2">
      <w:pPr>
        <w:spacing w:after="0" w:line="480" w:lineRule="auto"/>
        <w:rPr>
          <w:rFonts w:ascii="Arial" w:hAnsi="Arial" w:cs="Arial"/>
          <w:b/>
          <w:sz w:val="24"/>
          <w:szCs w:val="24"/>
          <w:rPrChange w:id="11" w:author="hong qin" w:date="2012-04-18T12:20:00Z">
            <w:rPr>
              <w:rFonts w:ascii="Arial" w:hAnsi="Arial" w:cs="Arial"/>
              <w:i/>
              <w:sz w:val="24"/>
              <w:szCs w:val="24"/>
            </w:rPr>
          </w:rPrChange>
        </w:rPr>
      </w:pPr>
      <w:r w:rsidRPr="001E544D">
        <w:rPr>
          <w:rFonts w:ascii="Arial" w:hAnsi="Arial" w:cs="Arial"/>
          <w:b/>
          <w:sz w:val="24"/>
          <w:szCs w:val="24"/>
          <w:rPrChange w:id="12" w:author="hong qin" w:date="2012-04-18T12:20:00Z">
            <w:rPr>
              <w:rFonts w:ascii="Arial" w:hAnsi="Arial" w:cs="Arial"/>
              <w:i/>
              <w:sz w:val="24"/>
              <w:szCs w:val="24"/>
            </w:rPr>
          </w:rPrChange>
        </w:rPr>
        <w:t>H</w:t>
      </w:r>
      <w:r w:rsidRPr="001E544D">
        <w:rPr>
          <w:rFonts w:ascii="Arial" w:hAnsi="Arial" w:cs="Arial"/>
          <w:b/>
          <w:sz w:val="24"/>
          <w:szCs w:val="24"/>
          <w:vertAlign w:val="subscript"/>
          <w:rPrChange w:id="13" w:author="hong qin" w:date="2012-04-18T12:20:00Z">
            <w:rPr>
              <w:rFonts w:ascii="Arial" w:hAnsi="Arial" w:cs="Arial"/>
              <w:i/>
              <w:sz w:val="24"/>
              <w:szCs w:val="24"/>
              <w:vertAlign w:val="subscript"/>
            </w:rPr>
          </w:rPrChange>
        </w:rPr>
        <w:t>2</w:t>
      </w:r>
      <w:r w:rsidRPr="001E544D">
        <w:rPr>
          <w:rFonts w:ascii="Arial" w:hAnsi="Arial" w:cs="Arial"/>
          <w:b/>
          <w:sz w:val="24"/>
          <w:szCs w:val="24"/>
          <w:rPrChange w:id="14" w:author="hong qin" w:date="2012-04-18T12:20:00Z">
            <w:rPr>
              <w:rFonts w:ascii="Arial" w:hAnsi="Arial" w:cs="Arial"/>
              <w:i/>
              <w:sz w:val="24"/>
              <w:szCs w:val="24"/>
            </w:rPr>
          </w:rPrChange>
        </w:rPr>
        <w:t>O</w:t>
      </w:r>
      <w:r w:rsidRPr="001E544D">
        <w:rPr>
          <w:rFonts w:ascii="Arial" w:hAnsi="Arial" w:cs="Arial"/>
          <w:b/>
          <w:sz w:val="24"/>
          <w:szCs w:val="24"/>
          <w:vertAlign w:val="subscript"/>
          <w:rPrChange w:id="15" w:author="hong qin" w:date="2012-04-18T12:20:00Z">
            <w:rPr>
              <w:rFonts w:ascii="Arial" w:hAnsi="Arial" w:cs="Arial"/>
              <w:i/>
              <w:sz w:val="24"/>
              <w:szCs w:val="24"/>
              <w:vertAlign w:val="subscript"/>
            </w:rPr>
          </w:rPrChange>
        </w:rPr>
        <w:t>2</w:t>
      </w:r>
      <w:r w:rsidRPr="001E544D">
        <w:rPr>
          <w:rFonts w:ascii="Arial" w:hAnsi="Arial" w:cs="Arial"/>
          <w:b/>
          <w:sz w:val="24"/>
          <w:szCs w:val="24"/>
          <w:rPrChange w:id="16" w:author="hong qin" w:date="2012-04-18T12:20:00Z">
            <w:rPr>
              <w:rFonts w:ascii="Arial" w:hAnsi="Arial" w:cs="Arial"/>
              <w:i/>
              <w:sz w:val="24"/>
              <w:szCs w:val="24"/>
            </w:rPr>
          </w:rPrChange>
        </w:rPr>
        <w:t xml:space="preserve"> Treatment</w:t>
      </w:r>
    </w:p>
    <w:p w:rsidR="00314A48" w:rsidRPr="00605020" w:rsidRDefault="00936EFB" w:rsidP="00B94BE2">
      <w:pPr>
        <w:spacing w:after="0" w:line="480" w:lineRule="auto"/>
        <w:rPr>
          <w:rFonts w:ascii="Arial" w:hAnsi="Arial" w:cs="Arial"/>
          <w:sz w:val="24"/>
          <w:szCs w:val="24"/>
        </w:rPr>
      </w:pPr>
      <w:r w:rsidRPr="00605020">
        <w:rPr>
          <w:rFonts w:ascii="Arial" w:hAnsi="Arial" w:cs="Arial"/>
          <w:sz w:val="24"/>
          <w:szCs w:val="24"/>
        </w:rPr>
        <w:t xml:space="preserve">The protocol used models the H2O2 sensitivity test used in </w:t>
      </w:r>
      <w:r w:rsidR="00E41A14" w:rsidRPr="0072137D">
        <w:rPr>
          <w:rFonts w:ascii="Arial" w:hAnsi="Arial" w:cs="Arial"/>
          <w:sz w:val="24"/>
          <w:szCs w:val="24"/>
        </w:rPr>
        <w:fldChar w:fldCharType="begin"/>
      </w:r>
      <w:r w:rsidR="0072137D" w:rsidRPr="0072137D">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E41A14" w:rsidRPr="0072137D">
        <w:rPr>
          <w:rFonts w:ascii="Arial" w:hAnsi="Arial" w:cs="Arial"/>
          <w:sz w:val="24"/>
          <w:szCs w:val="24"/>
        </w:rPr>
        <w:fldChar w:fldCharType="separate"/>
      </w:r>
      <w:r w:rsidR="0072137D" w:rsidRPr="0072137D">
        <w:rPr>
          <w:rFonts w:ascii="Arial" w:hAnsi="Arial" w:cs="Arial"/>
          <w:noProof/>
          <w:sz w:val="24"/>
          <w:szCs w:val="24"/>
        </w:rPr>
        <w:t>(</w:t>
      </w:r>
      <w:hyperlink w:anchor="_ENREF_21" w:tooltip="Yu, 2012 #1478" w:history="1">
        <w:r w:rsidR="00080872" w:rsidRPr="0072137D">
          <w:rPr>
            <w:rFonts w:ascii="Arial" w:hAnsi="Arial" w:cs="Arial"/>
            <w:noProof/>
            <w:sz w:val="24"/>
            <w:szCs w:val="24"/>
          </w:rPr>
          <w:t>Y</w:t>
        </w:r>
        <w:r w:rsidR="00080872" w:rsidRPr="0072137D">
          <w:rPr>
            <w:rFonts w:ascii="Arial" w:hAnsi="Arial" w:cs="Arial"/>
            <w:smallCaps/>
            <w:noProof/>
            <w:sz w:val="24"/>
            <w:szCs w:val="24"/>
          </w:rPr>
          <w:t>u</w:t>
        </w:r>
        <w:r w:rsidR="00080872" w:rsidRPr="0072137D">
          <w:rPr>
            <w:rFonts w:ascii="Arial" w:hAnsi="Arial" w:cs="Arial"/>
            <w:i/>
            <w:noProof/>
            <w:sz w:val="24"/>
            <w:szCs w:val="24"/>
          </w:rPr>
          <w:t xml:space="preserve"> et al.</w:t>
        </w:r>
        <w:r w:rsidR="00080872" w:rsidRPr="0072137D">
          <w:rPr>
            <w:rFonts w:ascii="Arial" w:hAnsi="Arial" w:cs="Arial"/>
            <w:noProof/>
            <w:sz w:val="24"/>
            <w:szCs w:val="24"/>
          </w:rPr>
          <w:t xml:space="preserve"> 2012</w:t>
        </w:r>
      </w:hyperlink>
      <w:r w:rsidR="0072137D" w:rsidRPr="0072137D">
        <w:rPr>
          <w:rFonts w:ascii="Arial" w:hAnsi="Arial" w:cs="Arial"/>
          <w:noProof/>
          <w:sz w:val="24"/>
          <w:szCs w:val="24"/>
        </w:rPr>
        <w:t>)</w:t>
      </w:r>
      <w:r w:rsidR="00E41A14" w:rsidRPr="0072137D">
        <w:rPr>
          <w:rFonts w:ascii="Arial" w:hAnsi="Arial" w:cs="Arial"/>
          <w:sz w:val="24"/>
          <w:szCs w:val="24"/>
        </w:rPr>
        <w:fldChar w:fldCharType="end"/>
      </w:r>
      <w:r w:rsidRPr="00605020">
        <w:rPr>
          <w:rFonts w:ascii="Arial" w:hAnsi="Arial" w:cs="Arial"/>
          <w:sz w:val="24"/>
          <w:szCs w:val="24"/>
        </w:rPr>
        <w:t xml:space="preserve">. </w:t>
      </w:r>
      <w:r w:rsidR="00314A48" w:rsidRPr="00605020">
        <w:rPr>
          <w:rFonts w:ascii="Arial" w:hAnsi="Arial" w:cs="Arial"/>
          <w:sz w:val="24"/>
          <w:szCs w:val="24"/>
        </w:rPr>
        <w:t>Ten concentrations, including 0.3%, 0.2%, 0.15%, 0.1%, 0,075%, 0.05%, 0.025%, 0.01%, and 0.005%, and 0% of 2X H</w:t>
      </w:r>
      <w:r w:rsidR="00314A48" w:rsidRPr="00605020">
        <w:rPr>
          <w:rFonts w:ascii="Arial" w:hAnsi="Arial" w:cs="Arial"/>
          <w:sz w:val="24"/>
          <w:szCs w:val="24"/>
          <w:vertAlign w:val="subscript"/>
        </w:rPr>
        <w:t>2</w:t>
      </w:r>
      <w:r w:rsidR="00314A48" w:rsidRPr="00605020">
        <w:rPr>
          <w:rFonts w:ascii="Arial" w:hAnsi="Arial" w:cs="Arial"/>
          <w:sz w:val="24"/>
          <w:szCs w:val="24"/>
        </w:rPr>
        <w:t>O</w:t>
      </w:r>
      <w:r w:rsidR="00314A48" w:rsidRPr="00605020">
        <w:rPr>
          <w:rFonts w:ascii="Arial" w:hAnsi="Arial" w:cs="Arial"/>
          <w:sz w:val="24"/>
          <w:szCs w:val="24"/>
          <w:vertAlign w:val="subscript"/>
        </w:rPr>
        <w:t>2</w:t>
      </w:r>
      <w:r w:rsidR="00314A48" w:rsidRPr="00605020">
        <w:rPr>
          <w:rFonts w:ascii="Arial" w:hAnsi="Arial" w:cs="Arial"/>
          <w:sz w:val="24"/>
          <w:szCs w:val="24"/>
        </w:rPr>
        <w:t xml:space="preserve"> stock solutions were made. </w:t>
      </w:r>
      <w:r w:rsidR="00157806" w:rsidRPr="00605020">
        <w:rPr>
          <w:rFonts w:ascii="Arial" w:hAnsi="Arial" w:cs="Arial"/>
          <w:sz w:val="24"/>
          <w:szCs w:val="24"/>
        </w:rPr>
        <w:t xml:space="preserve">For each dilution, a 1.5 ml </w:t>
      </w:r>
      <w:proofErr w:type="spellStart"/>
      <w:r w:rsidR="00157806" w:rsidRPr="00605020">
        <w:rPr>
          <w:rFonts w:ascii="Arial" w:hAnsi="Arial" w:cs="Arial"/>
          <w:sz w:val="24"/>
          <w:szCs w:val="24"/>
        </w:rPr>
        <w:t>eppendorf</w:t>
      </w:r>
      <w:proofErr w:type="spellEnd"/>
      <w:r w:rsidR="00157806" w:rsidRPr="00605020">
        <w:rPr>
          <w:rFonts w:ascii="Arial" w:hAnsi="Arial" w:cs="Arial"/>
          <w:sz w:val="24"/>
          <w:szCs w:val="24"/>
        </w:rPr>
        <w:t xml:space="preserve"> tube was acquired and filled with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w:t>
      </w:r>
      <w:r w:rsidR="009C3A67" w:rsidRPr="00605020">
        <w:rPr>
          <w:rFonts w:ascii="Arial" w:hAnsi="Arial" w:cs="Arial"/>
          <w:sz w:val="24"/>
          <w:szCs w:val="24"/>
        </w:rPr>
        <w:lastRenderedPageBreak/>
        <w:t>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DD5545" w:rsidRPr="00605020">
        <w:rPr>
          <w:rFonts w:ascii="Arial" w:hAnsi="Arial" w:cs="Arial"/>
          <w:sz w:val="24"/>
          <w:szCs w:val="24"/>
        </w:rPr>
        <w:t xml:space="preserve"> All treatment was done under </w:t>
      </w:r>
      <w:r w:rsidR="00C91282" w:rsidRPr="00605020">
        <w:rPr>
          <w:rFonts w:ascii="Arial" w:hAnsi="Arial" w:cs="Arial"/>
          <w:sz w:val="24"/>
          <w:szCs w:val="24"/>
        </w:rPr>
        <w:t xml:space="preserve">sterile conditions with use of a Bunsen burner. </w:t>
      </w:r>
      <w:r w:rsidR="00750023" w:rsidRPr="00605020">
        <w:rPr>
          <w:rFonts w:ascii="Arial" w:hAnsi="Arial" w:cs="Arial"/>
          <w:sz w:val="24"/>
          <w:szCs w:val="24"/>
        </w:rPr>
        <w:t xml:space="preserve">Each </w:t>
      </w:r>
      <w:proofErr w:type="spellStart"/>
      <w:r w:rsidR="00750023" w:rsidRPr="00605020">
        <w:rPr>
          <w:rFonts w:ascii="Arial" w:hAnsi="Arial" w:cs="Arial"/>
          <w:sz w:val="24"/>
          <w:szCs w:val="24"/>
        </w:rPr>
        <w:t>eppendorf</w:t>
      </w:r>
      <w:proofErr w:type="spellEnd"/>
      <w:r w:rsidR="00750023" w:rsidRPr="00605020">
        <w:rPr>
          <w:rFonts w:ascii="Arial" w:hAnsi="Arial" w:cs="Arial"/>
          <w:sz w:val="24"/>
          <w:szCs w:val="24"/>
        </w:rPr>
        <w:t xml:space="preserve"> tube was </w:t>
      </w:r>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xml:space="preserve">. The tubes were incubated in a shaker for 3 hours at 30 °C. </w:t>
      </w:r>
      <w:r w:rsidR="00C13A63" w:rsidRPr="00605020">
        <w:rPr>
          <w:rFonts w:ascii="Arial" w:hAnsi="Arial" w:cs="Arial"/>
          <w:sz w:val="24"/>
          <w:szCs w:val="24"/>
        </w:rPr>
        <w:t xml:space="preserve">The reaction was terminated by adding 960 µl of water (50X dilution and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 </w:t>
      </w:r>
      <w:r w:rsidR="007E6937" w:rsidRPr="00605020">
        <w:rPr>
          <w:rFonts w:ascii="Arial" w:hAnsi="Arial" w:cs="Arial"/>
          <w:sz w:val="24"/>
          <w:szCs w:val="24"/>
        </w:rPr>
        <w:t xml:space="preserve">250 µl of each concentration were 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 °C incubator for</w:t>
      </w:r>
      <w:r w:rsidR="00B3313F" w:rsidRPr="00605020">
        <w:rPr>
          <w:rFonts w:ascii="Arial" w:hAnsi="Arial" w:cs="Arial"/>
          <w:sz w:val="24"/>
          <w:szCs w:val="24"/>
        </w:rPr>
        <w:t xml:space="preserve"> overnight or two additional days depending on </w:t>
      </w:r>
      <w:r w:rsidR="001C723D" w:rsidRPr="00605020">
        <w:rPr>
          <w:rFonts w:ascii="Arial" w:hAnsi="Arial" w:cs="Arial"/>
          <w:sz w:val="24"/>
          <w:szCs w:val="24"/>
        </w:rPr>
        <w:t xml:space="preserve">observed growth. </w:t>
      </w:r>
    </w:p>
    <w:p w:rsidR="00EA13CC" w:rsidRPr="00605020" w:rsidRDefault="00EA13CC" w:rsidP="00B94BE2">
      <w:pPr>
        <w:spacing w:after="0" w:line="480" w:lineRule="auto"/>
        <w:rPr>
          <w:rFonts w:ascii="Arial" w:hAnsi="Arial" w:cs="Arial"/>
          <w:sz w:val="24"/>
          <w:szCs w:val="24"/>
        </w:rPr>
      </w:pPr>
    </w:p>
    <w:p w:rsidR="008A14B7" w:rsidRPr="001E544D" w:rsidRDefault="0072137D" w:rsidP="00B94BE2">
      <w:pPr>
        <w:pStyle w:val="NoSpacing"/>
        <w:spacing w:line="480" w:lineRule="auto"/>
        <w:rPr>
          <w:rFonts w:ascii="Arial" w:hAnsi="Arial" w:cs="Arial"/>
          <w:b/>
          <w:sz w:val="24"/>
          <w:szCs w:val="24"/>
          <w:rPrChange w:id="17" w:author="hong qin" w:date="2012-04-18T12:20:00Z">
            <w:rPr>
              <w:rFonts w:ascii="Arial" w:hAnsi="Arial" w:cs="Arial"/>
              <w:i/>
              <w:sz w:val="24"/>
              <w:szCs w:val="24"/>
            </w:rPr>
          </w:rPrChange>
        </w:rPr>
      </w:pPr>
      <w:r w:rsidRPr="001E544D">
        <w:rPr>
          <w:rFonts w:ascii="Arial" w:hAnsi="Arial" w:cs="Arial"/>
          <w:b/>
          <w:sz w:val="24"/>
          <w:szCs w:val="24"/>
          <w:rPrChange w:id="18" w:author="hong qin" w:date="2012-04-18T12:20:00Z">
            <w:rPr>
              <w:rFonts w:ascii="Arial" w:hAnsi="Arial" w:cs="Arial"/>
              <w:i/>
              <w:sz w:val="24"/>
              <w:szCs w:val="24"/>
            </w:rPr>
          </w:rPrChange>
        </w:rPr>
        <w:t>Counting Colonies</w:t>
      </w:r>
    </w:p>
    <w:p w:rsidR="003D42CB" w:rsidRPr="00605020" w:rsidRDefault="00DF1FB0" w:rsidP="00B94BE2">
      <w:pPr>
        <w:pStyle w:val="NoSpacing"/>
        <w:spacing w:line="480" w:lineRule="auto"/>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 xml:space="preserve">a </w:t>
      </w:r>
      <w:proofErr w:type="spellStart"/>
      <w:r w:rsidR="00211E71" w:rsidRPr="00605020">
        <w:rPr>
          <w:rFonts w:ascii="Arial" w:hAnsi="Arial" w:cs="Arial"/>
          <w:sz w:val="24"/>
          <w:szCs w:val="24"/>
        </w:rPr>
        <w:t>ColonyDoc</w:t>
      </w:r>
      <w:proofErr w:type="spellEnd"/>
      <w:r w:rsidR="00211E71" w:rsidRPr="00605020">
        <w:rPr>
          <w:rFonts w:ascii="Arial" w:hAnsi="Arial" w:cs="Arial"/>
          <w:sz w:val="24"/>
          <w:szCs w:val="24"/>
        </w:rPr>
        <w:t>-It Imaging Station</w:t>
      </w:r>
      <w:r w:rsidR="00B67CC6" w:rsidRPr="00605020">
        <w:rPr>
          <w:rFonts w:ascii="Arial" w:hAnsi="Arial" w:cs="Arial"/>
          <w:sz w:val="24"/>
          <w:szCs w:val="24"/>
        </w:rPr>
        <w:t xml:space="preserve">. </w:t>
      </w:r>
      <w:r w:rsidR="003D42CB" w:rsidRPr="00605020">
        <w:rPr>
          <w:rFonts w:ascii="Arial" w:hAnsi="Arial" w:cs="Arial"/>
          <w:sz w:val="24"/>
          <w:szCs w:val="24"/>
        </w:rPr>
        <w:t xml:space="preserve">Colonies were assessed for any notable characteristics and counted by color-section patterns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 xml:space="preserve">quarter-quarter black, and others were documented. Color-section patterns that were less than one-eighth were ignored. </w:t>
      </w:r>
    </w:p>
    <w:p w:rsidR="00EA13CC" w:rsidRPr="00605020" w:rsidRDefault="00EA13CC" w:rsidP="00B94BE2">
      <w:pPr>
        <w:spacing w:after="0" w:line="480" w:lineRule="auto"/>
        <w:rPr>
          <w:rFonts w:ascii="Arial" w:hAnsi="Arial" w:cs="Arial"/>
          <w:sz w:val="24"/>
          <w:szCs w:val="24"/>
        </w:rPr>
      </w:pPr>
    </w:p>
    <w:p w:rsidR="00CC0A84" w:rsidRPr="001E544D" w:rsidRDefault="0072137D" w:rsidP="00B94BE2">
      <w:pPr>
        <w:spacing w:after="0" w:line="480" w:lineRule="auto"/>
        <w:rPr>
          <w:rFonts w:ascii="Arial" w:eastAsia="Arial" w:hAnsi="Arial" w:cs="Arial"/>
          <w:b/>
          <w:sz w:val="24"/>
          <w:szCs w:val="24"/>
          <w:rPrChange w:id="19" w:author="hong qin" w:date="2012-04-18T12:20:00Z">
            <w:rPr>
              <w:rFonts w:ascii="Arial" w:eastAsia="Arial" w:hAnsi="Arial" w:cs="Arial"/>
              <w:i/>
              <w:sz w:val="24"/>
              <w:szCs w:val="24"/>
            </w:rPr>
          </w:rPrChange>
        </w:rPr>
      </w:pPr>
      <w:r w:rsidRPr="001E544D">
        <w:rPr>
          <w:rFonts w:ascii="Arial" w:hAnsi="Arial" w:cs="Arial"/>
          <w:b/>
          <w:sz w:val="24"/>
          <w:szCs w:val="24"/>
          <w:rPrChange w:id="20" w:author="hong qin" w:date="2012-04-18T12:20:00Z">
            <w:rPr>
              <w:rFonts w:ascii="Arial" w:hAnsi="Arial" w:cs="Arial"/>
              <w:i/>
              <w:sz w:val="24"/>
              <w:szCs w:val="24"/>
            </w:rPr>
          </w:rPrChange>
        </w:rPr>
        <w:t>Data Analysis</w:t>
      </w:r>
    </w:p>
    <w:p w:rsidR="00E862E1" w:rsidRPr="00605020" w:rsidRDefault="00E038D4" w:rsidP="00B94BE2">
      <w:pPr>
        <w:spacing w:after="0" w:line="480" w:lineRule="auto"/>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Original data was then transferred to an excel format in the following</w:t>
      </w:r>
      <w:r w:rsidRPr="00605020">
        <w:rPr>
          <w:rFonts w:ascii="Arial" w:hAnsi="Arial" w:cs="Arial"/>
          <w:sz w:val="24"/>
          <w:szCs w:val="24"/>
        </w:rPr>
        <w:t>:</w:t>
      </w:r>
      <w:r w:rsidR="006F70E5" w:rsidRPr="00605020">
        <w:rPr>
          <w:rFonts w:ascii="Arial" w:hAnsi="Arial" w:cs="Arial"/>
          <w:sz w:val="24"/>
          <w:szCs w:val="24"/>
        </w:rPr>
        <w:t xml:space="preserve"> </w:t>
      </w:r>
      <w:r w:rsidRPr="00605020">
        <w:rPr>
          <w:rFonts w:ascii="Arial" w:hAnsi="Arial" w:cs="Arial"/>
          <w:sz w:val="24"/>
          <w:szCs w:val="24"/>
        </w:rPr>
        <w:t>charts requiring the strain, the absorption value at OD600, the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treatment (%), number of white colonies, number of black colonies, number of half black colonies, number of quarter </w:t>
      </w:r>
      <w:r w:rsidR="009C27AC" w:rsidRPr="00605020">
        <w:rPr>
          <w:rFonts w:ascii="Arial" w:hAnsi="Arial" w:cs="Arial"/>
          <w:sz w:val="24"/>
          <w:szCs w:val="24"/>
        </w:rPr>
        <w:lastRenderedPageBreak/>
        <w:t xml:space="preserve">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 xml:space="preserve">lor-section patterned colonies, and notes. </w:t>
      </w:r>
    </w:p>
    <w:p w:rsidR="00EA35CA" w:rsidRPr="00605020" w:rsidRDefault="00773CE0" w:rsidP="00B94BE2">
      <w:pPr>
        <w:spacing w:after="0" w:line="480" w:lineRule="auto"/>
        <w:rPr>
          <w:rFonts w:ascii="Arial" w:hAnsi="Arial" w:cs="Arial"/>
          <w:sz w:val="24"/>
          <w:szCs w:val="24"/>
        </w:rPr>
      </w:pPr>
      <w:ins w:id="21" w:author="hong qin" w:date="2012-04-18T10:57:00Z">
        <w:r>
          <w:rPr>
            <w:rFonts w:ascii="Arial" w:hAnsi="Arial" w:cs="Arial"/>
            <w:sz w:val="24"/>
            <w:szCs w:val="24"/>
          </w:rPr>
          <w:t xml:space="preserve">The </w:t>
        </w:r>
      </w:ins>
      <w:r w:rsidR="00A673EB" w:rsidRPr="00605020">
        <w:rPr>
          <w:rFonts w:ascii="Arial" w:hAnsi="Arial" w:cs="Arial"/>
          <w:sz w:val="24"/>
          <w:szCs w:val="24"/>
        </w:rPr>
        <w:t xml:space="preserve">R </w:t>
      </w:r>
      <w:ins w:id="22" w:author="hong qin" w:date="2012-04-18T10:57:00Z">
        <w:r>
          <w:rPr>
            <w:rFonts w:ascii="Arial" w:hAnsi="Arial" w:cs="Arial"/>
            <w:sz w:val="24"/>
            <w:szCs w:val="24"/>
          </w:rPr>
          <w:t xml:space="preserve">statistical </w:t>
        </w:r>
      </w:ins>
      <w:ins w:id="23" w:author="hong qin" w:date="2012-04-18T10:58:00Z">
        <w:r>
          <w:rPr>
            <w:rFonts w:ascii="Arial" w:hAnsi="Arial" w:cs="Arial"/>
            <w:sz w:val="24"/>
            <w:szCs w:val="24"/>
          </w:rPr>
          <w:t xml:space="preserve">environment </w:t>
        </w:r>
      </w:ins>
      <w:del w:id="24" w:author="hong qin" w:date="2012-04-18T10:57:00Z">
        <w:r w:rsidR="00A673EB" w:rsidRPr="00605020" w:rsidDel="00773CE0">
          <w:rPr>
            <w:rFonts w:ascii="Arial" w:hAnsi="Arial" w:cs="Arial"/>
            <w:sz w:val="24"/>
            <w:szCs w:val="24"/>
          </w:rPr>
          <w:delText xml:space="preserve">2.11.1 </w:delText>
        </w:r>
      </w:del>
      <w:r w:rsidR="009C5D1D" w:rsidRPr="00605020">
        <w:rPr>
          <w:rFonts w:ascii="Arial" w:hAnsi="Arial" w:cs="Arial"/>
          <w:sz w:val="24"/>
          <w:szCs w:val="24"/>
        </w:rPr>
        <w:t xml:space="preserve">was used </w:t>
      </w:r>
      <w:del w:id="25" w:author="hong qin" w:date="2012-04-18T10:58:00Z">
        <w:r w:rsidR="009C5D1D" w:rsidRPr="00605020" w:rsidDel="00773CE0">
          <w:rPr>
            <w:rFonts w:ascii="Arial" w:hAnsi="Arial" w:cs="Arial"/>
            <w:sz w:val="24"/>
            <w:szCs w:val="24"/>
          </w:rPr>
          <w:delText>to</w:delText>
        </w:r>
      </w:del>
      <w:ins w:id="26" w:author="hong qin" w:date="2012-04-18T10:58:00Z">
        <w:r>
          <w:rPr>
            <w:rFonts w:ascii="Arial" w:hAnsi="Arial" w:cs="Arial"/>
            <w:sz w:val="24"/>
            <w:szCs w:val="24"/>
          </w:rPr>
          <w:t>for analysis</w:t>
        </w:r>
      </w:ins>
      <w:del w:id="27" w:author="hong qin" w:date="2012-04-18T10:58:00Z">
        <w:r w:rsidR="009C5D1D" w:rsidRPr="00605020" w:rsidDel="00773CE0">
          <w:rPr>
            <w:rFonts w:ascii="Arial" w:hAnsi="Arial" w:cs="Arial"/>
            <w:sz w:val="24"/>
            <w:szCs w:val="24"/>
          </w:rPr>
          <w:delText xml:space="preserve"> plot mitotic asymmetry in the form of black colonies versus cell viability</w:delText>
        </w:r>
      </w:del>
      <w:r w:rsidR="009C5D1D" w:rsidRPr="00605020">
        <w:rPr>
          <w:rFonts w:ascii="Arial" w:hAnsi="Arial" w:cs="Arial"/>
          <w:sz w:val="24"/>
          <w:szCs w:val="24"/>
        </w:rPr>
        <w:t xml:space="preserve">. </w:t>
      </w:r>
      <w:del w:id="28" w:author="hong qin" w:date="2012-04-18T10:58:00Z">
        <w:r w:rsidR="009C5D1D" w:rsidRPr="00605020" w:rsidDel="00773CE0">
          <w:rPr>
            <w:rFonts w:ascii="Arial" w:hAnsi="Arial" w:cs="Arial"/>
            <w:sz w:val="24"/>
            <w:szCs w:val="24"/>
          </w:rPr>
          <w:delText>R software was also used to determine the middle concentration of black colonies (C</w:delText>
        </w:r>
        <w:r w:rsidR="009C5D1D" w:rsidRPr="00605020" w:rsidDel="00773CE0">
          <w:rPr>
            <w:rFonts w:ascii="Arial" w:hAnsi="Arial" w:cs="Arial"/>
            <w:sz w:val="24"/>
            <w:szCs w:val="24"/>
            <w:vertAlign w:val="subscript"/>
          </w:rPr>
          <w:delText>b</w:delText>
        </w:r>
        <w:r w:rsidR="009C5D1D" w:rsidRPr="00605020" w:rsidDel="00773CE0">
          <w:rPr>
            <w:rFonts w:ascii="Arial" w:hAnsi="Arial" w:cs="Arial"/>
            <w:sz w:val="24"/>
            <w:szCs w:val="24"/>
          </w:rPr>
          <w:delText>) versus the middle concen</w:delText>
        </w:r>
        <w:r w:rsidR="00A96A27" w:rsidRPr="00605020" w:rsidDel="00773CE0">
          <w:rPr>
            <w:rFonts w:ascii="Arial" w:hAnsi="Arial" w:cs="Arial"/>
            <w:sz w:val="24"/>
            <w:szCs w:val="24"/>
          </w:rPr>
          <w:delText xml:space="preserve">tration of cell viability </w:delText>
        </w:r>
        <w:r w:rsidR="0072701F" w:rsidRPr="00605020" w:rsidDel="00773CE0">
          <w:rPr>
            <w:rFonts w:ascii="Arial" w:hAnsi="Arial" w:cs="Arial"/>
            <w:sz w:val="24"/>
            <w:szCs w:val="24"/>
          </w:rPr>
          <w:delText>(C</w:delText>
        </w:r>
        <w:r w:rsidR="0072701F" w:rsidRPr="00605020" w:rsidDel="00773CE0">
          <w:rPr>
            <w:rFonts w:ascii="Arial" w:hAnsi="Arial" w:cs="Arial"/>
            <w:sz w:val="24"/>
            <w:szCs w:val="24"/>
            <w:vertAlign w:val="subscript"/>
          </w:rPr>
          <w:delText>v</w:delText>
        </w:r>
        <w:r w:rsidR="0072701F" w:rsidRPr="00605020" w:rsidDel="00773CE0">
          <w:rPr>
            <w:rFonts w:ascii="Arial" w:hAnsi="Arial" w:cs="Arial"/>
            <w:sz w:val="24"/>
            <w:szCs w:val="24"/>
          </w:rPr>
          <w:delText xml:space="preserve">). </w:delText>
        </w:r>
      </w:del>
    </w:p>
    <w:p w:rsidR="00C3083F" w:rsidRPr="00605020" w:rsidRDefault="00C3083F" w:rsidP="00B94BE2">
      <w:pPr>
        <w:tabs>
          <w:tab w:val="center" w:pos="4680"/>
        </w:tabs>
        <w:spacing w:line="480" w:lineRule="auto"/>
        <w:jc w:val="center"/>
        <w:rPr>
          <w:rFonts w:ascii="Arial" w:eastAsia="Arial" w:hAnsi="Arial" w:cs="Arial"/>
          <w:sz w:val="30"/>
          <w:szCs w:val="30"/>
        </w:rPr>
      </w:pPr>
    </w:p>
    <w:p w:rsidR="005063E2" w:rsidRPr="00605020" w:rsidRDefault="0072137D" w:rsidP="00B94BE2">
      <w:pPr>
        <w:tabs>
          <w:tab w:val="center" w:pos="4680"/>
        </w:tabs>
        <w:spacing w:line="480" w:lineRule="auto"/>
        <w:jc w:val="center"/>
        <w:rPr>
          <w:rFonts w:ascii="Arial" w:eastAsia="Arial" w:hAnsi="Arial" w:cs="Arial"/>
          <w:sz w:val="30"/>
          <w:szCs w:val="30"/>
        </w:rPr>
      </w:pPr>
      <w:r w:rsidRPr="0072137D">
        <w:rPr>
          <w:rFonts w:ascii="Arial" w:eastAsia="Arial" w:hAnsi="Arial" w:cs="Arial"/>
          <w:sz w:val="30"/>
          <w:szCs w:val="30"/>
        </w:rPr>
        <w:t>Results</w:t>
      </w:r>
    </w:p>
    <w:p w:rsidR="002D4576" w:rsidRPr="00605020" w:rsidRDefault="007F3A83" w:rsidP="00B94BE2">
      <w:pPr>
        <w:spacing w:after="0" w:line="480" w:lineRule="auto"/>
        <w:ind w:firstLine="720"/>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lifespan in </w:t>
      </w:r>
      <w:proofErr w:type="spellStart"/>
      <w:r w:rsidRPr="008B1573">
        <w:rPr>
          <w:rFonts w:ascii="Arial" w:hAnsi="Arial" w:cs="Arial"/>
          <w:i/>
          <w:sz w:val="24"/>
          <w:szCs w:val="24"/>
          <w:rPrChange w:id="29" w:author="hong qin" w:date="2012-04-18T10:56:00Z">
            <w:rPr>
              <w:rFonts w:ascii="Arial" w:hAnsi="Arial" w:cs="Arial"/>
              <w:sz w:val="24"/>
              <w:szCs w:val="24"/>
            </w:rPr>
          </w:rPrChange>
        </w:rPr>
        <w:t>Saccharomyces</w:t>
      </w:r>
      <w:proofErr w:type="spellEnd"/>
      <w:r w:rsidRPr="008B1573">
        <w:rPr>
          <w:rFonts w:ascii="Arial" w:hAnsi="Arial" w:cs="Arial"/>
          <w:i/>
          <w:sz w:val="24"/>
          <w:szCs w:val="24"/>
          <w:rPrChange w:id="30" w:author="hong qin" w:date="2012-04-18T10:56:00Z">
            <w:rPr>
              <w:rFonts w:ascii="Arial" w:hAnsi="Arial" w:cs="Arial"/>
              <w:sz w:val="24"/>
              <w:szCs w:val="24"/>
            </w:rPr>
          </w:rPrChange>
        </w:rPr>
        <w:t xml:space="preserve"> </w:t>
      </w:r>
      <w:proofErr w:type="spellStart"/>
      <w:r w:rsidRPr="008B1573">
        <w:rPr>
          <w:rFonts w:ascii="Arial" w:hAnsi="Arial" w:cs="Arial"/>
          <w:i/>
          <w:sz w:val="24"/>
          <w:szCs w:val="24"/>
          <w:rPrChange w:id="31" w:author="hong qin" w:date="2012-04-18T10:56:00Z">
            <w:rPr>
              <w:rFonts w:ascii="Arial" w:hAnsi="Arial" w:cs="Arial"/>
              <w:sz w:val="24"/>
              <w:szCs w:val="24"/>
            </w:rPr>
          </w:rPrChange>
        </w:rPr>
        <w:t>cerevisiae</w:t>
      </w:r>
      <w:proofErr w:type="spellEnd"/>
      <w:r w:rsidRPr="00605020">
        <w:rPr>
          <w:rFonts w:ascii="Arial" w:hAnsi="Arial" w:cs="Arial"/>
          <w:sz w:val="24"/>
          <w:szCs w:val="24"/>
        </w:rPr>
        <w:t xml:space="preserve"> was addressed using </w:t>
      </w:r>
      <w:ins w:id="32" w:author="hong qin" w:date="2012-04-18T10:57:00Z">
        <w:r w:rsidR="0058527B">
          <w:rPr>
            <w:rFonts w:ascii="Arial" w:hAnsi="Arial" w:cs="Arial"/>
            <w:sz w:val="24"/>
            <w:szCs w:val="24"/>
          </w:rPr>
          <w:t xml:space="preserve">exogenous </w:t>
        </w:r>
      </w:ins>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Pr="00605020">
        <w:rPr>
          <w:rFonts w:ascii="Arial" w:hAnsi="Arial" w:cs="Arial"/>
          <w:sz w:val="24"/>
          <w:szCs w:val="24"/>
        </w:rPr>
        <w:t xml:space="preserve"> </w:t>
      </w:r>
      <w:del w:id="33" w:author="hong qin" w:date="2012-04-18T10:57:00Z">
        <w:r w:rsidRPr="00605020" w:rsidDel="0058527B">
          <w:rPr>
            <w:rFonts w:ascii="Arial" w:hAnsi="Arial" w:cs="Arial"/>
            <w:sz w:val="24"/>
            <w:szCs w:val="24"/>
          </w:rPr>
          <w:delText xml:space="preserve">treatment </w:delText>
        </w:r>
      </w:del>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of this study was </w:t>
      </w:r>
      <w:r w:rsidR="002D4576" w:rsidRPr="00605020">
        <w:rPr>
          <w:rFonts w:ascii="Arial" w:hAnsi="Arial" w:cs="Arial"/>
          <w:sz w:val="24"/>
          <w:szCs w:val="24"/>
        </w:rPr>
        <w:t xml:space="preserve">to </w:t>
      </w:r>
      <w:del w:id="34" w:author="hong qin" w:date="2012-04-18T12:21:00Z">
        <w:r w:rsidR="002D4576" w:rsidRPr="00605020" w:rsidDel="001E544D">
          <w:rPr>
            <w:rFonts w:ascii="Arial" w:hAnsi="Arial" w:cs="Arial"/>
            <w:sz w:val="24"/>
            <w:szCs w:val="24"/>
          </w:rPr>
          <w:delText xml:space="preserve">compare </w:delText>
        </w:r>
      </w:del>
      <w:ins w:id="35" w:author="hong qin" w:date="2012-04-18T12:21:00Z">
        <w:r w:rsidR="001E544D">
          <w:rPr>
            <w:rFonts w:ascii="Arial" w:hAnsi="Arial" w:cs="Arial"/>
            <w:sz w:val="24"/>
            <w:szCs w:val="24"/>
          </w:rPr>
          <w:t xml:space="preserve">study </w:t>
        </w:r>
      </w:ins>
      <w:r w:rsidR="002D4576" w:rsidRPr="00605020">
        <w:rPr>
          <w:rFonts w:ascii="Arial" w:hAnsi="Arial" w:cs="Arial"/>
          <w:sz w:val="24"/>
          <w:szCs w:val="24"/>
        </w:rPr>
        <w:t>H</w:t>
      </w:r>
      <w:r w:rsidR="0072137D" w:rsidRPr="0072137D">
        <w:rPr>
          <w:rFonts w:ascii="Arial" w:hAnsi="Arial" w:cs="Arial"/>
          <w:sz w:val="24"/>
          <w:szCs w:val="24"/>
          <w:vertAlign w:val="subscript"/>
        </w:rPr>
        <w:t>2</w:t>
      </w:r>
      <w:r w:rsidR="002D4576" w:rsidRPr="00605020">
        <w:rPr>
          <w:rFonts w:ascii="Arial" w:hAnsi="Arial" w:cs="Arial"/>
          <w:sz w:val="24"/>
          <w:szCs w:val="24"/>
        </w:rPr>
        <w:t>O</w:t>
      </w:r>
      <w:r w:rsidR="0072137D" w:rsidRPr="0072137D">
        <w:rPr>
          <w:rFonts w:ascii="Arial" w:hAnsi="Arial" w:cs="Arial"/>
          <w:sz w:val="24"/>
          <w:szCs w:val="24"/>
          <w:vertAlign w:val="subscript"/>
        </w:rPr>
        <w:t>2</w:t>
      </w:r>
      <w:r w:rsidR="002D4576" w:rsidRPr="00605020">
        <w:rPr>
          <w:rFonts w:ascii="Arial" w:hAnsi="Arial" w:cs="Arial"/>
          <w:sz w:val="24"/>
          <w:szCs w:val="24"/>
        </w:rPr>
        <w:t xml:space="preserve"> dose-</w:t>
      </w:r>
      <w:del w:id="36" w:author="hong qin" w:date="2012-04-18T12:21:00Z">
        <w:r w:rsidR="002D4576" w:rsidRPr="00605020" w:rsidDel="001E544D">
          <w:rPr>
            <w:rFonts w:ascii="Arial" w:hAnsi="Arial" w:cs="Arial"/>
            <w:sz w:val="24"/>
            <w:szCs w:val="24"/>
          </w:rPr>
          <w:delText xml:space="preserve">reponse </w:delText>
        </w:r>
      </w:del>
      <w:ins w:id="37" w:author="hong qin" w:date="2012-04-18T12:21:00Z">
        <w:r w:rsidR="001E544D">
          <w:rPr>
            <w:rFonts w:ascii="Arial" w:hAnsi="Arial" w:cs="Arial"/>
            <w:sz w:val="24"/>
            <w:szCs w:val="24"/>
          </w:rPr>
          <w:t xml:space="preserve">response </w:t>
        </w:r>
      </w:ins>
      <w:del w:id="38" w:author="hong qin" w:date="2012-04-18T12:21:00Z">
        <w:r w:rsidR="002D4576" w:rsidRPr="00605020" w:rsidDel="001E544D">
          <w:rPr>
            <w:rFonts w:ascii="Arial" w:hAnsi="Arial" w:cs="Arial"/>
            <w:sz w:val="24"/>
            <w:szCs w:val="24"/>
          </w:rPr>
          <w:delText xml:space="preserve">curve </w:delText>
        </w:r>
      </w:del>
      <w:ins w:id="39" w:author="hong qin" w:date="2012-04-18T12:21:00Z">
        <w:r w:rsidR="001E544D">
          <w:rPr>
            <w:rFonts w:ascii="Arial" w:hAnsi="Arial" w:cs="Arial"/>
            <w:sz w:val="24"/>
            <w:szCs w:val="24"/>
          </w:rPr>
          <w:t xml:space="preserve">change </w:t>
        </w:r>
      </w:ins>
      <w:r w:rsidR="002D4576" w:rsidRPr="00605020">
        <w:rPr>
          <w:rFonts w:ascii="Arial" w:hAnsi="Arial" w:cs="Arial"/>
          <w:sz w:val="24"/>
          <w:szCs w:val="24"/>
        </w:rPr>
        <w:t xml:space="preserve">of LOH and viability </w:t>
      </w:r>
      <w:del w:id="40" w:author="hong qin" w:date="2012-04-18T12:21:00Z">
        <w:r w:rsidR="002D4576" w:rsidRPr="00605020" w:rsidDel="001E544D">
          <w:rPr>
            <w:rFonts w:ascii="Arial" w:hAnsi="Arial" w:cs="Arial"/>
            <w:sz w:val="24"/>
            <w:szCs w:val="24"/>
          </w:rPr>
          <w:delText xml:space="preserve">with the viability change </w:delText>
        </w:r>
      </w:del>
      <w:ins w:id="41" w:author="hong qin" w:date="2012-04-18T12:21:00Z">
        <w:r w:rsidR="001E544D">
          <w:rPr>
            <w:rFonts w:ascii="Arial" w:hAnsi="Arial" w:cs="Arial"/>
            <w:sz w:val="24"/>
            <w:szCs w:val="24"/>
          </w:rPr>
          <w:t xml:space="preserve">and compare them </w:t>
        </w:r>
      </w:ins>
      <w:del w:id="42" w:author="hong qin" w:date="2012-04-18T12:21:00Z">
        <w:r w:rsidR="00556DFF" w:rsidRPr="00605020" w:rsidDel="001E544D">
          <w:rPr>
            <w:rFonts w:ascii="Arial" w:hAnsi="Arial" w:cs="Arial"/>
            <w:sz w:val="24"/>
            <w:szCs w:val="24"/>
          </w:rPr>
          <w:delText xml:space="preserve">according to the </w:delText>
        </w:r>
      </w:del>
      <w:ins w:id="43" w:author="hong qin" w:date="2012-04-18T12:21:00Z">
        <w:r w:rsidR="001E544D">
          <w:rPr>
            <w:rFonts w:ascii="Arial" w:hAnsi="Arial" w:cs="Arial"/>
            <w:sz w:val="24"/>
            <w:szCs w:val="24"/>
          </w:rPr>
          <w:t xml:space="preserve">with those during normal </w:t>
        </w:r>
      </w:ins>
      <w:ins w:id="44" w:author="hong qin" w:date="2012-04-18T12:22:00Z">
        <w:r w:rsidR="001E544D">
          <w:rPr>
            <w:rFonts w:ascii="Arial" w:hAnsi="Arial" w:cs="Arial"/>
            <w:sz w:val="24"/>
            <w:szCs w:val="24"/>
          </w:rPr>
          <w:t>yeast chronological aging</w:t>
        </w:r>
      </w:ins>
      <w:del w:id="45" w:author="hong qin" w:date="2012-04-18T12:21:00Z">
        <w:r w:rsidR="00556DFF" w:rsidRPr="00605020" w:rsidDel="001E544D">
          <w:rPr>
            <w:rFonts w:ascii="Arial" w:hAnsi="Arial" w:cs="Arial"/>
            <w:sz w:val="24"/>
            <w:szCs w:val="24"/>
          </w:rPr>
          <w:delText>yeast biological survival curve</w:delText>
        </w:r>
      </w:del>
      <w:r w:rsidR="00556DFF" w:rsidRPr="00605020">
        <w:rPr>
          <w:rFonts w:ascii="Arial" w:hAnsi="Arial" w:cs="Arial"/>
          <w:sz w:val="24"/>
          <w:szCs w:val="24"/>
        </w:rPr>
        <w:t xml:space="preserve">. </w:t>
      </w:r>
      <w:r w:rsidR="002D4576" w:rsidRPr="00605020">
        <w:rPr>
          <w:rFonts w:ascii="Arial" w:hAnsi="Arial" w:cs="Arial"/>
          <w:sz w:val="24"/>
          <w:szCs w:val="24"/>
        </w:rPr>
        <w:t xml:space="preserve"> </w:t>
      </w:r>
    </w:p>
    <w:p w:rsidR="00D3460C" w:rsidRDefault="00D3460C" w:rsidP="00D3460C">
      <w:pPr>
        <w:spacing w:after="0" w:line="480" w:lineRule="auto"/>
        <w:rPr>
          <w:ins w:id="46" w:author="hong qin" w:date="2012-04-18T12:28:00Z"/>
          <w:rFonts w:ascii="Arial" w:eastAsia="Arial" w:hAnsi="Arial" w:cs="Arial"/>
          <w:b/>
          <w:sz w:val="24"/>
          <w:szCs w:val="24"/>
        </w:rPr>
      </w:pPr>
    </w:p>
    <w:p w:rsidR="00D3460C" w:rsidRPr="008B1573" w:rsidRDefault="00E80763" w:rsidP="00D3460C">
      <w:pPr>
        <w:spacing w:after="0" w:line="480" w:lineRule="auto"/>
        <w:rPr>
          <w:ins w:id="47" w:author="hong qin" w:date="2012-04-18T12:28:00Z"/>
          <w:rFonts w:ascii="Arial" w:eastAsia="Arial" w:hAnsi="Arial" w:cs="Arial"/>
          <w:b/>
          <w:sz w:val="24"/>
          <w:szCs w:val="24"/>
        </w:rPr>
      </w:pPr>
      <w:ins w:id="48" w:author="hong qin" w:date="2012-04-18T12:33:00Z">
        <w:r>
          <w:rPr>
            <w:rFonts w:ascii="Arial" w:eastAsia="Arial" w:hAnsi="Arial" w:cs="Arial"/>
            <w:b/>
            <w:sz w:val="24"/>
            <w:szCs w:val="24"/>
          </w:rPr>
          <w:t>H</w:t>
        </w:r>
        <w:r w:rsidRPr="00E80763">
          <w:rPr>
            <w:rFonts w:ascii="Arial" w:eastAsia="Arial" w:hAnsi="Arial" w:cs="Arial"/>
            <w:b/>
            <w:sz w:val="24"/>
            <w:szCs w:val="24"/>
            <w:vertAlign w:val="subscript"/>
            <w:rPrChange w:id="49" w:author="hong qin" w:date="2012-04-18T12:33:00Z">
              <w:rPr>
                <w:rFonts w:ascii="Arial" w:eastAsia="Arial" w:hAnsi="Arial" w:cs="Arial"/>
                <w:b/>
                <w:sz w:val="24"/>
                <w:szCs w:val="24"/>
              </w:rPr>
            </w:rPrChange>
          </w:rPr>
          <w:t>2</w:t>
        </w:r>
        <w:r>
          <w:rPr>
            <w:rFonts w:ascii="Arial" w:eastAsia="Arial" w:hAnsi="Arial" w:cs="Arial"/>
            <w:b/>
            <w:sz w:val="24"/>
            <w:szCs w:val="24"/>
          </w:rPr>
          <w:t>O</w:t>
        </w:r>
        <w:r w:rsidRPr="00E80763">
          <w:rPr>
            <w:rFonts w:ascii="Arial" w:eastAsia="Arial" w:hAnsi="Arial" w:cs="Arial"/>
            <w:b/>
            <w:sz w:val="24"/>
            <w:szCs w:val="24"/>
            <w:vertAlign w:val="subscript"/>
            <w:rPrChange w:id="50" w:author="hong qin" w:date="2012-04-18T12:33:00Z">
              <w:rPr>
                <w:rFonts w:ascii="Arial" w:eastAsia="Arial" w:hAnsi="Arial" w:cs="Arial"/>
                <w:b/>
                <w:sz w:val="24"/>
                <w:szCs w:val="24"/>
              </w:rPr>
            </w:rPrChange>
          </w:rPr>
          <w:t>2</w:t>
        </w:r>
        <w:r>
          <w:rPr>
            <w:rFonts w:ascii="Arial" w:eastAsia="Arial" w:hAnsi="Arial" w:cs="Arial"/>
            <w:b/>
            <w:sz w:val="24"/>
            <w:szCs w:val="24"/>
          </w:rPr>
          <w:t xml:space="preserve"> </w:t>
        </w:r>
      </w:ins>
      <w:ins w:id="51" w:author="hong qin" w:date="2012-04-18T14:57:00Z">
        <w:r w:rsidR="005A4723">
          <w:rPr>
            <w:rFonts w:ascii="Arial" w:eastAsia="Arial" w:hAnsi="Arial" w:cs="Arial"/>
            <w:b/>
            <w:sz w:val="24"/>
            <w:szCs w:val="24"/>
          </w:rPr>
          <w:t>induced change</w:t>
        </w:r>
      </w:ins>
      <w:ins w:id="52" w:author="hong qin" w:date="2012-04-18T12:33:00Z">
        <w:r>
          <w:rPr>
            <w:rFonts w:ascii="Arial" w:eastAsia="Arial" w:hAnsi="Arial" w:cs="Arial"/>
            <w:b/>
            <w:sz w:val="24"/>
            <w:szCs w:val="24"/>
          </w:rPr>
          <w:t xml:space="preserve"> of viability</w:t>
        </w:r>
      </w:ins>
      <w:ins w:id="53" w:author="hong qin" w:date="2012-04-18T13:18:00Z">
        <w:r w:rsidR="000E377A">
          <w:rPr>
            <w:rFonts w:ascii="Arial" w:eastAsia="Arial" w:hAnsi="Arial" w:cs="Arial"/>
            <w:b/>
            <w:sz w:val="24"/>
            <w:szCs w:val="24"/>
          </w:rPr>
          <w:t xml:space="preserve"> and LOH</w:t>
        </w:r>
      </w:ins>
    </w:p>
    <w:p w:rsidR="00D3460C" w:rsidDel="00DA20B4" w:rsidRDefault="000E377A" w:rsidP="00F278CA">
      <w:pPr>
        <w:spacing w:after="0" w:line="480" w:lineRule="auto"/>
        <w:ind w:firstLine="720"/>
        <w:rPr>
          <w:del w:id="54" w:author="hong qin" w:date="2012-04-18T12:28:00Z"/>
          <w:rFonts w:ascii="Arial" w:hAnsi="Arial" w:cs="Arial"/>
          <w:sz w:val="24"/>
          <w:szCs w:val="24"/>
        </w:rPr>
        <w:pPrChange w:id="55" w:author="hong qin" w:date="2012-04-18T13:40:00Z">
          <w:pPr>
            <w:spacing w:after="0" w:line="480" w:lineRule="auto"/>
          </w:pPr>
        </w:pPrChange>
      </w:pPr>
      <w:ins w:id="56" w:author="hong qin" w:date="2012-04-18T13:18:00Z">
        <w:r w:rsidRPr="006528EC">
          <w:rPr>
            <w:rFonts w:ascii="Arial" w:hAnsi="Arial" w:cs="Arial"/>
            <w:sz w:val="24"/>
            <w:szCs w:val="24"/>
          </w:rPr>
          <w:t xml:space="preserve">The </w:t>
        </w:r>
      </w:ins>
      <w:ins w:id="57" w:author="hong qin" w:date="2012-04-18T13:36:00Z">
        <w:r w:rsidR="006528EC" w:rsidRPr="006528EC">
          <w:rPr>
            <w:rFonts w:ascii="Arial" w:eastAsia="Arial" w:hAnsi="Arial" w:cs="Arial"/>
            <w:sz w:val="24"/>
            <w:szCs w:val="24"/>
            <w:rPrChange w:id="58" w:author="hong qin" w:date="2012-04-18T13:36:00Z">
              <w:rPr>
                <w:rFonts w:ascii="Arial" w:eastAsia="Arial" w:hAnsi="Arial" w:cs="Arial"/>
                <w:b/>
                <w:sz w:val="24"/>
                <w:szCs w:val="24"/>
              </w:rPr>
            </w:rPrChange>
          </w:rPr>
          <w:t>H</w:t>
        </w:r>
        <w:r w:rsidR="006528EC" w:rsidRPr="006528EC">
          <w:rPr>
            <w:rFonts w:ascii="Arial" w:eastAsia="Arial" w:hAnsi="Arial" w:cs="Arial"/>
            <w:sz w:val="24"/>
            <w:szCs w:val="24"/>
            <w:vertAlign w:val="subscript"/>
            <w:rPrChange w:id="59" w:author="hong qin" w:date="2012-04-18T13:36:00Z">
              <w:rPr>
                <w:rFonts w:ascii="Arial" w:eastAsia="Arial" w:hAnsi="Arial" w:cs="Arial"/>
                <w:b/>
                <w:sz w:val="24"/>
                <w:szCs w:val="24"/>
                <w:vertAlign w:val="subscript"/>
              </w:rPr>
            </w:rPrChange>
          </w:rPr>
          <w:t>2</w:t>
        </w:r>
        <w:r w:rsidR="006528EC" w:rsidRPr="006528EC">
          <w:rPr>
            <w:rFonts w:ascii="Arial" w:eastAsia="Arial" w:hAnsi="Arial" w:cs="Arial"/>
            <w:sz w:val="24"/>
            <w:szCs w:val="24"/>
            <w:rPrChange w:id="60" w:author="hong qin" w:date="2012-04-18T13:36:00Z">
              <w:rPr>
                <w:rFonts w:ascii="Arial" w:eastAsia="Arial" w:hAnsi="Arial" w:cs="Arial"/>
                <w:b/>
                <w:sz w:val="24"/>
                <w:szCs w:val="24"/>
              </w:rPr>
            </w:rPrChange>
          </w:rPr>
          <w:t>O</w:t>
        </w:r>
        <w:r w:rsidR="006528EC" w:rsidRPr="006528EC">
          <w:rPr>
            <w:rFonts w:ascii="Arial" w:eastAsia="Arial" w:hAnsi="Arial" w:cs="Arial"/>
            <w:sz w:val="24"/>
            <w:szCs w:val="24"/>
            <w:vertAlign w:val="subscript"/>
            <w:rPrChange w:id="61" w:author="hong qin" w:date="2012-04-18T13:36:00Z">
              <w:rPr>
                <w:rFonts w:ascii="Arial" w:eastAsia="Arial" w:hAnsi="Arial" w:cs="Arial"/>
                <w:b/>
                <w:sz w:val="24"/>
                <w:szCs w:val="24"/>
                <w:vertAlign w:val="subscript"/>
              </w:rPr>
            </w:rPrChange>
          </w:rPr>
          <w:t>2</w:t>
        </w:r>
        <w:r w:rsidR="006528EC">
          <w:rPr>
            <w:rFonts w:ascii="Arial" w:eastAsia="Arial" w:hAnsi="Arial" w:cs="Arial"/>
            <w:b/>
            <w:sz w:val="24"/>
            <w:szCs w:val="24"/>
          </w:rPr>
          <w:t xml:space="preserve"> </w:t>
        </w:r>
      </w:ins>
      <w:ins w:id="62" w:author="hong qin" w:date="2012-04-18T13:18:00Z">
        <w:r>
          <w:rPr>
            <w:rFonts w:ascii="Arial" w:hAnsi="Arial" w:cs="Arial"/>
            <w:sz w:val="24"/>
            <w:szCs w:val="24"/>
          </w:rPr>
          <w:t xml:space="preserve">dose-dependent change viability and LOH are generally </w:t>
        </w:r>
      </w:ins>
      <w:ins w:id="63" w:author="hong qin" w:date="2012-04-18T13:19:00Z">
        <w:r>
          <w:rPr>
            <w:rFonts w:ascii="Arial" w:hAnsi="Arial" w:cs="Arial"/>
            <w:sz w:val="24"/>
            <w:szCs w:val="24"/>
          </w:rPr>
          <w:t>sigmoid</w:t>
        </w:r>
        <w:r w:rsidR="00F64691">
          <w:rPr>
            <w:rFonts w:ascii="Arial" w:hAnsi="Arial" w:cs="Arial"/>
            <w:sz w:val="24"/>
            <w:szCs w:val="24"/>
          </w:rPr>
          <w:t xml:space="preserve"> (Figure xx?)</w:t>
        </w:r>
      </w:ins>
      <w:ins w:id="64" w:author="hong qin" w:date="2012-04-18T13:38:00Z">
        <w:r w:rsidR="00DA20B4">
          <w:rPr>
            <w:rFonts w:ascii="Arial" w:hAnsi="Arial" w:cs="Arial"/>
            <w:sz w:val="24"/>
            <w:szCs w:val="24"/>
          </w:rPr>
          <w:t>, but the drop of viability and increase of LOH can be clearly seen at low c</w:t>
        </w:r>
      </w:ins>
      <w:ins w:id="65" w:author="hong qin" w:date="2012-04-18T13:39:00Z">
        <w:r w:rsidR="00DA20B4">
          <w:rPr>
            <w:rFonts w:ascii="Arial" w:hAnsi="Arial" w:cs="Arial"/>
            <w:sz w:val="24"/>
            <w:szCs w:val="24"/>
          </w:rPr>
          <w:t xml:space="preserve">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ins>
      <w:ins w:id="66" w:author="hong qin" w:date="2012-04-18T13:24:00Z">
        <w:r w:rsidR="00733579">
          <w:rPr>
            <w:rFonts w:ascii="Arial" w:hAnsi="Arial" w:cs="Arial"/>
            <w:sz w:val="24"/>
            <w:szCs w:val="24"/>
          </w:rPr>
          <w:t xml:space="preserve"> </w:t>
        </w:r>
      </w:ins>
      <w:ins w:id="67" w:author="hong qin" w:date="2012-04-18T13:39:00Z">
        <w:r w:rsidR="00080872">
          <w:rPr>
            <w:rFonts w:ascii="Arial" w:hAnsi="Arial" w:cs="Arial"/>
            <w:sz w:val="24"/>
            <w:szCs w:val="24"/>
          </w:rPr>
          <w:t xml:space="preserve">In contrast, we </w:t>
        </w:r>
      </w:ins>
    </w:p>
    <w:p w:rsidR="00080872" w:rsidRDefault="00382D24" w:rsidP="00F278CA">
      <w:pPr>
        <w:spacing w:after="0" w:line="480" w:lineRule="auto"/>
        <w:ind w:firstLine="720"/>
        <w:rPr>
          <w:ins w:id="68" w:author="hong qin" w:date="2012-04-18T13:40:00Z"/>
          <w:rFonts w:ascii="Arial" w:hAnsi="Arial" w:cs="Arial"/>
          <w:sz w:val="24"/>
          <w:szCs w:val="24"/>
        </w:rPr>
        <w:pPrChange w:id="69" w:author="hong qin" w:date="2012-04-18T13:40:00Z">
          <w:pPr>
            <w:spacing w:after="0" w:line="480" w:lineRule="auto"/>
          </w:pPr>
        </w:pPrChange>
      </w:pPr>
      <w:ins w:id="70" w:author="hong qin" w:date="2012-04-18T13:35:00Z">
        <w:r>
          <w:rPr>
            <w:rFonts w:ascii="Arial" w:hAnsi="Arial" w:cs="Arial"/>
            <w:sz w:val="24"/>
            <w:szCs w:val="24"/>
          </w:rPr>
          <w:t xml:space="preserve">previously observed </w:t>
        </w:r>
      </w:ins>
      <w:ins w:id="71" w:author="hong qin" w:date="2012-04-18T13:39:00Z">
        <w:r w:rsidR="00080872">
          <w:rPr>
            <w:rFonts w:ascii="Arial" w:hAnsi="Arial" w:cs="Arial"/>
            <w:sz w:val="24"/>
            <w:szCs w:val="24"/>
          </w:rPr>
          <w:t xml:space="preserve">that </w:t>
        </w:r>
      </w:ins>
      <w:ins w:id="72" w:author="hong qin" w:date="2012-04-18T13:35:00Z">
        <w:r w:rsidR="006528EC">
          <w:rPr>
            <w:rFonts w:ascii="Arial" w:hAnsi="Arial" w:cs="Arial"/>
            <w:sz w:val="24"/>
            <w:szCs w:val="24"/>
          </w:rPr>
          <w:t xml:space="preserve">changes of LOH and viability </w:t>
        </w:r>
      </w:ins>
      <w:ins w:id="73" w:author="hong qin" w:date="2012-04-18T13:39:00Z">
        <w:r w:rsidR="00080872">
          <w:rPr>
            <w:rFonts w:ascii="Arial" w:hAnsi="Arial" w:cs="Arial"/>
            <w:sz w:val="24"/>
            <w:szCs w:val="24"/>
          </w:rPr>
          <w:t>can stay more or less</w:t>
        </w:r>
      </w:ins>
      <w:ins w:id="74" w:author="hong qin" w:date="2012-04-18T13:40:00Z">
        <w:r w:rsidR="00080872">
          <w:rPr>
            <w:rFonts w:ascii="Arial" w:hAnsi="Arial" w:cs="Arial"/>
            <w:sz w:val="24"/>
            <w:szCs w:val="24"/>
          </w:rPr>
          <w:t xml:space="preserve"> unchanged during the initial phase of </w:t>
        </w:r>
      </w:ins>
      <w:ins w:id="75" w:author="hong qin" w:date="2012-04-18T13:35:00Z">
        <w:r w:rsidR="006528EC">
          <w:rPr>
            <w:rFonts w:ascii="Arial" w:hAnsi="Arial" w:cs="Arial"/>
            <w:sz w:val="24"/>
            <w:szCs w:val="24"/>
          </w:rPr>
          <w:t>chronological aging</w:t>
        </w:r>
      </w:ins>
      <w:ins w:id="76" w:author="hong qin" w:date="2012-04-18T13:40:00Z">
        <w:r w:rsidR="00080872">
          <w:rPr>
            <w:rFonts w:ascii="Arial" w:hAnsi="Arial" w:cs="Arial"/>
            <w:sz w:val="24"/>
            <w:szCs w:val="24"/>
          </w:rPr>
          <w:t xml:space="preserve"> </w:t>
        </w:r>
      </w:ins>
      <w:r w:rsidR="00080872">
        <w:rPr>
          <w:rFonts w:ascii="Arial" w:hAnsi="Arial" w:cs="Arial"/>
          <w:sz w:val="24"/>
          <w:szCs w:val="24"/>
        </w:rPr>
        <w:fldChar w:fldCharType="begin"/>
      </w:r>
      <w:r w:rsidR="00080872">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080872">
        <w:rPr>
          <w:rFonts w:ascii="Arial" w:hAnsi="Arial" w:cs="Arial"/>
          <w:sz w:val="24"/>
          <w:szCs w:val="24"/>
        </w:rPr>
        <w:fldChar w:fldCharType="separate"/>
      </w:r>
      <w:r w:rsidR="00080872">
        <w:rPr>
          <w:rFonts w:ascii="Arial" w:hAnsi="Arial" w:cs="Arial"/>
          <w:noProof/>
          <w:sz w:val="24"/>
          <w:szCs w:val="24"/>
        </w:rPr>
        <w:t>(</w:t>
      </w:r>
      <w:r w:rsidR="00080872">
        <w:rPr>
          <w:rFonts w:ascii="Arial" w:hAnsi="Arial" w:cs="Arial"/>
          <w:noProof/>
          <w:sz w:val="24"/>
          <w:szCs w:val="24"/>
        </w:rPr>
        <w:fldChar w:fldCharType="begin"/>
      </w:r>
      <w:r w:rsidR="00080872">
        <w:rPr>
          <w:rFonts w:ascii="Arial" w:hAnsi="Arial" w:cs="Arial"/>
          <w:noProof/>
          <w:sz w:val="24"/>
          <w:szCs w:val="24"/>
        </w:rPr>
        <w:instrText xml:space="preserve"> HYPERLINK \l "_ENREF_12" \o "Qin, 2008 #516" </w:instrText>
      </w:r>
      <w:r w:rsidR="00080872">
        <w:rPr>
          <w:rFonts w:ascii="Arial" w:hAnsi="Arial" w:cs="Arial"/>
          <w:noProof/>
          <w:sz w:val="24"/>
          <w:szCs w:val="24"/>
        </w:rPr>
      </w:r>
      <w:r w:rsidR="00080872">
        <w:rPr>
          <w:rFonts w:ascii="Arial" w:hAnsi="Arial" w:cs="Arial"/>
          <w:noProof/>
          <w:sz w:val="24"/>
          <w:szCs w:val="24"/>
        </w:rPr>
        <w:fldChar w:fldCharType="separate"/>
      </w:r>
      <w:r w:rsidR="00080872">
        <w:rPr>
          <w:rFonts w:ascii="Arial" w:hAnsi="Arial" w:cs="Arial"/>
          <w:noProof/>
          <w:sz w:val="24"/>
          <w:szCs w:val="24"/>
        </w:rPr>
        <w:t>Q</w:t>
      </w:r>
      <w:r w:rsidR="00080872" w:rsidRPr="00080872">
        <w:rPr>
          <w:rFonts w:ascii="Arial" w:hAnsi="Arial" w:cs="Arial"/>
          <w:smallCaps/>
          <w:noProof/>
          <w:sz w:val="24"/>
          <w:szCs w:val="24"/>
        </w:rPr>
        <w:t>in</w:t>
      </w:r>
      <w:r w:rsidR="00080872" w:rsidRPr="00080872">
        <w:rPr>
          <w:rFonts w:ascii="Arial" w:hAnsi="Arial" w:cs="Arial"/>
          <w:i/>
          <w:noProof/>
          <w:sz w:val="24"/>
          <w:szCs w:val="24"/>
        </w:rPr>
        <w:t xml:space="preserve"> et al.</w:t>
      </w:r>
      <w:r w:rsidR="00080872">
        <w:rPr>
          <w:rFonts w:ascii="Arial" w:hAnsi="Arial" w:cs="Arial"/>
          <w:noProof/>
          <w:sz w:val="24"/>
          <w:szCs w:val="24"/>
        </w:rPr>
        <w:t xml:space="preserve"> 2008</w:t>
      </w:r>
      <w:r w:rsidR="00080872">
        <w:rPr>
          <w:rFonts w:ascii="Arial" w:hAnsi="Arial" w:cs="Arial"/>
          <w:noProof/>
          <w:sz w:val="24"/>
          <w:szCs w:val="24"/>
        </w:rPr>
        <w:fldChar w:fldCharType="end"/>
      </w:r>
      <w:r w:rsidR="00080872">
        <w:rPr>
          <w:rFonts w:ascii="Arial" w:hAnsi="Arial" w:cs="Arial"/>
          <w:noProof/>
          <w:sz w:val="24"/>
          <w:szCs w:val="24"/>
        </w:rPr>
        <w:t>)</w:t>
      </w:r>
      <w:r w:rsidR="00080872">
        <w:rPr>
          <w:rFonts w:ascii="Arial" w:hAnsi="Arial" w:cs="Arial"/>
          <w:sz w:val="24"/>
          <w:szCs w:val="24"/>
        </w:rPr>
        <w:fldChar w:fldCharType="end"/>
      </w:r>
      <w:ins w:id="77" w:author="hong qin" w:date="2012-04-18T13:40:00Z">
        <w:r w:rsidR="00080872">
          <w:rPr>
            <w:rFonts w:ascii="Arial" w:hAnsi="Arial" w:cs="Arial"/>
            <w:sz w:val="24"/>
            <w:szCs w:val="24"/>
          </w:rPr>
          <w:t xml:space="preserve">. </w:t>
        </w:r>
      </w:ins>
      <w:ins w:id="78" w:author="hong qin" w:date="2012-04-18T13:41:00Z">
        <w:r w:rsidR="00116A4F">
          <w:rPr>
            <w:rFonts w:ascii="Arial" w:hAnsi="Arial" w:cs="Arial"/>
            <w:sz w:val="24"/>
            <w:szCs w:val="24"/>
          </w:rPr>
          <w:t xml:space="preserve">This comparison suggested that endogenous level of </w:t>
        </w:r>
      </w:ins>
      <w:ins w:id="79" w:author="hong qin" w:date="2012-04-18T13:42:00Z">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ins>
      <w:ins w:id="80" w:author="hong qin" w:date="2012-04-18T13:41:00Z">
        <w:r w:rsidR="00116A4F">
          <w:rPr>
            <w:rFonts w:ascii="Arial" w:hAnsi="Arial" w:cs="Arial"/>
            <w:sz w:val="24"/>
            <w:szCs w:val="24"/>
          </w:rPr>
          <w:t xml:space="preserve">must be held </w:t>
        </w:r>
      </w:ins>
      <w:ins w:id="81" w:author="hong qin" w:date="2012-04-18T13:42:00Z">
        <w:r w:rsidR="00FB6E2C">
          <w:rPr>
            <w:rFonts w:ascii="Arial" w:hAnsi="Arial" w:cs="Arial"/>
            <w:sz w:val="24"/>
            <w:szCs w:val="24"/>
          </w:rPr>
          <w:t>l</w:t>
        </w:r>
      </w:ins>
      <w:ins w:id="82" w:author="hong qin" w:date="2012-04-18T13:41:00Z">
        <w:r w:rsidR="00116A4F">
          <w:rPr>
            <w:rFonts w:ascii="Arial" w:hAnsi="Arial" w:cs="Arial"/>
            <w:sz w:val="24"/>
            <w:szCs w:val="24"/>
          </w:rPr>
          <w:t xml:space="preserve">ow during the initial phase of chronological aging. </w:t>
        </w:r>
      </w:ins>
    </w:p>
    <w:p w:rsidR="009872D4" w:rsidRDefault="009872D4" w:rsidP="008722C2">
      <w:pPr>
        <w:spacing w:after="0" w:line="480" w:lineRule="auto"/>
        <w:ind w:firstLine="720"/>
        <w:rPr>
          <w:ins w:id="83" w:author="hong qin" w:date="2012-04-18T13:41:00Z"/>
          <w:rFonts w:ascii="Arial" w:hAnsi="Arial" w:cs="Arial"/>
          <w:sz w:val="24"/>
          <w:szCs w:val="24"/>
        </w:rPr>
        <w:pPrChange w:id="84" w:author="hong qin" w:date="2012-04-18T12:58:00Z">
          <w:pPr>
            <w:spacing w:after="0" w:line="480" w:lineRule="auto"/>
          </w:pPr>
        </w:pPrChange>
      </w:pPr>
      <w:commentRangeStart w:id="85"/>
      <w:ins w:id="86" w:author="hong qin" w:date="2012-04-18T14:34:00Z">
        <w:r>
          <w:rPr>
            <w:rFonts w:ascii="Arial" w:hAnsi="Arial" w:cs="Arial"/>
            <w:sz w:val="24"/>
            <w:szCs w:val="24"/>
          </w:rPr>
          <w:t xml:space="preserve">Half-black colonies </w:t>
        </w:r>
      </w:ins>
      <w:ins w:id="87" w:author="hong qin" w:date="2012-04-18T14:39:00Z">
        <w:r>
          <w:rPr>
            <w:rFonts w:ascii="Arial" w:hAnsi="Arial" w:cs="Arial"/>
            <w:sz w:val="24"/>
            <w:szCs w:val="24"/>
          </w:rPr>
          <w:t xml:space="preserve">indicated LOH </w:t>
        </w:r>
      </w:ins>
      <w:ins w:id="88" w:author="hong qin" w:date="2012-04-18T14:40:00Z">
        <w:r>
          <w:rPr>
            <w:rFonts w:ascii="Arial" w:hAnsi="Arial" w:cs="Arial"/>
            <w:sz w:val="24"/>
            <w:szCs w:val="24"/>
          </w:rPr>
          <w:t>occurred</w:t>
        </w:r>
        <w:r>
          <w:rPr>
            <w:rFonts w:ascii="Arial" w:hAnsi="Arial" w:cs="Arial"/>
            <w:sz w:val="24"/>
            <w:szCs w:val="24"/>
          </w:rPr>
          <w:t xml:space="preserve"> </w:t>
        </w:r>
      </w:ins>
      <w:ins w:id="89" w:author="hong qin" w:date="2012-04-18T14:39:00Z">
        <w:r>
          <w:rPr>
            <w:rFonts w:ascii="Arial" w:hAnsi="Arial" w:cs="Arial"/>
            <w:sz w:val="24"/>
            <w:szCs w:val="24"/>
          </w:rPr>
          <w:t xml:space="preserve">after cells </w:t>
        </w:r>
        <w:r>
          <w:rPr>
            <w:rFonts w:ascii="Arial" w:hAnsi="Arial" w:cs="Arial"/>
            <w:sz w:val="24"/>
            <w:szCs w:val="24"/>
          </w:rPr>
          <w:t>have</w:t>
        </w:r>
        <w:r>
          <w:rPr>
            <w:rFonts w:ascii="Arial" w:hAnsi="Arial" w:cs="Arial"/>
            <w:sz w:val="24"/>
            <w:szCs w:val="24"/>
          </w:rPr>
          <w:t xml:space="preserve"> divided</w:t>
        </w:r>
      </w:ins>
      <w:ins w:id="90" w:author="hong qin" w:date="2012-04-18T14:40:00Z">
        <w:r>
          <w:rPr>
            <w:rFonts w:ascii="Arial" w:hAnsi="Arial" w:cs="Arial"/>
            <w:sz w:val="24"/>
            <w:szCs w:val="24"/>
          </w:rPr>
          <w:t xml:space="preserve"> on MLA plate</w:t>
        </w:r>
      </w:ins>
      <w:ins w:id="91" w:author="hong qin" w:date="2012-04-18T14:41:00Z">
        <w:r w:rsidR="003D5582">
          <w:rPr>
            <w:rFonts w:ascii="Arial" w:hAnsi="Arial" w:cs="Arial"/>
            <w:sz w:val="24"/>
            <w:szCs w:val="24"/>
          </w:rPr>
          <w:t>s</w:t>
        </w:r>
      </w:ins>
      <w:ins w:id="92" w:author="hong qin" w:date="2012-04-18T14:40:00Z">
        <w:r>
          <w:rPr>
            <w:rFonts w:ascii="Arial" w:hAnsi="Arial" w:cs="Arial"/>
            <w:sz w:val="24"/>
            <w:szCs w:val="24"/>
          </w:rPr>
          <w:t xml:space="preserve">. </w:t>
        </w:r>
      </w:ins>
      <w:ins w:id="93" w:author="hong qin" w:date="2012-04-18T14:39:00Z">
        <w:r>
          <w:rPr>
            <w:rFonts w:ascii="Arial" w:hAnsi="Arial" w:cs="Arial"/>
            <w:sz w:val="24"/>
            <w:szCs w:val="24"/>
          </w:rPr>
          <w:t xml:space="preserve"> </w:t>
        </w:r>
      </w:ins>
      <w:ins w:id="94" w:author="hong qin" w:date="2012-04-18T14:41:00Z">
        <w:r w:rsidR="003D5582">
          <w:rPr>
            <w:rFonts w:ascii="Arial" w:hAnsi="Arial" w:cs="Arial"/>
            <w:sz w:val="24"/>
            <w:szCs w:val="24"/>
          </w:rPr>
          <w:t>The ratio of half-blacks versus full blacks can be viewed as an i</w:t>
        </w:r>
      </w:ins>
      <w:ins w:id="95" w:author="hong qin" w:date="2012-04-18T14:42:00Z">
        <w:r w:rsidR="003D5582">
          <w:rPr>
            <w:rFonts w:ascii="Arial" w:hAnsi="Arial" w:cs="Arial"/>
            <w:sz w:val="24"/>
            <w:szCs w:val="24"/>
          </w:rPr>
          <w:t xml:space="preserve">ndicator of </w:t>
        </w:r>
      </w:ins>
      <w:ins w:id="96" w:author="hong qin" w:date="2012-04-18T14:41:00Z">
        <w:r w:rsidR="003D5582">
          <w:rPr>
            <w:rFonts w:ascii="Arial" w:hAnsi="Arial" w:cs="Arial"/>
            <w:sz w:val="24"/>
            <w:szCs w:val="24"/>
          </w:rPr>
          <w:t>asymmetric</w:t>
        </w:r>
        <w:r w:rsidR="003D5582">
          <w:rPr>
            <w:rFonts w:ascii="Arial" w:hAnsi="Arial" w:cs="Arial"/>
            <w:sz w:val="24"/>
            <w:szCs w:val="24"/>
          </w:rPr>
          <w:t xml:space="preserve"> partition of oxidative </w:t>
        </w:r>
      </w:ins>
      <w:ins w:id="97" w:author="hong qin" w:date="2012-04-18T14:42:00Z">
        <w:r w:rsidR="003D5582">
          <w:rPr>
            <w:rFonts w:ascii="Arial" w:hAnsi="Arial" w:cs="Arial"/>
            <w:sz w:val="24"/>
            <w:szCs w:val="24"/>
          </w:rPr>
          <w:t xml:space="preserve">damage during mitosis. </w:t>
        </w:r>
        <w:r w:rsidR="004633DD">
          <w:rPr>
            <w:rFonts w:ascii="Arial" w:hAnsi="Arial" w:cs="Arial"/>
            <w:sz w:val="24"/>
            <w:szCs w:val="24"/>
          </w:rPr>
          <w:t xml:space="preserve">We observed </w:t>
        </w:r>
      </w:ins>
      <w:ins w:id="98" w:author="hong qin" w:date="2012-04-18T14:48:00Z">
        <w:r w:rsidR="00604A06">
          <w:rPr>
            <w:rFonts w:ascii="Arial" w:hAnsi="Arial" w:cs="Arial"/>
            <w:sz w:val="24"/>
            <w:szCs w:val="24"/>
          </w:rPr>
          <w:t xml:space="preserve">much higher </w:t>
        </w:r>
        <w:r w:rsidR="00604A06">
          <w:rPr>
            <w:rFonts w:ascii="Arial" w:hAnsi="Arial" w:cs="Arial"/>
            <w:sz w:val="24"/>
            <w:szCs w:val="24"/>
          </w:rPr>
          <w:lastRenderedPageBreak/>
          <w:t>occurrence</w:t>
        </w:r>
        <w:r w:rsidR="00604A06">
          <w:rPr>
            <w:rFonts w:ascii="Arial" w:hAnsi="Arial" w:cs="Arial"/>
            <w:sz w:val="24"/>
            <w:szCs w:val="24"/>
          </w:rPr>
          <w:t xml:space="preserve"> of half-black colonies in </w:t>
        </w:r>
      </w:ins>
      <w:ins w:id="99" w:author="hong qin" w:date="2012-04-18T14:5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ns w:id="100" w:author="hong qin" w:date="2012-04-18T14:48:00Z">
        <w:r w:rsidR="00604A06">
          <w:rPr>
            <w:rFonts w:ascii="Arial" w:hAnsi="Arial" w:cs="Arial"/>
            <w:sz w:val="24"/>
            <w:szCs w:val="24"/>
          </w:rPr>
          <w:t xml:space="preserve">-induced LOH than </w:t>
        </w:r>
      </w:ins>
      <w:ins w:id="101" w:author="hong qin" w:date="2012-04-18T14:49:00Z">
        <w:r w:rsidR="00604A06">
          <w:rPr>
            <w:rFonts w:ascii="Arial" w:hAnsi="Arial" w:cs="Arial"/>
            <w:sz w:val="24"/>
            <w:szCs w:val="24"/>
          </w:rPr>
          <w:t xml:space="preserve">those </w:t>
        </w:r>
        <w:r w:rsidR="00604A06">
          <w:rPr>
            <w:rFonts w:ascii="Arial" w:hAnsi="Arial" w:cs="Arial"/>
            <w:sz w:val="24"/>
            <w:szCs w:val="24"/>
          </w:rPr>
          <w:t>occurred</w:t>
        </w:r>
        <w:r w:rsidR="00604A06">
          <w:rPr>
            <w:rFonts w:ascii="Arial" w:hAnsi="Arial" w:cs="Arial"/>
            <w:sz w:val="24"/>
            <w:szCs w:val="24"/>
          </w:rPr>
          <w:t xml:space="preserve"> in chronological</w:t>
        </w:r>
      </w:ins>
      <w:ins w:id="102" w:author="hong qin" w:date="2012-04-18T14:48:00Z">
        <w:r w:rsidR="00604A06">
          <w:rPr>
            <w:rFonts w:ascii="Arial" w:hAnsi="Arial" w:cs="Arial"/>
            <w:sz w:val="24"/>
            <w:szCs w:val="24"/>
          </w:rPr>
          <w:t xml:space="preserve"> aging</w:t>
        </w:r>
      </w:ins>
      <w:ins w:id="103" w:author="hong qin" w:date="2012-04-18T14:55:00Z">
        <w:r w:rsidR="00BC544D">
          <w:rPr>
            <w:rFonts w:ascii="Arial" w:hAnsi="Arial" w:cs="Arial"/>
            <w:sz w:val="24"/>
            <w:szCs w:val="24"/>
          </w:rPr>
          <w:t xml:space="preserve">, suggesting that elevating intracellular </w:t>
        </w:r>
      </w:ins>
      <w:ins w:id="104" w:author="hong qin" w:date="2012-04-18T14:5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eastAsia="Arial" w:hAnsi="Arial" w:cs="Arial"/>
            <w:sz w:val="24"/>
            <w:szCs w:val="24"/>
            <w:vertAlign w:val="subscript"/>
          </w:rPr>
          <w:t xml:space="preserve"> </w:t>
        </w:r>
      </w:ins>
      <w:ins w:id="105" w:author="hong qin" w:date="2012-04-18T14:55:00Z">
        <w:r w:rsidR="00BC544D">
          <w:rPr>
            <w:rFonts w:ascii="Arial" w:hAnsi="Arial" w:cs="Arial"/>
            <w:sz w:val="24"/>
            <w:szCs w:val="24"/>
          </w:rPr>
          <w:t xml:space="preserve">level </w:t>
        </w:r>
      </w:ins>
      <w:ins w:id="106" w:author="hong qin" w:date="2012-04-18T14:56:00Z">
        <w:r w:rsidR="00BC544D">
          <w:rPr>
            <w:rFonts w:ascii="Arial" w:hAnsi="Arial" w:cs="Arial"/>
            <w:sz w:val="24"/>
            <w:szCs w:val="24"/>
          </w:rPr>
          <w:t xml:space="preserve">can lead to break-down of mitotic asymmetry. </w:t>
        </w:r>
      </w:ins>
      <w:ins w:id="107" w:author="hong qin" w:date="2012-04-18T14:54:00Z">
        <w:r w:rsidR="00593EB2">
          <w:rPr>
            <w:rFonts w:ascii="Arial" w:hAnsi="Arial" w:cs="Arial"/>
            <w:sz w:val="24"/>
            <w:szCs w:val="24"/>
          </w:rPr>
          <w:t xml:space="preserve"> </w:t>
        </w:r>
      </w:ins>
      <w:commentRangeEnd w:id="85"/>
      <w:ins w:id="108" w:author="hong qin" w:date="2012-04-18T14:55:00Z">
        <w:r w:rsidR="00593EB2">
          <w:rPr>
            <w:rStyle w:val="CommentReference"/>
          </w:rPr>
          <w:commentReference w:id="85"/>
        </w:r>
      </w:ins>
    </w:p>
    <w:p w:rsidR="002B59D0" w:rsidRPr="003E5869" w:rsidRDefault="0072137D" w:rsidP="003E5869">
      <w:pPr>
        <w:spacing w:after="0" w:line="480" w:lineRule="auto"/>
        <w:rPr>
          <w:rFonts w:ascii="Arial" w:hAnsi="Arial" w:cs="Arial"/>
          <w:b/>
          <w:sz w:val="24"/>
          <w:szCs w:val="24"/>
          <w:rPrChange w:id="109" w:author="hong qin" w:date="2012-04-18T14:56:00Z">
            <w:rPr>
              <w:rFonts w:ascii="Arial" w:hAnsi="Arial" w:cs="Arial"/>
              <w:sz w:val="24"/>
              <w:szCs w:val="24"/>
            </w:rPr>
          </w:rPrChange>
        </w:rPr>
      </w:pPr>
      <w:del w:id="110" w:author="hong qin" w:date="2012-04-18T14:56:00Z">
        <w:r w:rsidRPr="0072137D" w:rsidDel="003E5869">
          <w:rPr>
            <w:rFonts w:ascii="Arial" w:hAnsi="Arial" w:cs="Arial"/>
            <w:sz w:val="24"/>
            <w:szCs w:val="24"/>
          </w:rPr>
          <w:delText xml:space="preserve">There is a </w:delText>
        </w:r>
      </w:del>
      <w:r w:rsidRPr="003E5869">
        <w:rPr>
          <w:rFonts w:ascii="Arial" w:hAnsi="Arial" w:cs="Arial"/>
          <w:b/>
          <w:sz w:val="24"/>
          <w:szCs w:val="24"/>
          <w:rPrChange w:id="111" w:author="hong qin" w:date="2012-04-18T14:56:00Z">
            <w:rPr>
              <w:rFonts w:ascii="Arial" w:hAnsi="Arial" w:cs="Arial"/>
              <w:sz w:val="24"/>
              <w:szCs w:val="24"/>
            </w:rPr>
          </w:rPrChange>
        </w:rPr>
        <w:t xml:space="preserve">Contrasting </w:t>
      </w:r>
      <w:del w:id="112" w:author="hong qin" w:date="2012-04-18T14:57:00Z">
        <w:r w:rsidRPr="003E5869" w:rsidDel="005A4723">
          <w:rPr>
            <w:rFonts w:ascii="Arial" w:hAnsi="Arial" w:cs="Arial"/>
            <w:b/>
            <w:sz w:val="24"/>
            <w:szCs w:val="24"/>
            <w:rPrChange w:id="113" w:author="hong qin" w:date="2012-04-18T14:56:00Z">
              <w:rPr>
                <w:rFonts w:ascii="Arial" w:hAnsi="Arial" w:cs="Arial"/>
                <w:sz w:val="24"/>
                <w:szCs w:val="24"/>
              </w:rPr>
            </w:rPrChange>
          </w:rPr>
          <w:delText xml:space="preserve">Switching </w:delText>
        </w:r>
      </w:del>
      <w:ins w:id="114" w:author="hong qin" w:date="2012-04-18T14:57:00Z">
        <w:r w:rsidR="005A4723">
          <w:rPr>
            <w:rFonts w:ascii="Arial" w:hAnsi="Arial" w:cs="Arial"/>
            <w:b/>
            <w:sz w:val="24"/>
            <w:szCs w:val="24"/>
          </w:rPr>
          <w:t>s</w:t>
        </w:r>
        <w:r w:rsidR="005A4723" w:rsidRPr="003E5869">
          <w:rPr>
            <w:rFonts w:ascii="Arial" w:hAnsi="Arial" w:cs="Arial"/>
            <w:b/>
            <w:sz w:val="24"/>
            <w:szCs w:val="24"/>
            <w:rPrChange w:id="115" w:author="hong qin" w:date="2012-04-18T14:56:00Z">
              <w:rPr>
                <w:rFonts w:ascii="Arial" w:hAnsi="Arial" w:cs="Arial"/>
                <w:sz w:val="24"/>
                <w:szCs w:val="24"/>
              </w:rPr>
            </w:rPrChange>
          </w:rPr>
          <w:t xml:space="preserve">witching </w:t>
        </w:r>
      </w:ins>
      <w:del w:id="116" w:author="hong qin" w:date="2012-04-18T14:57:00Z">
        <w:r w:rsidRPr="003E5869" w:rsidDel="005A4723">
          <w:rPr>
            <w:rFonts w:ascii="Arial" w:hAnsi="Arial" w:cs="Arial"/>
            <w:b/>
            <w:sz w:val="24"/>
            <w:szCs w:val="24"/>
            <w:rPrChange w:id="117" w:author="hong qin" w:date="2012-04-18T14:56:00Z">
              <w:rPr>
                <w:rFonts w:ascii="Arial" w:hAnsi="Arial" w:cs="Arial"/>
                <w:sz w:val="24"/>
                <w:szCs w:val="24"/>
              </w:rPr>
            </w:rPrChange>
          </w:rPr>
          <w:delText xml:space="preserve">Pattern </w:delText>
        </w:r>
      </w:del>
      <w:ins w:id="118" w:author="hong qin" w:date="2012-04-18T14:57:00Z">
        <w:r w:rsidR="005A4723">
          <w:rPr>
            <w:rFonts w:ascii="Arial" w:hAnsi="Arial" w:cs="Arial"/>
            <w:b/>
            <w:sz w:val="24"/>
            <w:szCs w:val="24"/>
          </w:rPr>
          <w:t>p</w:t>
        </w:r>
        <w:r w:rsidR="005A4723" w:rsidRPr="003E5869">
          <w:rPr>
            <w:rFonts w:ascii="Arial" w:hAnsi="Arial" w:cs="Arial"/>
            <w:b/>
            <w:sz w:val="24"/>
            <w:szCs w:val="24"/>
            <w:rPrChange w:id="119" w:author="hong qin" w:date="2012-04-18T14:56:00Z">
              <w:rPr>
                <w:rFonts w:ascii="Arial" w:hAnsi="Arial" w:cs="Arial"/>
                <w:sz w:val="24"/>
                <w:szCs w:val="24"/>
              </w:rPr>
            </w:rPrChange>
          </w:rPr>
          <w:t xml:space="preserve">attern </w:t>
        </w:r>
      </w:ins>
      <w:r w:rsidRPr="003E5869">
        <w:rPr>
          <w:rFonts w:ascii="Arial" w:hAnsi="Arial" w:cs="Arial"/>
          <w:b/>
          <w:sz w:val="24"/>
          <w:szCs w:val="24"/>
          <w:rPrChange w:id="120" w:author="hong qin" w:date="2012-04-18T14:56:00Z">
            <w:rPr>
              <w:rFonts w:ascii="Arial" w:hAnsi="Arial" w:cs="Arial"/>
              <w:sz w:val="24"/>
              <w:szCs w:val="24"/>
            </w:rPr>
          </w:rPrChange>
        </w:rPr>
        <w:t>of H</w:t>
      </w:r>
      <w:r w:rsidRPr="003E5869">
        <w:rPr>
          <w:rFonts w:ascii="Arial" w:hAnsi="Arial" w:cs="Arial"/>
          <w:b/>
          <w:sz w:val="24"/>
          <w:szCs w:val="24"/>
          <w:vertAlign w:val="subscript"/>
          <w:rPrChange w:id="121" w:author="hong qin" w:date="2012-04-18T14:56:00Z">
            <w:rPr>
              <w:rFonts w:ascii="Arial" w:hAnsi="Arial" w:cs="Arial"/>
              <w:sz w:val="24"/>
              <w:szCs w:val="24"/>
              <w:vertAlign w:val="subscript"/>
            </w:rPr>
          </w:rPrChange>
        </w:rPr>
        <w:t>2</w:t>
      </w:r>
      <w:r w:rsidRPr="003E5869">
        <w:rPr>
          <w:rFonts w:ascii="Arial" w:hAnsi="Arial" w:cs="Arial"/>
          <w:b/>
          <w:sz w:val="24"/>
          <w:szCs w:val="24"/>
          <w:rPrChange w:id="122" w:author="hong qin" w:date="2012-04-18T14:56:00Z">
            <w:rPr>
              <w:rFonts w:ascii="Arial" w:hAnsi="Arial" w:cs="Arial"/>
              <w:sz w:val="24"/>
              <w:szCs w:val="24"/>
            </w:rPr>
          </w:rPrChange>
        </w:rPr>
        <w:t>O</w:t>
      </w:r>
      <w:r w:rsidRPr="003E5869">
        <w:rPr>
          <w:rFonts w:ascii="Arial" w:hAnsi="Arial" w:cs="Arial"/>
          <w:b/>
          <w:sz w:val="24"/>
          <w:szCs w:val="24"/>
          <w:vertAlign w:val="subscript"/>
          <w:rPrChange w:id="123" w:author="hong qin" w:date="2012-04-18T14:56:00Z">
            <w:rPr>
              <w:rFonts w:ascii="Arial" w:hAnsi="Arial" w:cs="Arial"/>
              <w:sz w:val="24"/>
              <w:szCs w:val="24"/>
              <w:vertAlign w:val="subscript"/>
            </w:rPr>
          </w:rPrChange>
        </w:rPr>
        <w:t>2</w:t>
      </w:r>
      <w:r w:rsidRPr="003E5869">
        <w:rPr>
          <w:rFonts w:ascii="Arial" w:hAnsi="Arial" w:cs="Arial"/>
          <w:b/>
          <w:sz w:val="24"/>
          <w:szCs w:val="24"/>
          <w:rPrChange w:id="124" w:author="hong qin" w:date="2012-04-18T14:56:00Z">
            <w:rPr>
              <w:rFonts w:ascii="Arial" w:hAnsi="Arial" w:cs="Arial"/>
              <w:sz w:val="24"/>
              <w:szCs w:val="24"/>
            </w:rPr>
          </w:rPrChange>
        </w:rPr>
        <w:t xml:space="preserve"> and </w:t>
      </w:r>
      <w:del w:id="125" w:author="hong qin" w:date="2012-04-18T14:57:00Z">
        <w:r w:rsidRPr="003E5869" w:rsidDel="005A4723">
          <w:rPr>
            <w:rFonts w:ascii="Arial" w:hAnsi="Arial" w:cs="Arial"/>
            <w:b/>
            <w:sz w:val="24"/>
            <w:szCs w:val="24"/>
            <w:rPrChange w:id="126" w:author="hong qin" w:date="2012-04-18T14:56:00Z">
              <w:rPr>
                <w:rFonts w:ascii="Arial" w:hAnsi="Arial" w:cs="Arial"/>
                <w:sz w:val="24"/>
                <w:szCs w:val="24"/>
              </w:rPr>
            </w:rPrChange>
          </w:rPr>
          <w:delText xml:space="preserve">Chronological </w:delText>
        </w:r>
      </w:del>
      <w:ins w:id="127" w:author="hong qin" w:date="2012-04-18T14:57:00Z">
        <w:r w:rsidR="005A4723">
          <w:rPr>
            <w:rFonts w:ascii="Arial" w:hAnsi="Arial" w:cs="Arial"/>
            <w:b/>
            <w:sz w:val="24"/>
            <w:szCs w:val="24"/>
          </w:rPr>
          <w:t>c</w:t>
        </w:r>
        <w:r w:rsidR="005A4723" w:rsidRPr="003E5869">
          <w:rPr>
            <w:rFonts w:ascii="Arial" w:hAnsi="Arial" w:cs="Arial"/>
            <w:b/>
            <w:sz w:val="24"/>
            <w:szCs w:val="24"/>
            <w:rPrChange w:id="128" w:author="hong qin" w:date="2012-04-18T14:56:00Z">
              <w:rPr>
                <w:rFonts w:ascii="Arial" w:hAnsi="Arial" w:cs="Arial"/>
                <w:sz w:val="24"/>
                <w:szCs w:val="24"/>
              </w:rPr>
            </w:rPrChange>
          </w:rPr>
          <w:t xml:space="preserve">hronological </w:t>
        </w:r>
      </w:ins>
      <w:del w:id="129" w:author="hong qin" w:date="2012-04-18T14:57:00Z">
        <w:r w:rsidRPr="003E5869" w:rsidDel="005A4723">
          <w:rPr>
            <w:rFonts w:ascii="Arial" w:hAnsi="Arial" w:cs="Arial"/>
            <w:b/>
            <w:sz w:val="24"/>
            <w:szCs w:val="24"/>
            <w:rPrChange w:id="130" w:author="hong qin" w:date="2012-04-18T14:56:00Z">
              <w:rPr>
                <w:rFonts w:ascii="Arial" w:hAnsi="Arial" w:cs="Arial"/>
                <w:sz w:val="24"/>
                <w:szCs w:val="24"/>
              </w:rPr>
            </w:rPrChange>
          </w:rPr>
          <w:delText xml:space="preserve">Aging </w:delText>
        </w:r>
      </w:del>
      <w:ins w:id="131" w:author="hong qin" w:date="2012-04-18T14:57:00Z">
        <w:r w:rsidR="005A4723">
          <w:rPr>
            <w:rFonts w:ascii="Arial" w:hAnsi="Arial" w:cs="Arial"/>
            <w:b/>
            <w:sz w:val="24"/>
            <w:szCs w:val="24"/>
          </w:rPr>
          <w:t>a</w:t>
        </w:r>
        <w:r w:rsidR="005A4723" w:rsidRPr="003E5869">
          <w:rPr>
            <w:rFonts w:ascii="Arial" w:hAnsi="Arial" w:cs="Arial"/>
            <w:b/>
            <w:sz w:val="24"/>
            <w:szCs w:val="24"/>
            <w:rPrChange w:id="132" w:author="hong qin" w:date="2012-04-18T14:56:00Z">
              <w:rPr>
                <w:rFonts w:ascii="Arial" w:hAnsi="Arial" w:cs="Arial"/>
                <w:sz w:val="24"/>
                <w:szCs w:val="24"/>
              </w:rPr>
            </w:rPrChange>
          </w:rPr>
          <w:t xml:space="preserve">ging </w:t>
        </w:r>
      </w:ins>
      <w:r w:rsidRPr="003E5869">
        <w:rPr>
          <w:rFonts w:ascii="Arial" w:hAnsi="Arial" w:cs="Arial"/>
          <w:b/>
          <w:sz w:val="24"/>
          <w:szCs w:val="24"/>
          <w:rPrChange w:id="133" w:author="hong qin" w:date="2012-04-18T14:56:00Z">
            <w:rPr>
              <w:rFonts w:ascii="Arial" w:hAnsi="Arial" w:cs="Arial"/>
              <w:sz w:val="24"/>
              <w:szCs w:val="24"/>
            </w:rPr>
          </w:rPrChange>
        </w:rPr>
        <w:t>on LOH</w:t>
      </w:r>
    </w:p>
    <w:p w:rsidR="005F6313" w:rsidRPr="00605020" w:rsidRDefault="00B7591D" w:rsidP="007C7E3A">
      <w:pPr>
        <w:spacing w:after="0" w:line="480" w:lineRule="auto"/>
        <w:ind w:firstLine="720"/>
        <w:rPr>
          <w:rFonts w:ascii="Arial" w:hAnsi="Arial" w:cs="Arial"/>
          <w:sz w:val="24"/>
          <w:szCs w:val="24"/>
        </w:rPr>
        <w:pPrChange w:id="134" w:author="hong qin" w:date="2012-04-18T13:37:00Z">
          <w:pPr>
            <w:spacing w:after="0" w:line="480" w:lineRule="auto"/>
          </w:pPr>
        </w:pPrChange>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ins w:id="135" w:author="hong qin" w:date="2012-04-18T12:20:00Z">
        <w:r w:rsidR="001E544D">
          <w:rPr>
            <w:rFonts w:ascii="Arial" w:hAnsi="Arial" w:cs="Arial"/>
            <w:sz w:val="24"/>
            <w:szCs w:val="24"/>
          </w:rPr>
          <w:t xml:space="preserve"> </w:t>
        </w:r>
      </w:ins>
      <w:proofErr w:type="spellStart"/>
      <w:r w:rsidR="00CD676F" w:rsidRPr="00605020">
        <w:rPr>
          <w:rFonts w:ascii="Arial" w:hAnsi="Arial" w:cs="Arial"/>
          <w:sz w:val="24"/>
          <w:szCs w:val="24"/>
        </w:rPr>
        <w:t>with</w:t>
      </w:r>
      <w:r w:rsidR="00755A09" w:rsidRPr="00605020">
        <w:rPr>
          <w:rFonts w:ascii="Arial" w:hAnsi="Arial" w:cs="Arial"/>
          <w:sz w:val="24"/>
          <w:szCs w:val="24"/>
        </w:rPr>
        <w:t>a</w:t>
      </w:r>
      <w:proofErr w:type="spellEnd"/>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5F631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5F6313" w:rsidRPr="00605020">
        <w:rPr>
          <w:rFonts w:ascii="Arial" w:hAnsi="Arial" w:cs="Arial"/>
          <w:sz w:val="24"/>
          <w:szCs w:val="24"/>
        </w:rPr>
        <w:t>/</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integrity,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w:t>
      </w:r>
      <w:proofErr w:type="gramStart"/>
      <w:r w:rsidR="005F6313" w:rsidRPr="00605020">
        <w:rPr>
          <w:rFonts w:ascii="Arial" w:hAnsi="Arial" w:cs="Arial"/>
          <w:sz w:val="24"/>
          <w:szCs w:val="24"/>
        </w:rPr>
        <w:t>represents</w:t>
      </w:r>
      <w:proofErr w:type="gramEnd"/>
      <w:r w:rsidR="005F6313" w:rsidRPr="00605020">
        <w:rPr>
          <w:rFonts w:ascii="Arial" w:hAnsi="Arial" w:cs="Arial"/>
          <w:sz w:val="24"/>
          <w:szCs w:val="24"/>
        </w:rPr>
        <w:t xml:space="preserve">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lifespan.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proofErr w:type="spellStart"/>
      <w:r w:rsidR="008639FA" w:rsidRPr="00605020">
        <w:rPr>
          <w:rFonts w:ascii="Arial" w:hAnsi="Arial" w:cs="Arial"/>
          <w:sz w:val="24"/>
          <w:szCs w:val="24"/>
        </w:rPr>
        <w:t>lifespan</w:t>
      </w:r>
      <w:r w:rsidR="0072137D" w:rsidRPr="0072137D">
        <w:rPr>
          <w:rFonts w:ascii="Arial" w:hAnsi="Arial" w:cs="Arial"/>
          <w:sz w:val="24"/>
          <w:szCs w:val="24"/>
        </w:rPr>
        <w:t>Figure</w:t>
      </w:r>
      <w:proofErr w:type="spellEnd"/>
      <w:r w:rsidR="0072137D" w:rsidRPr="0072137D">
        <w:rPr>
          <w:rFonts w:ascii="Arial" w:hAnsi="Arial" w:cs="Arial"/>
          <w:sz w:val="24"/>
          <w:szCs w:val="24"/>
        </w:rPr>
        <w:t xml:space="preserve"> 2</w:t>
      </w:r>
      <w:r w:rsidR="00E41A14" w:rsidRPr="00605020">
        <w:rPr>
          <w:rFonts w:ascii="Arial" w:hAnsi="Arial" w:cs="Arial"/>
          <w:sz w:val="24"/>
          <w:szCs w:val="24"/>
        </w:rPr>
        <w:fldChar w:fldCharType="begin"/>
      </w:r>
      <w:r w:rsidR="00E6379D" w:rsidRPr="00605020">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E41A14" w:rsidRPr="00605020">
        <w:rPr>
          <w:rFonts w:ascii="Arial" w:hAnsi="Arial" w:cs="Arial"/>
          <w:sz w:val="24"/>
          <w:szCs w:val="24"/>
        </w:rPr>
        <w:fldChar w:fldCharType="separate"/>
      </w:r>
      <w:r w:rsidR="00E6379D" w:rsidRPr="00605020">
        <w:rPr>
          <w:rFonts w:ascii="Arial" w:hAnsi="Arial" w:cs="Arial"/>
          <w:noProof/>
          <w:sz w:val="24"/>
          <w:szCs w:val="24"/>
        </w:rPr>
        <w:t>(</w:t>
      </w:r>
      <w:r w:rsidR="00080872">
        <w:rPr>
          <w:rFonts w:ascii="Arial" w:hAnsi="Arial" w:cs="Arial"/>
          <w:noProof/>
          <w:sz w:val="24"/>
          <w:szCs w:val="24"/>
        </w:rPr>
        <w:fldChar w:fldCharType="begin"/>
      </w:r>
      <w:r w:rsidR="00080872">
        <w:rPr>
          <w:rFonts w:ascii="Arial" w:hAnsi="Arial" w:cs="Arial"/>
          <w:noProof/>
          <w:sz w:val="24"/>
          <w:szCs w:val="24"/>
        </w:rPr>
        <w:instrText xml:space="preserve"> HYPERLINK \l "_ENREF_12" \o "Qin, 2008 #516" </w:instrText>
      </w:r>
      <w:r w:rsidR="00080872">
        <w:rPr>
          <w:rFonts w:ascii="Arial" w:hAnsi="Arial" w:cs="Arial"/>
          <w:noProof/>
          <w:sz w:val="24"/>
          <w:szCs w:val="24"/>
        </w:rPr>
      </w:r>
      <w:r w:rsidR="00080872">
        <w:rPr>
          <w:rFonts w:ascii="Arial" w:hAnsi="Arial" w:cs="Arial"/>
          <w:noProof/>
          <w:sz w:val="24"/>
          <w:szCs w:val="24"/>
        </w:rPr>
        <w:fldChar w:fldCharType="separate"/>
      </w:r>
      <w:r w:rsidR="00080872" w:rsidRPr="00605020">
        <w:rPr>
          <w:rFonts w:ascii="Arial" w:hAnsi="Arial" w:cs="Arial"/>
          <w:noProof/>
          <w:sz w:val="24"/>
          <w:szCs w:val="24"/>
        </w:rPr>
        <w:t>Q</w:t>
      </w:r>
      <w:r w:rsidR="00080872" w:rsidRPr="00605020">
        <w:rPr>
          <w:rFonts w:ascii="Arial" w:hAnsi="Arial" w:cs="Arial"/>
          <w:smallCaps/>
          <w:noProof/>
          <w:sz w:val="24"/>
          <w:szCs w:val="24"/>
        </w:rPr>
        <w:t>in</w:t>
      </w:r>
      <w:r w:rsidR="00080872" w:rsidRPr="00605020">
        <w:rPr>
          <w:rFonts w:ascii="Arial" w:hAnsi="Arial" w:cs="Arial"/>
          <w:i/>
          <w:noProof/>
          <w:sz w:val="24"/>
          <w:szCs w:val="24"/>
        </w:rPr>
        <w:t xml:space="preserve"> et al.</w:t>
      </w:r>
      <w:r w:rsidR="00080872" w:rsidRPr="00605020">
        <w:rPr>
          <w:rFonts w:ascii="Arial" w:hAnsi="Arial" w:cs="Arial"/>
          <w:noProof/>
          <w:sz w:val="24"/>
          <w:szCs w:val="24"/>
        </w:rPr>
        <w:t xml:space="preserve"> 2008</w:t>
      </w:r>
      <w:r w:rsidR="00080872">
        <w:rPr>
          <w:rFonts w:ascii="Arial" w:hAnsi="Arial" w:cs="Arial"/>
          <w:noProof/>
          <w:sz w:val="24"/>
          <w:szCs w:val="24"/>
        </w:rPr>
        <w:fldChar w:fldCharType="end"/>
      </w:r>
      <w:r w:rsidR="00E6379D" w:rsidRPr="00605020">
        <w:rPr>
          <w:rFonts w:ascii="Arial" w:hAnsi="Arial" w:cs="Arial"/>
          <w:noProof/>
          <w:sz w:val="24"/>
          <w:szCs w:val="24"/>
        </w:rPr>
        <w:t>)</w:t>
      </w:r>
      <w:r w:rsidR="00E41A14" w:rsidRPr="00605020">
        <w:rPr>
          <w:rFonts w:ascii="Arial" w:hAnsi="Arial" w:cs="Arial"/>
          <w:sz w:val="24"/>
          <w:szCs w:val="24"/>
        </w:rPr>
        <w:fldChar w:fldCharType="end"/>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proofErr w:type="spellEnd"/>
      <w:r w:rsidR="004E38E6" w:rsidRPr="00605020">
        <w:rPr>
          <w:rFonts w:ascii="Arial" w:hAnsi="Arial" w:cs="Arial"/>
          <w:sz w:val="24"/>
          <w:szCs w:val="24"/>
        </w:rPr>
        <w:t>/</w:t>
      </w:r>
      <w:proofErr w:type="spellStart"/>
      <w:r w:rsidR="004E38E6" w:rsidRPr="00605020">
        <w:rPr>
          <w:rFonts w:ascii="Arial" w:hAnsi="Arial" w:cs="Arial"/>
          <w:sz w:val="24"/>
          <w:szCs w:val="24"/>
        </w:rPr>
        <w:t>T</w:t>
      </w:r>
      <w:r w:rsidR="004E38E6" w:rsidRPr="00605020">
        <w:rPr>
          <w:rFonts w:ascii="Arial" w:hAnsi="Arial" w:cs="Arial"/>
          <w:sz w:val="24"/>
          <w:szCs w:val="24"/>
          <w:vertAlign w:val="subscript"/>
        </w:rPr>
        <w:t>c</w:t>
      </w:r>
      <w:r w:rsidR="00DF1F65" w:rsidRPr="00605020">
        <w:rPr>
          <w:rFonts w:ascii="Arial" w:hAnsi="Arial" w:cs="Arial"/>
          <w:sz w:val="24"/>
          <w:szCs w:val="24"/>
        </w:rPr>
        <w:t>ratios</w:t>
      </w:r>
      <w:proofErr w:type="spellEnd"/>
      <w:r w:rsidR="00DF1F65" w:rsidRPr="00605020">
        <w:rPr>
          <w:rFonts w:ascii="Arial" w:hAnsi="Arial" w:cs="Arial"/>
          <w:sz w:val="24"/>
          <w:szCs w:val="24"/>
        </w:rPr>
        <w:t xml:space="preserve"> that are one or greater</w:t>
      </w:r>
      <w:ins w:id="136" w:author="hong qin" w:date="2012-04-18T12:27:00Z">
        <w:r w:rsidR="00856F86">
          <w:rPr>
            <w:rFonts w:ascii="Arial" w:hAnsi="Arial" w:cs="Arial"/>
            <w:sz w:val="24"/>
            <w:szCs w:val="24"/>
          </w:rPr>
          <w:t xml:space="preserve"> (</w:t>
        </w:r>
      </w:ins>
      <w:r w:rsidR="0072137D" w:rsidRPr="0072137D">
        <w:rPr>
          <w:rFonts w:ascii="Arial" w:hAnsi="Arial" w:cs="Arial"/>
          <w:sz w:val="24"/>
          <w:szCs w:val="24"/>
        </w:rPr>
        <w:t>Figure 6</w:t>
      </w:r>
      <w:ins w:id="137" w:author="hong qin" w:date="2012-04-18T12:27:00Z">
        <w:r w:rsidR="00856F86">
          <w:rPr>
            <w:rFonts w:ascii="Arial" w:hAnsi="Arial" w:cs="Arial"/>
            <w:sz w:val="24"/>
            <w:szCs w:val="24"/>
          </w:rPr>
          <w:t>)</w:t>
        </w:r>
      </w:ins>
      <w:r w:rsidR="008F01B7" w:rsidRPr="00605020">
        <w:rPr>
          <w:rFonts w:ascii="Arial" w:hAnsi="Arial" w:cs="Arial"/>
          <w:sz w:val="24"/>
          <w:szCs w:val="24"/>
        </w:rPr>
        <w:t xml:space="preserve">. </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proofErr w:type="spellEnd"/>
      <w:r w:rsidR="004829C3" w:rsidRPr="00605020">
        <w:rPr>
          <w:rFonts w:ascii="Arial" w:hAnsi="Arial" w:cs="Arial"/>
          <w:sz w:val="24"/>
          <w:szCs w:val="24"/>
        </w:rPr>
        <w:t>/</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v</w:t>
      </w:r>
      <w:proofErr w:type="spellEnd"/>
      <w:r w:rsidR="00B157B4" w:rsidRPr="00605020">
        <w:rPr>
          <w:rFonts w:ascii="Arial" w:hAnsi="Arial" w:cs="Arial"/>
          <w:sz w:val="24"/>
          <w:szCs w:val="24"/>
        </w:rPr>
        <w:t>, which represents mitotic asymmetry</w:t>
      </w:r>
      <w:r w:rsidR="004829C3" w:rsidRPr="00605020">
        <w:rPr>
          <w:rFonts w:ascii="Arial" w:hAnsi="Arial" w:cs="Arial"/>
          <w:sz w:val="24"/>
          <w:szCs w:val="24"/>
        </w:rPr>
        <w:t>.</w:t>
      </w:r>
      <w:r w:rsidR="00870CED" w:rsidRPr="00605020">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640C99" w:rsidRPr="00605020">
        <w:rPr>
          <w:rFonts w:ascii="Arial" w:hAnsi="Arial" w:cs="Arial"/>
          <w:sz w:val="24"/>
          <w:szCs w:val="24"/>
        </w:rPr>
        <w:t xml:space="preserve"> </w:t>
      </w:r>
      <w:proofErr w:type="spellStart"/>
      <w:proofErr w:type="gramStart"/>
      <w:r w:rsidR="00640C99" w:rsidRPr="00605020">
        <w:rPr>
          <w:rFonts w:ascii="Arial" w:hAnsi="Arial" w:cs="Arial"/>
          <w:sz w:val="24"/>
          <w:szCs w:val="24"/>
        </w:rPr>
        <w:t>C</w:t>
      </w:r>
      <w:r w:rsidR="00640C99" w:rsidRPr="00605020">
        <w:rPr>
          <w:rFonts w:ascii="Arial" w:hAnsi="Arial" w:cs="Arial"/>
          <w:sz w:val="24"/>
          <w:szCs w:val="24"/>
          <w:vertAlign w:val="subscript"/>
        </w:rPr>
        <w:t>v</w:t>
      </w:r>
      <w:proofErr w:type="spellEnd"/>
      <w:proofErr w:type="gramEnd"/>
      <w:r w:rsidR="00556DFF" w:rsidRPr="00605020">
        <w:rPr>
          <w:rFonts w:ascii="Arial" w:hAnsi="Arial" w:cs="Arial"/>
          <w:sz w:val="24"/>
          <w:szCs w:val="24"/>
          <w:vertAlign w:val="subscript"/>
        </w:rPr>
        <w:t xml:space="preserve"> </w:t>
      </w:r>
      <w:r w:rsidR="00652412" w:rsidRPr="00605020">
        <w:rPr>
          <w:rFonts w:ascii="Arial" w:hAnsi="Arial" w:cs="Arial"/>
          <w:sz w:val="24"/>
          <w:szCs w:val="24"/>
        </w:rPr>
        <w:t xml:space="preserve">represents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proofErr w:type="gram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proofErr w:type="gramEnd"/>
      <w:r w:rsidR="000A613A" w:rsidRPr="00605020">
        <w:rPr>
          <w:rFonts w:ascii="Arial" w:hAnsi="Arial" w:cs="Arial"/>
          <w:sz w:val="24"/>
          <w:szCs w:val="24"/>
        </w:rPr>
        <w:t xml:space="preserve"> in the strains used</w:t>
      </w:r>
      <w:r w:rsidR="003A77C8" w:rsidRPr="00605020">
        <w:rPr>
          <w:rFonts w:ascii="Arial" w:hAnsi="Arial" w:cs="Arial"/>
          <w:sz w:val="24"/>
          <w:szCs w:val="24"/>
        </w:rPr>
        <w:t xml:space="preserve"> </w:t>
      </w:r>
      <w:r w:rsidR="0072137D" w:rsidRPr="0072137D">
        <w:rPr>
          <w:rFonts w:ascii="Arial" w:hAnsi="Arial" w:cs="Arial"/>
          <w:sz w:val="24"/>
          <w:szCs w:val="24"/>
        </w:rPr>
        <w:t>Figure 4B</w:t>
      </w:r>
      <w:r w:rsidR="000A613A" w:rsidRPr="00605020">
        <w:rPr>
          <w:rFonts w:ascii="Arial" w:hAnsi="Arial" w:cs="Arial"/>
          <w:sz w:val="24"/>
          <w:szCs w:val="24"/>
        </w:rPr>
        <w:t>.</w:t>
      </w:r>
      <w:r w:rsidR="009F13D8" w:rsidRPr="00605020">
        <w:rPr>
          <w:rFonts w:ascii="Arial" w:hAnsi="Arial" w:cs="Arial"/>
          <w:sz w:val="24"/>
          <w:szCs w:val="24"/>
        </w:rPr>
        <w:t xml:space="preserve"> Thus, there is a greater likelihood of observing a higher frequency of strains with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r w:rsidR="000A613A" w:rsidRPr="00605020">
        <w:rPr>
          <w:rFonts w:ascii="Arial" w:hAnsi="Arial" w:cs="Arial"/>
          <w:sz w:val="24"/>
          <w:szCs w:val="24"/>
        </w:rPr>
        <w:t>/</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ratio</w:t>
      </w:r>
      <w:r w:rsidR="009F13D8" w:rsidRPr="00605020">
        <w:rPr>
          <w:rFonts w:ascii="Arial" w:hAnsi="Arial" w:cs="Arial"/>
          <w:sz w:val="24"/>
          <w:szCs w:val="24"/>
        </w:rPr>
        <w:t xml:space="preserve">s that are lower than one </w:t>
      </w:r>
      <w:r w:rsidR="0072137D" w:rsidRPr="0072137D">
        <w:rPr>
          <w:rFonts w:ascii="Arial" w:hAnsi="Arial" w:cs="Arial"/>
          <w:sz w:val="24"/>
          <w:szCs w:val="24"/>
        </w:rPr>
        <w:t>Figure6, Table2</w:t>
      </w:r>
      <w:r w:rsidR="006A303C" w:rsidRPr="00605020">
        <w:rPr>
          <w:rFonts w:ascii="Arial" w:hAnsi="Arial" w:cs="Arial"/>
          <w:sz w:val="24"/>
          <w:szCs w:val="24"/>
        </w:rPr>
        <w:t>.</w:t>
      </w:r>
    </w:p>
    <w:p w:rsidR="008C33CA" w:rsidDel="00687297" w:rsidRDefault="008C33CA" w:rsidP="00B94BE2">
      <w:pPr>
        <w:spacing w:after="0" w:line="480" w:lineRule="auto"/>
        <w:rPr>
          <w:del w:id="138" w:author="hong qin" w:date="2012-04-18T12:33:00Z"/>
          <w:rFonts w:ascii="Arial" w:hAnsi="Arial" w:cs="Arial"/>
          <w:sz w:val="24"/>
          <w:szCs w:val="24"/>
        </w:rPr>
      </w:pPr>
    </w:p>
    <w:p w:rsidR="007D1CC1" w:rsidRPr="008B1573" w:rsidDel="00344F14" w:rsidRDefault="0072137D" w:rsidP="00B94BE2">
      <w:pPr>
        <w:spacing w:after="0" w:line="480" w:lineRule="auto"/>
        <w:rPr>
          <w:del w:id="139" w:author="hong qin" w:date="2012-04-18T11:09:00Z"/>
          <w:rFonts w:ascii="Arial" w:hAnsi="Arial" w:cs="Arial"/>
          <w:b/>
          <w:sz w:val="24"/>
          <w:szCs w:val="24"/>
          <w:rPrChange w:id="140" w:author="hong qin" w:date="2012-04-18T10:56:00Z">
            <w:rPr>
              <w:del w:id="141" w:author="hong qin" w:date="2012-04-18T11:09:00Z"/>
              <w:rFonts w:ascii="Arial" w:hAnsi="Arial" w:cs="Arial"/>
              <w:sz w:val="24"/>
              <w:szCs w:val="24"/>
            </w:rPr>
          </w:rPrChange>
        </w:rPr>
      </w:pPr>
      <w:del w:id="142" w:author="hong qin" w:date="2012-04-18T11:09:00Z">
        <w:r w:rsidRPr="008B1573" w:rsidDel="00344F14">
          <w:rPr>
            <w:rFonts w:ascii="Arial" w:hAnsi="Arial" w:cs="Arial"/>
            <w:b/>
            <w:sz w:val="24"/>
            <w:szCs w:val="24"/>
            <w:rPrChange w:id="143" w:author="hong qin" w:date="2012-04-18T10:56:00Z">
              <w:rPr>
                <w:rFonts w:ascii="Arial" w:hAnsi="Arial" w:cs="Arial"/>
                <w:sz w:val="24"/>
                <w:szCs w:val="24"/>
              </w:rPr>
            </w:rPrChange>
          </w:rPr>
          <w:delText>Genome tolerance (C</w:delText>
        </w:r>
        <w:r w:rsidRPr="008B1573" w:rsidDel="00344F14">
          <w:rPr>
            <w:rFonts w:ascii="Arial" w:hAnsi="Arial" w:cs="Arial"/>
            <w:b/>
            <w:sz w:val="24"/>
            <w:szCs w:val="24"/>
            <w:vertAlign w:val="subscript"/>
            <w:rPrChange w:id="144" w:author="hong qin" w:date="2012-04-18T10:56:00Z">
              <w:rPr>
                <w:rFonts w:ascii="Arial" w:hAnsi="Arial" w:cs="Arial"/>
                <w:sz w:val="24"/>
                <w:szCs w:val="24"/>
                <w:vertAlign w:val="subscript"/>
              </w:rPr>
            </w:rPrChange>
          </w:rPr>
          <w:delText>b</w:delText>
        </w:r>
        <w:r w:rsidRPr="008B1573" w:rsidDel="00344F14">
          <w:rPr>
            <w:rFonts w:ascii="Arial" w:hAnsi="Arial" w:cs="Arial"/>
            <w:b/>
            <w:sz w:val="24"/>
            <w:szCs w:val="24"/>
            <w:rPrChange w:id="145" w:author="hong qin" w:date="2012-04-18T10:56:00Z">
              <w:rPr>
                <w:rFonts w:ascii="Arial" w:hAnsi="Arial" w:cs="Arial"/>
                <w:sz w:val="24"/>
                <w:szCs w:val="24"/>
              </w:rPr>
            </w:rPrChange>
          </w:rPr>
          <w:delText xml:space="preserve">) and viability </w:delText>
        </w:r>
      </w:del>
      <w:del w:id="146" w:author="hong qin" w:date="2012-04-18T10:55:00Z">
        <w:r w:rsidRPr="008B1573" w:rsidDel="0082212B">
          <w:rPr>
            <w:rFonts w:ascii="Arial" w:hAnsi="Arial" w:cs="Arial"/>
            <w:b/>
            <w:sz w:val="24"/>
            <w:szCs w:val="24"/>
            <w:rPrChange w:id="147" w:author="hong qin" w:date="2012-04-18T10:56:00Z">
              <w:rPr>
                <w:rFonts w:ascii="Arial" w:hAnsi="Arial" w:cs="Arial"/>
                <w:sz w:val="24"/>
                <w:szCs w:val="24"/>
              </w:rPr>
            </w:rPrChange>
          </w:rPr>
          <w:delText xml:space="preserve">tolerance </w:delText>
        </w:r>
      </w:del>
      <w:del w:id="148" w:author="hong qin" w:date="2012-04-18T11:09:00Z">
        <w:r w:rsidRPr="008B1573" w:rsidDel="00344F14">
          <w:rPr>
            <w:rFonts w:ascii="Arial" w:hAnsi="Arial" w:cs="Arial"/>
            <w:b/>
            <w:sz w:val="24"/>
            <w:szCs w:val="24"/>
            <w:rPrChange w:id="149" w:author="hong qin" w:date="2012-04-18T10:56:00Z">
              <w:rPr>
                <w:rFonts w:ascii="Arial" w:hAnsi="Arial" w:cs="Arial"/>
                <w:sz w:val="24"/>
                <w:szCs w:val="24"/>
              </w:rPr>
            </w:rPrChange>
          </w:rPr>
          <w:delText>(C</w:delText>
        </w:r>
        <w:r w:rsidRPr="008B1573" w:rsidDel="00344F14">
          <w:rPr>
            <w:rFonts w:ascii="Arial" w:hAnsi="Arial" w:cs="Arial"/>
            <w:b/>
            <w:sz w:val="24"/>
            <w:szCs w:val="24"/>
            <w:vertAlign w:val="subscript"/>
            <w:rPrChange w:id="150" w:author="hong qin" w:date="2012-04-18T10:56:00Z">
              <w:rPr>
                <w:rFonts w:ascii="Arial" w:hAnsi="Arial" w:cs="Arial"/>
                <w:sz w:val="24"/>
                <w:szCs w:val="24"/>
                <w:vertAlign w:val="subscript"/>
              </w:rPr>
            </w:rPrChange>
          </w:rPr>
          <w:delText>v</w:delText>
        </w:r>
        <w:r w:rsidRPr="008B1573" w:rsidDel="00344F14">
          <w:rPr>
            <w:rFonts w:ascii="Arial" w:hAnsi="Arial" w:cs="Arial"/>
            <w:b/>
            <w:sz w:val="24"/>
            <w:szCs w:val="24"/>
            <w:rPrChange w:id="151" w:author="hong qin" w:date="2012-04-18T10:56:00Z">
              <w:rPr>
                <w:rFonts w:ascii="Arial" w:hAnsi="Arial" w:cs="Arial"/>
                <w:sz w:val="24"/>
                <w:szCs w:val="24"/>
              </w:rPr>
            </w:rPrChange>
          </w:rPr>
          <w:delText>) to H</w:delText>
        </w:r>
        <w:r w:rsidRPr="008B1573" w:rsidDel="00344F14">
          <w:rPr>
            <w:rFonts w:ascii="Arial" w:hAnsi="Arial" w:cs="Arial"/>
            <w:b/>
            <w:sz w:val="24"/>
            <w:szCs w:val="24"/>
            <w:vertAlign w:val="subscript"/>
            <w:rPrChange w:id="152" w:author="hong qin" w:date="2012-04-18T10:56:00Z">
              <w:rPr>
                <w:rFonts w:ascii="Arial" w:hAnsi="Arial" w:cs="Arial"/>
                <w:sz w:val="24"/>
                <w:szCs w:val="24"/>
                <w:vertAlign w:val="subscript"/>
              </w:rPr>
            </w:rPrChange>
          </w:rPr>
          <w:delText>2</w:delText>
        </w:r>
        <w:r w:rsidRPr="008B1573" w:rsidDel="00344F14">
          <w:rPr>
            <w:rFonts w:ascii="Arial" w:hAnsi="Arial" w:cs="Arial"/>
            <w:b/>
            <w:sz w:val="24"/>
            <w:szCs w:val="24"/>
            <w:rPrChange w:id="153" w:author="hong qin" w:date="2012-04-18T10:56:00Z">
              <w:rPr>
                <w:rFonts w:ascii="Arial" w:hAnsi="Arial" w:cs="Arial"/>
                <w:sz w:val="24"/>
                <w:szCs w:val="24"/>
              </w:rPr>
            </w:rPrChange>
          </w:rPr>
          <w:delText>O</w:delText>
        </w:r>
        <w:r w:rsidRPr="008B1573" w:rsidDel="00344F14">
          <w:rPr>
            <w:rFonts w:ascii="Arial" w:hAnsi="Arial" w:cs="Arial"/>
            <w:b/>
            <w:sz w:val="24"/>
            <w:szCs w:val="24"/>
            <w:vertAlign w:val="subscript"/>
            <w:rPrChange w:id="154" w:author="hong qin" w:date="2012-04-18T10:56:00Z">
              <w:rPr>
                <w:rFonts w:ascii="Arial" w:hAnsi="Arial" w:cs="Arial"/>
                <w:sz w:val="24"/>
                <w:szCs w:val="24"/>
                <w:vertAlign w:val="subscript"/>
              </w:rPr>
            </w:rPrChange>
          </w:rPr>
          <w:delText xml:space="preserve">2 </w:delText>
        </w:r>
        <w:r w:rsidRPr="008B1573" w:rsidDel="00344F14">
          <w:rPr>
            <w:rFonts w:ascii="Arial" w:hAnsi="Arial" w:cs="Arial"/>
            <w:b/>
            <w:sz w:val="24"/>
            <w:szCs w:val="24"/>
            <w:rPrChange w:id="155" w:author="hong qin" w:date="2012-04-18T10:56:00Z">
              <w:rPr>
                <w:rFonts w:ascii="Arial" w:hAnsi="Arial" w:cs="Arial"/>
                <w:sz w:val="24"/>
                <w:szCs w:val="24"/>
              </w:rPr>
            </w:rPrChange>
          </w:rPr>
          <w:delText>induction var</w:delText>
        </w:r>
      </w:del>
      <w:del w:id="156" w:author="hong qin" w:date="2012-04-18T10:56:00Z">
        <w:r w:rsidRPr="008B1573" w:rsidDel="0082212B">
          <w:rPr>
            <w:rFonts w:ascii="Arial" w:hAnsi="Arial" w:cs="Arial"/>
            <w:b/>
            <w:sz w:val="24"/>
            <w:szCs w:val="24"/>
            <w:rPrChange w:id="157" w:author="hong qin" w:date="2012-04-18T10:56:00Z">
              <w:rPr>
                <w:rFonts w:ascii="Arial" w:hAnsi="Arial" w:cs="Arial"/>
                <w:sz w:val="24"/>
                <w:szCs w:val="24"/>
              </w:rPr>
            </w:rPrChange>
          </w:rPr>
          <w:delText>ie</w:delText>
        </w:r>
      </w:del>
      <w:del w:id="158" w:author="hong qin" w:date="2012-04-18T10:55:00Z">
        <w:r w:rsidRPr="008B1573" w:rsidDel="00FF4A4B">
          <w:rPr>
            <w:rFonts w:ascii="Arial" w:hAnsi="Arial" w:cs="Arial"/>
            <w:b/>
            <w:sz w:val="24"/>
            <w:szCs w:val="24"/>
            <w:rPrChange w:id="159" w:author="hong qin" w:date="2012-04-18T10:56:00Z">
              <w:rPr>
                <w:rFonts w:ascii="Arial" w:hAnsi="Arial" w:cs="Arial"/>
                <w:sz w:val="24"/>
                <w:szCs w:val="24"/>
              </w:rPr>
            </w:rPrChange>
          </w:rPr>
          <w:delText>s</w:delText>
        </w:r>
      </w:del>
      <w:del w:id="160" w:author="hong qin" w:date="2012-04-18T11:09:00Z">
        <w:r w:rsidRPr="008B1573" w:rsidDel="00344F14">
          <w:rPr>
            <w:rFonts w:ascii="Arial" w:hAnsi="Arial" w:cs="Arial"/>
            <w:b/>
            <w:sz w:val="24"/>
            <w:szCs w:val="24"/>
            <w:rPrChange w:id="161" w:author="hong qin" w:date="2012-04-18T10:56:00Z">
              <w:rPr>
                <w:rFonts w:ascii="Arial" w:hAnsi="Arial" w:cs="Arial"/>
                <w:sz w:val="24"/>
                <w:szCs w:val="24"/>
              </w:rPr>
            </w:rPrChange>
          </w:rPr>
          <w:delText xml:space="preserve"> </w:delText>
        </w:r>
      </w:del>
      <w:del w:id="162" w:author="hong qin" w:date="2012-04-18T10:55:00Z">
        <w:r w:rsidRPr="008B1573" w:rsidDel="00FF4A4B">
          <w:rPr>
            <w:rFonts w:ascii="Arial" w:hAnsi="Arial" w:cs="Arial"/>
            <w:b/>
            <w:sz w:val="24"/>
            <w:szCs w:val="24"/>
            <w:rPrChange w:id="163" w:author="hong qin" w:date="2012-04-18T10:56:00Z">
              <w:rPr>
                <w:rFonts w:ascii="Arial" w:hAnsi="Arial" w:cs="Arial"/>
                <w:sz w:val="24"/>
                <w:szCs w:val="24"/>
              </w:rPr>
            </w:rPrChange>
          </w:rPr>
          <w:delText>by strain backgrounds</w:delText>
        </w:r>
      </w:del>
    </w:p>
    <w:p w:rsidR="005A4723" w:rsidRDefault="0072137D" w:rsidP="005A4723">
      <w:pPr>
        <w:spacing w:after="0" w:line="480" w:lineRule="auto"/>
        <w:ind w:firstLine="720"/>
        <w:rPr>
          <w:ins w:id="164" w:author="hong qin" w:date="2012-04-18T14:58:00Z"/>
          <w:rFonts w:ascii="Arial" w:hAnsi="Arial" w:cs="Arial"/>
          <w:sz w:val="24"/>
          <w:szCs w:val="24"/>
        </w:rPr>
      </w:pPr>
      <w:r w:rsidRPr="0072137D">
        <w:rPr>
          <w:rFonts w:ascii="Arial" w:eastAsia="Arial" w:hAnsi="Arial" w:cs="Arial"/>
          <w:sz w:val="24"/>
          <w:szCs w:val="24"/>
        </w:rPr>
        <w:t xml:space="preserve">A regression analysis revealed that genome and viability sensitivity varies with each strain background. There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of 0.024.The R-squared value of 0.54 indicates a strong association between these measures.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ratio less than 1.0indicates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thus a greater dose of hydrogen peroxide is required to kill the cell. Thus, strains with lower ratios are more tolerant to 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greater</w:t>
      </w:r>
      <w:proofErr w:type="spellEnd"/>
      <w:r w:rsidRPr="0072137D">
        <w:rPr>
          <w:rFonts w:ascii="Arial" w:eastAsia="Arial" w:hAnsi="Arial" w:cs="Arial"/>
          <w:sz w:val="24"/>
          <w:szCs w:val="24"/>
        </w:rPr>
        <w:t xml:space="preserve">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w:t>
      </w:r>
      <w:r w:rsidRPr="0072137D">
        <w:rPr>
          <w:rFonts w:ascii="Arial" w:eastAsia="Arial" w:hAnsi="Arial" w:cs="Arial"/>
          <w:sz w:val="24"/>
          <w:szCs w:val="24"/>
        </w:rPr>
        <w:lastRenderedPageBreak/>
        <w:t xml:space="preserve">comes after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Figure 7</w:t>
      </w:r>
      <w:r w:rsidR="00C10156" w:rsidRPr="00605020">
        <w:rPr>
          <w:rFonts w:ascii="Arial" w:eastAsia="Arial" w:hAnsi="Arial" w:cs="Arial"/>
          <w:sz w:val="24"/>
          <w:szCs w:val="24"/>
        </w:rPr>
        <w:t>.</w:t>
      </w:r>
      <w:ins w:id="165" w:author="hong qin" w:date="2012-04-18T14:57:00Z">
        <w:r w:rsidR="005A4723" w:rsidRPr="005A4723">
          <w:rPr>
            <w:rFonts w:ascii="Arial" w:hAnsi="Arial" w:cs="Arial"/>
            <w:sz w:val="24"/>
            <w:szCs w:val="24"/>
          </w:rPr>
          <w:t xml:space="preserve"> </w:t>
        </w:r>
      </w:ins>
    </w:p>
    <w:p w:rsidR="005A4723" w:rsidRPr="00605020" w:rsidRDefault="005A4723" w:rsidP="005A4723">
      <w:pPr>
        <w:spacing w:after="0" w:line="480" w:lineRule="auto"/>
        <w:ind w:firstLine="720"/>
        <w:rPr>
          <w:ins w:id="166" w:author="hong qin" w:date="2012-04-18T14:57:00Z"/>
          <w:rFonts w:ascii="Arial" w:hAnsi="Arial" w:cs="Arial"/>
          <w:sz w:val="24"/>
          <w:szCs w:val="24"/>
        </w:rPr>
      </w:pPr>
    </w:p>
    <w:p w:rsidR="00157924" w:rsidDel="005A4723" w:rsidRDefault="00157924" w:rsidP="00B94BE2">
      <w:pPr>
        <w:spacing w:after="0" w:line="480" w:lineRule="auto"/>
        <w:rPr>
          <w:del w:id="167" w:author="hong qin" w:date="2012-04-18T14:58:00Z"/>
          <w:rFonts w:ascii="Arial" w:eastAsia="Arial" w:hAnsi="Arial" w:cs="Arial"/>
          <w:sz w:val="24"/>
          <w:szCs w:val="24"/>
        </w:rPr>
      </w:pPr>
    </w:p>
    <w:p w:rsidR="003B3354" w:rsidRPr="00605020" w:rsidDel="005A4723" w:rsidRDefault="003B3354" w:rsidP="00B94BE2">
      <w:pPr>
        <w:spacing w:after="0" w:line="480" w:lineRule="auto"/>
        <w:rPr>
          <w:del w:id="168" w:author="hong qin" w:date="2012-04-18T14:58:00Z"/>
          <w:rFonts w:ascii="Arial" w:eastAsia="Arial" w:hAnsi="Arial" w:cs="Arial"/>
          <w:sz w:val="24"/>
          <w:szCs w:val="24"/>
        </w:rPr>
      </w:pPr>
    </w:p>
    <w:p w:rsidR="00810309" w:rsidRPr="008B1573" w:rsidRDefault="0072137D" w:rsidP="00B94BE2">
      <w:pPr>
        <w:spacing w:after="0" w:line="480" w:lineRule="auto"/>
        <w:rPr>
          <w:rFonts w:ascii="Arial" w:eastAsia="Arial" w:hAnsi="Arial" w:cs="Arial"/>
          <w:b/>
          <w:sz w:val="24"/>
          <w:szCs w:val="24"/>
          <w:rPrChange w:id="169" w:author="hong qin" w:date="2012-04-18T10:56:00Z">
            <w:rPr>
              <w:rFonts w:ascii="Arial" w:eastAsia="Arial" w:hAnsi="Arial" w:cs="Arial"/>
              <w:sz w:val="24"/>
              <w:szCs w:val="24"/>
            </w:rPr>
          </w:rPrChange>
        </w:rPr>
      </w:pPr>
      <w:del w:id="170" w:author="hong qin" w:date="2012-04-18T10:56:00Z">
        <w:r w:rsidRPr="008B1573" w:rsidDel="008B1573">
          <w:rPr>
            <w:rFonts w:ascii="Arial" w:eastAsia="Arial" w:hAnsi="Arial" w:cs="Arial"/>
            <w:b/>
            <w:sz w:val="24"/>
            <w:szCs w:val="24"/>
            <w:rPrChange w:id="171" w:author="hong qin" w:date="2012-04-18T10:56:00Z">
              <w:rPr>
                <w:rFonts w:ascii="Arial" w:eastAsia="Arial" w:hAnsi="Arial" w:cs="Arial"/>
                <w:sz w:val="24"/>
                <w:szCs w:val="24"/>
              </w:rPr>
            </w:rPrChange>
          </w:rPr>
          <w:delText>There is a s</w:delText>
        </w:r>
      </w:del>
      <w:ins w:id="172" w:author="hong qin" w:date="2012-04-18T10:56:00Z">
        <w:r w:rsidR="008B1573" w:rsidRPr="008B1573">
          <w:rPr>
            <w:rFonts w:ascii="Arial" w:eastAsia="Arial" w:hAnsi="Arial" w:cs="Arial"/>
            <w:b/>
            <w:sz w:val="24"/>
            <w:szCs w:val="24"/>
            <w:rPrChange w:id="173" w:author="hong qin" w:date="2012-04-18T10:56:00Z">
              <w:rPr>
                <w:rFonts w:ascii="Arial" w:eastAsia="Arial" w:hAnsi="Arial" w:cs="Arial"/>
                <w:sz w:val="24"/>
                <w:szCs w:val="24"/>
              </w:rPr>
            </w:rPrChange>
          </w:rPr>
          <w:t>S</w:t>
        </w:r>
      </w:ins>
      <w:r w:rsidRPr="008B1573">
        <w:rPr>
          <w:rFonts w:ascii="Arial" w:eastAsia="Arial" w:hAnsi="Arial" w:cs="Arial"/>
          <w:b/>
          <w:sz w:val="24"/>
          <w:szCs w:val="24"/>
          <w:rPrChange w:id="174" w:author="hong qin" w:date="2012-04-18T10:56:00Z">
            <w:rPr>
              <w:rFonts w:ascii="Arial" w:eastAsia="Arial" w:hAnsi="Arial" w:cs="Arial"/>
              <w:sz w:val="24"/>
              <w:szCs w:val="24"/>
            </w:rPr>
          </w:rPrChange>
        </w:rPr>
        <w:t xml:space="preserve">ignificant correlation between CLS and the relative timing of the </w:t>
      </w:r>
      <w:r w:rsidRPr="008B1573">
        <w:rPr>
          <w:rFonts w:ascii="Arial" w:hAnsi="Arial" w:cs="Arial"/>
          <w:b/>
          <w:sz w:val="24"/>
          <w:szCs w:val="24"/>
          <w:rPrChange w:id="175" w:author="hong qin" w:date="2012-04-18T10:56:00Z">
            <w:rPr>
              <w:rFonts w:ascii="Arial" w:hAnsi="Arial" w:cs="Arial"/>
              <w:sz w:val="24"/>
              <w:szCs w:val="24"/>
            </w:rPr>
          </w:rPrChange>
        </w:rPr>
        <w:t>H</w:t>
      </w:r>
      <w:r w:rsidRPr="008B1573">
        <w:rPr>
          <w:rFonts w:ascii="Arial" w:hAnsi="Arial" w:cs="Arial"/>
          <w:b/>
          <w:sz w:val="24"/>
          <w:szCs w:val="24"/>
          <w:vertAlign w:val="subscript"/>
          <w:rPrChange w:id="176" w:author="hong qin" w:date="2012-04-18T10:56:00Z">
            <w:rPr>
              <w:rFonts w:ascii="Arial" w:hAnsi="Arial" w:cs="Arial"/>
              <w:sz w:val="24"/>
              <w:szCs w:val="24"/>
              <w:vertAlign w:val="subscript"/>
            </w:rPr>
          </w:rPrChange>
        </w:rPr>
        <w:t>2</w:t>
      </w:r>
      <w:r w:rsidRPr="008B1573">
        <w:rPr>
          <w:rFonts w:ascii="Arial" w:hAnsi="Arial" w:cs="Arial"/>
          <w:b/>
          <w:sz w:val="24"/>
          <w:szCs w:val="24"/>
          <w:rPrChange w:id="177" w:author="hong qin" w:date="2012-04-18T10:56:00Z">
            <w:rPr>
              <w:rFonts w:ascii="Arial" w:hAnsi="Arial" w:cs="Arial"/>
              <w:sz w:val="24"/>
              <w:szCs w:val="24"/>
            </w:rPr>
          </w:rPrChange>
        </w:rPr>
        <w:t>O</w:t>
      </w:r>
      <w:r w:rsidRPr="008B1573">
        <w:rPr>
          <w:rFonts w:ascii="Arial" w:hAnsi="Arial" w:cs="Arial"/>
          <w:b/>
          <w:sz w:val="24"/>
          <w:szCs w:val="24"/>
          <w:vertAlign w:val="subscript"/>
          <w:rPrChange w:id="178" w:author="hong qin" w:date="2012-04-18T10:56:00Z">
            <w:rPr>
              <w:rFonts w:ascii="Arial" w:hAnsi="Arial" w:cs="Arial"/>
              <w:sz w:val="24"/>
              <w:szCs w:val="24"/>
              <w:vertAlign w:val="subscript"/>
            </w:rPr>
          </w:rPrChange>
        </w:rPr>
        <w:t>2</w:t>
      </w:r>
      <w:r w:rsidRPr="008B1573">
        <w:rPr>
          <w:rFonts w:ascii="Arial" w:hAnsi="Arial" w:cs="Arial"/>
          <w:b/>
          <w:sz w:val="24"/>
          <w:szCs w:val="24"/>
          <w:rPrChange w:id="179" w:author="hong qin" w:date="2012-04-18T10:56:00Z">
            <w:rPr>
              <w:rFonts w:ascii="Arial" w:hAnsi="Arial" w:cs="Arial"/>
              <w:sz w:val="24"/>
              <w:szCs w:val="24"/>
            </w:rPr>
          </w:rPrChange>
        </w:rPr>
        <w:t xml:space="preserve"> trigger on LOH</w:t>
      </w:r>
    </w:p>
    <w:p w:rsidR="00157924" w:rsidRPr="00605020" w:rsidRDefault="00444E9F" w:rsidP="005A4723">
      <w:pPr>
        <w:spacing w:after="0" w:line="480" w:lineRule="auto"/>
        <w:ind w:firstLine="720"/>
        <w:rPr>
          <w:rFonts w:ascii="Arial" w:eastAsia="Arial" w:hAnsi="Arial" w:cs="Arial"/>
          <w:sz w:val="24"/>
          <w:szCs w:val="24"/>
        </w:rPr>
        <w:pPrChange w:id="180" w:author="hong qin" w:date="2012-04-18T14:58:00Z">
          <w:pPr>
            <w:spacing w:after="0" w:line="480" w:lineRule="auto"/>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proofErr w:type="spellStart"/>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proofErr w:type="spellEnd"/>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556DFF" w:rsidRPr="00605020">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this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EC0733" w:rsidRPr="00605020">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proofErr w:type="spellEnd"/>
      <w:r w:rsidR="00EC0733" w:rsidRPr="00605020">
        <w:rPr>
          <w:rFonts w:ascii="Arial" w:eastAsia="Arial" w:hAnsi="Arial" w:cs="Arial"/>
          <w:sz w:val="24"/>
          <w:szCs w:val="24"/>
        </w:rPr>
        <w:t>/</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proofErr w:type="spellEnd"/>
      <w:r w:rsidR="00EC0733" w:rsidRPr="00605020">
        <w:rPr>
          <w:rFonts w:ascii="Arial" w:eastAsia="Arial" w:hAnsi="Arial" w:cs="Arial"/>
          <w:sz w:val="24"/>
          <w:szCs w:val="24"/>
          <w:vertAlign w:val="subscript"/>
        </w:rPr>
        <w:t xml:space="preserve"> </w:t>
      </w:r>
      <w:r w:rsidR="00363AA1" w:rsidRPr="00605020">
        <w:rPr>
          <w:rFonts w:ascii="Arial" w:eastAsia="Arial" w:hAnsi="Arial" w:cs="Arial"/>
          <w:sz w:val="24"/>
          <w:szCs w:val="24"/>
        </w:rPr>
        <w:t>is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A ratio 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oncentration of black colonies whereas those strains with ratios greater the 1.0 tend to lose their viability before genomic instability is significant</w:t>
      </w:r>
      <w:r w:rsidR="00556DFF" w:rsidRPr="00605020">
        <w:rPr>
          <w:rFonts w:ascii="Arial" w:eastAsia="Arial" w:hAnsi="Arial" w:cs="Arial"/>
          <w:sz w:val="24"/>
          <w:szCs w:val="24"/>
        </w:rPr>
        <w:t xml:space="preserve"> </w:t>
      </w:r>
      <w:r w:rsidR="0072137D" w:rsidRPr="0072137D">
        <w:rPr>
          <w:rFonts w:ascii="Arial" w:eastAsia="Arial" w:hAnsi="Arial" w:cs="Arial"/>
          <w:sz w:val="24"/>
          <w:szCs w:val="24"/>
        </w:rPr>
        <w:t>Figure 8</w:t>
      </w:r>
      <w:r w:rsidR="00600519" w:rsidRPr="00605020">
        <w:rPr>
          <w:rFonts w:ascii="Arial" w:eastAsia="Arial" w:hAnsi="Arial" w:cs="Arial"/>
          <w:sz w:val="24"/>
          <w:szCs w:val="24"/>
        </w:rPr>
        <w:t>.</w:t>
      </w:r>
    </w:p>
    <w:p w:rsidR="00AC203B" w:rsidRPr="00605020" w:rsidRDefault="00AC203B" w:rsidP="00B94BE2">
      <w:pPr>
        <w:spacing w:after="0" w:line="480" w:lineRule="auto"/>
        <w:rPr>
          <w:rFonts w:ascii="Arial" w:eastAsia="Arial" w:hAnsi="Arial" w:cs="Arial"/>
          <w:sz w:val="24"/>
          <w:szCs w:val="24"/>
        </w:rPr>
      </w:pPr>
    </w:p>
    <w:p w:rsidR="00773416" w:rsidRPr="00605020" w:rsidRDefault="0072137D" w:rsidP="00B94BE2">
      <w:pPr>
        <w:spacing w:after="0" w:line="480" w:lineRule="auto"/>
        <w:jc w:val="center"/>
        <w:rPr>
          <w:rFonts w:ascii="Arial" w:eastAsia="Arial" w:hAnsi="Arial" w:cs="Arial"/>
          <w:sz w:val="30"/>
          <w:szCs w:val="30"/>
        </w:rPr>
      </w:pPr>
      <w:commentRangeStart w:id="181"/>
      <w:r w:rsidRPr="0072137D">
        <w:rPr>
          <w:rFonts w:ascii="Arial" w:eastAsia="Arial" w:hAnsi="Arial" w:cs="Arial"/>
          <w:sz w:val="30"/>
          <w:szCs w:val="30"/>
        </w:rPr>
        <w:t>Discussion</w:t>
      </w:r>
      <w:commentRangeEnd w:id="181"/>
      <w:r w:rsidR="00AD042C" w:rsidRPr="00605020">
        <w:rPr>
          <w:rStyle w:val="CommentReference"/>
          <w:vanish/>
        </w:rPr>
        <w:commentReference w:id="181"/>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In this study, we report that the biological survival curve and the hydrogen peroxide dose-response curve exhibit contrasting switching patterns. These results suggest that there is opposite timing of genomic instability with regards to </w:t>
      </w:r>
      <w:proofErr w:type="spellStart"/>
      <w:r w:rsidRPr="0072137D">
        <w:rPr>
          <w:rFonts w:ascii="Arial" w:eastAsia="Arial" w:hAnsi="Arial" w:cs="Arial"/>
          <w:sz w:val="24"/>
          <w:szCs w:val="24"/>
        </w:rPr>
        <w:t>viability.The</w:t>
      </w:r>
      <w:proofErr w:type="spellEnd"/>
      <w:r w:rsidRPr="0072137D">
        <w:rPr>
          <w:rFonts w:ascii="Arial" w:eastAsia="Arial" w:hAnsi="Arial" w:cs="Arial"/>
          <w:sz w:val="24"/>
          <w:szCs w:val="24"/>
        </w:rPr>
        <w:t xml:space="preserve"> LOH assay allowed us to quantify age-dependent changes in response to hydrogen peroxide dosage in previously used strains Table 1.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t>Assessment of Materials and Methods</w:t>
      </w:r>
    </w:p>
    <w:p w:rsidR="00165853"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lastRenderedPageBreak/>
        <w:t xml:space="preserve">Early results revealed that cells in their stationary phase were more resistant to oxidative stress. Strains were treated in their log phase, a period of exponential growth, so that differences in responsiveness to hydrogen peroxide would be more apparent. It would be more challenging to compare robustness or tolerance to hydrogen peroxide if all strains were resistance to oxidative stress.   </w:t>
      </w:r>
    </w:p>
    <w:p w:rsidR="00F62D9B"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After culturing 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in order to 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due to the likelihood that cells stuck 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xml:space="preserve">, there would have been a higher number of half-black colonies on plates compared to fully black colonies. As shown by a previous protocol. </w:t>
      </w:r>
    </w:p>
    <w:p w:rsidR="00EF12E7" w:rsidRPr="00605020" w:rsidRDefault="00EF12E7" w:rsidP="00B94BE2">
      <w:pPr>
        <w:spacing w:after="0" w:line="480" w:lineRule="auto"/>
        <w:ind w:firstLine="720"/>
        <w:rPr>
          <w:rFonts w:ascii="Arial" w:eastAsia="Arial" w:hAnsi="Arial" w:cs="Arial"/>
          <w:sz w:val="24"/>
          <w:szCs w:val="24"/>
        </w:rPr>
      </w:pPr>
    </w:p>
    <w:p w:rsidR="00165853" w:rsidRPr="00605020" w:rsidRDefault="0072137D" w:rsidP="00B94BE2">
      <w:pPr>
        <w:spacing w:after="0" w:line="480" w:lineRule="auto"/>
        <w:rPr>
          <w:rFonts w:ascii="Arial" w:eastAsia="Arial" w:hAnsi="Arial" w:cs="Arial"/>
          <w:i/>
          <w:sz w:val="24"/>
          <w:szCs w:val="24"/>
        </w:rPr>
      </w:pPr>
      <w:r w:rsidRPr="0072137D">
        <w:rPr>
          <w:rFonts w:ascii="Arial" w:eastAsia="Arial" w:hAnsi="Arial" w:cs="Arial"/>
          <w:i/>
          <w:sz w:val="24"/>
          <w:szCs w:val="24"/>
        </w:rPr>
        <w:t>Assessment of Results</w:t>
      </w:r>
    </w:p>
    <w:p w:rsidR="00CC1D4D"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The timing at which there is an increase in black colonies is relative to the viability drop. In biological aging, ROS must be low enough such that mutation is suppressed before there is a substantial drop in viability. Conversely, the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treated cells dosage has more of an immediate effect on the robustness of the cell. Viability drops more rapidly due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activity (SOD) Figure 1</w:t>
      </w:r>
      <w:r w:rsidR="00E41A14"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E41A14"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E41A14" w:rsidRPr="0072137D">
        <w:rPr>
          <w:rFonts w:ascii="Arial" w:eastAsia="Arial" w:hAnsi="Arial" w:cs="Arial"/>
          <w:sz w:val="24"/>
          <w:szCs w:val="24"/>
        </w:rPr>
      </w:r>
      <w:r w:rsidR="00E41A14" w:rsidRPr="0072137D">
        <w:rPr>
          <w:rFonts w:ascii="Arial" w:eastAsia="Arial" w:hAnsi="Arial" w:cs="Arial"/>
          <w:sz w:val="24"/>
          <w:szCs w:val="24"/>
        </w:rPr>
        <w:fldChar w:fldCharType="end"/>
      </w:r>
      <w:r w:rsidR="00E41A14" w:rsidRPr="0072137D">
        <w:rPr>
          <w:rFonts w:ascii="Arial" w:eastAsia="Arial" w:hAnsi="Arial" w:cs="Arial"/>
          <w:sz w:val="24"/>
          <w:szCs w:val="24"/>
        </w:rPr>
      </w:r>
      <w:r w:rsidR="00E41A14"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080872" w:rsidRPr="0072137D">
          <w:rPr>
            <w:rFonts w:ascii="Arial" w:eastAsia="Arial" w:hAnsi="Arial" w:cs="Arial"/>
            <w:noProof/>
            <w:sz w:val="24"/>
            <w:szCs w:val="24"/>
          </w:rPr>
          <w:t>W</w:t>
        </w:r>
        <w:r w:rsidR="00080872" w:rsidRPr="0072137D">
          <w:rPr>
            <w:rFonts w:ascii="Arial" w:eastAsia="Arial" w:hAnsi="Arial" w:cs="Arial"/>
            <w:smallCaps/>
            <w:noProof/>
            <w:sz w:val="24"/>
            <w:szCs w:val="24"/>
          </w:rPr>
          <w:t>einberger</w:t>
        </w:r>
        <w:r w:rsidR="00080872" w:rsidRPr="0072137D">
          <w:rPr>
            <w:rFonts w:ascii="Arial" w:eastAsia="Arial" w:hAnsi="Arial" w:cs="Arial"/>
            <w:i/>
            <w:noProof/>
            <w:sz w:val="24"/>
            <w:szCs w:val="24"/>
          </w:rPr>
          <w:t xml:space="preserve"> et al.</w:t>
        </w:r>
        <w:r w:rsidR="00080872"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E41A14" w:rsidRPr="0072137D">
        <w:rPr>
          <w:rFonts w:ascii="Arial" w:eastAsia="Arial" w:hAnsi="Arial" w:cs="Arial"/>
          <w:sz w:val="24"/>
          <w:szCs w:val="24"/>
        </w:rPr>
        <w:fldChar w:fldCharType="end"/>
      </w:r>
    </w:p>
    <w:p w:rsidR="005F778C"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Cells with better mitotic asymmetry have a longer lifespan and better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 xml:space="preserve">2 </w:t>
      </w:r>
      <w:r w:rsidRPr="0072137D">
        <w:rPr>
          <w:rFonts w:ascii="Arial" w:eastAsia="Arial" w:hAnsi="Arial" w:cs="Arial"/>
          <w:sz w:val="24"/>
          <w:szCs w:val="24"/>
        </w:rPr>
        <w:t xml:space="preserve">viability tolerance. </w:t>
      </w:r>
    </w:p>
    <w:p w:rsidR="00266FFE" w:rsidRPr="00605020" w:rsidRDefault="0072137D" w:rsidP="00B94BE2">
      <w:pPr>
        <w:spacing w:after="0" w:line="480" w:lineRule="auto"/>
        <w:ind w:firstLine="720"/>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w:t>
      </w:r>
      <w:r w:rsidRPr="0072137D">
        <w:rPr>
          <w:rFonts w:ascii="Arial" w:eastAsia="Arial" w:hAnsi="Arial" w:cs="Arial"/>
          <w:sz w:val="24"/>
          <w:szCs w:val="24"/>
        </w:rPr>
        <w:lastRenderedPageBreak/>
        <w:t xml:space="preserve">functions by </w:t>
      </w:r>
      <w:proofErr w:type="spellStart"/>
      <w:r w:rsidRPr="0072137D">
        <w:rPr>
          <w:rFonts w:ascii="Arial" w:eastAsia="Arial" w:hAnsi="Arial" w:cs="Arial"/>
          <w:sz w:val="24"/>
          <w:szCs w:val="24"/>
        </w:rPr>
        <w:t>upregulating</w:t>
      </w:r>
      <w:proofErr w:type="spellEnd"/>
      <w:ins w:id="182" w:author="hong qin" w:date="2012-04-18T12:54:00Z">
        <w:r w:rsidR="00E51737">
          <w:rPr>
            <w:rFonts w:ascii="Arial" w:eastAsia="Arial" w:hAnsi="Arial" w:cs="Arial"/>
            <w:sz w:val="24"/>
            <w:szCs w:val="24"/>
          </w:rPr>
          <w:t xml:space="preserve"> </w:t>
        </w:r>
      </w:ins>
      <w:r w:rsidRPr="0072137D">
        <w:rPr>
          <w:rFonts w:ascii="Arial" w:eastAsia="Arial" w:hAnsi="Arial" w:cs="Arial"/>
          <w:sz w:val="24"/>
          <w:szCs w:val="24"/>
        </w:rPr>
        <w:t>genes that enable the cell tolerate stress. SOD2 activity, for example, is increased and extends lifespan during this process, but can also reduce CLS if it is expressed excessively</w:t>
      </w:r>
      <w:r w:rsidR="00E41A14" w:rsidRPr="0072137D">
        <w:rPr>
          <w:rFonts w:ascii="Arial" w:eastAsia="Arial" w:hAnsi="Arial" w:cs="Arial"/>
          <w:sz w:val="24"/>
          <w:szCs w:val="24"/>
        </w:rPr>
        <w:fldChar w:fldCharType="begin"/>
      </w:r>
      <w:r w:rsidRPr="0072137D">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E41A14"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0" w:tooltip="Medvedik, 2007 #621" w:history="1">
        <w:r w:rsidR="00080872" w:rsidRPr="0072137D">
          <w:rPr>
            <w:rFonts w:ascii="Arial" w:eastAsia="Arial" w:hAnsi="Arial" w:cs="Arial"/>
            <w:noProof/>
            <w:sz w:val="24"/>
            <w:szCs w:val="24"/>
          </w:rPr>
          <w:t>M</w:t>
        </w:r>
        <w:r w:rsidR="00080872" w:rsidRPr="0072137D">
          <w:rPr>
            <w:rFonts w:ascii="Arial" w:eastAsia="Arial" w:hAnsi="Arial" w:cs="Arial"/>
            <w:smallCaps/>
            <w:noProof/>
            <w:sz w:val="24"/>
            <w:szCs w:val="24"/>
          </w:rPr>
          <w:t>edvedik</w:t>
        </w:r>
        <w:r w:rsidR="00080872" w:rsidRPr="0072137D">
          <w:rPr>
            <w:rFonts w:ascii="Arial" w:eastAsia="Arial" w:hAnsi="Arial" w:cs="Arial"/>
            <w:noProof/>
            <w:sz w:val="24"/>
            <w:szCs w:val="24"/>
          </w:rPr>
          <w:t xml:space="preserve"> and S</w:t>
        </w:r>
        <w:r w:rsidR="00080872" w:rsidRPr="0072137D">
          <w:rPr>
            <w:rFonts w:ascii="Arial" w:eastAsia="Arial" w:hAnsi="Arial" w:cs="Arial"/>
            <w:smallCaps/>
            <w:noProof/>
            <w:sz w:val="24"/>
            <w:szCs w:val="24"/>
          </w:rPr>
          <w:t>inclair</w:t>
        </w:r>
        <w:r w:rsidR="00080872" w:rsidRPr="0072137D">
          <w:rPr>
            <w:rFonts w:ascii="Arial" w:eastAsia="Arial" w:hAnsi="Arial" w:cs="Arial"/>
            <w:noProof/>
            <w:sz w:val="24"/>
            <w:szCs w:val="24"/>
          </w:rPr>
          <w:t xml:space="preserve"> 2007</w:t>
        </w:r>
      </w:hyperlink>
      <w:r w:rsidRPr="0072137D">
        <w:rPr>
          <w:rFonts w:ascii="Arial" w:eastAsia="Arial" w:hAnsi="Arial" w:cs="Arial"/>
          <w:noProof/>
          <w:sz w:val="24"/>
          <w:szCs w:val="24"/>
        </w:rPr>
        <w:t>)</w:t>
      </w:r>
      <w:r w:rsidR="00E41A14" w:rsidRPr="0072137D">
        <w:rPr>
          <w:rFonts w:ascii="Arial" w:eastAsia="Arial" w:hAnsi="Arial" w:cs="Arial"/>
          <w:sz w:val="24"/>
          <w:szCs w:val="24"/>
        </w:rPr>
        <w:fldChar w:fldCharType="end"/>
      </w:r>
      <w:r w:rsidRPr="0072137D">
        <w:rPr>
          <w:rFonts w:ascii="Arial" w:eastAsia="Arial" w:hAnsi="Arial" w:cs="Arial"/>
          <w:sz w:val="24"/>
          <w:szCs w:val="24"/>
        </w:rPr>
        <w:t>.Conversely, the Weinberger model proposes that inhibition of SOD activity can result in the increase of ROS levels and reduce CLS in yeast</w:t>
      </w:r>
      <w:r w:rsidR="00E41A14"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E41A14"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E41A14" w:rsidRPr="0072137D">
        <w:rPr>
          <w:rFonts w:ascii="Arial" w:eastAsia="Arial" w:hAnsi="Arial" w:cs="Arial"/>
          <w:sz w:val="24"/>
          <w:szCs w:val="24"/>
        </w:rPr>
      </w:r>
      <w:r w:rsidR="00E41A14" w:rsidRPr="0072137D">
        <w:rPr>
          <w:rFonts w:ascii="Arial" w:eastAsia="Arial" w:hAnsi="Arial" w:cs="Arial"/>
          <w:sz w:val="24"/>
          <w:szCs w:val="24"/>
        </w:rPr>
        <w:fldChar w:fldCharType="end"/>
      </w:r>
      <w:r w:rsidR="00E41A14" w:rsidRPr="0072137D">
        <w:rPr>
          <w:rFonts w:ascii="Arial" w:eastAsia="Arial" w:hAnsi="Arial" w:cs="Arial"/>
          <w:sz w:val="24"/>
          <w:szCs w:val="24"/>
        </w:rPr>
      </w:r>
      <w:r w:rsidR="00E41A14"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080872" w:rsidRPr="0072137D">
          <w:rPr>
            <w:rFonts w:ascii="Arial" w:eastAsia="Arial" w:hAnsi="Arial" w:cs="Arial"/>
            <w:noProof/>
            <w:sz w:val="24"/>
            <w:szCs w:val="24"/>
          </w:rPr>
          <w:t>W</w:t>
        </w:r>
        <w:r w:rsidR="00080872" w:rsidRPr="0072137D">
          <w:rPr>
            <w:rFonts w:ascii="Arial" w:eastAsia="Arial" w:hAnsi="Arial" w:cs="Arial"/>
            <w:smallCaps/>
            <w:noProof/>
            <w:sz w:val="24"/>
            <w:szCs w:val="24"/>
          </w:rPr>
          <w:t>einberger</w:t>
        </w:r>
        <w:r w:rsidR="00080872" w:rsidRPr="0072137D">
          <w:rPr>
            <w:rFonts w:ascii="Arial" w:eastAsia="Arial" w:hAnsi="Arial" w:cs="Arial"/>
            <w:i/>
            <w:noProof/>
            <w:sz w:val="24"/>
            <w:szCs w:val="24"/>
          </w:rPr>
          <w:t xml:space="preserve"> et al.</w:t>
        </w:r>
        <w:r w:rsidR="00080872"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E41A14" w:rsidRPr="0072137D">
        <w:rPr>
          <w:rFonts w:ascii="Arial" w:eastAsia="Arial" w:hAnsi="Arial" w:cs="Arial"/>
          <w:sz w:val="24"/>
          <w:szCs w:val="24"/>
        </w:rPr>
        <w:fldChar w:fldCharType="end"/>
      </w:r>
      <w:r w:rsidRPr="0072137D">
        <w:rPr>
          <w:rFonts w:ascii="Arial" w:eastAsia="Arial" w:hAnsi="Arial" w:cs="Arial"/>
          <w:sz w:val="24"/>
          <w:szCs w:val="24"/>
        </w:rPr>
        <w:t xml:space="preserve">. If the SOD gene is deleted, we should see similar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994205" w:rsidRPr="00605020" w:rsidRDefault="0072137D" w:rsidP="00B94BE2">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 xml:space="preserve">Future plans also involve treating strain with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dichloride (</w:t>
      </w:r>
      <w:r w:rsidR="009C139D" w:rsidRPr="00605020">
        <w:rPr>
          <w:rFonts w:ascii="Arial" w:hAnsi="Arial" w:cs="Arial"/>
          <w:bCs/>
          <w:i/>
          <w:iCs/>
          <w:sz w:val="24"/>
          <w:szCs w:val="24"/>
        </w:rPr>
        <w:t>N</w:t>
      </w:r>
      <w:proofErr w:type="gramStart"/>
      <w:r w:rsidR="009C139D" w:rsidRPr="00605020">
        <w:rPr>
          <w:rFonts w:ascii="Arial" w:hAnsi="Arial" w:cs="Arial"/>
          <w:bCs/>
          <w:sz w:val="24"/>
          <w:szCs w:val="24"/>
        </w:rPr>
        <w:t>,</w:t>
      </w:r>
      <w:r w:rsidR="009C139D" w:rsidRPr="00605020">
        <w:rPr>
          <w:rFonts w:ascii="Arial" w:hAnsi="Arial" w:cs="Arial"/>
          <w:bCs/>
          <w:i/>
          <w:iCs/>
          <w:sz w:val="24"/>
          <w:szCs w:val="24"/>
        </w:rPr>
        <w:t>N</w:t>
      </w:r>
      <w:proofErr w:type="gramEnd"/>
      <w:r w:rsidR="009C139D" w:rsidRPr="00605020">
        <w:rPr>
          <w:rFonts w:ascii="Arial" w:hAnsi="Arial" w:cs="Arial"/>
          <w:bCs/>
          <w:sz w:val="24"/>
          <w:szCs w:val="24"/>
        </w:rPr>
        <w:t>′-dimethyl-4,4′-bipyridinium dichloride</w:t>
      </w:r>
      <w:r w:rsidRPr="0072137D">
        <w:rPr>
          <w:rFonts w:ascii="Arial" w:eastAsia="Arial" w:hAnsi="Arial" w:cs="Arial"/>
          <w:sz w:val="24"/>
          <w:szCs w:val="24"/>
        </w:rPr>
        <w:t xml:space="preserve">) to induce </w:t>
      </w:r>
      <w:proofErr w:type="spellStart"/>
      <w:r w:rsidRPr="0072137D">
        <w:rPr>
          <w:rFonts w:ascii="Arial" w:eastAsia="Arial" w:hAnsi="Arial" w:cs="Arial"/>
          <w:sz w:val="24"/>
          <w:szCs w:val="24"/>
        </w:rPr>
        <w:t>superoxides</w:t>
      </w:r>
      <w:proofErr w:type="spellEnd"/>
      <w:r w:rsidRPr="0072137D">
        <w:rPr>
          <w:rFonts w:ascii="Arial" w:eastAsia="Arial" w:hAnsi="Arial" w:cs="Arial"/>
          <w:sz w:val="24"/>
          <w:szCs w:val="24"/>
        </w:rPr>
        <w:t xml:space="preserve">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will also be measured directly using a fluorescent probe. </w:t>
      </w: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lastRenderedPageBreak/>
        <w:t>References</w:t>
      </w:r>
    </w:p>
    <w:p w:rsidR="00080872" w:rsidRPr="00080872" w:rsidRDefault="00E41A14" w:rsidP="00080872">
      <w:pPr>
        <w:spacing w:after="0" w:line="240" w:lineRule="auto"/>
        <w:ind w:left="720" w:hanging="720"/>
        <w:rPr>
          <w:rFonts w:ascii="Calibri" w:hAnsi="Calibri" w:cs="Arial"/>
          <w:noProof/>
          <w:szCs w:val="20"/>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83" w:name="_ENREF_1"/>
      <w:r w:rsidR="00080872" w:rsidRPr="00080872">
        <w:rPr>
          <w:rFonts w:ascii="Calibri" w:hAnsi="Calibri" w:cs="Arial"/>
          <w:noProof/>
          <w:szCs w:val="20"/>
        </w:rPr>
        <w:t>B</w:t>
      </w:r>
      <w:r w:rsidR="00080872" w:rsidRPr="00080872">
        <w:rPr>
          <w:rFonts w:ascii="Calibri" w:hAnsi="Calibri" w:cs="Arial"/>
          <w:smallCaps/>
          <w:noProof/>
          <w:szCs w:val="20"/>
        </w:rPr>
        <w:t xml:space="preserve">lagosklonny, </w:t>
      </w:r>
      <w:r w:rsidR="00080872" w:rsidRPr="00080872">
        <w:rPr>
          <w:rFonts w:ascii="Calibri" w:hAnsi="Calibri" w:cs="Arial"/>
          <w:noProof/>
          <w:szCs w:val="20"/>
        </w:rPr>
        <w:t xml:space="preserve">M. V., 2008 Aging: ROS or TOR. Cell Cycle </w:t>
      </w:r>
      <w:r w:rsidR="00080872" w:rsidRPr="00080872">
        <w:rPr>
          <w:rFonts w:ascii="Calibri" w:hAnsi="Calibri" w:cs="Arial"/>
          <w:b/>
          <w:noProof/>
          <w:szCs w:val="20"/>
        </w:rPr>
        <w:t>7:</w:t>
      </w:r>
      <w:r w:rsidR="00080872" w:rsidRPr="00080872">
        <w:rPr>
          <w:rFonts w:ascii="Calibri" w:hAnsi="Calibri" w:cs="Arial"/>
          <w:noProof/>
          <w:szCs w:val="20"/>
        </w:rPr>
        <w:t xml:space="preserve"> 3344-3354.</w:t>
      </w:r>
      <w:bookmarkEnd w:id="183"/>
    </w:p>
    <w:p w:rsidR="00080872" w:rsidRPr="00080872" w:rsidRDefault="00080872" w:rsidP="00080872">
      <w:pPr>
        <w:spacing w:after="0" w:line="240" w:lineRule="auto"/>
        <w:ind w:left="720" w:hanging="720"/>
        <w:rPr>
          <w:rFonts w:ascii="Calibri" w:hAnsi="Calibri" w:cs="Arial"/>
          <w:noProof/>
          <w:szCs w:val="20"/>
        </w:rPr>
      </w:pPr>
      <w:bookmarkStart w:id="184" w:name="_ENREF_2"/>
      <w:r w:rsidRPr="00080872">
        <w:rPr>
          <w:rFonts w:ascii="Calibri" w:hAnsi="Calibri" w:cs="Arial"/>
          <w:noProof/>
          <w:szCs w:val="20"/>
        </w:rPr>
        <w:t>D</w:t>
      </w:r>
      <w:r w:rsidRPr="00080872">
        <w:rPr>
          <w:rFonts w:ascii="Calibri" w:hAnsi="Calibri" w:cs="Arial"/>
          <w:smallCaps/>
          <w:noProof/>
          <w:szCs w:val="20"/>
        </w:rPr>
        <w:t xml:space="preserve">efossez, </w:t>
      </w:r>
      <w:r w:rsidRPr="00080872">
        <w:rPr>
          <w:rFonts w:ascii="Calibri" w:hAnsi="Calibri" w:cs="Arial"/>
          <w:noProof/>
          <w:szCs w:val="20"/>
        </w:rPr>
        <w:t>P. A., P. U. P</w:t>
      </w:r>
      <w:r w:rsidRPr="00080872">
        <w:rPr>
          <w:rFonts w:ascii="Calibri" w:hAnsi="Calibri" w:cs="Arial"/>
          <w:smallCaps/>
          <w:noProof/>
          <w:szCs w:val="20"/>
        </w:rPr>
        <w:t>ark</w:t>
      </w:r>
      <w:r w:rsidRPr="00080872">
        <w:rPr>
          <w:rFonts w:ascii="Calibri" w:hAnsi="Calibri" w:cs="Arial"/>
          <w:noProof/>
          <w:szCs w:val="20"/>
        </w:rPr>
        <w:t xml:space="preserve"> and L. G</w:t>
      </w:r>
      <w:r w:rsidRPr="00080872">
        <w:rPr>
          <w:rFonts w:ascii="Calibri" w:hAnsi="Calibri" w:cs="Arial"/>
          <w:smallCaps/>
          <w:noProof/>
          <w:szCs w:val="20"/>
        </w:rPr>
        <w:t>uarente</w:t>
      </w:r>
      <w:r w:rsidRPr="00080872">
        <w:rPr>
          <w:rFonts w:ascii="Calibri" w:hAnsi="Calibri" w:cs="Arial"/>
          <w:noProof/>
          <w:szCs w:val="20"/>
        </w:rPr>
        <w:t xml:space="preserve">, 1998 Vicious circles: a mechanism for yeast aging. Curr Opin Microbiol </w:t>
      </w:r>
      <w:r w:rsidRPr="00080872">
        <w:rPr>
          <w:rFonts w:ascii="Calibri" w:hAnsi="Calibri" w:cs="Arial"/>
          <w:b/>
          <w:noProof/>
          <w:szCs w:val="20"/>
        </w:rPr>
        <w:t>1:</w:t>
      </w:r>
      <w:r w:rsidRPr="00080872">
        <w:rPr>
          <w:rFonts w:ascii="Calibri" w:hAnsi="Calibri" w:cs="Arial"/>
          <w:noProof/>
          <w:szCs w:val="20"/>
        </w:rPr>
        <w:t xml:space="preserve"> 707-711.</w:t>
      </w:r>
      <w:bookmarkEnd w:id="184"/>
    </w:p>
    <w:p w:rsidR="00080872" w:rsidRPr="00080872" w:rsidRDefault="00080872" w:rsidP="00080872">
      <w:pPr>
        <w:spacing w:after="0" w:line="240" w:lineRule="auto"/>
        <w:ind w:left="720" w:hanging="720"/>
        <w:rPr>
          <w:rFonts w:ascii="Calibri" w:hAnsi="Calibri" w:cs="Arial"/>
          <w:noProof/>
          <w:szCs w:val="20"/>
        </w:rPr>
      </w:pPr>
      <w:bookmarkStart w:id="185" w:name="_ENREF_3"/>
      <w:r w:rsidRPr="00080872">
        <w:rPr>
          <w:rFonts w:ascii="Calibri" w:hAnsi="Calibri" w:cs="Arial"/>
          <w:noProof/>
          <w:szCs w:val="20"/>
        </w:rPr>
        <w:t>G</w:t>
      </w:r>
      <w:r w:rsidRPr="00080872">
        <w:rPr>
          <w:rFonts w:ascii="Calibri" w:hAnsi="Calibri" w:cs="Arial"/>
          <w:smallCaps/>
          <w:noProof/>
          <w:szCs w:val="20"/>
        </w:rPr>
        <w:t xml:space="preserve">ompertz, </w:t>
      </w:r>
      <w:r w:rsidRPr="00080872">
        <w:rPr>
          <w:rFonts w:ascii="Calibri" w:hAnsi="Calibri" w:cs="Arial"/>
          <w:noProof/>
          <w:szCs w:val="20"/>
        </w:rPr>
        <w:t xml:space="preserve">B., 1825 On the Nature of the Function Expressive of the Law of Human Mortality, and on a New Mode of Determining the Value of Life Contingencies. Philosophical Transactions of the Royal Society of London </w:t>
      </w:r>
      <w:r w:rsidRPr="00080872">
        <w:rPr>
          <w:rFonts w:ascii="Calibri" w:hAnsi="Calibri" w:cs="Arial"/>
          <w:b/>
          <w:noProof/>
          <w:szCs w:val="20"/>
        </w:rPr>
        <w:t>115:</w:t>
      </w:r>
      <w:r w:rsidRPr="00080872">
        <w:rPr>
          <w:rFonts w:ascii="Calibri" w:hAnsi="Calibri" w:cs="Arial"/>
          <w:noProof/>
          <w:szCs w:val="20"/>
        </w:rPr>
        <w:t xml:space="preserve"> 513-585.</w:t>
      </w:r>
      <w:bookmarkEnd w:id="185"/>
    </w:p>
    <w:p w:rsidR="00080872" w:rsidRPr="00080872" w:rsidRDefault="00080872" w:rsidP="00080872">
      <w:pPr>
        <w:spacing w:after="0" w:line="240" w:lineRule="auto"/>
        <w:ind w:left="720" w:hanging="720"/>
        <w:rPr>
          <w:rFonts w:ascii="Calibri" w:hAnsi="Calibri" w:cs="Arial"/>
          <w:noProof/>
          <w:szCs w:val="20"/>
        </w:rPr>
      </w:pPr>
      <w:bookmarkStart w:id="186" w:name="_ENREF_4"/>
      <w:r w:rsidRPr="00080872">
        <w:rPr>
          <w:rFonts w:ascii="Calibri" w:hAnsi="Calibri" w:cs="Arial"/>
          <w:noProof/>
          <w:szCs w:val="20"/>
        </w:rPr>
        <w:t>G</w:t>
      </w:r>
      <w:r w:rsidRPr="00080872">
        <w:rPr>
          <w:rFonts w:ascii="Calibri" w:hAnsi="Calibri" w:cs="Arial"/>
          <w:smallCaps/>
          <w:noProof/>
          <w:szCs w:val="20"/>
        </w:rPr>
        <w:t xml:space="preserve">ravel, </w:t>
      </w:r>
      <w:r w:rsidRPr="00080872">
        <w:rPr>
          <w:rFonts w:ascii="Calibri" w:hAnsi="Calibri" w:cs="Arial"/>
          <w:noProof/>
          <w:szCs w:val="20"/>
        </w:rPr>
        <w:t>S., and S. P. J</w:t>
      </w:r>
      <w:r w:rsidRPr="00080872">
        <w:rPr>
          <w:rFonts w:ascii="Calibri" w:hAnsi="Calibri" w:cs="Arial"/>
          <w:smallCaps/>
          <w:noProof/>
          <w:szCs w:val="20"/>
        </w:rPr>
        <w:t>ackson</w:t>
      </w:r>
      <w:r w:rsidRPr="00080872">
        <w:rPr>
          <w:rFonts w:ascii="Calibri" w:hAnsi="Calibri" w:cs="Arial"/>
          <w:noProof/>
          <w:szCs w:val="20"/>
        </w:rPr>
        <w:t xml:space="preserve">, 2003 Increased genome instability in aging yeast. Cell </w:t>
      </w:r>
      <w:r w:rsidRPr="00080872">
        <w:rPr>
          <w:rFonts w:ascii="Calibri" w:hAnsi="Calibri" w:cs="Arial"/>
          <w:b/>
          <w:noProof/>
          <w:szCs w:val="20"/>
        </w:rPr>
        <w:t>115:</w:t>
      </w:r>
      <w:r w:rsidRPr="00080872">
        <w:rPr>
          <w:rFonts w:ascii="Calibri" w:hAnsi="Calibri" w:cs="Arial"/>
          <w:noProof/>
          <w:szCs w:val="20"/>
        </w:rPr>
        <w:t xml:space="preserve"> 1-2.</w:t>
      </w:r>
      <w:bookmarkEnd w:id="186"/>
    </w:p>
    <w:p w:rsidR="00080872" w:rsidRPr="00080872" w:rsidRDefault="00080872" w:rsidP="00080872">
      <w:pPr>
        <w:spacing w:after="0" w:line="240" w:lineRule="auto"/>
        <w:ind w:left="720" w:hanging="720"/>
        <w:rPr>
          <w:rFonts w:ascii="Calibri" w:hAnsi="Calibri" w:cs="Arial"/>
          <w:noProof/>
          <w:szCs w:val="20"/>
        </w:rPr>
      </w:pPr>
      <w:bookmarkStart w:id="187" w:name="_ENREF_5"/>
      <w:r w:rsidRPr="00080872">
        <w:rPr>
          <w:rFonts w:ascii="Calibri" w:hAnsi="Calibri" w:cs="Arial"/>
          <w:noProof/>
          <w:szCs w:val="20"/>
        </w:rPr>
        <w:t>H</w:t>
      </w:r>
      <w:r w:rsidRPr="00080872">
        <w:rPr>
          <w:rFonts w:ascii="Calibri" w:hAnsi="Calibri" w:cs="Arial"/>
          <w:smallCaps/>
          <w:noProof/>
          <w:szCs w:val="20"/>
        </w:rPr>
        <w:t xml:space="preserve">arman, </w:t>
      </w:r>
      <w:r w:rsidRPr="00080872">
        <w:rPr>
          <w:rFonts w:ascii="Calibri" w:hAnsi="Calibri" w:cs="Arial"/>
          <w:noProof/>
          <w:szCs w:val="20"/>
        </w:rPr>
        <w:t xml:space="preserve">D., 1956 Aging: a theory based on free radical and radiation chemistry. J Gerontol </w:t>
      </w:r>
      <w:r w:rsidRPr="00080872">
        <w:rPr>
          <w:rFonts w:ascii="Calibri" w:hAnsi="Calibri" w:cs="Arial"/>
          <w:b/>
          <w:noProof/>
          <w:szCs w:val="20"/>
        </w:rPr>
        <w:t>11:</w:t>
      </w:r>
      <w:r w:rsidRPr="00080872">
        <w:rPr>
          <w:rFonts w:ascii="Calibri" w:hAnsi="Calibri" w:cs="Arial"/>
          <w:noProof/>
          <w:szCs w:val="20"/>
        </w:rPr>
        <w:t xml:space="preserve"> 298-300.</w:t>
      </w:r>
      <w:bookmarkEnd w:id="187"/>
    </w:p>
    <w:p w:rsidR="00080872" w:rsidRPr="00080872" w:rsidRDefault="00080872" w:rsidP="00080872">
      <w:pPr>
        <w:spacing w:after="0" w:line="240" w:lineRule="auto"/>
        <w:ind w:left="720" w:hanging="720"/>
        <w:rPr>
          <w:rFonts w:ascii="Calibri" w:hAnsi="Calibri" w:cs="Arial"/>
          <w:noProof/>
          <w:szCs w:val="20"/>
        </w:rPr>
      </w:pPr>
      <w:bookmarkStart w:id="188" w:name="_ENREF_6"/>
      <w:r w:rsidRPr="00080872">
        <w:rPr>
          <w:rFonts w:ascii="Calibri" w:hAnsi="Calibri" w:cs="Arial"/>
          <w:noProof/>
          <w:szCs w:val="20"/>
        </w:rPr>
        <w:t>H</w:t>
      </w:r>
      <w:r w:rsidRPr="00080872">
        <w:rPr>
          <w:rFonts w:ascii="Calibri" w:hAnsi="Calibri" w:cs="Arial"/>
          <w:smallCaps/>
          <w:noProof/>
          <w:szCs w:val="20"/>
        </w:rPr>
        <w:t xml:space="preserve">iraoka, </w:t>
      </w:r>
      <w:r w:rsidRPr="00080872">
        <w:rPr>
          <w:rFonts w:ascii="Calibri" w:hAnsi="Calibri" w:cs="Arial"/>
          <w:noProof/>
          <w:szCs w:val="20"/>
        </w:rPr>
        <w:t>M., K. W</w:t>
      </w:r>
      <w:r w:rsidRPr="00080872">
        <w:rPr>
          <w:rFonts w:ascii="Calibri" w:hAnsi="Calibri" w:cs="Arial"/>
          <w:smallCaps/>
          <w:noProof/>
          <w:szCs w:val="20"/>
        </w:rPr>
        <w:t>atanabe</w:t>
      </w:r>
      <w:r w:rsidRPr="00080872">
        <w:rPr>
          <w:rFonts w:ascii="Calibri" w:hAnsi="Calibri" w:cs="Arial"/>
          <w:noProof/>
          <w:szCs w:val="20"/>
        </w:rPr>
        <w:t>, K. U</w:t>
      </w:r>
      <w:r w:rsidRPr="00080872">
        <w:rPr>
          <w:rFonts w:ascii="Calibri" w:hAnsi="Calibri" w:cs="Arial"/>
          <w:smallCaps/>
          <w:noProof/>
          <w:szCs w:val="20"/>
        </w:rPr>
        <w:t>mezu</w:t>
      </w:r>
      <w:r w:rsidRPr="00080872">
        <w:rPr>
          <w:rFonts w:ascii="Calibri" w:hAnsi="Calibri" w:cs="Arial"/>
          <w:noProof/>
          <w:szCs w:val="20"/>
        </w:rPr>
        <w:t xml:space="preserve"> and H. M</w:t>
      </w:r>
      <w:r w:rsidRPr="00080872">
        <w:rPr>
          <w:rFonts w:ascii="Calibri" w:hAnsi="Calibri" w:cs="Arial"/>
          <w:smallCaps/>
          <w:noProof/>
          <w:szCs w:val="20"/>
        </w:rPr>
        <w:t>aki</w:t>
      </w:r>
      <w:r w:rsidRPr="00080872">
        <w:rPr>
          <w:rFonts w:ascii="Calibri" w:hAnsi="Calibri" w:cs="Arial"/>
          <w:noProof/>
          <w:szCs w:val="20"/>
        </w:rPr>
        <w:t xml:space="preserve">, 2000 Spontaneous loss of heterozygosity in diploid Saccharomyces cerevisiae cells. Genetics </w:t>
      </w:r>
      <w:r w:rsidRPr="00080872">
        <w:rPr>
          <w:rFonts w:ascii="Calibri" w:hAnsi="Calibri" w:cs="Arial"/>
          <w:b/>
          <w:noProof/>
          <w:szCs w:val="20"/>
        </w:rPr>
        <w:t>156:</w:t>
      </w:r>
      <w:r w:rsidRPr="00080872">
        <w:rPr>
          <w:rFonts w:ascii="Calibri" w:hAnsi="Calibri" w:cs="Arial"/>
          <w:noProof/>
          <w:szCs w:val="20"/>
        </w:rPr>
        <w:t xml:space="preserve"> 1531-1548.</w:t>
      </w:r>
      <w:bookmarkEnd w:id="188"/>
    </w:p>
    <w:p w:rsidR="00080872" w:rsidRPr="00080872" w:rsidRDefault="00080872" w:rsidP="00080872">
      <w:pPr>
        <w:spacing w:after="0" w:line="240" w:lineRule="auto"/>
        <w:ind w:left="720" w:hanging="720"/>
        <w:rPr>
          <w:rFonts w:ascii="Calibri" w:hAnsi="Calibri" w:cs="Arial"/>
          <w:noProof/>
          <w:szCs w:val="20"/>
        </w:rPr>
      </w:pPr>
      <w:bookmarkStart w:id="189" w:name="_ENREF_7"/>
      <w:r w:rsidRPr="00080872">
        <w:rPr>
          <w:rFonts w:ascii="Calibri" w:hAnsi="Calibri" w:cs="Arial"/>
          <w:noProof/>
          <w:szCs w:val="20"/>
        </w:rPr>
        <w:t>K</w:t>
      </w:r>
      <w:r w:rsidRPr="00080872">
        <w:rPr>
          <w:rFonts w:ascii="Calibri" w:hAnsi="Calibri" w:cs="Arial"/>
          <w:smallCaps/>
          <w:noProof/>
          <w:szCs w:val="20"/>
        </w:rPr>
        <w:t xml:space="preserve">irkwood, </w:t>
      </w:r>
      <w:r w:rsidRPr="00080872">
        <w:rPr>
          <w:rFonts w:ascii="Calibri" w:hAnsi="Calibri" w:cs="Arial"/>
          <w:noProof/>
          <w:szCs w:val="20"/>
        </w:rPr>
        <w:t xml:space="preserve">T. B., 1977 Evolution of ageing. Nature </w:t>
      </w:r>
      <w:r w:rsidRPr="00080872">
        <w:rPr>
          <w:rFonts w:ascii="Calibri" w:hAnsi="Calibri" w:cs="Arial"/>
          <w:b/>
          <w:noProof/>
          <w:szCs w:val="20"/>
        </w:rPr>
        <w:t>270:</w:t>
      </w:r>
      <w:r w:rsidRPr="00080872">
        <w:rPr>
          <w:rFonts w:ascii="Calibri" w:hAnsi="Calibri" w:cs="Arial"/>
          <w:noProof/>
          <w:szCs w:val="20"/>
        </w:rPr>
        <w:t xml:space="preserve"> 301-304.</w:t>
      </w:r>
      <w:bookmarkEnd w:id="189"/>
    </w:p>
    <w:p w:rsidR="00080872" w:rsidRPr="00080872" w:rsidRDefault="00080872" w:rsidP="00080872">
      <w:pPr>
        <w:spacing w:after="0" w:line="240" w:lineRule="auto"/>
        <w:ind w:left="720" w:hanging="720"/>
        <w:rPr>
          <w:rFonts w:ascii="Calibri" w:hAnsi="Calibri" w:cs="Arial"/>
          <w:noProof/>
          <w:szCs w:val="20"/>
        </w:rPr>
      </w:pPr>
      <w:bookmarkStart w:id="190" w:name="_ENREF_8"/>
      <w:r w:rsidRPr="00080872">
        <w:rPr>
          <w:rFonts w:ascii="Calibri" w:hAnsi="Calibri" w:cs="Arial"/>
          <w:noProof/>
          <w:szCs w:val="20"/>
        </w:rPr>
        <w:t>M</w:t>
      </w:r>
      <w:r w:rsidRPr="00080872">
        <w:rPr>
          <w:rFonts w:ascii="Calibri" w:hAnsi="Calibri" w:cs="Arial"/>
          <w:smallCaps/>
          <w:noProof/>
          <w:szCs w:val="20"/>
        </w:rPr>
        <w:t>c</w:t>
      </w:r>
      <w:r w:rsidRPr="00080872">
        <w:rPr>
          <w:rFonts w:ascii="Calibri" w:hAnsi="Calibri" w:cs="Arial"/>
          <w:noProof/>
          <w:szCs w:val="20"/>
        </w:rPr>
        <w:t>M</w:t>
      </w:r>
      <w:r w:rsidRPr="00080872">
        <w:rPr>
          <w:rFonts w:ascii="Calibri" w:hAnsi="Calibri" w:cs="Arial"/>
          <w:smallCaps/>
          <w:noProof/>
          <w:szCs w:val="20"/>
        </w:rPr>
        <w:t xml:space="preserve">urray, </w:t>
      </w:r>
      <w:r w:rsidRPr="00080872">
        <w:rPr>
          <w:rFonts w:ascii="Calibri" w:hAnsi="Calibri" w:cs="Arial"/>
          <w:noProof/>
          <w:szCs w:val="20"/>
        </w:rPr>
        <w:t>M. A., and D. E. G</w:t>
      </w:r>
      <w:r w:rsidRPr="00080872">
        <w:rPr>
          <w:rFonts w:ascii="Calibri" w:hAnsi="Calibri" w:cs="Arial"/>
          <w:smallCaps/>
          <w:noProof/>
          <w:szCs w:val="20"/>
        </w:rPr>
        <w:t>ottschling</w:t>
      </w:r>
      <w:r w:rsidRPr="00080872">
        <w:rPr>
          <w:rFonts w:ascii="Calibri" w:hAnsi="Calibri" w:cs="Arial"/>
          <w:noProof/>
          <w:szCs w:val="20"/>
        </w:rPr>
        <w:t xml:space="preserve">, 2003 An age-induced switch to a hyper-recombinational state. Science </w:t>
      </w:r>
      <w:r w:rsidRPr="00080872">
        <w:rPr>
          <w:rFonts w:ascii="Calibri" w:hAnsi="Calibri" w:cs="Arial"/>
          <w:b/>
          <w:noProof/>
          <w:szCs w:val="20"/>
        </w:rPr>
        <w:t>301:</w:t>
      </w:r>
      <w:r w:rsidRPr="00080872">
        <w:rPr>
          <w:rFonts w:ascii="Calibri" w:hAnsi="Calibri" w:cs="Arial"/>
          <w:noProof/>
          <w:szCs w:val="20"/>
        </w:rPr>
        <w:t xml:space="preserve"> 1908-1911.</w:t>
      </w:r>
      <w:bookmarkEnd w:id="190"/>
    </w:p>
    <w:p w:rsidR="00080872" w:rsidRPr="00080872" w:rsidRDefault="00080872" w:rsidP="00080872">
      <w:pPr>
        <w:spacing w:after="0" w:line="240" w:lineRule="auto"/>
        <w:ind w:left="720" w:hanging="720"/>
        <w:rPr>
          <w:rFonts w:ascii="Calibri" w:hAnsi="Calibri" w:cs="Arial"/>
          <w:noProof/>
          <w:szCs w:val="20"/>
        </w:rPr>
      </w:pPr>
      <w:bookmarkStart w:id="191" w:name="_ENREF_9"/>
      <w:r w:rsidRPr="00080872">
        <w:rPr>
          <w:rFonts w:ascii="Calibri" w:hAnsi="Calibri" w:cs="Arial"/>
          <w:noProof/>
          <w:szCs w:val="20"/>
        </w:rPr>
        <w:t>M</w:t>
      </w:r>
      <w:r w:rsidRPr="00080872">
        <w:rPr>
          <w:rFonts w:ascii="Calibri" w:hAnsi="Calibri" w:cs="Arial"/>
          <w:smallCaps/>
          <w:noProof/>
          <w:szCs w:val="20"/>
        </w:rPr>
        <w:t>c</w:t>
      </w:r>
      <w:r w:rsidRPr="00080872">
        <w:rPr>
          <w:rFonts w:ascii="Calibri" w:hAnsi="Calibri" w:cs="Arial"/>
          <w:noProof/>
          <w:szCs w:val="20"/>
        </w:rPr>
        <w:t>M</w:t>
      </w:r>
      <w:r w:rsidRPr="00080872">
        <w:rPr>
          <w:rFonts w:ascii="Calibri" w:hAnsi="Calibri" w:cs="Arial"/>
          <w:smallCaps/>
          <w:noProof/>
          <w:szCs w:val="20"/>
        </w:rPr>
        <w:t xml:space="preserve">urray, </w:t>
      </w:r>
      <w:r w:rsidRPr="00080872">
        <w:rPr>
          <w:rFonts w:ascii="Calibri" w:hAnsi="Calibri" w:cs="Arial"/>
          <w:noProof/>
          <w:szCs w:val="20"/>
        </w:rPr>
        <w:t>M. A., and D. E. G</w:t>
      </w:r>
      <w:r w:rsidRPr="00080872">
        <w:rPr>
          <w:rFonts w:ascii="Calibri" w:hAnsi="Calibri" w:cs="Arial"/>
          <w:smallCaps/>
          <w:noProof/>
          <w:szCs w:val="20"/>
        </w:rPr>
        <w:t>ottschling</w:t>
      </w:r>
      <w:r w:rsidRPr="00080872">
        <w:rPr>
          <w:rFonts w:ascii="Calibri" w:hAnsi="Calibri" w:cs="Arial"/>
          <w:noProof/>
          <w:szCs w:val="20"/>
        </w:rPr>
        <w:t xml:space="preserve">, 2004 Aging and genetic instability in yeast. Curr Opin Microbiol </w:t>
      </w:r>
      <w:r w:rsidRPr="00080872">
        <w:rPr>
          <w:rFonts w:ascii="Calibri" w:hAnsi="Calibri" w:cs="Arial"/>
          <w:b/>
          <w:noProof/>
          <w:szCs w:val="20"/>
        </w:rPr>
        <w:t>7:</w:t>
      </w:r>
      <w:r w:rsidRPr="00080872">
        <w:rPr>
          <w:rFonts w:ascii="Calibri" w:hAnsi="Calibri" w:cs="Arial"/>
          <w:noProof/>
          <w:szCs w:val="20"/>
        </w:rPr>
        <w:t xml:space="preserve"> 673-679.</w:t>
      </w:r>
      <w:bookmarkEnd w:id="191"/>
    </w:p>
    <w:p w:rsidR="00080872" w:rsidRPr="00080872" w:rsidRDefault="00080872" w:rsidP="00080872">
      <w:pPr>
        <w:spacing w:after="0" w:line="240" w:lineRule="auto"/>
        <w:ind w:left="720" w:hanging="720"/>
        <w:rPr>
          <w:rFonts w:ascii="Calibri" w:hAnsi="Calibri" w:cs="Arial"/>
          <w:noProof/>
          <w:szCs w:val="20"/>
        </w:rPr>
      </w:pPr>
      <w:bookmarkStart w:id="192" w:name="_ENREF_10"/>
      <w:r w:rsidRPr="00080872">
        <w:rPr>
          <w:rFonts w:ascii="Calibri" w:hAnsi="Calibri" w:cs="Arial"/>
          <w:noProof/>
          <w:szCs w:val="20"/>
        </w:rPr>
        <w:t>M</w:t>
      </w:r>
      <w:r w:rsidRPr="00080872">
        <w:rPr>
          <w:rFonts w:ascii="Calibri" w:hAnsi="Calibri" w:cs="Arial"/>
          <w:smallCaps/>
          <w:noProof/>
          <w:szCs w:val="20"/>
        </w:rPr>
        <w:t xml:space="preserve">edvedik, </w:t>
      </w:r>
      <w:r w:rsidRPr="00080872">
        <w:rPr>
          <w:rFonts w:ascii="Calibri" w:hAnsi="Calibri" w:cs="Arial"/>
          <w:noProof/>
          <w:szCs w:val="20"/>
        </w:rPr>
        <w:t>O., and D. A. S</w:t>
      </w:r>
      <w:r w:rsidRPr="00080872">
        <w:rPr>
          <w:rFonts w:ascii="Calibri" w:hAnsi="Calibri" w:cs="Arial"/>
          <w:smallCaps/>
          <w:noProof/>
          <w:szCs w:val="20"/>
        </w:rPr>
        <w:t>inclair</w:t>
      </w:r>
      <w:r w:rsidRPr="00080872">
        <w:rPr>
          <w:rFonts w:ascii="Calibri" w:hAnsi="Calibri" w:cs="Arial"/>
          <w:noProof/>
          <w:szCs w:val="20"/>
        </w:rPr>
        <w:t xml:space="preserve">, 2007 Caloric restriction and life span determination of yeast cells. Methods Mol Biol </w:t>
      </w:r>
      <w:r w:rsidRPr="00080872">
        <w:rPr>
          <w:rFonts w:ascii="Calibri" w:hAnsi="Calibri" w:cs="Arial"/>
          <w:b/>
          <w:noProof/>
          <w:szCs w:val="20"/>
        </w:rPr>
        <w:t>371:</w:t>
      </w:r>
      <w:r w:rsidRPr="00080872">
        <w:rPr>
          <w:rFonts w:ascii="Calibri" w:hAnsi="Calibri" w:cs="Arial"/>
          <w:noProof/>
          <w:szCs w:val="20"/>
        </w:rPr>
        <w:t xml:space="preserve"> 97-109.</w:t>
      </w:r>
      <w:bookmarkEnd w:id="192"/>
    </w:p>
    <w:p w:rsidR="00080872" w:rsidRPr="00080872" w:rsidRDefault="00080872" w:rsidP="00080872">
      <w:pPr>
        <w:spacing w:after="0" w:line="240" w:lineRule="auto"/>
        <w:ind w:left="720" w:hanging="720"/>
        <w:rPr>
          <w:rFonts w:ascii="Calibri" w:hAnsi="Calibri" w:cs="Arial"/>
          <w:noProof/>
          <w:szCs w:val="20"/>
        </w:rPr>
      </w:pPr>
      <w:bookmarkStart w:id="193" w:name="_ENREF_11"/>
      <w:r w:rsidRPr="00080872">
        <w:rPr>
          <w:rFonts w:ascii="Calibri" w:hAnsi="Calibri" w:cs="Arial"/>
          <w:noProof/>
          <w:szCs w:val="20"/>
        </w:rPr>
        <w:t>Q</w:t>
      </w:r>
      <w:r w:rsidRPr="00080872">
        <w:rPr>
          <w:rFonts w:ascii="Calibri" w:hAnsi="Calibri" w:cs="Arial"/>
          <w:smallCaps/>
          <w:noProof/>
          <w:szCs w:val="20"/>
        </w:rPr>
        <w:t xml:space="preserve">in, </w:t>
      </w:r>
      <w:r w:rsidRPr="00080872">
        <w:rPr>
          <w:rFonts w:ascii="Calibri" w:hAnsi="Calibri" w:cs="Arial"/>
          <w:noProof/>
          <w:szCs w:val="20"/>
        </w:rPr>
        <w:t>H., and M. L</w:t>
      </w:r>
      <w:r w:rsidRPr="00080872">
        <w:rPr>
          <w:rFonts w:ascii="Calibri" w:hAnsi="Calibri" w:cs="Arial"/>
          <w:smallCaps/>
          <w:noProof/>
          <w:szCs w:val="20"/>
        </w:rPr>
        <w:t>u</w:t>
      </w:r>
      <w:r w:rsidRPr="00080872">
        <w:rPr>
          <w:rFonts w:ascii="Calibri" w:hAnsi="Calibri" w:cs="Arial"/>
          <w:noProof/>
          <w:szCs w:val="20"/>
        </w:rPr>
        <w:t xml:space="preserve">, 2006 Natural variation in replicative and chronological life spans of Saccharomyces cerevisiae. Exp Gerontol </w:t>
      </w:r>
      <w:r w:rsidRPr="00080872">
        <w:rPr>
          <w:rFonts w:ascii="Calibri" w:hAnsi="Calibri" w:cs="Arial"/>
          <w:b/>
          <w:noProof/>
          <w:szCs w:val="20"/>
        </w:rPr>
        <w:t>41:</w:t>
      </w:r>
      <w:r w:rsidRPr="00080872">
        <w:rPr>
          <w:rFonts w:ascii="Calibri" w:hAnsi="Calibri" w:cs="Arial"/>
          <w:noProof/>
          <w:szCs w:val="20"/>
        </w:rPr>
        <w:t xml:space="preserve"> 448-456.</w:t>
      </w:r>
      <w:bookmarkEnd w:id="193"/>
    </w:p>
    <w:p w:rsidR="00080872" w:rsidRPr="00080872" w:rsidRDefault="00080872" w:rsidP="00080872">
      <w:pPr>
        <w:spacing w:after="0" w:line="240" w:lineRule="auto"/>
        <w:ind w:left="720" w:hanging="720"/>
        <w:rPr>
          <w:rFonts w:ascii="Calibri" w:hAnsi="Calibri" w:cs="Arial"/>
          <w:noProof/>
          <w:szCs w:val="20"/>
        </w:rPr>
      </w:pPr>
      <w:bookmarkStart w:id="194" w:name="_ENREF_12"/>
      <w:r w:rsidRPr="00080872">
        <w:rPr>
          <w:rFonts w:ascii="Calibri" w:hAnsi="Calibri" w:cs="Arial"/>
          <w:noProof/>
          <w:szCs w:val="20"/>
        </w:rPr>
        <w:t>Q</w:t>
      </w:r>
      <w:r w:rsidRPr="00080872">
        <w:rPr>
          <w:rFonts w:ascii="Calibri" w:hAnsi="Calibri" w:cs="Arial"/>
          <w:smallCaps/>
          <w:noProof/>
          <w:szCs w:val="20"/>
        </w:rPr>
        <w:t xml:space="preserve">in, </w:t>
      </w:r>
      <w:r w:rsidRPr="00080872">
        <w:rPr>
          <w:rFonts w:ascii="Calibri" w:hAnsi="Calibri" w:cs="Arial"/>
          <w:noProof/>
          <w:szCs w:val="20"/>
        </w:rPr>
        <w:t>H., M. L</w:t>
      </w:r>
      <w:r w:rsidRPr="00080872">
        <w:rPr>
          <w:rFonts w:ascii="Calibri" w:hAnsi="Calibri" w:cs="Arial"/>
          <w:smallCaps/>
          <w:noProof/>
          <w:szCs w:val="20"/>
        </w:rPr>
        <w:t>u</w:t>
      </w:r>
      <w:r w:rsidRPr="00080872">
        <w:rPr>
          <w:rFonts w:ascii="Calibri" w:hAnsi="Calibri" w:cs="Arial"/>
          <w:noProof/>
          <w:szCs w:val="20"/>
        </w:rPr>
        <w:t xml:space="preserve"> and D. S. G</w:t>
      </w:r>
      <w:r w:rsidRPr="00080872">
        <w:rPr>
          <w:rFonts w:ascii="Calibri" w:hAnsi="Calibri" w:cs="Arial"/>
          <w:smallCaps/>
          <w:noProof/>
          <w:szCs w:val="20"/>
        </w:rPr>
        <w:t>oldfarb</w:t>
      </w:r>
      <w:r w:rsidRPr="00080872">
        <w:rPr>
          <w:rFonts w:ascii="Calibri" w:hAnsi="Calibri" w:cs="Arial"/>
          <w:noProof/>
          <w:szCs w:val="20"/>
        </w:rPr>
        <w:t xml:space="preserve">, 2008 Genomic instability is associated with natural life span variation in Saccharomyces cerevisiae. PLoS One </w:t>
      </w:r>
      <w:r w:rsidRPr="00080872">
        <w:rPr>
          <w:rFonts w:ascii="Calibri" w:hAnsi="Calibri" w:cs="Arial"/>
          <w:b/>
          <w:noProof/>
          <w:szCs w:val="20"/>
        </w:rPr>
        <w:t>3:</w:t>
      </w:r>
      <w:r w:rsidRPr="00080872">
        <w:rPr>
          <w:rFonts w:ascii="Calibri" w:hAnsi="Calibri" w:cs="Arial"/>
          <w:noProof/>
          <w:szCs w:val="20"/>
        </w:rPr>
        <w:t xml:space="preserve"> e2670.</w:t>
      </w:r>
      <w:bookmarkEnd w:id="194"/>
    </w:p>
    <w:p w:rsidR="00080872" w:rsidRPr="00080872" w:rsidRDefault="00080872" w:rsidP="00080872">
      <w:pPr>
        <w:spacing w:after="0" w:line="240" w:lineRule="auto"/>
        <w:ind w:left="720" w:hanging="720"/>
        <w:rPr>
          <w:rFonts w:ascii="Calibri" w:hAnsi="Calibri" w:cs="Arial"/>
          <w:noProof/>
          <w:szCs w:val="20"/>
        </w:rPr>
      </w:pPr>
      <w:bookmarkStart w:id="195" w:name="_ENREF_13"/>
      <w:r w:rsidRPr="00080872">
        <w:rPr>
          <w:rFonts w:ascii="Calibri" w:hAnsi="Calibri" w:cs="Arial"/>
          <w:noProof/>
          <w:szCs w:val="20"/>
        </w:rPr>
        <w:t>R</w:t>
      </w:r>
      <w:r w:rsidRPr="00080872">
        <w:rPr>
          <w:rFonts w:ascii="Calibri" w:hAnsi="Calibri" w:cs="Arial"/>
          <w:smallCaps/>
          <w:noProof/>
          <w:szCs w:val="20"/>
        </w:rPr>
        <w:t xml:space="preserve">ahman, </w:t>
      </w:r>
      <w:r w:rsidRPr="00080872">
        <w:rPr>
          <w:rFonts w:ascii="Calibri" w:hAnsi="Calibri" w:cs="Arial"/>
          <w:noProof/>
          <w:szCs w:val="20"/>
        </w:rPr>
        <w:t xml:space="preserve">K., 2007 Studies on free radicals, antioxidants, and co-factors. Clin Interv Aging </w:t>
      </w:r>
      <w:r w:rsidRPr="00080872">
        <w:rPr>
          <w:rFonts w:ascii="Calibri" w:hAnsi="Calibri" w:cs="Arial"/>
          <w:b/>
          <w:noProof/>
          <w:szCs w:val="20"/>
        </w:rPr>
        <w:t>2:</w:t>
      </w:r>
      <w:r w:rsidRPr="00080872">
        <w:rPr>
          <w:rFonts w:ascii="Calibri" w:hAnsi="Calibri" w:cs="Arial"/>
          <w:noProof/>
          <w:szCs w:val="20"/>
        </w:rPr>
        <w:t xml:space="preserve"> 219-236.</w:t>
      </w:r>
      <w:bookmarkEnd w:id="195"/>
    </w:p>
    <w:p w:rsidR="00080872" w:rsidRPr="00080872" w:rsidRDefault="00080872" w:rsidP="00080872">
      <w:pPr>
        <w:spacing w:after="0" w:line="240" w:lineRule="auto"/>
        <w:ind w:left="720" w:hanging="720"/>
        <w:rPr>
          <w:rFonts w:ascii="Calibri" w:hAnsi="Calibri" w:cs="Arial"/>
          <w:noProof/>
          <w:szCs w:val="20"/>
        </w:rPr>
      </w:pPr>
      <w:bookmarkStart w:id="196" w:name="_ENREF_14"/>
      <w:r w:rsidRPr="00080872">
        <w:rPr>
          <w:rFonts w:ascii="Calibri" w:hAnsi="Calibri" w:cs="Arial"/>
          <w:noProof/>
          <w:szCs w:val="20"/>
        </w:rPr>
        <w:t>R</w:t>
      </w:r>
      <w:r w:rsidRPr="00080872">
        <w:rPr>
          <w:rFonts w:ascii="Calibri" w:hAnsi="Calibri" w:cs="Arial"/>
          <w:smallCaps/>
          <w:noProof/>
          <w:szCs w:val="20"/>
        </w:rPr>
        <w:t xml:space="preserve">istow, </w:t>
      </w:r>
      <w:r w:rsidRPr="00080872">
        <w:rPr>
          <w:rFonts w:ascii="Calibri" w:hAnsi="Calibri" w:cs="Arial"/>
          <w:noProof/>
          <w:szCs w:val="20"/>
        </w:rPr>
        <w:t>M., and S. S</w:t>
      </w:r>
      <w:r w:rsidRPr="00080872">
        <w:rPr>
          <w:rFonts w:ascii="Calibri" w:hAnsi="Calibri" w:cs="Arial"/>
          <w:smallCaps/>
          <w:noProof/>
          <w:szCs w:val="20"/>
        </w:rPr>
        <w:t>chmeisser</w:t>
      </w:r>
      <w:r w:rsidRPr="00080872">
        <w:rPr>
          <w:rFonts w:ascii="Calibri" w:hAnsi="Calibri" w:cs="Arial"/>
          <w:noProof/>
          <w:szCs w:val="20"/>
        </w:rPr>
        <w:t xml:space="preserve">, 2011 Extending life span by increasing oxidative stress. Free Radic Biol Med </w:t>
      </w:r>
      <w:r w:rsidRPr="00080872">
        <w:rPr>
          <w:rFonts w:ascii="Calibri" w:hAnsi="Calibri" w:cs="Arial"/>
          <w:b/>
          <w:noProof/>
          <w:szCs w:val="20"/>
        </w:rPr>
        <w:t>51:</w:t>
      </w:r>
      <w:r w:rsidRPr="00080872">
        <w:rPr>
          <w:rFonts w:ascii="Calibri" w:hAnsi="Calibri" w:cs="Arial"/>
          <w:noProof/>
          <w:szCs w:val="20"/>
        </w:rPr>
        <w:t xml:space="preserve"> 327-336.</w:t>
      </w:r>
      <w:bookmarkEnd w:id="196"/>
    </w:p>
    <w:p w:rsidR="00080872" w:rsidRPr="00080872" w:rsidRDefault="00080872" w:rsidP="00080872">
      <w:pPr>
        <w:spacing w:after="0" w:line="240" w:lineRule="auto"/>
        <w:ind w:left="720" w:hanging="720"/>
        <w:rPr>
          <w:rFonts w:ascii="Calibri" w:hAnsi="Calibri" w:cs="Arial"/>
          <w:noProof/>
          <w:szCs w:val="20"/>
        </w:rPr>
      </w:pPr>
      <w:bookmarkStart w:id="197" w:name="_ENREF_15"/>
      <w:r w:rsidRPr="00080872">
        <w:rPr>
          <w:rFonts w:ascii="Calibri" w:hAnsi="Calibri" w:cs="Arial"/>
          <w:noProof/>
          <w:szCs w:val="20"/>
        </w:rPr>
        <w:t>R</w:t>
      </w:r>
      <w:r w:rsidRPr="00080872">
        <w:rPr>
          <w:rFonts w:ascii="Calibri" w:hAnsi="Calibri" w:cs="Arial"/>
          <w:smallCaps/>
          <w:noProof/>
          <w:szCs w:val="20"/>
        </w:rPr>
        <w:t xml:space="preserve">uckenstuhl, </w:t>
      </w:r>
      <w:r w:rsidRPr="00080872">
        <w:rPr>
          <w:rFonts w:ascii="Calibri" w:hAnsi="Calibri" w:cs="Arial"/>
          <w:noProof/>
          <w:szCs w:val="20"/>
        </w:rPr>
        <w:t>C., D. C</w:t>
      </w:r>
      <w:r w:rsidRPr="00080872">
        <w:rPr>
          <w:rFonts w:ascii="Calibri" w:hAnsi="Calibri" w:cs="Arial"/>
          <w:smallCaps/>
          <w:noProof/>
          <w:szCs w:val="20"/>
        </w:rPr>
        <w:t>armona-</w:t>
      </w:r>
      <w:r w:rsidRPr="00080872">
        <w:rPr>
          <w:rFonts w:ascii="Calibri" w:hAnsi="Calibri" w:cs="Arial"/>
          <w:noProof/>
          <w:szCs w:val="20"/>
        </w:rPr>
        <w:t>G</w:t>
      </w:r>
      <w:r w:rsidRPr="00080872">
        <w:rPr>
          <w:rFonts w:ascii="Calibri" w:hAnsi="Calibri" w:cs="Arial"/>
          <w:smallCaps/>
          <w:noProof/>
          <w:szCs w:val="20"/>
        </w:rPr>
        <w:t>utierrez</w:t>
      </w:r>
      <w:r w:rsidRPr="00080872">
        <w:rPr>
          <w:rFonts w:ascii="Calibri" w:hAnsi="Calibri" w:cs="Arial"/>
          <w:noProof/>
          <w:szCs w:val="20"/>
        </w:rPr>
        <w:t xml:space="preserve"> and F. M</w:t>
      </w:r>
      <w:r w:rsidRPr="00080872">
        <w:rPr>
          <w:rFonts w:ascii="Calibri" w:hAnsi="Calibri" w:cs="Arial"/>
          <w:smallCaps/>
          <w:noProof/>
          <w:szCs w:val="20"/>
        </w:rPr>
        <w:t>adeo</w:t>
      </w:r>
      <w:r w:rsidRPr="00080872">
        <w:rPr>
          <w:rFonts w:ascii="Calibri" w:hAnsi="Calibri" w:cs="Arial"/>
          <w:noProof/>
          <w:szCs w:val="20"/>
        </w:rPr>
        <w:t xml:space="preserve">, 2010 The sweet taste of death: glucose triggers apoptosis during yeast chronological aging. Aging (Albany NY) </w:t>
      </w:r>
      <w:r w:rsidRPr="00080872">
        <w:rPr>
          <w:rFonts w:ascii="Calibri" w:hAnsi="Calibri" w:cs="Arial"/>
          <w:b/>
          <w:noProof/>
          <w:szCs w:val="20"/>
        </w:rPr>
        <w:t>2:</w:t>
      </w:r>
      <w:r w:rsidRPr="00080872">
        <w:rPr>
          <w:rFonts w:ascii="Calibri" w:hAnsi="Calibri" w:cs="Arial"/>
          <w:noProof/>
          <w:szCs w:val="20"/>
        </w:rPr>
        <w:t xml:space="preserve"> 643-649.</w:t>
      </w:r>
      <w:bookmarkEnd w:id="197"/>
    </w:p>
    <w:p w:rsidR="00080872" w:rsidRPr="00080872" w:rsidRDefault="00080872" w:rsidP="00080872">
      <w:pPr>
        <w:spacing w:after="0" w:line="240" w:lineRule="auto"/>
        <w:ind w:left="720" w:hanging="720"/>
        <w:rPr>
          <w:rFonts w:ascii="Calibri" w:hAnsi="Calibri" w:cs="Arial"/>
          <w:noProof/>
          <w:szCs w:val="20"/>
        </w:rPr>
      </w:pPr>
      <w:bookmarkStart w:id="198" w:name="_ENREF_16"/>
      <w:r w:rsidRPr="00080872">
        <w:rPr>
          <w:rFonts w:ascii="Calibri" w:hAnsi="Calibri" w:cs="Arial"/>
          <w:noProof/>
          <w:szCs w:val="20"/>
        </w:rPr>
        <w:t>S</w:t>
      </w:r>
      <w:r w:rsidRPr="00080872">
        <w:rPr>
          <w:rFonts w:ascii="Calibri" w:hAnsi="Calibri" w:cs="Arial"/>
          <w:smallCaps/>
          <w:noProof/>
          <w:szCs w:val="20"/>
        </w:rPr>
        <w:t xml:space="preserve">tanfel, </w:t>
      </w:r>
      <w:r w:rsidRPr="00080872">
        <w:rPr>
          <w:rFonts w:ascii="Calibri" w:hAnsi="Calibri" w:cs="Arial"/>
          <w:noProof/>
          <w:szCs w:val="20"/>
        </w:rPr>
        <w:t>M. N., L. S. S</w:t>
      </w:r>
      <w:r w:rsidRPr="00080872">
        <w:rPr>
          <w:rFonts w:ascii="Calibri" w:hAnsi="Calibri" w:cs="Arial"/>
          <w:smallCaps/>
          <w:noProof/>
          <w:szCs w:val="20"/>
        </w:rPr>
        <w:t>hamieh</w:t>
      </w:r>
      <w:r w:rsidRPr="00080872">
        <w:rPr>
          <w:rFonts w:ascii="Calibri" w:hAnsi="Calibri" w:cs="Arial"/>
          <w:noProof/>
          <w:szCs w:val="20"/>
        </w:rPr>
        <w:t>, M. K</w:t>
      </w:r>
      <w:r w:rsidRPr="00080872">
        <w:rPr>
          <w:rFonts w:ascii="Calibri" w:hAnsi="Calibri" w:cs="Arial"/>
          <w:smallCaps/>
          <w:noProof/>
          <w:szCs w:val="20"/>
        </w:rPr>
        <w:t>aeberlein</w:t>
      </w:r>
      <w:r w:rsidRPr="00080872">
        <w:rPr>
          <w:rFonts w:ascii="Calibri" w:hAnsi="Calibri" w:cs="Arial"/>
          <w:noProof/>
          <w:szCs w:val="20"/>
        </w:rPr>
        <w:t xml:space="preserve"> and B. K. K</w:t>
      </w:r>
      <w:r w:rsidRPr="00080872">
        <w:rPr>
          <w:rFonts w:ascii="Calibri" w:hAnsi="Calibri" w:cs="Arial"/>
          <w:smallCaps/>
          <w:noProof/>
          <w:szCs w:val="20"/>
        </w:rPr>
        <w:t>ennedy</w:t>
      </w:r>
      <w:r w:rsidRPr="00080872">
        <w:rPr>
          <w:rFonts w:ascii="Calibri" w:hAnsi="Calibri" w:cs="Arial"/>
          <w:noProof/>
          <w:szCs w:val="20"/>
        </w:rPr>
        <w:t xml:space="preserve">, 2009 The TOR pathway comes of age. Biochim Biophys Acta </w:t>
      </w:r>
      <w:r w:rsidRPr="00080872">
        <w:rPr>
          <w:rFonts w:ascii="Calibri" w:hAnsi="Calibri" w:cs="Arial"/>
          <w:b/>
          <w:noProof/>
          <w:szCs w:val="20"/>
        </w:rPr>
        <w:t>1790:</w:t>
      </w:r>
      <w:r w:rsidRPr="00080872">
        <w:rPr>
          <w:rFonts w:ascii="Calibri" w:hAnsi="Calibri" w:cs="Arial"/>
          <w:noProof/>
          <w:szCs w:val="20"/>
        </w:rPr>
        <w:t xml:space="preserve"> 1067-1074.</w:t>
      </w:r>
      <w:bookmarkEnd w:id="198"/>
    </w:p>
    <w:p w:rsidR="00080872" w:rsidRPr="00080872" w:rsidRDefault="00080872" w:rsidP="00080872">
      <w:pPr>
        <w:spacing w:after="0" w:line="240" w:lineRule="auto"/>
        <w:ind w:left="720" w:hanging="720"/>
        <w:rPr>
          <w:rFonts w:ascii="Calibri" w:hAnsi="Calibri" w:cs="Arial"/>
          <w:noProof/>
          <w:szCs w:val="20"/>
        </w:rPr>
      </w:pPr>
      <w:bookmarkStart w:id="199" w:name="_ENREF_17"/>
      <w:r w:rsidRPr="00080872">
        <w:rPr>
          <w:rFonts w:ascii="Calibri" w:hAnsi="Calibri" w:cs="Arial"/>
          <w:noProof/>
          <w:szCs w:val="20"/>
        </w:rPr>
        <w:t>W</w:t>
      </w:r>
      <w:r w:rsidRPr="00080872">
        <w:rPr>
          <w:rFonts w:ascii="Calibri" w:hAnsi="Calibri" w:cs="Arial"/>
          <w:smallCaps/>
          <w:noProof/>
          <w:szCs w:val="20"/>
        </w:rPr>
        <w:t xml:space="preserve">ei, </w:t>
      </w:r>
      <w:r w:rsidRPr="00080872">
        <w:rPr>
          <w:rFonts w:ascii="Calibri" w:hAnsi="Calibri" w:cs="Arial"/>
          <w:noProof/>
          <w:szCs w:val="20"/>
        </w:rPr>
        <w:t>M., P. F</w:t>
      </w:r>
      <w:r w:rsidRPr="00080872">
        <w:rPr>
          <w:rFonts w:ascii="Calibri" w:hAnsi="Calibri" w:cs="Arial"/>
          <w:smallCaps/>
          <w:noProof/>
          <w:szCs w:val="20"/>
        </w:rPr>
        <w:t>abrizio</w:t>
      </w:r>
      <w:r w:rsidRPr="00080872">
        <w:rPr>
          <w:rFonts w:ascii="Calibri" w:hAnsi="Calibri" w:cs="Arial"/>
          <w:noProof/>
          <w:szCs w:val="20"/>
        </w:rPr>
        <w:t>, J. H</w:t>
      </w:r>
      <w:r w:rsidRPr="00080872">
        <w:rPr>
          <w:rFonts w:ascii="Calibri" w:hAnsi="Calibri" w:cs="Arial"/>
          <w:smallCaps/>
          <w:noProof/>
          <w:szCs w:val="20"/>
        </w:rPr>
        <w:t>u</w:t>
      </w:r>
      <w:r w:rsidRPr="00080872">
        <w:rPr>
          <w:rFonts w:ascii="Calibri" w:hAnsi="Calibri" w:cs="Arial"/>
          <w:noProof/>
          <w:szCs w:val="20"/>
        </w:rPr>
        <w:t>, H. G</w:t>
      </w:r>
      <w:r w:rsidRPr="00080872">
        <w:rPr>
          <w:rFonts w:ascii="Calibri" w:hAnsi="Calibri" w:cs="Arial"/>
          <w:smallCaps/>
          <w:noProof/>
          <w:szCs w:val="20"/>
        </w:rPr>
        <w:t>e</w:t>
      </w:r>
      <w:r w:rsidRPr="00080872">
        <w:rPr>
          <w:rFonts w:ascii="Calibri" w:hAnsi="Calibri" w:cs="Arial"/>
          <w:noProof/>
          <w:szCs w:val="20"/>
        </w:rPr>
        <w:t>, C. C</w:t>
      </w:r>
      <w:r w:rsidRPr="00080872">
        <w:rPr>
          <w:rFonts w:ascii="Calibri" w:hAnsi="Calibri" w:cs="Arial"/>
          <w:smallCaps/>
          <w:noProof/>
          <w:szCs w:val="20"/>
        </w:rPr>
        <w:t>heng</w:t>
      </w:r>
      <w:r w:rsidRPr="00080872">
        <w:rPr>
          <w:rFonts w:ascii="Calibri" w:hAnsi="Calibri" w:cs="Arial"/>
          <w:i/>
          <w:noProof/>
          <w:szCs w:val="20"/>
        </w:rPr>
        <w:t xml:space="preserve"> et al.</w:t>
      </w:r>
      <w:r w:rsidRPr="00080872">
        <w:rPr>
          <w:rFonts w:ascii="Calibri" w:hAnsi="Calibri" w:cs="Arial"/>
          <w:noProof/>
          <w:szCs w:val="20"/>
        </w:rPr>
        <w:t xml:space="preserve">, 2008 Life span extension by calorie restriction depends on Rim15 and transcription factors downstream of Ras/PKA, Tor, and Sch9. PLoS Genet </w:t>
      </w:r>
      <w:r w:rsidRPr="00080872">
        <w:rPr>
          <w:rFonts w:ascii="Calibri" w:hAnsi="Calibri" w:cs="Arial"/>
          <w:b/>
          <w:noProof/>
          <w:szCs w:val="20"/>
        </w:rPr>
        <w:t>4:</w:t>
      </w:r>
      <w:r w:rsidRPr="00080872">
        <w:rPr>
          <w:rFonts w:ascii="Calibri" w:hAnsi="Calibri" w:cs="Arial"/>
          <w:noProof/>
          <w:szCs w:val="20"/>
        </w:rPr>
        <w:t xml:space="preserve"> e13.</w:t>
      </w:r>
      <w:bookmarkEnd w:id="199"/>
    </w:p>
    <w:p w:rsidR="00080872" w:rsidRPr="00080872" w:rsidRDefault="00080872" w:rsidP="00080872">
      <w:pPr>
        <w:spacing w:after="0" w:line="240" w:lineRule="auto"/>
        <w:ind w:left="720" w:hanging="720"/>
        <w:rPr>
          <w:rFonts w:ascii="Calibri" w:hAnsi="Calibri" w:cs="Arial"/>
          <w:noProof/>
          <w:szCs w:val="20"/>
        </w:rPr>
      </w:pPr>
      <w:bookmarkStart w:id="200" w:name="_ENREF_18"/>
      <w:r w:rsidRPr="00080872">
        <w:rPr>
          <w:rFonts w:ascii="Calibri" w:hAnsi="Calibri" w:cs="Arial"/>
          <w:noProof/>
          <w:szCs w:val="20"/>
        </w:rPr>
        <w:t>W</w:t>
      </w:r>
      <w:r w:rsidRPr="00080872">
        <w:rPr>
          <w:rFonts w:ascii="Calibri" w:hAnsi="Calibri" w:cs="Arial"/>
          <w:smallCaps/>
          <w:noProof/>
          <w:szCs w:val="20"/>
        </w:rPr>
        <w:t xml:space="preserve">einberger, </w:t>
      </w:r>
      <w:r w:rsidRPr="00080872">
        <w:rPr>
          <w:rFonts w:ascii="Calibri" w:hAnsi="Calibri" w:cs="Arial"/>
          <w:noProof/>
          <w:szCs w:val="20"/>
        </w:rPr>
        <w:t>M., A. M</w:t>
      </w:r>
      <w:r w:rsidRPr="00080872">
        <w:rPr>
          <w:rFonts w:ascii="Calibri" w:hAnsi="Calibri" w:cs="Arial"/>
          <w:smallCaps/>
          <w:noProof/>
          <w:szCs w:val="20"/>
        </w:rPr>
        <w:t>esquita</w:t>
      </w:r>
      <w:r w:rsidRPr="00080872">
        <w:rPr>
          <w:rFonts w:ascii="Calibri" w:hAnsi="Calibri" w:cs="Arial"/>
          <w:noProof/>
          <w:szCs w:val="20"/>
        </w:rPr>
        <w:t>, T. C</w:t>
      </w:r>
      <w:r w:rsidRPr="00080872">
        <w:rPr>
          <w:rFonts w:ascii="Calibri" w:hAnsi="Calibri" w:cs="Arial"/>
          <w:smallCaps/>
          <w:noProof/>
          <w:szCs w:val="20"/>
        </w:rPr>
        <w:t>aroll</w:t>
      </w:r>
      <w:r w:rsidRPr="00080872">
        <w:rPr>
          <w:rFonts w:ascii="Calibri" w:hAnsi="Calibri" w:cs="Arial"/>
          <w:noProof/>
          <w:szCs w:val="20"/>
        </w:rPr>
        <w:t>, L. M</w:t>
      </w:r>
      <w:r w:rsidRPr="00080872">
        <w:rPr>
          <w:rFonts w:ascii="Calibri" w:hAnsi="Calibri" w:cs="Arial"/>
          <w:smallCaps/>
          <w:noProof/>
          <w:szCs w:val="20"/>
        </w:rPr>
        <w:t>arks</w:t>
      </w:r>
      <w:r w:rsidRPr="00080872">
        <w:rPr>
          <w:rFonts w:ascii="Calibri" w:hAnsi="Calibri" w:cs="Arial"/>
          <w:noProof/>
          <w:szCs w:val="20"/>
        </w:rPr>
        <w:t>, H. Y</w:t>
      </w:r>
      <w:r w:rsidRPr="00080872">
        <w:rPr>
          <w:rFonts w:ascii="Calibri" w:hAnsi="Calibri" w:cs="Arial"/>
          <w:smallCaps/>
          <w:noProof/>
          <w:szCs w:val="20"/>
        </w:rPr>
        <w:t>ang</w:t>
      </w:r>
      <w:r w:rsidRPr="00080872">
        <w:rPr>
          <w:rFonts w:ascii="Calibri" w:hAnsi="Calibri" w:cs="Arial"/>
          <w:i/>
          <w:noProof/>
          <w:szCs w:val="20"/>
        </w:rPr>
        <w:t xml:space="preserve"> et al.</w:t>
      </w:r>
      <w:r w:rsidRPr="00080872">
        <w:rPr>
          <w:rFonts w:ascii="Calibri" w:hAnsi="Calibri" w:cs="Arial"/>
          <w:noProof/>
          <w:szCs w:val="20"/>
        </w:rPr>
        <w:t xml:space="preserve">, 2010 Growth signaling promotes chronological aging in budding yeast by inducing superoxide anions that inhibit quiescence. Aging (Albany NY) </w:t>
      </w:r>
      <w:r w:rsidRPr="00080872">
        <w:rPr>
          <w:rFonts w:ascii="Calibri" w:hAnsi="Calibri" w:cs="Arial"/>
          <w:b/>
          <w:noProof/>
          <w:szCs w:val="20"/>
        </w:rPr>
        <w:t>2:</w:t>
      </w:r>
      <w:r w:rsidRPr="00080872">
        <w:rPr>
          <w:rFonts w:ascii="Calibri" w:hAnsi="Calibri" w:cs="Arial"/>
          <w:noProof/>
          <w:szCs w:val="20"/>
        </w:rPr>
        <w:t xml:space="preserve"> 709-726.</w:t>
      </w:r>
      <w:bookmarkEnd w:id="200"/>
    </w:p>
    <w:p w:rsidR="00080872" w:rsidRPr="00080872" w:rsidRDefault="00080872" w:rsidP="00080872">
      <w:pPr>
        <w:spacing w:after="0" w:line="240" w:lineRule="auto"/>
        <w:ind w:left="720" w:hanging="720"/>
        <w:rPr>
          <w:rFonts w:ascii="Calibri" w:hAnsi="Calibri" w:cs="Arial"/>
          <w:noProof/>
          <w:szCs w:val="20"/>
        </w:rPr>
      </w:pPr>
      <w:bookmarkStart w:id="201" w:name="_ENREF_19"/>
      <w:r w:rsidRPr="00080872">
        <w:rPr>
          <w:rFonts w:ascii="Calibri" w:hAnsi="Calibri" w:cs="Arial"/>
          <w:noProof/>
          <w:szCs w:val="20"/>
        </w:rPr>
        <w:t>W</w:t>
      </w:r>
      <w:r w:rsidRPr="00080872">
        <w:rPr>
          <w:rFonts w:ascii="Calibri" w:hAnsi="Calibri" w:cs="Arial"/>
          <w:smallCaps/>
          <w:noProof/>
          <w:szCs w:val="20"/>
        </w:rPr>
        <w:t xml:space="preserve">illcox, </w:t>
      </w:r>
      <w:r w:rsidRPr="00080872">
        <w:rPr>
          <w:rFonts w:ascii="Calibri" w:hAnsi="Calibri" w:cs="Arial"/>
          <w:noProof/>
          <w:szCs w:val="20"/>
        </w:rPr>
        <w:t>B. J., K. Y</w:t>
      </w:r>
      <w:r w:rsidRPr="00080872">
        <w:rPr>
          <w:rFonts w:ascii="Calibri" w:hAnsi="Calibri" w:cs="Arial"/>
          <w:smallCaps/>
          <w:noProof/>
          <w:szCs w:val="20"/>
        </w:rPr>
        <w:t>ano</w:t>
      </w:r>
      <w:r w:rsidRPr="00080872">
        <w:rPr>
          <w:rFonts w:ascii="Calibri" w:hAnsi="Calibri" w:cs="Arial"/>
          <w:noProof/>
          <w:szCs w:val="20"/>
        </w:rPr>
        <w:t>, R. C</w:t>
      </w:r>
      <w:r w:rsidRPr="00080872">
        <w:rPr>
          <w:rFonts w:ascii="Calibri" w:hAnsi="Calibri" w:cs="Arial"/>
          <w:smallCaps/>
          <w:noProof/>
          <w:szCs w:val="20"/>
        </w:rPr>
        <w:t>hen</w:t>
      </w:r>
      <w:r w:rsidRPr="00080872">
        <w:rPr>
          <w:rFonts w:ascii="Calibri" w:hAnsi="Calibri" w:cs="Arial"/>
          <w:noProof/>
          <w:szCs w:val="20"/>
        </w:rPr>
        <w:t>, D. C. W</w:t>
      </w:r>
      <w:r w:rsidRPr="00080872">
        <w:rPr>
          <w:rFonts w:ascii="Calibri" w:hAnsi="Calibri" w:cs="Arial"/>
          <w:smallCaps/>
          <w:noProof/>
          <w:szCs w:val="20"/>
        </w:rPr>
        <w:t>illcox</w:t>
      </w:r>
      <w:r w:rsidRPr="00080872">
        <w:rPr>
          <w:rFonts w:ascii="Calibri" w:hAnsi="Calibri" w:cs="Arial"/>
          <w:noProof/>
          <w:szCs w:val="20"/>
        </w:rPr>
        <w:t>, B. L. R</w:t>
      </w:r>
      <w:r w:rsidRPr="00080872">
        <w:rPr>
          <w:rFonts w:ascii="Calibri" w:hAnsi="Calibri" w:cs="Arial"/>
          <w:smallCaps/>
          <w:noProof/>
          <w:szCs w:val="20"/>
        </w:rPr>
        <w:t>odriguez</w:t>
      </w:r>
      <w:r w:rsidRPr="00080872">
        <w:rPr>
          <w:rFonts w:ascii="Calibri" w:hAnsi="Calibri" w:cs="Arial"/>
          <w:i/>
          <w:noProof/>
          <w:szCs w:val="20"/>
        </w:rPr>
        <w:t xml:space="preserve"> et al.</w:t>
      </w:r>
      <w:r w:rsidRPr="00080872">
        <w:rPr>
          <w:rFonts w:ascii="Calibri" w:hAnsi="Calibri" w:cs="Arial"/>
          <w:noProof/>
          <w:szCs w:val="20"/>
        </w:rPr>
        <w:t xml:space="preserve">, 2004 How much should we eat? The association between energy intake and mortality in a 36-year follow-up study of Japanese-American men. J Gerontol A Biol Sci Med Sci </w:t>
      </w:r>
      <w:r w:rsidRPr="00080872">
        <w:rPr>
          <w:rFonts w:ascii="Calibri" w:hAnsi="Calibri" w:cs="Arial"/>
          <w:b/>
          <w:noProof/>
          <w:szCs w:val="20"/>
        </w:rPr>
        <w:t>59:</w:t>
      </w:r>
      <w:r w:rsidRPr="00080872">
        <w:rPr>
          <w:rFonts w:ascii="Calibri" w:hAnsi="Calibri" w:cs="Arial"/>
          <w:noProof/>
          <w:szCs w:val="20"/>
        </w:rPr>
        <w:t xml:space="preserve"> 789-795.</w:t>
      </w:r>
      <w:bookmarkEnd w:id="201"/>
    </w:p>
    <w:p w:rsidR="00080872" w:rsidRPr="00080872" w:rsidRDefault="00080872" w:rsidP="00080872">
      <w:pPr>
        <w:spacing w:after="0" w:line="240" w:lineRule="auto"/>
        <w:ind w:left="720" w:hanging="720"/>
        <w:rPr>
          <w:rFonts w:ascii="Calibri" w:hAnsi="Calibri" w:cs="Arial"/>
          <w:noProof/>
          <w:szCs w:val="20"/>
        </w:rPr>
      </w:pPr>
      <w:bookmarkStart w:id="202" w:name="_ENREF_20"/>
      <w:r w:rsidRPr="00080872">
        <w:rPr>
          <w:rFonts w:ascii="Calibri" w:hAnsi="Calibri" w:cs="Arial"/>
          <w:noProof/>
          <w:szCs w:val="20"/>
        </w:rPr>
        <w:t>W</w:t>
      </w:r>
      <w:r w:rsidRPr="00080872">
        <w:rPr>
          <w:rFonts w:ascii="Calibri" w:hAnsi="Calibri" w:cs="Arial"/>
          <w:smallCaps/>
          <w:noProof/>
          <w:szCs w:val="20"/>
        </w:rPr>
        <w:t xml:space="preserve">illiams, </w:t>
      </w:r>
      <w:r w:rsidRPr="00080872">
        <w:rPr>
          <w:rFonts w:ascii="Calibri" w:hAnsi="Calibri" w:cs="Arial"/>
          <w:noProof/>
          <w:szCs w:val="20"/>
        </w:rPr>
        <w:t xml:space="preserve">G. C., 1957 Pleiotropy, natural selection and the evolution of senescence. Evolution </w:t>
      </w:r>
      <w:r w:rsidRPr="00080872">
        <w:rPr>
          <w:rFonts w:ascii="Calibri" w:hAnsi="Calibri" w:cs="Arial"/>
          <w:b/>
          <w:noProof/>
          <w:szCs w:val="20"/>
        </w:rPr>
        <w:t>11:</w:t>
      </w:r>
      <w:r w:rsidRPr="00080872">
        <w:rPr>
          <w:rFonts w:ascii="Calibri" w:hAnsi="Calibri" w:cs="Arial"/>
          <w:noProof/>
          <w:szCs w:val="20"/>
        </w:rPr>
        <w:t xml:space="preserve"> 398-411.</w:t>
      </w:r>
      <w:bookmarkEnd w:id="202"/>
    </w:p>
    <w:p w:rsidR="00080872" w:rsidRPr="00080872" w:rsidRDefault="00080872" w:rsidP="00080872">
      <w:pPr>
        <w:spacing w:line="240" w:lineRule="auto"/>
        <w:ind w:left="720" w:hanging="720"/>
        <w:rPr>
          <w:rFonts w:ascii="Calibri" w:hAnsi="Calibri" w:cs="Arial"/>
          <w:noProof/>
          <w:szCs w:val="20"/>
        </w:rPr>
      </w:pPr>
      <w:bookmarkStart w:id="203" w:name="_ENREF_21"/>
      <w:r w:rsidRPr="00080872">
        <w:rPr>
          <w:rFonts w:ascii="Calibri" w:hAnsi="Calibri" w:cs="Arial"/>
          <w:noProof/>
          <w:szCs w:val="20"/>
        </w:rPr>
        <w:t>Y</w:t>
      </w:r>
      <w:r w:rsidRPr="00080872">
        <w:rPr>
          <w:rFonts w:ascii="Calibri" w:hAnsi="Calibri" w:cs="Arial"/>
          <w:smallCaps/>
          <w:noProof/>
          <w:szCs w:val="20"/>
        </w:rPr>
        <w:t xml:space="preserve">u, </w:t>
      </w:r>
      <w:r w:rsidRPr="00080872">
        <w:rPr>
          <w:rFonts w:ascii="Calibri" w:hAnsi="Calibri" w:cs="Arial"/>
          <w:noProof/>
          <w:szCs w:val="20"/>
        </w:rPr>
        <w:t>S., X. E. Z</w:t>
      </w:r>
      <w:r w:rsidRPr="00080872">
        <w:rPr>
          <w:rFonts w:ascii="Calibri" w:hAnsi="Calibri" w:cs="Arial"/>
          <w:smallCaps/>
          <w:noProof/>
          <w:szCs w:val="20"/>
        </w:rPr>
        <w:t>hang</w:t>
      </w:r>
      <w:r w:rsidRPr="00080872">
        <w:rPr>
          <w:rFonts w:ascii="Calibri" w:hAnsi="Calibri" w:cs="Arial"/>
          <w:noProof/>
          <w:szCs w:val="20"/>
        </w:rPr>
        <w:t>, G. C</w:t>
      </w:r>
      <w:r w:rsidRPr="00080872">
        <w:rPr>
          <w:rFonts w:ascii="Calibri" w:hAnsi="Calibri" w:cs="Arial"/>
          <w:smallCaps/>
          <w:noProof/>
          <w:szCs w:val="20"/>
        </w:rPr>
        <w:t>hen</w:t>
      </w:r>
      <w:r w:rsidRPr="00080872">
        <w:rPr>
          <w:rFonts w:ascii="Calibri" w:hAnsi="Calibri" w:cs="Arial"/>
          <w:noProof/>
          <w:szCs w:val="20"/>
        </w:rPr>
        <w:t xml:space="preserve"> and W. L</w:t>
      </w:r>
      <w:r w:rsidRPr="00080872">
        <w:rPr>
          <w:rFonts w:ascii="Calibri" w:hAnsi="Calibri" w:cs="Arial"/>
          <w:smallCaps/>
          <w:noProof/>
          <w:szCs w:val="20"/>
        </w:rPr>
        <w:t>iu</w:t>
      </w:r>
      <w:r w:rsidRPr="00080872">
        <w:rPr>
          <w:rFonts w:ascii="Calibri" w:hAnsi="Calibri" w:cs="Arial"/>
          <w:noProof/>
          <w:szCs w:val="20"/>
        </w:rPr>
        <w:t xml:space="preserve">, 2012 Compromised cellular responses to DNA damage accelerate chronological aging by incurring cell wall fragility in Saccharomyces cerevisiae. Mol Biol Rep </w:t>
      </w:r>
      <w:r w:rsidRPr="00080872">
        <w:rPr>
          <w:rFonts w:ascii="Calibri" w:hAnsi="Calibri" w:cs="Arial"/>
          <w:b/>
          <w:noProof/>
          <w:szCs w:val="20"/>
        </w:rPr>
        <w:t>39:</w:t>
      </w:r>
      <w:r w:rsidRPr="00080872">
        <w:rPr>
          <w:rFonts w:ascii="Calibri" w:hAnsi="Calibri" w:cs="Arial"/>
          <w:noProof/>
          <w:szCs w:val="20"/>
        </w:rPr>
        <w:t xml:space="preserve"> 3573-3583.</w:t>
      </w:r>
      <w:bookmarkEnd w:id="203"/>
    </w:p>
    <w:p w:rsidR="00080872" w:rsidRDefault="00080872" w:rsidP="00080872">
      <w:pPr>
        <w:spacing w:line="240" w:lineRule="auto"/>
        <w:rPr>
          <w:rFonts w:ascii="Calibri" w:hAnsi="Calibri" w:cs="Arial"/>
          <w:noProof/>
          <w:szCs w:val="20"/>
        </w:rPr>
      </w:pPr>
    </w:p>
    <w:p w:rsidR="00E41A14" w:rsidRDefault="00E41A14">
      <w:pPr>
        <w:tabs>
          <w:tab w:val="left" w:pos="5180"/>
        </w:tabs>
        <w:spacing w:after="0" w:line="240" w:lineRule="auto"/>
        <w:rPr>
          <w:rFonts w:ascii="Arial" w:hAnsi="Arial" w:cs="Arial"/>
          <w:sz w:val="24"/>
          <w:szCs w:val="24"/>
        </w:rPr>
      </w:pPr>
      <w:r w:rsidRPr="00605020">
        <w:rPr>
          <w:rFonts w:ascii="Arial" w:hAnsi="Arial" w:cs="Arial"/>
          <w:sz w:val="20"/>
          <w:szCs w:val="20"/>
        </w:rPr>
        <w:fldChar w:fldCharType="end"/>
      </w:r>
      <w:bookmarkStart w:id="204" w:name="pone.0002670-Wilson1"/>
      <w:bookmarkEnd w:id="204"/>
    </w:p>
    <w:p w:rsidR="004904BD" w:rsidRPr="00605020" w:rsidRDefault="00CD276D" w:rsidP="00B333B2">
      <w:pPr>
        <w:rPr>
          <w:rFonts w:ascii="Arial" w:hAnsi="Arial" w:cs="Arial"/>
          <w:sz w:val="24"/>
          <w:szCs w:val="24"/>
        </w:rPr>
      </w:pPr>
      <w:proofErr w:type="spellStart"/>
      <w:r w:rsidRPr="00605020">
        <w:rPr>
          <w:rStyle w:val="st"/>
          <w:rFonts w:ascii="Arial" w:hAnsi="Arial" w:cs="Arial"/>
          <w:sz w:val="24"/>
          <w:szCs w:val="24"/>
        </w:rPr>
        <w:lastRenderedPageBreak/>
        <w:t>Ruckenstuhl</w:t>
      </w:r>
      <w:proofErr w:type="spellEnd"/>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xml:space="preserve">, F. </w:t>
      </w:r>
      <w:proofErr w:type="spellStart"/>
      <w:r w:rsidR="008038B4" w:rsidRPr="00605020">
        <w:rPr>
          <w:rFonts w:ascii="Arial" w:hAnsi="Arial" w:cs="Arial"/>
          <w:sz w:val="24"/>
          <w:szCs w:val="24"/>
        </w:rPr>
        <w:t>Madeo</w:t>
      </w:r>
      <w:proofErr w:type="spellEnd"/>
      <w:proofErr w:type="gramStart"/>
      <w:r w:rsidR="00D43203" w:rsidRPr="00605020">
        <w:rPr>
          <w:rFonts w:ascii="Arial" w:hAnsi="Arial" w:cs="Arial"/>
          <w:sz w:val="24"/>
          <w:szCs w:val="24"/>
        </w:rPr>
        <w:t>.(</w:t>
      </w:r>
      <w:proofErr w:type="gramEnd"/>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r w:rsidRPr="00605020">
        <w:rPr>
          <w:rFonts w:ascii="Arial" w:hAnsi="Arial" w:cs="Arial"/>
          <w:sz w:val="24"/>
          <w:szCs w:val="24"/>
        </w:rPr>
        <w:t>Lifespan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 xml:space="preserve">Cost GJ, </w:t>
      </w:r>
      <w:proofErr w:type="spellStart"/>
      <w:r w:rsidRPr="00605020">
        <w:rPr>
          <w:rStyle w:val="authors"/>
          <w:rFonts w:ascii="Arial" w:hAnsi="Arial" w:cs="Arial"/>
          <w:sz w:val="24"/>
          <w:szCs w:val="24"/>
        </w:rPr>
        <w:t>Boeke</w:t>
      </w:r>
      <w:proofErr w:type="spellEnd"/>
      <w:r w:rsidRPr="00605020">
        <w:rPr>
          <w:rStyle w:val="authors"/>
          <w:rFonts w:ascii="Arial" w:hAnsi="Arial" w:cs="Arial"/>
          <w:sz w:val="24"/>
          <w:szCs w:val="24"/>
        </w:rPr>
        <w:t xml:space="preserv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 xml:space="preserve">(1996)A useful colony </w:t>
      </w:r>
      <w:proofErr w:type="spellStart"/>
      <w:r w:rsidRPr="00605020">
        <w:rPr>
          <w:rFonts w:ascii="Arial" w:hAnsi="Arial" w:cs="Arial"/>
          <w:sz w:val="24"/>
          <w:szCs w:val="24"/>
        </w:rPr>
        <w:t>colour</w:t>
      </w:r>
      <w:proofErr w:type="spellEnd"/>
      <w:r w:rsidRPr="00605020">
        <w:rPr>
          <w:rFonts w:ascii="Arial" w:hAnsi="Arial" w:cs="Arial"/>
          <w:sz w:val="24"/>
          <w:szCs w:val="24"/>
        </w:rPr>
        <w:t xml:space="preserve">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rFonts w:ascii="Arial" w:eastAsia="Times New Roman" w:hAnsi="Arial" w:cs="Arial"/>
          <w:sz w:val="24"/>
          <w:szCs w:val="24"/>
        </w:rPr>
      </w:pPr>
      <w:proofErr w:type="spellStart"/>
      <w:r w:rsidRPr="00605020">
        <w:rPr>
          <w:rFonts w:ascii="Arial" w:hAnsi="Arial" w:cs="Arial"/>
          <w:sz w:val="24"/>
          <w:szCs w:val="24"/>
        </w:rPr>
        <w:t>Hiraoka</w:t>
      </w:r>
      <w:proofErr w:type="spellEnd"/>
      <w:r w:rsidRPr="00605020">
        <w:rPr>
          <w:rFonts w:ascii="Arial" w:hAnsi="Arial" w:cs="Arial"/>
          <w:sz w:val="24"/>
          <w:szCs w:val="24"/>
        </w:rPr>
        <w:t xml:space="preserve"> M, K Watanabe, K </w:t>
      </w:r>
      <w:proofErr w:type="spellStart"/>
      <w:r w:rsidRPr="00605020">
        <w:rPr>
          <w:rFonts w:ascii="Arial" w:hAnsi="Arial" w:cs="Arial"/>
          <w:sz w:val="24"/>
          <w:szCs w:val="24"/>
        </w:rPr>
        <w:t>Umezu</w:t>
      </w:r>
      <w:proofErr w:type="spellEnd"/>
      <w:r w:rsidRPr="00605020">
        <w:rPr>
          <w:rFonts w:ascii="Arial" w:hAnsi="Arial" w:cs="Arial"/>
          <w:sz w:val="24"/>
          <w:szCs w:val="24"/>
        </w:rPr>
        <w:t>, H Maki</w:t>
      </w:r>
      <w:r w:rsidR="007A00AD" w:rsidRPr="00605020">
        <w:rPr>
          <w:rFonts w:ascii="Arial" w:hAnsi="Arial" w:cs="Arial"/>
          <w:sz w:val="24"/>
          <w:szCs w:val="24"/>
        </w:rPr>
        <w:t>.</w:t>
      </w:r>
      <w:r w:rsidRPr="00605020">
        <w:rPr>
          <w:rFonts w:ascii="Arial" w:hAnsi="Arial" w:cs="Arial"/>
          <w:sz w:val="24"/>
          <w:szCs w:val="24"/>
        </w:rPr>
        <w:t xml:space="preserve"> </w:t>
      </w:r>
      <w:proofErr w:type="gramStart"/>
      <w:r w:rsidRPr="00605020">
        <w:rPr>
          <w:rFonts w:ascii="Arial" w:hAnsi="Arial" w:cs="Arial"/>
          <w:sz w:val="24"/>
          <w:szCs w:val="24"/>
        </w:rPr>
        <w:t>(</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 xml:space="preserve">Spontaneous loss of </w:t>
      </w:r>
      <w:proofErr w:type="spellStart"/>
      <w:r w:rsidR="007A5E35" w:rsidRPr="00605020">
        <w:rPr>
          <w:rFonts w:ascii="Arial" w:hAnsi="Arial" w:cs="Arial"/>
          <w:sz w:val="24"/>
          <w:szCs w:val="24"/>
        </w:rPr>
        <w:t>heterozygosity</w:t>
      </w:r>
      <w:proofErr w:type="spellEnd"/>
      <w:r w:rsidR="007A5E35" w:rsidRPr="00605020">
        <w:rPr>
          <w:rFonts w:ascii="Arial" w:hAnsi="Arial" w:cs="Arial"/>
          <w:sz w:val="24"/>
          <w:szCs w:val="24"/>
        </w:rPr>
        <w:t xml:space="preserve"> in diploid </w:t>
      </w:r>
      <w:proofErr w:type="spellStart"/>
      <w:r w:rsidR="007A5E35" w:rsidRPr="00605020">
        <w:rPr>
          <w:rFonts w:ascii="Arial" w:hAnsi="Arial" w:cs="Arial"/>
          <w:sz w:val="24"/>
          <w:szCs w:val="24"/>
        </w:rPr>
        <w:t>Saccharomyces</w:t>
      </w:r>
      <w:proofErr w:type="spellEnd"/>
      <w:r w:rsidR="007A5E35" w:rsidRPr="00605020">
        <w:rPr>
          <w:rFonts w:ascii="Arial" w:hAnsi="Arial" w:cs="Arial"/>
          <w:sz w:val="24"/>
          <w:szCs w:val="24"/>
        </w:rPr>
        <w:t xml:space="preserve"> </w:t>
      </w:r>
      <w:proofErr w:type="spellStart"/>
      <w:r w:rsidR="007A5E35" w:rsidRPr="00605020">
        <w:rPr>
          <w:rFonts w:ascii="Arial" w:hAnsi="Arial" w:cs="Arial"/>
          <w:sz w:val="24"/>
          <w:szCs w:val="24"/>
        </w:rPr>
        <w:t>cerevisiae</w:t>
      </w:r>
      <w:proofErr w:type="spellEnd"/>
      <w:r w:rsidR="007A5E35" w:rsidRPr="00605020">
        <w:rPr>
          <w:rFonts w:ascii="Arial" w:hAnsi="Arial" w:cs="Arial"/>
          <w:sz w:val="24"/>
          <w:szCs w:val="24"/>
        </w:rPr>
        <w:t xml:space="preserve"> cells.</w:t>
      </w:r>
      <w:r w:rsidR="003149E4" w:rsidRPr="00605020">
        <w:rPr>
          <w:rFonts w:ascii="Arial" w:hAnsi="Arial" w:cs="Arial"/>
          <w:sz w:val="24"/>
          <w:szCs w:val="24"/>
        </w:rPr>
        <w:t>”</w:t>
      </w:r>
      <w:r w:rsidR="00C773EE" w:rsidRPr="00605020">
        <w:rPr>
          <w:rFonts w:ascii="Arial" w:hAnsi="Arial" w:cs="Arial"/>
          <w:sz w:val="24"/>
          <w:szCs w:val="24"/>
          <w:u w:val="single"/>
        </w:rPr>
        <w:t>Genetics</w:t>
      </w:r>
      <w:r w:rsidR="00C773EE" w:rsidRPr="00605020">
        <w:rPr>
          <w:rFonts w:ascii="Arial" w:hAnsi="Arial" w:cs="Arial"/>
          <w:sz w:val="24"/>
          <w:szCs w:val="24"/>
        </w:rPr>
        <w:t>.</w:t>
      </w:r>
      <w:proofErr w:type="gramEnd"/>
      <w:r w:rsidR="00C773EE" w:rsidRPr="00605020">
        <w:rPr>
          <w:rFonts w:ascii="Arial" w:hAnsi="Arial" w:cs="Arial"/>
          <w:sz w:val="24"/>
          <w:szCs w:val="24"/>
        </w:rPr>
        <w:t xml:space="preserve"> </w:t>
      </w:r>
      <w:r w:rsidR="00C773EE" w:rsidRPr="00605020">
        <w:rPr>
          <w:rFonts w:ascii="Arial" w:eastAsia="Times New Roman" w:hAnsi="Arial" w:cs="Arial"/>
          <w:sz w:val="24"/>
          <w:szCs w:val="24"/>
        </w:rPr>
        <w:t xml:space="preserve">156(4): 1531–1548. </w:t>
      </w:r>
    </w:p>
    <w:p w:rsidR="002E76E6" w:rsidRPr="00605020" w:rsidRDefault="002E76E6" w:rsidP="00C773EE">
      <w:pPr>
        <w:spacing w:after="0" w:line="240" w:lineRule="auto"/>
        <w:rPr>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proofErr w:type="spellStart"/>
      <w:r w:rsidRPr="00605020">
        <w:rPr>
          <w:rFonts w:ascii="Arial" w:hAnsi="Arial" w:cs="Arial"/>
          <w:sz w:val="24"/>
          <w:szCs w:val="24"/>
        </w:rPr>
        <w:t>LaFave</w:t>
      </w:r>
      <w:proofErr w:type="spellEnd"/>
      <w:r w:rsidRPr="00605020">
        <w:rPr>
          <w:rFonts w:ascii="Arial" w:hAnsi="Arial" w:cs="Arial"/>
          <w:sz w:val="24"/>
          <w:szCs w:val="24"/>
        </w:rPr>
        <w:t xml:space="preserve"> MC, </w:t>
      </w:r>
      <w:proofErr w:type="spellStart"/>
      <w:r w:rsidRPr="00605020">
        <w:rPr>
          <w:rFonts w:ascii="Arial" w:hAnsi="Arial" w:cs="Arial"/>
          <w:sz w:val="24"/>
          <w:szCs w:val="24"/>
        </w:rPr>
        <w:t>Sekelsky</w:t>
      </w:r>
      <w:proofErr w:type="spellEnd"/>
      <w:r w:rsidRPr="00605020">
        <w:rPr>
          <w:rFonts w:ascii="Arial" w:hAnsi="Arial" w:cs="Arial"/>
          <w:sz w:val="24"/>
          <w:szCs w:val="24"/>
        </w:rPr>
        <w:t xml:space="preserve"> J (2009)</w:t>
      </w:r>
      <w:proofErr w:type="gramStart"/>
      <w:r w:rsidR="001672C7" w:rsidRPr="00605020">
        <w:rPr>
          <w:rFonts w:ascii="Arial" w:hAnsi="Arial" w:cs="Arial"/>
          <w:sz w:val="24"/>
          <w:szCs w:val="24"/>
        </w:rPr>
        <w:t>.“</w:t>
      </w:r>
      <w:proofErr w:type="gramEnd"/>
      <w:r w:rsidRPr="00605020">
        <w:rPr>
          <w:rFonts w:ascii="Arial" w:hAnsi="Arial" w:cs="Arial"/>
          <w:sz w:val="24"/>
          <w:szCs w:val="24"/>
        </w:rPr>
        <w:t xml:space="preserve">Mitotic Recombination: Why? When? How? </w:t>
      </w:r>
      <w:proofErr w:type="gramStart"/>
      <w:r w:rsidRPr="00605020">
        <w:rPr>
          <w:rFonts w:ascii="Arial" w:hAnsi="Arial" w:cs="Arial"/>
          <w:sz w:val="24"/>
          <w:szCs w:val="24"/>
        </w:rPr>
        <w:t>Where?</w:t>
      </w:r>
      <w:r w:rsidR="00A363CB" w:rsidRPr="00605020">
        <w:rPr>
          <w:rFonts w:ascii="Arial" w:hAnsi="Arial" w:cs="Arial"/>
          <w:sz w:val="24"/>
          <w:szCs w:val="24"/>
        </w:rPr>
        <w:t>”</w:t>
      </w:r>
      <w:proofErr w:type="spellStart"/>
      <w:proofErr w:type="gramEnd"/>
      <w:r w:rsidRPr="00605020">
        <w:rPr>
          <w:rFonts w:ascii="Arial" w:hAnsi="Arial" w:cs="Arial"/>
          <w:sz w:val="24"/>
          <w:szCs w:val="24"/>
          <w:u w:val="single"/>
        </w:rPr>
        <w:t>PLoS</w:t>
      </w:r>
      <w:proofErr w:type="spellEnd"/>
      <w:r w:rsidRPr="00605020">
        <w:rPr>
          <w:rFonts w:ascii="Arial" w:hAnsi="Arial" w:cs="Arial"/>
          <w:sz w:val="24"/>
          <w:szCs w:val="24"/>
          <w:u w:val="single"/>
        </w:rPr>
        <w:t xml:space="preserve">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t>
      </w:r>
      <w:proofErr w:type="spellStart"/>
      <w:r w:rsidR="00594BCB" w:rsidRPr="00605020">
        <w:rPr>
          <w:rFonts w:ascii="Arial" w:hAnsi="Arial" w:cs="Arial"/>
          <w:sz w:val="24"/>
          <w:szCs w:val="24"/>
        </w:rPr>
        <w:t>Wienberger</w:t>
      </w:r>
      <w:proofErr w:type="spellEnd"/>
      <w:r w:rsidR="00594BCB" w:rsidRPr="00605020">
        <w:rPr>
          <w:rFonts w:ascii="Arial" w:hAnsi="Arial" w:cs="Arial"/>
          <w:sz w:val="24"/>
          <w:szCs w:val="24"/>
        </w:rPr>
        <w:t xml:space="preserve">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proofErr w:type="gramStart"/>
      <w:r w:rsidR="00E57F0D" w:rsidRPr="00605020">
        <w:rPr>
          <w:rFonts w:ascii="Arial" w:hAnsi="Arial" w:cs="Arial"/>
          <w:sz w:val="24"/>
          <w:szCs w:val="24"/>
          <w:u w:val="single"/>
        </w:rPr>
        <w:t>Nucleic Acids Research</w:t>
      </w:r>
      <w:r w:rsidR="00822126" w:rsidRPr="00605020">
        <w:rPr>
          <w:rFonts w:ascii="Arial" w:hAnsi="Arial" w:cs="Arial"/>
          <w:sz w:val="24"/>
          <w:szCs w:val="24"/>
        </w:rPr>
        <w:t>.</w:t>
      </w:r>
      <w:proofErr w:type="gramEnd"/>
      <w:r w:rsidR="00E57F0D" w:rsidRPr="00605020">
        <w:rPr>
          <w:rFonts w:ascii="Arial" w:hAnsi="Arial" w:cs="Arial"/>
          <w:sz w:val="24"/>
          <w:szCs w:val="24"/>
        </w:rPr>
        <w:t xml:space="preserve"> 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C26DE2" w:rsidRPr="00605020" w:rsidRDefault="00C26DE2" w:rsidP="005F6313">
      <w:pPr>
        <w:spacing w:after="0" w:line="240" w:lineRule="auto"/>
        <w:rPr>
          <w:rFonts w:ascii="Arial" w:hAnsi="Arial" w:cs="Arial"/>
        </w:rPr>
      </w:pPr>
    </w:p>
    <w:p w:rsidR="00B750C8" w:rsidRPr="00605020" w:rsidRDefault="00B750C8" w:rsidP="005F6313">
      <w:pPr>
        <w:spacing w:after="0" w:line="240" w:lineRule="auto"/>
        <w:rPr>
          <w:rFonts w:ascii="Arial" w:hAnsi="Arial" w:cs="Arial"/>
        </w:rPr>
      </w:pPr>
    </w:p>
    <w:p w:rsidR="003D5284" w:rsidRPr="00605020" w:rsidRDefault="0072137D" w:rsidP="00717709">
      <w:pPr>
        <w:tabs>
          <w:tab w:val="left" w:pos="2265"/>
          <w:tab w:val="center" w:pos="4680"/>
          <w:tab w:val="right" w:pos="9360"/>
        </w:tabs>
        <w:spacing w:line="240" w:lineRule="auto"/>
        <w:rPr>
          <w:rFonts w:ascii="Arial" w:hAnsi="Arial" w:cs="Arial"/>
          <w:sz w:val="28"/>
          <w:szCs w:val="28"/>
        </w:rPr>
      </w:pPr>
      <w:r w:rsidRPr="0072137D">
        <w:rPr>
          <w:rFonts w:ascii="Arial" w:hAnsi="Arial" w:cs="Arial"/>
          <w:sz w:val="28"/>
          <w:szCs w:val="28"/>
        </w:rPr>
        <w:tab/>
      </w:r>
      <w:r w:rsidRPr="0072137D">
        <w:rPr>
          <w:rFonts w:ascii="Arial" w:hAnsi="Arial" w:cs="Arial"/>
          <w:sz w:val="28"/>
          <w:szCs w:val="28"/>
        </w:rPr>
        <w:tab/>
      </w:r>
    </w:p>
    <w:p w:rsidR="003D5284" w:rsidRPr="00605020" w:rsidRDefault="003D5284" w:rsidP="00717709">
      <w:pPr>
        <w:tabs>
          <w:tab w:val="left" w:pos="2265"/>
          <w:tab w:val="center" w:pos="4680"/>
          <w:tab w:val="right" w:pos="9360"/>
        </w:tabs>
        <w:spacing w:line="240" w:lineRule="auto"/>
        <w:rPr>
          <w:rFonts w:ascii="Arial" w:hAnsi="Arial" w:cs="Arial"/>
          <w:sz w:val="28"/>
          <w:szCs w:val="28"/>
        </w:rPr>
      </w:pPr>
    </w:p>
    <w:p w:rsidR="00095A9D" w:rsidRDefault="00095A9D">
      <w:pPr>
        <w:rPr>
          <w:rFonts w:ascii="Arial" w:hAnsi="Arial" w:cs="Arial"/>
          <w:sz w:val="28"/>
          <w:szCs w:val="28"/>
        </w:rPr>
      </w:pPr>
      <w:r>
        <w:rPr>
          <w:rFonts w:ascii="Arial" w:hAnsi="Arial" w:cs="Arial"/>
          <w:sz w:val="28"/>
          <w:szCs w:val="28"/>
        </w:rPr>
        <w:br w:type="page"/>
      </w:r>
    </w:p>
    <w:p w:rsidR="003D5284" w:rsidRPr="00605020" w:rsidRDefault="003D5284" w:rsidP="00717709">
      <w:pPr>
        <w:tabs>
          <w:tab w:val="left" w:pos="2265"/>
          <w:tab w:val="center" w:pos="4680"/>
          <w:tab w:val="right" w:pos="9360"/>
        </w:tabs>
        <w:spacing w:line="240" w:lineRule="auto"/>
        <w:rPr>
          <w:rFonts w:ascii="Arial" w:hAnsi="Arial" w:cs="Arial"/>
          <w:sz w:val="28"/>
          <w:szCs w:val="28"/>
        </w:rPr>
      </w:pPr>
    </w:p>
    <w:p w:rsidR="00B3569A" w:rsidRPr="00605020" w:rsidRDefault="0072137D" w:rsidP="00095A9D">
      <w:pPr>
        <w:rPr>
          <w:rFonts w:ascii="Arial" w:hAnsi="Arial" w:cs="Arial"/>
          <w:sz w:val="28"/>
          <w:szCs w:val="28"/>
        </w:rPr>
      </w:pPr>
      <w:r w:rsidRPr="0072137D">
        <w:rPr>
          <w:rFonts w:ascii="Arial" w:hAnsi="Arial" w:cs="Arial"/>
          <w:sz w:val="28"/>
          <w:szCs w:val="28"/>
        </w:rPr>
        <w:t>Figure Legends</w:t>
      </w:r>
    </w:p>
    <w:p w:rsidR="00E41A14" w:rsidRDefault="0072137D">
      <w:pPr>
        <w:tabs>
          <w:tab w:val="left" w:pos="2265"/>
          <w:tab w:val="center" w:pos="4680"/>
          <w:tab w:val="left" w:pos="7210"/>
          <w:tab w:val="right" w:pos="9360"/>
        </w:tabs>
        <w:spacing w:line="240" w:lineRule="auto"/>
        <w:rPr>
          <w:rFonts w:ascii="Arial" w:hAnsi="Arial" w:cs="Arial"/>
          <w:sz w:val="28"/>
          <w:szCs w:val="28"/>
        </w:rPr>
      </w:pPr>
      <w:r w:rsidRPr="0072137D">
        <w:rPr>
          <w:rFonts w:ascii="Arial" w:hAnsi="Arial" w:cs="Arial"/>
          <w:sz w:val="28"/>
          <w:szCs w:val="28"/>
        </w:rPr>
        <w:tab/>
      </w:r>
      <w:r w:rsidRPr="0072137D">
        <w:rPr>
          <w:rFonts w:ascii="Arial" w:hAnsi="Arial" w:cs="Arial"/>
          <w:sz w:val="28"/>
          <w:szCs w:val="28"/>
        </w:rPr>
        <w:tab/>
        <w:t>???</w:t>
      </w:r>
      <w:r w:rsidRPr="0072137D">
        <w:rPr>
          <w:rFonts w:ascii="Arial" w:hAnsi="Arial" w:cs="Arial"/>
          <w:sz w:val="28"/>
          <w:szCs w:val="28"/>
        </w:rPr>
        <w:tab/>
      </w:r>
    </w:p>
    <w:p w:rsidR="00F21313" w:rsidRPr="00605020" w:rsidRDefault="00F21313" w:rsidP="003D5284">
      <w:pPr>
        <w:tabs>
          <w:tab w:val="left" w:pos="2265"/>
          <w:tab w:val="center" w:pos="4680"/>
          <w:tab w:val="right" w:pos="9360"/>
        </w:tabs>
        <w:spacing w:line="240" w:lineRule="auto"/>
        <w:jc w:val="center"/>
        <w:rPr>
          <w:rFonts w:ascii="Arial" w:hAnsi="Arial" w:cs="Arial"/>
          <w:sz w:val="28"/>
          <w:szCs w:val="28"/>
        </w:rPr>
      </w:pPr>
    </w:p>
    <w:p w:rsidR="00F21313" w:rsidRPr="00605020" w:rsidRDefault="00F21313" w:rsidP="003D5284">
      <w:pPr>
        <w:tabs>
          <w:tab w:val="left" w:pos="2265"/>
          <w:tab w:val="center" w:pos="4680"/>
          <w:tab w:val="right" w:pos="9360"/>
        </w:tabs>
        <w:spacing w:line="240" w:lineRule="auto"/>
        <w:jc w:val="center"/>
        <w:rPr>
          <w:rFonts w:ascii="Arial" w:hAnsi="Arial" w:cs="Arial"/>
          <w:sz w:val="28"/>
          <w:szCs w:val="28"/>
        </w:rPr>
      </w:pPr>
    </w:p>
    <w:p w:rsidR="000D1059" w:rsidRPr="00605020" w:rsidRDefault="000D1059">
      <w:pPr>
        <w:rPr>
          <w:rFonts w:ascii="Arial" w:hAnsi="Arial" w:cs="Arial"/>
          <w:bCs/>
          <w:sz w:val="24"/>
          <w:szCs w:val="24"/>
        </w:rPr>
      </w:pPr>
      <w:r w:rsidRPr="00605020">
        <w:rPr>
          <w:rFonts w:ascii="Arial" w:hAnsi="Arial" w:cs="Arial"/>
          <w:sz w:val="24"/>
          <w:szCs w:val="24"/>
        </w:rPr>
        <w:br w:type="page"/>
      </w:r>
    </w:p>
    <w:p w:rsidR="00AD042C" w:rsidRPr="00605020" w:rsidRDefault="0072137D" w:rsidP="00AD042C">
      <w:pPr>
        <w:pStyle w:val="Caption"/>
        <w:jc w:val="center"/>
        <w:rPr>
          <w:rFonts w:ascii="Arial" w:hAnsi="Arial" w:cs="Arial"/>
          <w:b w:val="0"/>
          <w:color w:val="auto"/>
          <w:sz w:val="24"/>
          <w:szCs w:val="24"/>
        </w:rPr>
      </w:pPr>
      <w:proofErr w:type="gramStart"/>
      <w:r w:rsidRPr="0072137D">
        <w:rPr>
          <w:rFonts w:ascii="Arial" w:hAnsi="Arial" w:cs="Arial"/>
          <w:b w:val="0"/>
          <w:color w:val="auto"/>
          <w:sz w:val="24"/>
          <w:szCs w:val="24"/>
        </w:rPr>
        <w:lastRenderedPageBreak/>
        <w:t xml:space="preserve">Table </w:t>
      </w:r>
      <w:r w:rsidR="00E41A14" w:rsidRPr="0072137D">
        <w:rPr>
          <w:rFonts w:ascii="Arial" w:hAnsi="Arial" w:cs="Arial"/>
          <w:b w:val="0"/>
          <w:color w:val="auto"/>
          <w:sz w:val="24"/>
          <w:szCs w:val="24"/>
        </w:rPr>
        <w:fldChar w:fldCharType="begin"/>
      </w:r>
      <w:r w:rsidRPr="0072137D">
        <w:rPr>
          <w:rFonts w:ascii="Arial" w:hAnsi="Arial" w:cs="Arial"/>
          <w:b w:val="0"/>
          <w:color w:val="auto"/>
          <w:sz w:val="24"/>
          <w:szCs w:val="24"/>
        </w:rPr>
        <w:instrText xml:space="preserve"> SEQ Table \* ARABIC </w:instrText>
      </w:r>
      <w:r w:rsidR="00E41A14" w:rsidRPr="0072137D">
        <w:rPr>
          <w:rFonts w:ascii="Arial" w:hAnsi="Arial" w:cs="Arial"/>
          <w:b w:val="0"/>
          <w:color w:val="auto"/>
          <w:sz w:val="24"/>
          <w:szCs w:val="24"/>
        </w:rPr>
        <w:fldChar w:fldCharType="separate"/>
      </w:r>
      <w:r w:rsidRPr="0072137D">
        <w:rPr>
          <w:rFonts w:ascii="Arial" w:hAnsi="Arial" w:cs="Arial"/>
          <w:b w:val="0"/>
          <w:noProof/>
          <w:color w:val="auto"/>
          <w:sz w:val="24"/>
          <w:szCs w:val="24"/>
        </w:rPr>
        <w:t>1</w:t>
      </w:r>
      <w:r w:rsidR="00E41A14" w:rsidRPr="0072137D">
        <w:rPr>
          <w:rFonts w:ascii="Arial" w:hAnsi="Arial" w:cs="Arial"/>
          <w:b w:val="0"/>
          <w:color w:val="auto"/>
          <w:sz w:val="24"/>
          <w:szCs w:val="24"/>
        </w:rPr>
        <w:fldChar w:fldCharType="end"/>
      </w:r>
      <w:r w:rsidRPr="0072137D">
        <w:rPr>
          <w:rFonts w:ascii="Arial" w:hAnsi="Arial" w:cs="Arial"/>
          <w:b w:val="0"/>
          <w:color w:val="auto"/>
          <w:sz w:val="24"/>
          <w:szCs w:val="24"/>
        </w:rPr>
        <w:t>.</w:t>
      </w:r>
      <w:proofErr w:type="gramEnd"/>
      <w:r w:rsidR="00AD042C" w:rsidRPr="00605020">
        <w:rPr>
          <w:rFonts w:ascii="Arial" w:hAnsi="Arial" w:cs="Arial"/>
          <w:b w:val="0"/>
          <w:color w:val="auto"/>
          <w:sz w:val="24"/>
          <w:szCs w:val="24"/>
        </w:rPr>
        <w:t xml:space="preserve"> Yeast strains in this study were derived from Qin et al. 2008.</w:t>
      </w:r>
    </w:p>
    <w:p w:rsidR="00F21313" w:rsidRPr="00605020" w:rsidRDefault="00F21313" w:rsidP="003D5284">
      <w:pPr>
        <w:tabs>
          <w:tab w:val="left" w:pos="2265"/>
          <w:tab w:val="center" w:pos="4680"/>
          <w:tab w:val="right" w:pos="9360"/>
        </w:tabs>
        <w:spacing w:line="240" w:lineRule="auto"/>
        <w:jc w:val="center"/>
        <w:rPr>
          <w:rFonts w:ascii="Arial" w:hAnsi="Arial" w:cs="Arial"/>
          <w:sz w:val="28"/>
          <w:szCs w:val="28"/>
        </w:rPr>
      </w:pP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605020" w:rsidDel="00AD042C" w:rsidRDefault="00AD042C" w:rsidP="008E4CF8"/>
    <w:tbl>
      <w:tblPr>
        <w:tblStyle w:val="TableGrid"/>
        <w:tblW w:w="0" w:type="auto"/>
        <w:jc w:val="center"/>
        <w:tblLook w:val="04A0"/>
      </w:tblPr>
      <w:tblGrid>
        <w:gridCol w:w="2094"/>
        <w:gridCol w:w="6120"/>
      </w:tblGrid>
      <w:tr w:rsidR="00E765EF" w:rsidRPr="00605020">
        <w:trPr>
          <w:jc w:val="center"/>
        </w:trPr>
        <w:tc>
          <w:tcPr>
            <w:tcW w:w="1995" w:type="dxa"/>
          </w:tcPr>
          <w:p w:rsidR="00E765EF" w:rsidRPr="00605020" w:rsidRDefault="00AD042C" w:rsidP="0075674B">
            <w:pPr>
              <w:spacing w:after="200" w:line="276" w:lineRule="auto"/>
              <w:rPr>
                <w:rFonts w:ascii="Arial" w:hAnsi="Arial" w:cs="Arial"/>
                <w:sz w:val="30"/>
                <w:szCs w:val="30"/>
              </w:rPr>
            </w:pPr>
            <w:r w:rsidRPr="00605020">
              <w:rPr>
                <w:rFonts w:ascii="Arial" w:hAnsi="Arial" w:cs="Arial"/>
                <w:sz w:val="24"/>
                <w:szCs w:val="24"/>
              </w:rPr>
              <w:t xml:space="preserve">Table </w:t>
            </w:r>
            <w:r w:rsidR="00E41A14" w:rsidRPr="00605020">
              <w:rPr>
                <w:rFonts w:ascii="Arial" w:hAnsi="Arial" w:cs="Arial"/>
                <w:sz w:val="24"/>
                <w:szCs w:val="24"/>
              </w:rPr>
              <w:fldChar w:fldCharType="begin"/>
            </w:r>
            <w:r w:rsidR="00F3325F" w:rsidRPr="00605020">
              <w:rPr>
                <w:rFonts w:ascii="Arial" w:hAnsi="Arial" w:cs="Arial"/>
                <w:sz w:val="24"/>
                <w:szCs w:val="24"/>
              </w:rPr>
              <w:instrText xml:space="preserve"> SEQ Table \* ARABIC </w:instrText>
            </w:r>
            <w:r w:rsidR="00E41A14" w:rsidRPr="00605020">
              <w:rPr>
                <w:rFonts w:ascii="Arial" w:hAnsi="Arial" w:cs="Arial"/>
                <w:sz w:val="24"/>
                <w:szCs w:val="24"/>
              </w:rPr>
              <w:fldChar w:fldCharType="separate"/>
            </w:r>
            <w:r w:rsidRPr="00605020">
              <w:rPr>
                <w:rFonts w:ascii="Arial" w:hAnsi="Arial" w:cs="Arial"/>
                <w:noProof/>
                <w:sz w:val="24"/>
                <w:szCs w:val="24"/>
              </w:rPr>
              <w:t>2</w:t>
            </w:r>
            <w:r w:rsidR="00E41A14" w:rsidRPr="00605020">
              <w:rPr>
                <w:rFonts w:ascii="Arial" w:hAnsi="Arial" w:cs="Arial"/>
                <w:sz w:val="24"/>
                <w:szCs w:val="24"/>
              </w:rPr>
              <w:fldChar w:fldCharType="end"/>
            </w:r>
            <w:r w:rsidRPr="00605020">
              <w:rPr>
                <w:rFonts w:ascii="Arial" w:hAnsi="Arial" w:cs="Arial"/>
                <w:sz w:val="24"/>
                <w:szCs w:val="24"/>
              </w:rPr>
              <w:t xml:space="preserve">. Summary of key terms and </w:t>
            </w:r>
            <w:proofErr w:type="spellStart"/>
            <w:r w:rsidRPr="00605020">
              <w:rPr>
                <w:rFonts w:ascii="Arial" w:hAnsi="Arial" w:cs="Arial"/>
                <w:sz w:val="24"/>
                <w:szCs w:val="24"/>
              </w:rPr>
              <w:t>variables.</w:t>
            </w:r>
            <w:r w:rsidR="0072137D" w:rsidRPr="0072137D">
              <w:rPr>
                <w:rFonts w:ascii="Arial" w:hAnsi="Arial" w:cs="Arial"/>
                <w:sz w:val="30"/>
                <w:szCs w:val="30"/>
              </w:rPr>
              <w:t>Terms</w:t>
            </w:r>
            <w:proofErr w:type="spellEnd"/>
            <w:r w:rsidR="0072137D" w:rsidRPr="0072137D">
              <w:rPr>
                <w:rFonts w:ascii="Arial" w:hAnsi="Arial" w:cs="Arial"/>
                <w:sz w:val="30"/>
                <w:szCs w:val="30"/>
              </w:rPr>
              <w:t xml:space="preserve">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proofErr w:type="spellStart"/>
            <w:r w:rsidRPr="00605020">
              <w:rPr>
                <w:rFonts w:ascii="Arial" w:hAnsi="Arial" w:cs="Arial"/>
                <w:sz w:val="24"/>
                <w:szCs w:val="24"/>
              </w:rPr>
              <w:t>Lifespan</w:t>
            </w:r>
            <w:r w:rsidR="00D27D70" w:rsidRPr="00605020">
              <w:rPr>
                <w:rFonts w:ascii="Arial" w:hAnsi="Arial" w:cs="Arial"/>
                <w:sz w:val="24"/>
                <w:szCs w:val="24"/>
              </w:rPr>
              <w:t>is</w:t>
            </w:r>
            <w:proofErr w:type="spellEnd"/>
            <w:r w:rsidR="00D27D70" w:rsidRPr="00605020">
              <w:rPr>
                <w:rFonts w:ascii="Arial" w:hAnsi="Arial" w:cs="Arial"/>
                <w:sz w:val="24"/>
                <w:szCs w:val="24"/>
              </w:rPr>
              <w:t xml:space="preserve"> a measure of lifespan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proofErr w:type="spellStart"/>
            <w:r w:rsidRPr="00605020">
              <w:rPr>
                <w:rFonts w:ascii="Arial" w:hAnsi="Arial" w:cs="Arial"/>
                <w:sz w:val="24"/>
                <w:szCs w:val="24"/>
              </w:rPr>
              <w:t>Lifespan</w:t>
            </w:r>
            <w:r w:rsidR="000131B3" w:rsidRPr="00605020">
              <w:rPr>
                <w:rFonts w:ascii="Arial" w:hAnsi="Arial" w:cs="Arial"/>
                <w:sz w:val="24"/>
                <w:szCs w:val="24"/>
              </w:rPr>
              <w:t>is</w:t>
            </w:r>
            <w:proofErr w:type="spellEnd"/>
            <w:r w:rsidR="000131B3" w:rsidRPr="00605020">
              <w:rPr>
                <w:rFonts w:ascii="Arial" w:hAnsi="Arial" w:cs="Arial"/>
                <w:sz w:val="24"/>
                <w:szCs w:val="24"/>
              </w:rPr>
              <w:t xml:space="preserve"> a </w:t>
            </w:r>
            <w:r w:rsidR="00C66B83" w:rsidRPr="00605020">
              <w:rPr>
                <w:rFonts w:ascii="Arial" w:hAnsi="Arial" w:cs="Arial"/>
                <w:sz w:val="24"/>
                <w:szCs w:val="24"/>
              </w:rPr>
              <w:t xml:space="preserve">measure of lifespan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 xml:space="preserve">Mitotic </w:t>
            </w:r>
            <w:proofErr w:type="spellStart"/>
            <w:r w:rsidRPr="00605020">
              <w:rPr>
                <w:rFonts w:ascii="Arial" w:hAnsi="Arial" w:cs="Arial"/>
                <w:sz w:val="24"/>
                <w:szCs w:val="24"/>
              </w:rPr>
              <w:t>Recombination</w:t>
            </w:r>
            <w:r w:rsidR="00FC5F39" w:rsidRPr="00605020">
              <w:rPr>
                <w:rFonts w:ascii="Arial" w:hAnsi="Arial" w:cs="Arial"/>
                <w:sz w:val="24"/>
                <w:szCs w:val="24"/>
              </w:rPr>
              <w:t>refers</w:t>
            </w:r>
            <w:proofErr w:type="spellEnd"/>
            <w:r w:rsidR="00FC5F39" w:rsidRPr="00605020">
              <w:rPr>
                <w:rFonts w:ascii="Arial" w:hAnsi="Arial" w:cs="Arial"/>
                <w:sz w:val="24"/>
                <w:szCs w:val="24"/>
              </w:rPr>
              <w:t xml:space="preserve"> to the exchange of genetic </w:t>
            </w:r>
            <w:proofErr w:type="spellStart"/>
            <w:r w:rsidR="00FC5F39" w:rsidRPr="00605020">
              <w:rPr>
                <w:rFonts w:ascii="Arial" w:hAnsi="Arial" w:cs="Arial"/>
                <w:sz w:val="24"/>
                <w:szCs w:val="24"/>
              </w:rPr>
              <w:t>informationbetween</w:t>
            </w:r>
            <w:proofErr w:type="spellEnd"/>
            <w:r w:rsidR="00FC5F39" w:rsidRPr="00605020">
              <w:rPr>
                <w:rFonts w:ascii="Arial" w:hAnsi="Arial" w:cs="Arial"/>
                <w:sz w:val="24"/>
                <w:szCs w:val="24"/>
              </w:rPr>
              <w:t xml:space="preserve"> homologous chromosomes in a somatic cel</w:t>
            </w:r>
            <w:r w:rsidR="00450A02" w:rsidRPr="00605020">
              <w:rPr>
                <w:rFonts w:ascii="Arial" w:hAnsi="Arial" w:cs="Arial"/>
                <w:sz w:val="24"/>
                <w:szCs w:val="24"/>
              </w:rPr>
              <w:t>l (</w:t>
            </w:r>
            <w:proofErr w:type="spellStart"/>
            <w:r w:rsidR="00684356" w:rsidRPr="00605020">
              <w:rPr>
                <w:rFonts w:ascii="Arial" w:hAnsi="Arial" w:cs="Arial"/>
                <w:sz w:val="24"/>
                <w:szCs w:val="24"/>
              </w:rPr>
              <w:t>LaFave</w:t>
            </w:r>
            <w:proofErr w:type="spellEnd"/>
            <w:r w:rsidR="00684356" w:rsidRPr="00605020">
              <w:rPr>
                <w:rFonts w:ascii="Arial" w:hAnsi="Arial" w:cs="Arial"/>
                <w:sz w:val="24"/>
                <w:szCs w:val="24"/>
              </w:rPr>
              <w:t xml:space="preserve"> 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F176BE">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r w:rsidR="00A61B68" w:rsidRPr="00605020">
              <w:rPr>
                <w:rFonts w:ascii="Arial" w:hAnsi="Arial" w:cs="Arial"/>
                <w:sz w:val="24"/>
                <w:szCs w:val="24"/>
              </w:rPr>
              <w:t>in</w:t>
            </w:r>
            <w:proofErr w:type="spellEnd"/>
            <w:r w:rsidR="00A61B68" w:rsidRPr="00605020">
              <w:rPr>
                <w:rFonts w:ascii="Arial" w:hAnsi="Arial" w:cs="Arial"/>
                <w:sz w:val="24"/>
                <w:szCs w:val="24"/>
              </w:rPr>
              <w:t xml:space="preserve"> a gene that has one expressed and one unexpressed gene. In subsequent generations, the expressed gene becomes non-functional. </w:t>
            </w:r>
            <w:r w:rsidR="00F176BE" w:rsidRPr="00605020">
              <w:rPr>
                <w:rFonts w:ascii="Arial" w:hAnsi="Arial" w:cs="Arial"/>
                <w:sz w:val="24"/>
                <w:szCs w:val="24"/>
              </w:rPr>
              <w:t xml:space="preserve">MR can cause LOH.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w:t>
            </w:r>
            <w:proofErr w:type="spellStart"/>
            <w:r w:rsidR="008A4985" w:rsidRPr="00605020">
              <w:rPr>
                <w:rFonts w:ascii="Arial" w:hAnsi="Arial" w:cs="Arial"/>
                <w:sz w:val="24"/>
                <w:szCs w:val="24"/>
              </w:rPr>
              <w:t>kanamycin</w:t>
            </w:r>
            <w:proofErr w:type="spellEnd"/>
            <w:r w:rsidR="008A4985" w:rsidRPr="00605020">
              <w:rPr>
                <w:rFonts w:ascii="Arial" w:hAnsi="Arial" w:cs="Arial"/>
                <w:sz w:val="24"/>
                <w:szCs w:val="24"/>
              </w:rPr>
              <w:t xml:space="preserve">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w:t>
            </w:r>
            <w:proofErr w:type="spellStart"/>
            <w:r w:rsidRPr="00605020">
              <w:rPr>
                <w:rFonts w:ascii="Arial" w:hAnsi="Arial" w:cs="Arial"/>
                <w:sz w:val="24"/>
                <w:szCs w:val="24"/>
              </w:rPr>
              <w:t>biolocial</w:t>
            </w:r>
            <w:proofErr w:type="spellEnd"/>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 </w:t>
            </w:r>
            <w:proofErr w:type="spellStart"/>
            <w:r w:rsidR="00F01EDE" w:rsidRPr="00605020">
              <w:rPr>
                <w:rFonts w:ascii="Arial" w:hAnsi="Arial" w:cs="Arial"/>
                <w:sz w:val="24"/>
                <w:szCs w:val="24"/>
              </w:rPr>
              <w:t>the</w:t>
            </w:r>
            <w:proofErr w:type="spellEnd"/>
            <w:r w:rsidR="00F01EDE" w:rsidRPr="00605020">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2F2DF7" w:rsidRPr="00605020" w:rsidRDefault="002F2DF7" w:rsidP="009E0DD2">
      <w:pPr>
        <w:keepNext/>
        <w:jc w:val="center"/>
      </w:pPr>
      <w:r w:rsidRPr="00605020">
        <w:rPr>
          <w:noProof/>
          <w:lang w:eastAsia="zh-CN"/>
        </w:rPr>
        <w:lastRenderedPageBreak/>
        <w:drawing>
          <wp:inline distT="0" distB="0" distL="0" distR="0">
            <wp:extent cx="4800600" cy="5334000"/>
            <wp:effectExtent l="0" t="0" r="0" b="0"/>
            <wp:docPr id="29"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5334000"/>
                      <a:chOff x="4343400" y="1524000"/>
                      <a:chExt cx="4800600" cy="5334000"/>
                    </a:xfrm>
                  </a:grpSpPr>
                  <a:sp>
                    <a:nvSpPr>
                      <a:cNvPr id="16" name="TextBox 3"/>
                      <a:cNvSpPr txBox="1"/>
                    </a:nvSpPr>
                    <a:spPr>
                      <a:xfrm>
                        <a:off x="4952999" y="15240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5177485" y="2524155"/>
                        <a:ext cx="12000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4952999" y="31242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40" name="TextBox 39"/>
                      <a:cNvSpPr txBox="1"/>
                    </a:nvSpPr>
                    <a:spPr>
                      <a:xfrm>
                        <a:off x="4937051" y="2245336"/>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44" name="TextBox 43"/>
                      <a:cNvSpPr txBox="1"/>
                    </a:nvSpPr>
                    <a:spPr>
                      <a:xfrm>
                        <a:off x="4800600" y="6581001"/>
                        <a:ext cx="2438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Based on Weinberger et al. </a:t>
                          </a:r>
                          <a:endParaRPr lang="en-US" sz="1200" dirty="0">
                            <a:latin typeface="Arial" pitchFamily="34" charset="0"/>
                            <a:cs typeface="Arial" pitchFamily="34" charset="0"/>
                          </a:endParaRPr>
                        </a:p>
                      </a:txBody>
                      <a:useSpRect/>
                    </a:txSp>
                  </a:sp>
                  <a:grpSp>
                    <a:nvGrpSpPr>
                      <a:cNvPr id="67" name="Group 66"/>
                      <a:cNvGrpSpPr/>
                    </a:nvGrpSpPr>
                    <a:grpSpPr>
                      <a:xfrm>
                        <a:off x="5410200" y="1524000"/>
                        <a:ext cx="533400" cy="1978166"/>
                        <a:chOff x="5410200" y="1524000"/>
                        <a:chExt cx="533400" cy="1978166"/>
                      </a:xfrm>
                    </a:grpSpPr>
                    <a:grpSp>
                      <a:nvGrpSpPr>
                        <a:cNvPr id="18" name="Group 60"/>
                        <a:cNvGrpSpPr/>
                      </a:nvGrpSpPr>
                      <a:grpSpPr>
                        <a:xfrm>
                          <a:off x="5410200" y="1524000"/>
                          <a:ext cx="1799" cy="1978166"/>
                          <a:chOff x="5410200" y="1524000"/>
                          <a:chExt cx="1799" cy="1978166"/>
                        </a:xfrm>
                      </a:grpSpPr>
                      <a:cxnSp>
                        <a:nvCxnSpPr>
                          <a:cNvPr id="38" name="Straight Arrow Connector 37"/>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66" name="Down Arrow 65"/>
                        <a:cNvSpPr/>
                      </a:nvSpPr>
                      <a:spPr>
                        <a:xfrm>
                          <a:off x="5638800" y="1905000"/>
                          <a:ext cx="304800" cy="1295400"/>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F2DF7" w:rsidRPr="00605020" w:rsidRDefault="0072137D" w:rsidP="00E3347D">
      <w:pPr>
        <w:pStyle w:val="Caption"/>
        <w:spacing w:line="480" w:lineRule="auto"/>
        <w:rPr>
          <w:rFonts w:ascii="Arial" w:hAnsi="Arial" w:cs="Arial"/>
          <w:b w:val="0"/>
          <w:color w:val="auto"/>
          <w:sz w:val="24"/>
          <w:szCs w:val="24"/>
        </w:rPr>
      </w:pPr>
      <w:proofErr w:type="gramStart"/>
      <w:r w:rsidRPr="0072137D">
        <w:rPr>
          <w:rFonts w:ascii="Arial" w:hAnsi="Arial" w:cs="Arial"/>
          <w:b w:val="0"/>
          <w:color w:val="auto"/>
          <w:sz w:val="24"/>
          <w:szCs w:val="24"/>
        </w:rPr>
        <w:t xml:space="preserve">Figure </w:t>
      </w:r>
      <w:r w:rsidR="00E41A14" w:rsidRPr="0072137D">
        <w:rPr>
          <w:rFonts w:ascii="Arial" w:hAnsi="Arial" w:cs="Arial"/>
          <w:b w:val="0"/>
          <w:color w:val="auto"/>
          <w:sz w:val="24"/>
          <w:szCs w:val="24"/>
        </w:rPr>
        <w:fldChar w:fldCharType="begin"/>
      </w:r>
      <w:r w:rsidRPr="0072137D">
        <w:rPr>
          <w:rFonts w:ascii="Arial" w:hAnsi="Arial" w:cs="Arial"/>
          <w:b w:val="0"/>
          <w:color w:val="auto"/>
          <w:sz w:val="24"/>
          <w:szCs w:val="24"/>
        </w:rPr>
        <w:instrText xml:space="preserve"> SEQ Figure \* ARABIC </w:instrText>
      </w:r>
      <w:r w:rsidR="00E41A14" w:rsidRPr="0072137D">
        <w:rPr>
          <w:rFonts w:ascii="Arial" w:hAnsi="Arial" w:cs="Arial"/>
          <w:b w:val="0"/>
          <w:color w:val="auto"/>
          <w:sz w:val="24"/>
          <w:szCs w:val="24"/>
        </w:rPr>
        <w:fldChar w:fldCharType="separate"/>
      </w:r>
      <w:r w:rsidRPr="0072137D">
        <w:rPr>
          <w:rFonts w:ascii="Arial" w:hAnsi="Arial" w:cs="Arial"/>
          <w:b w:val="0"/>
          <w:noProof/>
          <w:color w:val="auto"/>
          <w:sz w:val="24"/>
          <w:szCs w:val="24"/>
        </w:rPr>
        <w:t>1</w:t>
      </w:r>
      <w:r w:rsidR="00E41A14" w:rsidRPr="0072137D">
        <w:rPr>
          <w:rFonts w:ascii="Arial" w:hAnsi="Arial" w:cs="Arial"/>
          <w:b w:val="0"/>
          <w:color w:val="auto"/>
          <w:sz w:val="24"/>
          <w:szCs w:val="24"/>
        </w:rPr>
        <w:fldChar w:fldCharType="end"/>
      </w:r>
      <w:r w:rsidRPr="0072137D">
        <w:rPr>
          <w:rFonts w:ascii="Arial" w:hAnsi="Arial" w:cs="Arial"/>
          <w:b w:val="0"/>
          <w:color w:val="auto"/>
          <w:sz w:val="24"/>
          <w:szCs w:val="24"/>
        </w:rPr>
        <w:t>.</w:t>
      </w:r>
      <w:proofErr w:type="gramEnd"/>
      <w:r w:rsidRPr="0072137D">
        <w:rPr>
          <w:rFonts w:ascii="Arial" w:hAnsi="Arial" w:cs="Arial"/>
          <w:b w:val="0"/>
          <w:color w:val="auto"/>
          <w:sz w:val="24"/>
          <w:szCs w:val="24"/>
        </w:rPr>
        <w:t xml:space="preserve">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levels can be modified by a straightforward intervention method to increase ROS. </w:t>
      </w:r>
      <w:r w:rsidR="002F2DF7" w:rsidRPr="00605020">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605020">
        <w:rPr>
          <w:rFonts w:ascii="Arial" w:hAnsi="Arial" w:cs="Arial"/>
          <w:b w:val="0"/>
          <w:color w:val="auto"/>
          <w:sz w:val="24"/>
          <w:szCs w:val="24"/>
          <w:vertAlign w:val="subscript"/>
        </w:rPr>
        <w:t>2</w:t>
      </w:r>
      <w:r w:rsidR="002F2DF7" w:rsidRPr="00605020">
        <w:rPr>
          <w:rFonts w:ascii="Arial" w:hAnsi="Arial" w:cs="Arial"/>
          <w:b w:val="0"/>
          <w:color w:val="auto"/>
          <w:sz w:val="24"/>
          <w:szCs w:val="24"/>
        </w:rPr>
        <w:t>O</w:t>
      </w:r>
      <w:r w:rsidR="002F2DF7" w:rsidRPr="00605020">
        <w:rPr>
          <w:rFonts w:ascii="Arial" w:hAnsi="Arial" w:cs="Arial"/>
          <w:b w:val="0"/>
          <w:color w:val="auto"/>
          <w:sz w:val="24"/>
          <w:szCs w:val="24"/>
          <w:vertAlign w:val="subscript"/>
        </w:rPr>
        <w:t xml:space="preserve">2 </w:t>
      </w:r>
      <w:r w:rsidR="002F2DF7" w:rsidRPr="00605020">
        <w:rPr>
          <w:rFonts w:ascii="Arial" w:hAnsi="Arial" w:cs="Arial"/>
          <w:b w:val="0"/>
          <w:color w:val="auto"/>
          <w:sz w:val="24"/>
          <w:szCs w:val="24"/>
        </w:rPr>
        <w:t>production in low levels.  Introducing H</w:t>
      </w:r>
      <w:r w:rsidR="002F2DF7" w:rsidRPr="00605020">
        <w:rPr>
          <w:rFonts w:ascii="Arial" w:hAnsi="Arial" w:cs="Arial"/>
          <w:b w:val="0"/>
          <w:color w:val="auto"/>
          <w:sz w:val="24"/>
          <w:szCs w:val="24"/>
          <w:vertAlign w:val="subscript"/>
        </w:rPr>
        <w:t>2</w:t>
      </w:r>
      <w:r w:rsidR="002F2DF7" w:rsidRPr="00605020">
        <w:rPr>
          <w:rFonts w:ascii="Arial" w:hAnsi="Arial" w:cs="Arial"/>
          <w:b w:val="0"/>
          <w:color w:val="auto"/>
          <w:sz w:val="24"/>
          <w:szCs w:val="24"/>
        </w:rPr>
        <w:t>O</w:t>
      </w:r>
      <w:r w:rsidR="002F2DF7" w:rsidRPr="00605020">
        <w:rPr>
          <w:rFonts w:ascii="Arial" w:hAnsi="Arial" w:cs="Arial"/>
          <w:b w:val="0"/>
          <w:color w:val="auto"/>
          <w:sz w:val="24"/>
          <w:szCs w:val="24"/>
          <w:vertAlign w:val="subscript"/>
        </w:rPr>
        <w:t>2</w:t>
      </w:r>
      <w:r w:rsidR="002F2DF7" w:rsidRPr="00605020">
        <w:rPr>
          <w:rFonts w:ascii="Arial" w:hAnsi="Arial" w:cs="Arial"/>
          <w:b w:val="0"/>
          <w:color w:val="auto"/>
          <w:sz w:val="24"/>
          <w:szCs w:val="24"/>
        </w:rPr>
        <w:t xml:space="preserve"> externally activates an opposite pathway. A rise in H</w:t>
      </w:r>
      <w:r w:rsidR="002F2DF7" w:rsidRPr="00605020">
        <w:rPr>
          <w:rFonts w:ascii="Arial" w:hAnsi="Arial" w:cs="Arial"/>
          <w:b w:val="0"/>
          <w:color w:val="auto"/>
          <w:sz w:val="24"/>
          <w:szCs w:val="24"/>
          <w:vertAlign w:val="subscript"/>
        </w:rPr>
        <w:t>2</w:t>
      </w:r>
      <w:r w:rsidR="002F2DF7" w:rsidRPr="00605020">
        <w:rPr>
          <w:rFonts w:ascii="Arial" w:hAnsi="Arial" w:cs="Arial"/>
          <w:b w:val="0"/>
          <w:color w:val="auto"/>
          <w:sz w:val="24"/>
          <w:szCs w:val="24"/>
        </w:rPr>
        <w:t>O</w:t>
      </w:r>
      <w:r w:rsidR="002F2DF7" w:rsidRPr="00605020">
        <w:rPr>
          <w:rFonts w:ascii="Arial" w:hAnsi="Arial" w:cs="Arial"/>
          <w:b w:val="0"/>
          <w:color w:val="auto"/>
          <w:sz w:val="24"/>
          <w:szCs w:val="24"/>
          <w:vertAlign w:val="subscript"/>
        </w:rPr>
        <w:t xml:space="preserve">2 </w:t>
      </w:r>
      <w:r w:rsidR="002F2DF7" w:rsidRPr="00605020">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F64CC9" w:rsidRDefault="00F64CC9" w:rsidP="0027790B">
      <w:pPr>
        <w:keepNext/>
        <w:jc w:val="center"/>
        <w:rPr>
          <w:ins w:id="205" w:author="hong qin" w:date="2012-04-18T12:37:00Z"/>
        </w:rPr>
      </w:pPr>
    </w:p>
    <w:p w:rsidR="00F64CC9" w:rsidRDefault="00F64CC9" w:rsidP="0027790B">
      <w:pPr>
        <w:keepNext/>
        <w:jc w:val="center"/>
        <w:rPr>
          <w:ins w:id="206" w:author="hong qin" w:date="2012-04-18T12:37:00Z"/>
        </w:rPr>
      </w:pPr>
    </w:p>
    <w:p w:rsidR="00F64CC9" w:rsidRDefault="002108C0" w:rsidP="0027790B">
      <w:pPr>
        <w:keepNext/>
        <w:jc w:val="center"/>
        <w:rPr>
          <w:ins w:id="207" w:author="hong qin" w:date="2012-04-18T12:54:00Z"/>
        </w:rPr>
      </w:pPr>
      <w:ins w:id="208" w:author="hong qin" w:date="2012-04-18T12:52:00Z">
        <w:r>
          <w:rPr>
            <w:noProof/>
            <w:lang w:eastAsia="zh-CN"/>
          </w:rPr>
          <w:drawing>
            <wp:inline distT="0" distB="0" distL="0" distR="0">
              <wp:extent cx="4572000" cy="4572000"/>
              <wp:effectExtent l="19050" t="0" r="0" b="0"/>
              <wp:docPr id="5" name="Picture 2" descr="C:\Documents and Settings\hqin\My Documents\Dropbox\shared.dropbox\lab.H2O2.LOH\lparnel1\Primary Thesis Folder (Look here for everything)\Parnell Thesis figures\M2-8star.12192011.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qin\My Documents\Dropbox\shared.dropbox\lab.H2O2.LOH\lparnel1\Primary Thesis Folder (Look here for everything)\Parnell Thesis figures\M2-8star.12192011.black.jpg"/>
                      <pic:cNvPicPr>
                        <a:picLocks noChangeAspect="1" noChangeArrowheads="1"/>
                      </pic:cNvPicPr>
                    </pic:nvPicPr>
                    <pic:blipFill>
                      <a:blip r:embed="rId1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ins>
    </w:p>
    <w:p w:rsidR="002108C0" w:rsidRDefault="002108C0" w:rsidP="0027790B">
      <w:pPr>
        <w:keepNext/>
        <w:jc w:val="center"/>
        <w:rPr>
          <w:ins w:id="209" w:author="hong qin" w:date="2012-04-18T12:54:00Z"/>
        </w:rPr>
      </w:pPr>
    </w:p>
    <w:p w:rsidR="002108C0" w:rsidRDefault="002108C0" w:rsidP="0027790B">
      <w:pPr>
        <w:keepNext/>
        <w:jc w:val="center"/>
        <w:rPr>
          <w:ins w:id="210" w:author="hong qin" w:date="2012-04-18T12:54:00Z"/>
        </w:rPr>
      </w:pPr>
    </w:p>
    <w:p w:rsidR="002108C0" w:rsidRDefault="002108C0">
      <w:pPr>
        <w:rPr>
          <w:ins w:id="211" w:author="hong qin" w:date="2012-04-18T12:54:00Z"/>
        </w:rPr>
      </w:pPr>
      <w:ins w:id="212" w:author="hong qin" w:date="2012-04-18T12:54:00Z">
        <w:r>
          <w:br w:type="page"/>
        </w:r>
      </w:ins>
    </w:p>
    <w:p w:rsidR="002108C0" w:rsidRDefault="002108C0" w:rsidP="0027790B">
      <w:pPr>
        <w:keepNext/>
        <w:jc w:val="center"/>
        <w:rPr>
          <w:ins w:id="213" w:author="hong qin" w:date="2012-04-18T12:37:00Z"/>
        </w:rPr>
      </w:pPr>
    </w:p>
    <w:p w:rsidR="0027790B" w:rsidRPr="00605020" w:rsidRDefault="0027790B" w:rsidP="0027790B">
      <w:pPr>
        <w:keepNext/>
        <w:jc w:val="center"/>
      </w:pPr>
      <w:r w:rsidRPr="00605020">
        <w:rPr>
          <w:noProof/>
          <w:lang w:eastAsia="zh-CN"/>
        </w:rPr>
        <w:drawing>
          <wp:inline distT="0" distB="0" distL="0" distR="0">
            <wp:extent cx="6037366" cy="4845132"/>
            <wp:effectExtent l="19050" t="0" r="1484" b="0"/>
            <wp:docPr id="36" name="Picture 30"/>
            <wp:cNvGraphicFramePr/>
            <a:graphic xmlns:a="http://schemas.openxmlformats.org/drawingml/2006/main">
              <a:graphicData uri="http://schemas.openxmlformats.org/drawingml/2006/picture">
                <pic:pic xmlns:pic="http://schemas.openxmlformats.org/drawingml/2006/picture">
                  <pic:nvPicPr>
                    <pic:cNvPr id="34820" name="Picture 4"/>
                    <pic:cNvPicPr>
                      <a:picLocks noChangeAspect="1" noChangeArrowheads="1"/>
                    </pic:cNvPicPr>
                  </pic:nvPicPr>
                  <pic:blipFill>
                    <a:blip r:embed="rId12"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3D5F48" w:rsidRPr="00605020" w:rsidRDefault="0072137D" w:rsidP="0027790B">
      <w:pPr>
        <w:pStyle w:val="Caption"/>
        <w:rPr>
          <w:rFonts w:ascii="Arial" w:hAnsi="Arial" w:cs="Arial"/>
          <w:b w:val="0"/>
          <w:color w:val="auto"/>
          <w:sz w:val="24"/>
          <w:szCs w:val="24"/>
        </w:rPr>
      </w:pPr>
      <w:proofErr w:type="gramStart"/>
      <w:r w:rsidRPr="0072137D">
        <w:rPr>
          <w:rFonts w:ascii="Arial" w:hAnsi="Arial" w:cs="Arial"/>
          <w:b w:val="0"/>
          <w:color w:val="auto"/>
          <w:sz w:val="24"/>
          <w:szCs w:val="24"/>
        </w:rPr>
        <w:t xml:space="preserve">Figure </w:t>
      </w:r>
      <w:r w:rsidR="00E41A14" w:rsidRPr="0072137D">
        <w:rPr>
          <w:rFonts w:ascii="Arial" w:hAnsi="Arial" w:cs="Arial"/>
          <w:b w:val="0"/>
          <w:color w:val="auto"/>
          <w:sz w:val="24"/>
          <w:szCs w:val="24"/>
        </w:rPr>
        <w:fldChar w:fldCharType="begin"/>
      </w:r>
      <w:r w:rsidRPr="0072137D">
        <w:rPr>
          <w:rFonts w:ascii="Arial" w:hAnsi="Arial" w:cs="Arial"/>
          <w:b w:val="0"/>
          <w:color w:val="auto"/>
          <w:sz w:val="24"/>
          <w:szCs w:val="24"/>
        </w:rPr>
        <w:instrText xml:space="preserve"> SEQ Figure \* ARABIC </w:instrText>
      </w:r>
      <w:r w:rsidR="00E41A14" w:rsidRPr="0072137D">
        <w:rPr>
          <w:rFonts w:ascii="Arial" w:hAnsi="Arial" w:cs="Arial"/>
          <w:b w:val="0"/>
          <w:color w:val="auto"/>
          <w:sz w:val="24"/>
          <w:szCs w:val="24"/>
        </w:rPr>
        <w:fldChar w:fldCharType="separate"/>
      </w:r>
      <w:r w:rsidRPr="0072137D">
        <w:rPr>
          <w:rFonts w:ascii="Arial" w:hAnsi="Arial" w:cs="Arial"/>
          <w:b w:val="0"/>
          <w:noProof/>
          <w:color w:val="auto"/>
          <w:sz w:val="24"/>
          <w:szCs w:val="24"/>
        </w:rPr>
        <w:t>2</w:t>
      </w:r>
      <w:r w:rsidR="00E41A14" w:rsidRPr="0072137D">
        <w:rPr>
          <w:rFonts w:ascii="Arial" w:hAnsi="Arial" w:cs="Arial"/>
          <w:b w:val="0"/>
          <w:color w:val="auto"/>
          <w:sz w:val="24"/>
          <w:szCs w:val="24"/>
        </w:rPr>
        <w:fldChar w:fldCharType="end"/>
      </w:r>
      <w:r w:rsidRPr="0072137D">
        <w:rPr>
          <w:rFonts w:ascii="Arial" w:hAnsi="Arial" w:cs="Arial"/>
          <w:b w:val="0"/>
          <w:color w:val="auto"/>
          <w:sz w:val="24"/>
          <w:szCs w:val="24"/>
        </w:rPr>
        <w:t>.</w:t>
      </w:r>
      <w:proofErr w:type="gramEnd"/>
      <w:r w:rsidRPr="0072137D">
        <w:rPr>
          <w:rFonts w:ascii="Arial" w:hAnsi="Arial" w:cs="Arial"/>
          <w:b w:val="0"/>
          <w:color w:val="auto"/>
          <w:sz w:val="24"/>
          <w:szCs w:val="24"/>
        </w:rPr>
        <w:t xml:space="preserve"> </w:t>
      </w:r>
      <w:r w:rsidR="00E123A4" w:rsidRPr="00605020">
        <w:rPr>
          <w:rFonts w:ascii="Arial" w:hAnsi="Arial" w:cs="Arial"/>
          <w:b w:val="0"/>
          <w:color w:val="auto"/>
          <w:sz w:val="24"/>
          <w:szCs w:val="24"/>
        </w:rPr>
        <w:t xml:space="preserve">The biological survival curve shows that </w:t>
      </w:r>
      <w:r w:rsidR="005A6A7E" w:rsidRPr="00605020">
        <w:rPr>
          <w:rFonts w:ascii="Arial" w:hAnsi="Arial" w:cs="Arial"/>
          <w:b w:val="0"/>
          <w:color w:val="auto"/>
          <w:sz w:val="24"/>
          <w:szCs w:val="24"/>
        </w:rPr>
        <w:t xml:space="preserve">the midpoint of CLS comes before a decline in genomic integrity. </w:t>
      </w:r>
    </w:p>
    <w:p w:rsidR="00CE26FB" w:rsidRPr="00605020" w:rsidRDefault="00CE26FB" w:rsidP="003D5F48">
      <w:pPr>
        <w:jc w:val="center"/>
      </w:pPr>
    </w:p>
    <w:p w:rsidR="003F1A7F" w:rsidRPr="00605020" w:rsidRDefault="00FE3915" w:rsidP="003F1A7F">
      <w:pPr>
        <w:keepNext/>
      </w:pPr>
      <w:r w:rsidRPr="00605020">
        <w:rPr>
          <w:noProof/>
          <w:lang w:eastAsia="zh-CN"/>
        </w:rPr>
        <w:lastRenderedPageBreak/>
        <w:drawing>
          <wp:inline distT="0" distB="0" distL="0" distR="0">
            <wp:extent cx="5943600" cy="3630295"/>
            <wp:effectExtent l="1905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3"/>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proofErr w:type="gramStart"/>
      <w:r w:rsidRPr="0072137D">
        <w:rPr>
          <w:rFonts w:ascii="Arial" w:hAnsi="Arial" w:cs="Arial"/>
          <w:b w:val="0"/>
          <w:color w:val="auto"/>
          <w:sz w:val="24"/>
          <w:szCs w:val="24"/>
        </w:rPr>
        <w:t>Figure 3.</w:t>
      </w:r>
      <w:proofErr w:type="gramEnd"/>
      <w:r w:rsidRPr="0072137D">
        <w:rPr>
          <w:rFonts w:ascii="Arial" w:hAnsi="Arial" w:cs="Arial"/>
          <w:b w:val="0"/>
          <w:color w:val="auto"/>
          <w:sz w:val="24"/>
          <w:szCs w:val="24"/>
        </w:rPr>
        <w:t xml:space="preserve">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 xml:space="preserve">2 </w:t>
      </w:r>
      <w:r w:rsidRPr="0072137D">
        <w:rPr>
          <w:rFonts w:ascii="Arial" w:hAnsi="Arial" w:cs="Arial"/>
          <w:b w:val="0"/>
          <w:color w:val="auto"/>
          <w:sz w:val="24"/>
          <w:szCs w:val="24"/>
        </w:rPr>
        <w:t>was used to detect LOH.</w:t>
      </w:r>
      <w:r w:rsidR="002668DA" w:rsidRPr="00605020">
        <w:rPr>
          <w:rFonts w:ascii="Arial" w:hAnsi="Arial" w:cs="Arial"/>
          <w:b w:val="0"/>
          <w:color w:val="auto"/>
          <w:sz w:val="24"/>
          <w:szCs w:val="24"/>
        </w:rPr>
        <w:t xml:space="preserve">A </w:t>
      </w:r>
      <w:proofErr w:type="spellStart"/>
      <w:r w:rsidR="002668DA" w:rsidRPr="00605020">
        <w:rPr>
          <w:rFonts w:ascii="Arial" w:hAnsi="Arial" w:cs="Arial"/>
          <w:b w:val="0"/>
          <w:color w:val="auto"/>
          <w:sz w:val="24"/>
          <w:szCs w:val="24"/>
        </w:rPr>
        <w:t>Kanamycin</w:t>
      </w:r>
      <w:proofErr w:type="spellEnd"/>
      <w:r w:rsidR="002668DA" w:rsidRPr="00605020">
        <w:rPr>
          <w:rFonts w:ascii="Arial" w:hAnsi="Arial" w:cs="Arial"/>
          <w:b w:val="0"/>
          <w:color w:val="auto"/>
          <w:sz w:val="24"/>
          <w:szCs w:val="24"/>
        </w:rPr>
        <w:t xml:space="preserve">-resistance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r w:rsidR="00825255" w:rsidRPr="00605020">
        <w:rPr>
          <w:rFonts w:ascii="Arial" w:hAnsi="Arial" w:cs="Arial"/>
          <w:b w:val="0"/>
          <w:color w:val="auto"/>
          <w:sz w:val="24"/>
          <w:szCs w:val="24"/>
        </w:rPr>
        <w:t>mutations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825255" w:rsidRPr="00605020">
        <w:rPr>
          <w:rFonts w:ascii="Arial" w:hAnsi="Arial" w:cs="Arial"/>
          <w:b w:val="0"/>
          <w:color w:val="auto"/>
          <w:sz w:val="24"/>
          <w:szCs w:val="24"/>
        </w:rPr>
        <w:t>mutations</w:t>
      </w:r>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Only 50% of the mutational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mutational 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6C02BC" w:rsidP="001E2DFE">
      <w:pPr>
        <w:tabs>
          <w:tab w:val="left" w:pos="5529"/>
        </w:tabs>
        <w:rPr>
          <w:rFonts w:ascii="Arial" w:hAnsi="Arial" w:cs="Arial"/>
          <w:sz w:val="20"/>
          <w:szCs w:val="20"/>
        </w:rPr>
      </w:pPr>
      <w:r w:rsidRPr="00605020">
        <w:rPr>
          <w:rFonts w:ascii="Arial" w:hAnsi="Arial" w:cs="Arial"/>
          <w:noProof/>
          <w:sz w:val="20"/>
          <w:szCs w:val="20"/>
          <w:lang w:eastAsia="zh-CN"/>
        </w:rPr>
        <w:lastRenderedPageBreak/>
        <w:drawing>
          <wp:inline distT="0" distB="0" distL="0" distR="0">
            <wp:extent cx="5939790" cy="2576195"/>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9790" cy="2576195"/>
                    </a:xfrm>
                    <a:prstGeom prst="rect">
                      <a:avLst/>
                    </a:prstGeom>
                    <a:noFill/>
                    <a:ln w="9525">
                      <a:noFill/>
                      <a:miter lim="800000"/>
                      <a:headEnd/>
                      <a:tailEnd/>
                    </a:ln>
                  </pic:spPr>
                </pic:pic>
              </a:graphicData>
            </a:graphic>
          </wp:inline>
        </w:drawing>
      </w:r>
    </w:p>
    <w:p w:rsidR="009F5168" w:rsidRPr="00605020" w:rsidRDefault="0058144A" w:rsidP="00B07A77">
      <w:pPr>
        <w:keepNext/>
        <w:tabs>
          <w:tab w:val="left" w:pos="2265"/>
        </w:tabs>
        <w:spacing w:line="240" w:lineRule="auto"/>
        <w:jc w:val="center"/>
      </w:pPr>
      <w:r w:rsidRPr="00605020">
        <w:rPr>
          <w:noProof/>
          <w:lang w:eastAsia="zh-CN"/>
        </w:rPr>
        <w:drawing>
          <wp:inline distT="0" distB="0" distL="0" distR="0">
            <wp:extent cx="5568950" cy="385542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580945" cy="3863733"/>
                    </a:xfrm>
                    <a:prstGeom prst="rect">
                      <a:avLst/>
                    </a:prstGeom>
                    <a:noFill/>
                    <a:ln w="9525">
                      <a:noFill/>
                      <a:miter lim="800000"/>
                      <a:headEnd/>
                      <a:tailEnd/>
                    </a:ln>
                  </pic:spPr>
                </pic:pic>
              </a:graphicData>
            </a:graphic>
          </wp:inline>
        </w:drawing>
      </w:r>
    </w:p>
    <w:p w:rsidR="00110F42" w:rsidRPr="00605020" w:rsidRDefault="0072137D" w:rsidP="00CE6D2D">
      <w:pPr>
        <w:pStyle w:val="Caption"/>
        <w:spacing w:line="480" w:lineRule="auto"/>
        <w:rPr>
          <w:b w:val="0"/>
          <w:color w:val="auto"/>
        </w:rPr>
      </w:pPr>
      <w:r w:rsidRPr="0072137D">
        <w:rPr>
          <w:rFonts w:ascii="Arial" w:hAnsi="Arial" w:cs="Arial"/>
          <w:b w:val="0"/>
          <w:color w:val="auto"/>
          <w:sz w:val="24"/>
          <w:szCs w:val="24"/>
        </w:rPr>
        <w:t>Figure 4.Increasing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r w:rsidR="00BA73CE" w:rsidRPr="00605020">
        <w:rPr>
          <w:rFonts w:ascii="Arial" w:hAnsi="Arial" w:cs="Arial"/>
          <w:b w:val="0"/>
          <w:color w:val="auto"/>
          <w:sz w:val="24"/>
          <w:szCs w:val="24"/>
        </w:rPr>
        <w:t xml:space="preserve"> </w:t>
      </w:r>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w:t>
      </w:r>
      <w:proofErr w:type="spellStart"/>
      <w:r w:rsidR="00E84778" w:rsidRPr="00605020">
        <w:rPr>
          <w:rFonts w:ascii="Arial" w:hAnsi="Arial" w:cs="Arial"/>
          <w:b w:val="0"/>
          <w:color w:val="auto"/>
          <w:sz w:val="24"/>
          <w:szCs w:val="24"/>
        </w:rPr>
        <w:t>plated</w:t>
      </w:r>
      <w:proofErr w:type="spellEnd"/>
      <w:r w:rsidR="00E84778" w:rsidRPr="00605020">
        <w:rPr>
          <w:rFonts w:ascii="Arial" w:hAnsi="Arial" w:cs="Arial"/>
          <w:b w:val="0"/>
          <w:color w:val="auto"/>
          <w:sz w:val="24"/>
          <w:szCs w:val="24"/>
        </w:rPr>
        <w:t xml:space="preserve">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w:t>
      </w:r>
      <w:r w:rsidR="00E8660F" w:rsidRPr="00605020">
        <w:rPr>
          <w:rFonts w:ascii="Arial" w:hAnsi="Arial" w:cs="Arial"/>
          <w:b w:val="0"/>
          <w:color w:val="auto"/>
          <w:sz w:val="24"/>
          <w:szCs w:val="24"/>
        </w:rPr>
        <w:lastRenderedPageBreak/>
        <w:t xml:space="preserve">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w:t>
      </w:r>
      <w:proofErr w:type="spellStart"/>
      <w:proofErr w:type="gramStart"/>
      <w:r w:rsidR="0037693C" w:rsidRPr="00605020">
        <w:rPr>
          <w:rFonts w:ascii="Arial" w:hAnsi="Arial" w:cs="Arial"/>
          <w:b w:val="0"/>
          <w:color w:val="auto"/>
          <w:sz w:val="24"/>
          <w:szCs w:val="24"/>
        </w:rPr>
        <w:t>PbS</w:t>
      </w:r>
      <w:proofErr w:type="spellEnd"/>
      <w:proofErr w:type="gramEnd"/>
      <w:r w:rsidR="0037693C" w:rsidRPr="00605020">
        <w:rPr>
          <w:rFonts w:ascii="Arial" w:hAnsi="Arial" w:cs="Arial"/>
          <w:b w:val="0"/>
          <w:color w:val="auto"/>
          <w:sz w:val="24"/>
          <w:szCs w:val="24"/>
        </w:rPr>
        <w:t xml:space="preserve">, which </w:t>
      </w:r>
      <w:r w:rsidR="000273FE" w:rsidRPr="00605020">
        <w:rPr>
          <w:rFonts w:ascii="Arial" w:hAnsi="Arial" w:cs="Arial"/>
          <w:b w:val="0"/>
          <w:color w:val="auto"/>
          <w:sz w:val="24"/>
          <w:szCs w:val="24"/>
        </w:rPr>
        <w:t xml:space="preserve">gave colonies their black color. </w:t>
      </w:r>
      <w:r w:rsidRPr="0072137D">
        <w:rPr>
          <w:rFonts w:ascii="Arial" w:hAnsi="Arial" w:cs="Arial"/>
          <w:b w:val="0"/>
          <w:color w:val="auto"/>
          <w:sz w:val="24"/>
          <w:szCs w:val="24"/>
        </w:rPr>
        <w:t xml:space="preserve">4A </w:t>
      </w:r>
      <w:proofErr w:type="gramStart"/>
      <w:r w:rsidR="000B067F" w:rsidRPr="00605020">
        <w:rPr>
          <w:rFonts w:ascii="Arial" w:hAnsi="Arial" w:cs="Arial"/>
          <w:b w:val="0"/>
          <w:color w:val="auto"/>
          <w:sz w:val="24"/>
          <w:szCs w:val="24"/>
        </w:rPr>
        <w:t>A</w:t>
      </w:r>
      <w:proofErr w:type="gramEnd"/>
      <w:r w:rsidR="000B067F" w:rsidRPr="00605020">
        <w:rPr>
          <w:rFonts w:ascii="Arial" w:hAnsi="Arial" w:cs="Arial"/>
          <w:b w:val="0"/>
          <w:color w:val="auto"/>
          <w:sz w:val="24"/>
          <w:szCs w:val="24"/>
        </w:rPr>
        <w:t xml:space="preserve"> drop in strain viability corresponds to fewer colonies </w:t>
      </w:r>
      <w:r w:rsidR="00370BDF" w:rsidRPr="00605020">
        <w:rPr>
          <w:rFonts w:ascii="Arial" w:hAnsi="Arial" w:cs="Arial"/>
          <w:b w:val="0"/>
          <w:color w:val="auto"/>
          <w:sz w:val="24"/>
          <w:szCs w:val="24"/>
        </w:rPr>
        <w:t xml:space="preserve">grown on plates as a result of increase in </w:t>
      </w:r>
      <w:r w:rsidR="000B067F" w:rsidRPr="00605020">
        <w:rPr>
          <w:rFonts w:ascii="Arial" w:hAnsi="Arial" w:cs="Arial"/>
          <w:b w:val="0"/>
          <w:color w:val="auto"/>
          <w:sz w:val="24"/>
          <w:szCs w:val="24"/>
        </w:rPr>
        <w:t>H</w:t>
      </w:r>
      <w:r w:rsidR="000B067F" w:rsidRPr="00605020">
        <w:rPr>
          <w:rFonts w:ascii="Arial" w:hAnsi="Arial" w:cs="Arial"/>
          <w:b w:val="0"/>
          <w:color w:val="auto"/>
          <w:sz w:val="24"/>
          <w:szCs w:val="24"/>
          <w:vertAlign w:val="subscript"/>
        </w:rPr>
        <w:t>2</w:t>
      </w:r>
      <w:r w:rsidR="000B067F" w:rsidRPr="00605020">
        <w:rPr>
          <w:rFonts w:ascii="Arial" w:hAnsi="Arial" w:cs="Arial"/>
          <w:b w:val="0"/>
          <w:color w:val="auto"/>
          <w:sz w:val="24"/>
          <w:szCs w:val="24"/>
        </w:rPr>
        <w:t>O</w:t>
      </w:r>
      <w:r w:rsidR="000B067F" w:rsidRPr="00605020">
        <w:rPr>
          <w:rFonts w:ascii="Arial" w:hAnsi="Arial" w:cs="Arial"/>
          <w:b w:val="0"/>
          <w:color w:val="auto"/>
          <w:sz w:val="24"/>
          <w:szCs w:val="24"/>
          <w:vertAlign w:val="subscript"/>
        </w:rPr>
        <w:t>2</w:t>
      </w:r>
      <w:r w:rsidR="00370BDF" w:rsidRPr="00605020">
        <w:rPr>
          <w:rFonts w:ascii="Arial" w:hAnsi="Arial" w:cs="Arial"/>
          <w:b w:val="0"/>
          <w:color w:val="auto"/>
          <w:sz w:val="24"/>
          <w:szCs w:val="24"/>
        </w:rPr>
        <w:t>dosage.</w:t>
      </w:r>
      <w:r w:rsidR="00430B7F" w:rsidRPr="00605020">
        <w:rPr>
          <w:rFonts w:ascii="Arial" w:hAnsi="Arial" w:cs="Arial"/>
          <w:b w:val="0"/>
          <w:color w:val="auto"/>
          <w:sz w:val="24"/>
          <w:szCs w:val="24"/>
        </w:rPr>
        <w:t xml:space="preserve"> There is an increase in the percentage of </w:t>
      </w:r>
      <w:r w:rsidR="00612C90" w:rsidRPr="00605020">
        <w:rPr>
          <w:rFonts w:ascii="Arial" w:hAnsi="Arial" w:cs="Arial"/>
          <w:b w:val="0"/>
          <w:color w:val="auto"/>
          <w:sz w:val="24"/>
          <w:szCs w:val="24"/>
        </w:rPr>
        <w:t>black colonies on each plate, despite a decrease in the total number of colonies.</w:t>
      </w:r>
      <w:r w:rsidRPr="0072137D">
        <w:rPr>
          <w:rFonts w:ascii="Arial" w:hAnsi="Arial" w:cs="Arial"/>
          <w:b w:val="0"/>
          <w:color w:val="auto"/>
          <w:sz w:val="24"/>
          <w:szCs w:val="24"/>
        </w:rPr>
        <w:t xml:space="preserve">4B </w:t>
      </w:r>
      <w:r w:rsidR="00305EE8" w:rsidRPr="00605020">
        <w:rPr>
          <w:rFonts w:ascii="Arial" w:hAnsi="Arial" w:cs="Arial"/>
          <w:b w:val="0"/>
          <w:color w:val="auto"/>
          <w:sz w:val="24"/>
          <w:szCs w:val="24"/>
        </w:rPr>
        <w:t xml:space="preserve">At a </w:t>
      </w:r>
      <w:proofErr w:type="spellStart"/>
      <w:r w:rsidR="00305EE8" w:rsidRPr="00605020">
        <w:rPr>
          <w:rFonts w:ascii="Arial" w:hAnsi="Arial" w:cs="Arial"/>
          <w:b w:val="0"/>
          <w:color w:val="auto"/>
          <w:sz w:val="24"/>
          <w:szCs w:val="24"/>
        </w:rPr>
        <w:t>C</w:t>
      </w:r>
      <w:r w:rsidR="00305EE8" w:rsidRPr="00605020">
        <w:rPr>
          <w:rFonts w:ascii="Arial" w:hAnsi="Arial" w:cs="Arial"/>
          <w:b w:val="0"/>
          <w:color w:val="auto"/>
          <w:sz w:val="24"/>
          <w:szCs w:val="24"/>
          <w:vertAlign w:val="subscript"/>
        </w:rPr>
        <w:t>v</w:t>
      </w:r>
      <w:proofErr w:type="spellEnd"/>
      <w:r w:rsidR="00305EE8" w:rsidRPr="00605020">
        <w:rPr>
          <w:rFonts w:ascii="Arial" w:hAnsi="Arial" w:cs="Arial"/>
          <w:b w:val="0"/>
          <w:color w:val="auto"/>
          <w:sz w:val="24"/>
          <w:szCs w:val="24"/>
        </w:rPr>
        <w:t xml:space="preserve"> of 0.05, the initial concentration of colonies decreased by </w:t>
      </w:r>
      <w:r w:rsidR="007762C0" w:rsidRPr="00605020">
        <w:rPr>
          <w:rFonts w:ascii="Arial" w:hAnsi="Arial" w:cs="Arial"/>
          <w:b w:val="0"/>
          <w:color w:val="auto"/>
          <w:sz w:val="24"/>
          <w:szCs w:val="24"/>
        </w:rPr>
        <w:t>approximately one-half</w:t>
      </w:r>
      <w:r w:rsidR="004F447A" w:rsidRPr="00605020">
        <w:rPr>
          <w:rFonts w:ascii="Arial" w:hAnsi="Arial" w:cs="Arial"/>
          <w:b w:val="0"/>
          <w:color w:val="auto"/>
          <w:sz w:val="24"/>
          <w:szCs w:val="24"/>
        </w:rPr>
        <w:t xml:space="preserve"> indicated by the blue curve. </w:t>
      </w:r>
      <w:r w:rsidR="007901F1" w:rsidRPr="00605020">
        <w:rPr>
          <w:rFonts w:ascii="Arial" w:hAnsi="Arial" w:cs="Arial"/>
          <w:b w:val="0"/>
          <w:color w:val="auto"/>
          <w:sz w:val="24"/>
          <w:szCs w:val="24"/>
        </w:rPr>
        <w:t xml:space="preserve">At a </w:t>
      </w:r>
      <w:proofErr w:type="spellStart"/>
      <w:r w:rsidR="007901F1" w:rsidRPr="00605020">
        <w:rPr>
          <w:rFonts w:ascii="Arial" w:hAnsi="Arial" w:cs="Arial"/>
          <w:b w:val="0"/>
          <w:color w:val="auto"/>
          <w:sz w:val="24"/>
          <w:szCs w:val="24"/>
        </w:rPr>
        <w:t>C</w:t>
      </w:r>
      <w:r w:rsidR="007901F1" w:rsidRPr="00605020">
        <w:rPr>
          <w:rFonts w:ascii="Arial" w:hAnsi="Arial" w:cs="Arial"/>
          <w:b w:val="0"/>
          <w:color w:val="auto"/>
          <w:sz w:val="24"/>
          <w:szCs w:val="24"/>
          <w:vertAlign w:val="subscript"/>
        </w:rPr>
        <w:t>b</w:t>
      </w:r>
      <w:proofErr w:type="spellEnd"/>
      <w:r w:rsidR="007901F1" w:rsidRPr="00605020">
        <w:rPr>
          <w:rFonts w:ascii="Arial" w:hAnsi="Arial" w:cs="Arial"/>
          <w:b w:val="0"/>
          <w:color w:val="auto"/>
          <w:sz w:val="24"/>
          <w:szCs w:val="24"/>
        </w:rPr>
        <w:t xml:space="preserve"> of 0.02, the percentage of black colonies should have doubled from the initial quantity at a 0% H</w:t>
      </w:r>
      <w:r w:rsidR="007901F1" w:rsidRPr="00605020">
        <w:rPr>
          <w:rFonts w:ascii="Arial" w:hAnsi="Arial" w:cs="Arial"/>
          <w:b w:val="0"/>
          <w:color w:val="auto"/>
          <w:sz w:val="24"/>
          <w:szCs w:val="24"/>
          <w:vertAlign w:val="subscript"/>
        </w:rPr>
        <w:t>2</w:t>
      </w:r>
      <w:r w:rsidR="007901F1" w:rsidRPr="00605020">
        <w:rPr>
          <w:rFonts w:ascii="Arial" w:hAnsi="Arial" w:cs="Arial"/>
          <w:b w:val="0"/>
          <w:color w:val="auto"/>
          <w:sz w:val="24"/>
          <w:szCs w:val="24"/>
        </w:rPr>
        <w:t>O</w:t>
      </w:r>
      <w:r w:rsidR="007901F1" w:rsidRPr="00605020">
        <w:rPr>
          <w:rFonts w:ascii="Arial" w:hAnsi="Arial" w:cs="Arial"/>
          <w:b w:val="0"/>
          <w:color w:val="auto"/>
          <w:sz w:val="24"/>
          <w:szCs w:val="24"/>
          <w:vertAlign w:val="subscript"/>
        </w:rPr>
        <w:t xml:space="preserve">2 </w:t>
      </w:r>
      <w:r w:rsidR="007901F1" w:rsidRPr="00605020">
        <w:rPr>
          <w:rFonts w:ascii="Arial" w:hAnsi="Arial" w:cs="Arial"/>
          <w:b w:val="0"/>
          <w:color w:val="auto"/>
          <w:sz w:val="24"/>
          <w:szCs w:val="24"/>
        </w:rPr>
        <w:t xml:space="preserve">dosage. </w:t>
      </w:r>
      <w:r w:rsidR="009B2A96">
        <w:rPr>
          <w:rFonts w:ascii="Arial" w:hAnsi="Arial" w:cs="Arial"/>
          <w:b w:val="0"/>
          <w:noProof/>
          <w:color w:val="auto"/>
          <w:sz w:val="20"/>
          <w:szCs w:val="20"/>
          <w:lang w:eastAsia="zh-CN"/>
        </w:rPr>
        <w:drawing>
          <wp:inline distT="0" distB="0" distL="0" distR="0">
            <wp:extent cx="4995493" cy="4857750"/>
            <wp:effectExtent l="19050" t="0" r="0" b="0"/>
            <wp:docPr id="3" name="Picture 1" descr="Plates.jpg"/>
            <wp:cNvGraphicFramePr/>
            <a:graphic xmlns:a="http://schemas.openxmlformats.org/drawingml/2006/main">
              <a:graphicData uri="http://schemas.openxmlformats.org/drawingml/2006/picture">
                <pic:pic xmlns:pic="http://schemas.openxmlformats.org/drawingml/2006/picture">
                  <pic:nvPicPr>
                    <pic:cNvPr id="29"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Pr="00605020" w:rsidRDefault="0072137D" w:rsidP="002D3AAA">
      <w:pPr>
        <w:pStyle w:val="Caption"/>
        <w:spacing w:line="480" w:lineRule="auto"/>
        <w:rPr>
          <w:rFonts w:ascii="Arial" w:hAnsi="Arial" w:cs="Arial"/>
          <w:b w:val="0"/>
          <w:color w:val="auto"/>
          <w:sz w:val="20"/>
          <w:szCs w:val="20"/>
        </w:rPr>
      </w:pPr>
      <w:r w:rsidRPr="0072137D">
        <w:rPr>
          <w:rFonts w:ascii="Arial" w:hAnsi="Arial" w:cs="Arial"/>
          <w:b w:val="0"/>
          <w:color w:val="auto"/>
          <w:sz w:val="24"/>
          <w:szCs w:val="24"/>
        </w:rPr>
        <w:t xml:space="preserve">Figure5.MLA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w:t>
      </w:r>
      <w:r w:rsidR="00383272" w:rsidRPr="00605020">
        <w:rPr>
          <w:rFonts w:ascii="Arial" w:hAnsi="Arial" w:cs="Arial"/>
          <w:b w:val="0"/>
          <w:color w:val="auto"/>
          <w:sz w:val="24"/>
          <w:szCs w:val="24"/>
        </w:rPr>
        <w:lastRenderedPageBreak/>
        <w:t xml:space="preserve">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C203B" w:rsidRPr="00605020" w:rsidRDefault="00E41A14" w:rsidP="00A010DA">
      <w:pPr>
        <w:spacing w:line="240" w:lineRule="auto"/>
        <w:rPr>
          <w:rFonts w:ascii="Arial" w:hAnsi="Arial" w:cs="Arial"/>
          <w:sz w:val="24"/>
          <w:szCs w:val="24"/>
        </w:rPr>
      </w:pPr>
      <w:r w:rsidRPr="00E41A14">
        <w:rPr>
          <w:noProof/>
        </w:rPr>
        <w:pict>
          <v:shapetype id="_x0000_t202" coordsize="21600,21600" o:spt="202" path="m,l,21600r21600,l21600,xe">
            <v:stroke joinstyle="miter"/>
            <v:path gradientshapeok="t" o:connecttype="rect"/>
          </v:shapetype>
          <v:shape id="_x0000_s1026" type="#_x0000_t202" style="position:absolute;margin-left:-15.7pt;margin-top:344.05pt;width:474.55pt;height:.05pt;z-index:251664384" wrapcoords="-34 0 -34 20855 21600 20855 21600 0 -34 0" stroked="f">
            <v:textbox style="mso-next-textbox:#_x0000_s1026;mso-fit-shape-to-text:t" inset="0,0,0,0">
              <w:txbxContent>
                <w:p w:rsidR="00F7590C" w:rsidRDefault="00F7590C" w:rsidP="00E04ED1">
                  <w:pPr>
                    <w:pStyle w:val="Caption"/>
                    <w:spacing w:line="480" w:lineRule="auto"/>
                    <w:rPr>
                      <w:rFonts w:ascii="Arial" w:hAnsi="Arial" w:cs="Arial"/>
                      <w:b w:val="0"/>
                      <w:color w:val="auto"/>
                      <w:sz w:val="24"/>
                      <w:szCs w:val="24"/>
                    </w:rPr>
                  </w:pPr>
                  <w:proofErr w:type="gramStart"/>
                  <w:r w:rsidRPr="00D1743E">
                    <w:rPr>
                      <w:rFonts w:ascii="Arial" w:hAnsi="Arial" w:cs="Arial"/>
                      <w:color w:val="auto"/>
                      <w:sz w:val="24"/>
                      <w:szCs w:val="24"/>
                    </w:rPr>
                    <w:t xml:space="preserve">Figure </w:t>
                  </w:r>
                  <w:r>
                    <w:rPr>
                      <w:rFonts w:ascii="Arial" w:hAnsi="Arial" w:cs="Arial"/>
                      <w:color w:val="auto"/>
                      <w:sz w:val="24"/>
                      <w:szCs w:val="24"/>
                    </w:rPr>
                    <w:t>6.</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proofErr w:type="gram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p>
              </w:txbxContent>
            </v:textbox>
            <w10:wrap type="tight"/>
          </v:shape>
        </w:pict>
      </w:r>
      <w:r w:rsidR="002718B2" w:rsidRPr="00605020">
        <w:rPr>
          <w:rFonts w:ascii="Arial" w:hAnsi="Arial" w:cs="Arial"/>
          <w:noProof/>
          <w:sz w:val="20"/>
          <w:szCs w:val="20"/>
          <w:lang w:eastAsia="zh-CN"/>
        </w:rPr>
        <w:drawing>
          <wp:anchor distT="0" distB="0" distL="114300" distR="114300" simplePos="0" relativeHeight="251662336"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18"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7" cstate="print"/>
                    <a:stretch>
                      <a:fillRect/>
                    </a:stretch>
                  </pic:blipFill>
                  <pic:spPr>
                    <a:xfrm>
                      <a:off x="0" y="0"/>
                      <a:ext cx="6026785" cy="3916680"/>
                    </a:xfrm>
                    <a:prstGeom prst="rect">
                      <a:avLst/>
                    </a:prstGeom>
                  </pic:spPr>
                </pic:pic>
              </a:graphicData>
            </a:graphic>
          </wp:anchor>
        </w:drawing>
      </w:r>
    </w:p>
    <w:p w:rsidR="00A010DA" w:rsidRPr="00605020" w:rsidRDefault="009B2A96" w:rsidP="00A26DA4">
      <w:pPr>
        <w:pStyle w:val="Caption"/>
        <w:tabs>
          <w:tab w:val="left" w:pos="5340"/>
        </w:tabs>
        <w:rPr>
          <w:b w:val="0"/>
          <w:color w:val="auto"/>
        </w:rPr>
      </w:pPr>
      <w:r>
        <w:rPr>
          <w:rFonts w:ascii="Arial" w:hAnsi="Arial" w:cs="Arial"/>
          <w:b w:val="0"/>
          <w:noProof/>
          <w:color w:val="auto"/>
          <w:sz w:val="20"/>
          <w:szCs w:val="20"/>
          <w:lang w:eastAsia="zh-CN"/>
        </w:rPr>
        <w:lastRenderedPageBreak/>
        <w:drawing>
          <wp:inline distT="0" distB="0" distL="0" distR="0">
            <wp:extent cx="5882986" cy="5882986"/>
            <wp:effectExtent l="19050" t="0" r="3464"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p>
    <w:p w:rsidR="00420922" w:rsidRPr="00605020" w:rsidRDefault="0072137D" w:rsidP="003D451C">
      <w:pPr>
        <w:pStyle w:val="Caption"/>
        <w:spacing w:line="480" w:lineRule="auto"/>
        <w:rPr>
          <w:rFonts w:ascii="Arial" w:hAnsi="Arial" w:cs="Arial"/>
          <w:b w:val="0"/>
          <w:color w:val="auto"/>
          <w:sz w:val="24"/>
          <w:szCs w:val="24"/>
        </w:rPr>
      </w:pPr>
      <w:proofErr w:type="gramStart"/>
      <w:r w:rsidRPr="0072137D">
        <w:rPr>
          <w:rFonts w:ascii="Arial" w:hAnsi="Arial" w:cs="Arial"/>
          <w:b w:val="0"/>
          <w:color w:val="auto"/>
          <w:sz w:val="24"/>
          <w:szCs w:val="24"/>
        </w:rPr>
        <w:t>Figure 7.</w:t>
      </w:r>
      <w:proofErr w:type="gramEnd"/>
      <w:r w:rsidRPr="0072137D">
        <w:rPr>
          <w:rFonts w:ascii="Arial" w:hAnsi="Arial" w:cs="Arial"/>
          <w:b w:val="0"/>
          <w:color w:val="auto"/>
          <w:sz w:val="24"/>
          <w:szCs w:val="24"/>
        </w:rPr>
        <w:t xml:space="preserve">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lifespan and has the least tolerance to H2O2 since </w:t>
      </w:r>
      <w:proofErr w:type="spellStart"/>
      <w:r w:rsidR="006A3312" w:rsidRPr="00605020">
        <w:rPr>
          <w:rFonts w:ascii="Arial" w:hAnsi="Arial" w:cs="Arial"/>
          <w:b w:val="0"/>
          <w:color w:val="auto"/>
          <w:sz w:val="24"/>
          <w:szCs w:val="24"/>
        </w:rPr>
        <w:t>C</w:t>
      </w:r>
      <w:r w:rsidR="006A3312" w:rsidRPr="00605020">
        <w:rPr>
          <w:rFonts w:ascii="Arial" w:hAnsi="Arial" w:cs="Arial"/>
          <w:b w:val="0"/>
          <w:color w:val="auto"/>
          <w:sz w:val="24"/>
          <w:szCs w:val="24"/>
          <w:vertAlign w:val="subscript"/>
        </w:rPr>
        <w:t>v</w:t>
      </w:r>
      <w:r w:rsidR="008E52C9" w:rsidRPr="00605020">
        <w:rPr>
          <w:rFonts w:ascii="Arial" w:hAnsi="Arial" w:cs="Arial"/>
          <w:b w:val="0"/>
          <w:color w:val="auto"/>
          <w:sz w:val="24"/>
          <w:szCs w:val="24"/>
        </w:rPr>
        <w:t>comes</w:t>
      </w:r>
      <w:proofErr w:type="spellEnd"/>
      <w:r w:rsidR="008E52C9" w:rsidRPr="00605020">
        <w:rPr>
          <w:rFonts w:ascii="Arial" w:hAnsi="Arial" w:cs="Arial"/>
          <w:b w:val="0"/>
          <w:color w:val="auto"/>
          <w:sz w:val="24"/>
          <w:szCs w:val="24"/>
        </w:rPr>
        <w:t xml:space="preserve"> after </w:t>
      </w:r>
      <w:proofErr w:type="spellStart"/>
      <w:r w:rsidR="006A3312" w:rsidRPr="00605020">
        <w:rPr>
          <w:rFonts w:ascii="Arial" w:hAnsi="Arial" w:cs="Arial"/>
          <w:b w:val="0"/>
          <w:color w:val="auto"/>
          <w:sz w:val="24"/>
          <w:szCs w:val="24"/>
        </w:rPr>
        <w:t>C</w:t>
      </w:r>
      <w:r w:rsidR="006A3312" w:rsidRPr="00605020">
        <w:rPr>
          <w:rFonts w:ascii="Arial" w:hAnsi="Arial" w:cs="Arial"/>
          <w:b w:val="0"/>
          <w:color w:val="auto"/>
          <w:sz w:val="24"/>
          <w:szCs w:val="24"/>
          <w:vertAlign w:val="subscript"/>
        </w:rPr>
        <w:t>b</w:t>
      </w:r>
      <w:proofErr w:type="spellEnd"/>
      <w:r w:rsidR="008E52C9" w:rsidRPr="00605020">
        <w:rPr>
          <w:rFonts w:ascii="Arial" w:hAnsi="Arial" w:cs="Arial"/>
          <w:b w:val="0"/>
          <w:color w:val="auto"/>
          <w:sz w:val="24"/>
          <w:szCs w:val="24"/>
        </w:rPr>
        <w:t xml:space="preserve">. </w:t>
      </w:r>
    </w:p>
    <w:p w:rsidR="00A010DA" w:rsidRPr="00605020" w:rsidRDefault="00A010DA" w:rsidP="00A010DA">
      <w:pPr>
        <w:keepNext/>
        <w:tabs>
          <w:tab w:val="left" w:pos="7040"/>
        </w:tabs>
        <w:spacing w:line="240" w:lineRule="auto"/>
      </w:pPr>
      <w:r w:rsidRPr="00605020">
        <w:rPr>
          <w:rFonts w:ascii="Arial" w:hAnsi="Arial" w:cs="Arial"/>
          <w:noProof/>
          <w:sz w:val="20"/>
          <w:szCs w:val="20"/>
          <w:lang w:eastAsia="zh-CN"/>
        </w:rPr>
        <w:lastRenderedPageBreak/>
        <w:drawing>
          <wp:inline distT="0" distB="0" distL="0" distR="0">
            <wp:extent cx="5903562" cy="5903562"/>
            <wp:effectExtent l="19050" t="0" r="1938"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8460" cy="5908460"/>
                    </a:xfrm>
                    <a:prstGeom prst="rect">
                      <a:avLst/>
                    </a:prstGeom>
                    <a:noFill/>
                    <a:ln w="9525">
                      <a:noFill/>
                      <a:miter lim="800000"/>
                      <a:headEnd/>
                      <a:tailEnd/>
                    </a:ln>
                  </pic:spPr>
                </pic:pic>
              </a:graphicData>
            </a:graphic>
          </wp:inline>
        </w:drawing>
      </w:r>
    </w:p>
    <w:p w:rsidR="00315507" w:rsidRPr="00605020" w:rsidRDefault="0072137D" w:rsidP="002C7590">
      <w:pPr>
        <w:tabs>
          <w:tab w:val="left" w:pos="6061"/>
        </w:tabs>
        <w:spacing w:line="240" w:lineRule="auto"/>
        <w:rPr>
          <w:rFonts w:ascii="Arial" w:hAnsi="Arial" w:cs="Arial"/>
          <w:sz w:val="20"/>
          <w:szCs w:val="20"/>
        </w:rPr>
      </w:pPr>
      <w:proofErr w:type="gramStart"/>
      <w:r w:rsidRPr="0072137D">
        <w:rPr>
          <w:rFonts w:ascii="Arial" w:hAnsi="Arial" w:cs="Arial"/>
          <w:sz w:val="24"/>
          <w:szCs w:val="24"/>
        </w:rPr>
        <w:t>Figure 8.</w:t>
      </w:r>
      <w:proofErr w:type="gramEnd"/>
      <w:r w:rsidRPr="0072137D">
        <w:rPr>
          <w:rFonts w:ascii="Arial" w:hAnsi="Arial" w:cs="Arial"/>
          <w:sz w:val="24"/>
          <w:szCs w:val="24"/>
        </w:rPr>
        <w:t xml:space="preserve"> There is a significant correlation between CLS and the relative timing of the H</w:t>
      </w:r>
      <w:r w:rsidRPr="0072137D">
        <w:rPr>
          <w:rFonts w:ascii="Arial" w:hAnsi="Arial" w:cs="Arial"/>
          <w:sz w:val="24"/>
          <w:szCs w:val="24"/>
          <w:vertAlign w:val="subscript"/>
        </w:rPr>
        <w:t>2</w:t>
      </w:r>
      <w:r w:rsidRPr="0072137D">
        <w:rPr>
          <w:rFonts w:ascii="Arial" w:hAnsi="Arial" w:cs="Arial"/>
          <w:sz w:val="24"/>
          <w:szCs w:val="24"/>
        </w:rPr>
        <w:t>O</w:t>
      </w:r>
      <w:r w:rsidRPr="0072137D">
        <w:rPr>
          <w:rFonts w:ascii="Arial" w:hAnsi="Arial" w:cs="Arial"/>
          <w:sz w:val="24"/>
          <w:szCs w:val="24"/>
          <w:vertAlign w:val="subscript"/>
        </w:rPr>
        <w:t>2</w:t>
      </w:r>
      <w:r w:rsidRPr="0072137D">
        <w:rPr>
          <w:rFonts w:ascii="Arial" w:hAnsi="Arial" w:cs="Arial"/>
          <w:sz w:val="24"/>
          <w:szCs w:val="24"/>
        </w:rPr>
        <w:t xml:space="preserve"> trigger on LOH. </w:t>
      </w:r>
      <w:r w:rsidR="007E543E" w:rsidRPr="00605020">
        <w:rPr>
          <w:rFonts w:ascii="Arial" w:hAnsi="Arial" w:cs="Arial"/>
          <w:sz w:val="24"/>
          <w:szCs w:val="24"/>
        </w:rPr>
        <w:t>Mitotic asymmetry</w:t>
      </w:r>
      <w:r w:rsidR="0052771D" w:rsidRPr="00605020">
        <w:rPr>
          <w:rFonts w:ascii="Arial" w:hAnsi="Arial" w:cs="Arial"/>
          <w:sz w:val="24"/>
          <w:szCs w:val="24"/>
        </w:rPr>
        <w:t xml:space="preserve"> (L</w:t>
      </w:r>
      <w:r w:rsidR="0052771D" w:rsidRPr="00605020">
        <w:rPr>
          <w:rFonts w:ascii="Arial" w:hAnsi="Arial" w:cs="Arial"/>
          <w:sz w:val="24"/>
          <w:szCs w:val="24"/>
          <w:vertAlign w:val="subscript"/>
        </w:rPr>
        <w:t>0</w:t>
      </w:r>
      <w:r w:rsidR="0052771D" w:rsidRPr="00605020">
        <w:rPr>
          <w:rFonts w:ascii="Arial" w:hAnsi="Arial" w:cs="Arial"/>
          <w:sz w:val="24"/>
          <w:szCs w:val="24"/>
        </w:rPr>
        <w:t>)</w:t>
      </w:r>
      <w:r w:rsidR="00BA73CE" w:rsidRPr="00605020">
        <w:rPr>
          <w:rFonts w:ascii="Arial" w:hAnsi="Arial" w:cs="Arial"/>
          <w:sz w:val="24"/>
          <w:szCs w:val="24"/>
        </w:rPr>
        <w:t xml:space="preserve"> </w:t>
      </w:r>
      <w:r w:rsidR="00A7310B" w:rsidRPr="00605020">
        <w:rPr>
          <w:rFonts w:ascii="Arial" w:hAnsi="Arial" w:cs="Arial"/>
          <w:sz w:val="24"/>
          <w:szCs w:val="24"/>
        </w:rPr>
        <w:t xml:space="preserve">describes </w:t>
      </w:r>
      <w:r w:rsidR="0052771D" w:rsidRPr="00605020">
        <w:rPr>
          <w:rFonts w:ascii="Arial" w:hAnsi="Arial" w:cs="Arial"/>
          <w:sz w:val="24"/>
          <w:szCs w:val="24"/>
        </w:rPr>
        <w:t xml:space="preserve">the production of two different daughter cells following a mitotic division. </w:t>
      </w:r>
      <w:r w:rsidR="007E543E" w:rsidRPr="00605020">
        <w:rPr>
          <w:rFonts w:ascii="Arial" w:hAnsi="Arial" w:cs="Arial"/>
          <w:sz w:val="24"/>
          <w:szCs w:val="24"/>
        </w:rPr>
        <w:t>Cells with a better mitotic asymmetry</w:t>
      </w:r>
      <w:r w:rsidR="00BA73CE" w:rsidRPr="00605020">
        <w:rPr>
          <w:rFonts w:ascii="Arial" w:hAnsi="Arial" w:cs="Arial"/>
          <w:sz w:val="24"/>
          <w:szCs w:val="24"/>
        </w:rPr>
        <w:t xml:space="preserve"> </w:t>
      </w:r>
      <w:r w:rsidR="007E543E" w:rsidRPr="00605020">
        <w:rPr>
          <w:rFonts w:ascii="Arial" w:hAnsi="Arial" w:cs="Arial"/>
          <w:sz w:val="24"/>
          <w:szCs w:val="24"/>
        </w:rPr>
        <w:t>generally have a longer lifespan and better tolerance to H</w:t>
      </w:r>
      <w:r w:rsidR="007E543E" w:rsidRPr="00605020">
        <w:rPr>
          <w:rFonts w:ascii="Arial" w:hAnsi="Arial" w:cs="Arial"/>
          <w:sz w:val="24"/>
          <w:szCs w:val="24"/>
          <w:vertAlign w:val="subscript"/>
        </w:rPr>
        <w:t>2</w:t>
      </w:r>
      <w:r w:rsidR="007E543E" w:rsidRPr="00605020">
        <w:rPr>
          <w:rFonts w:ascii="Arial" w:hAnsi="Arial" w:cs="Arial"/>
          <w:sz w:val="24"/>
          <w:szCs w:val="24"/>
        </w:rPr>
        <w:t>O</w:t>
      </w:r>
      <w:r w:rsidR="007E543E" w:rsidRPr="00605020">
        <w:rPr>
          <w:rFonts w:ascii="Arial" w:hAnsi="Arial" w:cs="Arial"/>
          <w:sz w:val="24"/>
          <w:szCs w:val="24"/>
          <w:vertAlign w:val="subscript"/>
        </w:rPr>
        <w:t>2</w:t>
      </w:r>
      <w:r w:rsidR="007E543E" w:rsidRPr="00605020">
        <w:rPr>
          <w:rFonts w:ascii="Arial" w:hAnsi="Arial" w:cs="Arial"/>
          <w:sz w:val="24"/>
          <w:szCs w:val="24"/>
        </w:rPr>
        <w:t>.</w:t>
      </w:r>
    </w:p>
    <w:sectPr w:rsidR="00315507" w:rsidRPr="00605020" w:rsidSect="00B2113A">
      <w:head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18T14:55:00Z" w:initials="hq">
    <w:p w:rsidR="00F7590C" w:rsidRDefault="00F7590C">
      <w:pPr>
        <w:pStyle w:val="CommentText"/>
      </w:pPr>
      <w:r>
        <w:rPr>
          <w:rStyle w:val="CommentReference"/>
        </w:rPr>
        <w:annotationRef/>
      </w:r>
      <w:r>
        <w:t xml:space="preserve">The number of references can be greatly increased. </w:t>
      </w:r>
      <w:proofErr w:type="spellStart"/>
      <w:r>
        <w:t>Disussion</w:t>
      </w:r>
      <w:proofErr w:type="spellEnd"/>
      <w:r>
        <w:t xml:space="preserve"> can be improved as well. </w:t>
      </w:r>
    </w:p>
  </w:comment>
  <w:comment w:id="1" w:author="hong qin" w:date="2012-04-18T14:55:00Z" w:initials="hq">
    <w:p w:rsidR="00F7590C" w:rsidRDefault="00F7590C">
      <w:pPr>
        <w:pStyle w:val="CommentText"/>
      </w:pPr>
      <w:r>
        <w:rPr>
          <w:rStyle w:val="CommentReference"/>
        </w:rPr>
        <w:annotationRef/>
      </w:r>
      <w:r>
        <w:t>I have updated these references</w:t>
      </w:r>
    </w:p>
  </w:comment>
  <w:comment w:id="2" w:author="hong qin" w:date="2012-04-18T14:55:00Z" w:initials="hq">
    <w:p w:rsidR="00F7590C" w:rsidRDefault="00F7590C">
      <w:pPr>
        <w:pStyle w:val="CommentText"/>
      </w:pPr>
      <w:r>
        <w:rPr>
          <w:rStyle w:val="CommentReference"/>
        </w:rPr>
        <w:annotationRef/>
      </w:r>
      <w:proofErr w:type="gramStart"/>
      <w:r>
        <w:t>this</w:t>
      </w:r>
      <w:proofErr w:type="gramEnd"/>
      <w:r>
        <w:t xml:space="preserve"> is not generally accepted. </w:t>
      </w:r>
    </w:p>
  </w:comment>
  <w:comment w:id="3" w:author="hong qin" w:date="2012-04-18T14:55:00Z" w:initials="hq">
    <w:p w:rsidR="00F7590C" w:rsidRDefault="00F7590C">
      <w:pPr>
        <w:pStyle w:val="CommentText"/>
      </w:pPr>
      <w:r>
        <w:rPr>
          <w:rStyle w:val="CommentReference"/>
        </w:rPr>
        <w:annotationRef/>
      </w:r>
      <w:r>
        <w:t xml:space="preserve">This part has to be revised based on </w:t>
      </w:r>
      <w:proofErr w:type="spellStart"/>
      <w:r>
        <w:t>authorative</w:t>
      </w:r>
      <w:proofErr w:type="spellEnd"/>
      <w:r>
        <w:t xml:space="preserve"> reviews</w:t>
      </w:r>
    </w:p>
  </w:comment>
  <w:comment w:id="4" w:author="hong qin" w:date="2012-04-18T14:55:00Z" w:initials="hq">
    <w:p w:rsidR="00F7590C" w:rsidRDefault="00F7590C"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F7590C" w:rsidRDefault="00F7590C">
      <w:pPr>
        <w:pStyle w:val="CommentText"/>
      </w:pPr>
    </w:p>
  </w:comment>
  <w:comment w:id="5" w:author="hong qin" w:date="2012-04-18T14:55:00Z" w:initials="hq">
    <w:p w:rsidR="00F7590C" w:rsidRDefault="00F7590C">
      <w:pPr>
        <w:pStyle w:val="CommentText"/>
      </w:pPr>
      <w:r>
        <w:rPr>
          <w:rStyle w:val="CommentReference"/>
        </w:rPr>
        <w:annotationRef/>
      </w:r>
      <w:r>
        <w:t xml:space="preserve">This is a yeast aging reference, not </w:t>
      </w:r>
      <w:proofErr w:type="spellStart"/>
      <w:r>
        <w:t>appropraite</w:t>
      </w:r>
      <w:proofErr w:type="spellEnd"/>
      <w:r>
        <w:t xml:space="preserve"> for ROS theory in general. </w:t>
      </w:r>
    </w:p>
  </w:comment>
  <w:comment w:id="85" w:author="hong qin" w:date="2012-04-18T14:55:00Z" w:initials="hq">
    <w:p w:rsidR="00593EB2" w:rsidRDefault="00593EB2">
      <w:pPr>
        <w:pStyle w:val="CommentText"/>
      </w:pPr>
      <w:r>
        <w:rPr>
          <w:rStyle w:val="CommentReference"/>
        </w:rPr>
        <w:annotationRef/>
      </w:r>
      <w:proofErr w:type="gramStart"/>
      <w:r w:rsidR="00417B9E">
        <w:t>need</w:t>
      </w:r>
      <w:proofErr w:type="gramEnd"/>
      <w:r w:rsidR="00417B9E">
        <w:t xml:space="preserve"> figure and data for this claim</w:t>
      </w:r>
    </w:p>
  </w:comment>
  <w:comment w:id="181" w:author="hong qin" w:date="2012-04-18T14:55:00Z" w:initials="HQ">
    <w:p w:rsidR="00F7590C" w:rsidRDefault="00F7590C">
      <w:pPr>
        <w:pStyle w:val="CommentText"/>
      </w:pPr>
      <w:r>
        <w:rPr>
          <w:rStyle w:val="CommentReference"/>
        </w:rPr>
        <w:annotationRef/>
      </w:r>
      <w:r>
        <w:t xml:space="preserve">A summary diagram </w:t>
      </w:r>
      <w:proofErr w:type="gramStart"/>
      <w:r>
        <w:t>should  be</w:t>
      </w:r>
      <w:proofErr w:type="gramEnd"/>
      <w:r>
        <w:t xml:space="preserve"> added.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B9E" w:rsidRDefault="00417B9E" w:rsidP="00F22F20">
      <w:pPr>
        <w:spacing w:after="0" w:line="240" w:lineRule="auto"/>
      </w:pPr>
      <w:r>
        <w:separator/>
      </w:r>
    </w:p>
  </w:endnote>
  <w:endnote w:type="continuationSeparator" w:id="0">
    <w:p w:rsidR="00417B9E" w:rsidRDefault="00417B9E"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0C" w:rsidRDefault="00F7590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B9E" w:rsidRDefault="00417B9E" w:rsidP="00F22F20">
      <w:pPr>
        <w:spacing w:after="0" w:line="240" w:lineRule="auto"/>
      </w:pPr>
      <w:r>
        <w:separator/>
      </w:r>
    </w:p>
  </w:footnote>
  <w:footnote w:type="continuationSeparator" w:id="0">
    <w:p w:rsidR="00417B9E" w:rsidRDefault="00417B9E"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0C" w:rsidRPr="00F22F20" w:rsidRDefault="00F7590C"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0C" w:rsidRDefault="00F7590C">
    <w:pPr>
      <w:pStyle w:val="Header"/>
      <w:ind w:right="480"/>
      <w:rPr>
        <w:rFonts w:ascii="Arial" w:hAnsi="Arial" w:cs="Arial"/>
        <w:i/>
      </w:rPr>
    </w:pPr>
    <w:r w:rsidRPr="0072137D">
      <w:rPr>
        <w:rFonts w:ascii="Arial" w:hAnsi="Arial" w:cs="Arial"/>
        <w:i/>
      </w:rPr>
      <w:t>Oxidative Stress and Aging</w:t>
    </w:r>
    <w:r w:rsidRPr="0072137D">
      <w:rPr>
        <w:rFonts w:ascii="Arial" w:hAnsi="Arial" w:cs="Arial"/>
        <w:i/>
      </w:rPr>
      <w:tab/>
      <w:t xml:space="preserve">                                   </w:t>
    </w:r>
    <w:r>
      <w:rPr>
        <w:rFonts w:ascii="Arial" w:hAnsi="Arial" w:cs="Arial"/>
        <w:i/>
      </w:rPr>
      <w:t xml:space="preserve">          </w:t>
    </w:r>
    <w:r w:rsidRPr="0072137D">
      <w:rPr>
        <w:rFonts w:ascii="Arial" w:hAnsi="Arial" w:cs="Arial"/>
        <w:i/>
      </w:rPr>
      <w:t xml:space="preserve">                                       Parnell </w:t>
    </w:r>
    <w:sdt>
      <w:sdtPr>
        <w:rPr>
          <w:rFonts w:ascii="Arial" w:hAnsi="Arial" w:cs="Arial"/>
          <w:i/>
        </w:rPr>
        <w:id w:val="-1541713745"/>
        <w:docPartObj>
          <w:docPartGallery w:val="Page Numbers (Top of Page)"/>
          <w:docPartUnique/>
        </w:docPartObj>
      </w:sdtPr>
      <w:sdtContent>
        <w:r w:rsidRPr="0072137D">
          <w:rPr>
            <w:rFonts w:ascii="Arial" w:hAnsi="Arial" w:cs="Arial"/>
            <w:i/>
          </w:rPr>
          <w:fldChar w:fldCharType="begin"/>
        </w:r>
        <w:r w:rsidRPr="0072137D">
          <w:rPr>
            <w:rFonts w:ascii="Arial" w:hAnsi="Arial" w:cs="Arial"/>
            <w:i/>
          </w:rPr>
          <w:instrText xml:space="preserve"> PAGE   \* MERGEFORMAT </w:instrText>
        </w:r>
        <w:r w:rsidRPr="0072137D">
          <w:rPr>
            <w:rFonts w:ascii="Arial" w:hAnsi="Arial" w:cs="Arial"/>
            <w:i/>
          </w:rPr>
          <w:fldChar w:fldCharType="separate"/>
        </w:r>
        <w:r w:rsidR="005A4723">
          <w:rPr>
            <w:rFonts w:ascii="Arial" w:hAnsi="Arial" w:cs="Arial"/>
            <w:i/>
            <w:noProof/>
          </w:rPr>
          <w:t>11</w:t>
        </w:r>
        <w:r w:rsidRPr="0072137D">
          <w:rPr>
            <w:rFonts w:ascii="Arial" w:hAnsi="Arial" w:cs="Arial"/>
            <w:i/>
          </w:rPr>
          <w:fldChar w:fldCharType="end"/>
        </w:r>
      </w:sdtContent>
    </w:sdt>
  </w:p>
  <w:p w:rsidR="00F7590C" w:rsidRPr="00F22F20" w:rsidRDefault="00F7590C"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19"/>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oNotTrackMoves/>
  <w:defaultTabStop w:val="720"/>
  <w:characterSpacingControl w:val="doNotCompress"/>
  <w:hdrShapeDefaults>
    <o:shapedefaults v:ext="edit" spidmax="1741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5v0xaxdm5za0we2avoppevdf5s22f2v520d&quot;&gt;lp-thesis-ref2&lt;record-ids&gt;&lt;item&gt;56&lt;/item&gt;&lt;item&gt;244&lt;/item&gt;&lt;item&gt;273&lt;/item&gt;&lt;item&gt;419&lt;/item&gt;&lt;item&gt;461&lt;/item&gt;&lt;item&gt;481&lt;/item&gt;&lt;item&gt;506&lt;/item&gt;&lt;item&gt;516&lt;/item&gt;&lt;item&gt;621&lt;/item&gt;&lt;item&gt;797&lt;/item&gt;&lt;item&gt;864&lt;/item&gt;&lt;item&gt;1034&lt;/item&gt;&lt;item&gt;1036&lt;/item&gt;&lt;item&gt;1151&lt;/item&gt;&lt;item&gt;1467&lt;/item&gt;&lt;item&gt;1468&lt;/item&gt;&lt;item&gt;1469&lt;/item&gt;&lt;item&gt;1470&lt;/item&gt;&lt;item&gt;1476&lt;/item&gt;&lt;item&gt;1477&lt;/item&gt;&lt;item&gt;1478&lt;/item&gt;&lt;/record-ids&gt;&lt;/item&gt;&lt;/Libraries&gt;"/>
  </w:docVars>
  <w:rsids>
    <w:rsidRoot w:val="00BF4D35"/>
    <w:rsid w:val="00000868"/>
    <w:rsid w:val="00001979"/>
    <w:rsid w:val="0000237D"/>
    <w:rsid w:val="000026D8"/>
    <w:rsid w:val="00003FCE"/>
    <w:rsid w:val="000049C2"/>
    <w:rsid w:val="000061C5"/>
    <w:rsid w:val="000064AA"/>
    <w:rsid w:val="00007230"/>
    <w:rsid w:val="000117FE"/>
    <w:rsid w:val="00012AFD"/>
    <w:rsid w:val="00012B88"/>
    <w:rsid w:val="00013009"/>
    <w:rsid w:val="000131B3"/>
    <w:rsid w:val="00014C34"/>
    <w:rsid w:val="000161FA"/>
    <w:rsid w:val="00016387"/>
    <w:rsid w:val="00020953"/>
    <w:rsid w:val="000217AB"/>
    <w:rsid w:val="00021C13"/>
    <w:rsid w:val="00022DE9"/>
    <w:rsid w:val="00024004"/>
    <w:rsid w:val="000250EE"/>
    <w:rsid w:val="00025AE0"/>
    <w:rsid w:val="000273FE"/>
    <w:rsid w:val="00030EEB"/>
    <w:rsid w:val="00031DA7"/>
    <w:rsid w:val="00032EFF"/>
    <w:rsid w:val="00033BE0"/>
    <w:rsid w:val="000368B3"/>
    <w:rsid w:val="00040C9A"/>
    <w:rsid w:val="0004409D"/>
    <w:rsid w:val="00045D9B"/>
    <w:rsid w:val="000467EA"/>
    <w:rsid w:val="00047776"/>
    <w:rsid w:val="00051F0A"/>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2409"/>
    <w:rsid w:val="00073BE2"/>
    <w:rsid w:val="0007475E"/>
    <w:rsid w:val="00076464"/>
    <w:rsid w:val="000768D5"/>
    <w:rsid w:val="0007710E"/>
    <w:rsid w:val="00080872"/>
    <w:rsid w:val="00082002"/>
    <w:rsid w:val="000826B6"/>
    <w:rsid w:val="000847C3"/>
    <w:rsid w:val="00086BC5"/>
    <w:rsid w:val="00086D24"/>
    <w:rsid w:val="000902A4"/>
    <w:rsid w:val="000905C8"/>
    <w:rsid w:val="0009557E"/>
    <w:rsid w:val="00095A9D"/>
    <w:rsid w:val="000974A6"/>
    <w:rsid w:val="00097F0D"/>
    <w:rsid w:val="000A0F3E"/>
    <w:rsid w:val="000A1949"/>
    <w:rsid w:val="000A3CE4"/>
    <w:rsid w:val="000A3FD6"/>
    <w:rsid w:val="000A5207"/>
    <w:rsid w:val="000A5AB6"/>
    <w:rsid w:val="000A5D62"/>
    <w:rsid w:val="000A613A"/>
    <w:rsid w:val="000A6268"/>
    <w:rsid w:val="000B067F"/>
    <w:rsid w:val="000B0B0E"/>
    <w:rsid w:val="000B1029"/>
    <w:rsid w:val="000B1930"/>
    <w:rsid w:val="000B1DBE"/>
    <w:rsid w:val="000B2A57"/>
    <w:rsid w:val="000B5312"/>
    <w:rsid w:val="000B593C"/>
    <w:rsid w:val="000B674F"/>
    <w:rsid w:val="000C07B7"/>
    <w:rsid w:val="000C5995"/>
    <w:rsid w:val="000C5B77"/>
    <w:rsid w:val="000C7C92"/>
    <w:rsid w:val="000D1059"/>
    <w:rsid w:val="000D644F"/>
    <w:rsid w:val="000D67C3"/>
    <w:rsid w:val="000D702F"/>
    <w:rsid w:val="000D761C"/>
    <w:rsid w:val="000E2828"/>
    <w:rsid w:val="000E291E"/>
    <w:rsid w:val="000E377A"/>
    <w:rsid w:val="000E6E7A"/>
    <w:rsid w:val="000F00B7"/>
    <w:rsid w:val="000F238D"/>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6825"/>
    <w:rsid w:val="00166A00"/>
    <w:rsid w:val="001672C7"/>
    <w:rsid w:val="00170426"/>
    <w:rsid w:val="00170E9E"/>
    <w:rsid w:val="00171226"/>
    <w:rsid w:val="00171D60"/>
    <w:rsid w:val="00172C64"/>
    <w:rsid w:val="0017334E"/>
    <w:rsid w:val="00175881"/>
    <w:rsid w:val="00175CD4"/>
    <w:rsid w:val="001765FC"/>
    <w:rsid w:val="0018292B"/>
    <w:rsid w:val="0018304B"/>
    <w:rsid w:val="00183C3C"/>
    <w:rsid w:val="0018578F"/>
    <w:rsid w:val="001877D7"/>
    <w:rsid w:val="00190430"/>
    <w:rsid w:val="00190ED9"/>
    <w:rsid w:val="00191984"/>
    <w:rsid w:val="0019290B"/>
    <w:rsid w:val="00196154"/>
    <w:rsid w:val="001A1B71"/>
    <w:rsid w:val="001A2431"/>
    <w:rsid w:val="001A2A84"/>
    <w:rsid w:val="001A40A9"/>
    <w:rsid w:val="001B065B"/>
    <w:rsid w:val="001B13C3"/>
    <w:rsid w:val="001B298C"/>
    <w:rsid w:val="001B367F"/>
    <w:rsid w:val="001B4207"/>
    <w:rsid w:val="001B5079"/>
    <w:rsid w:val="001B5461"/>
    <w:rsid w:val="001B5A76"/>
    <w:rsid w:val="001B6D2B"/>
    <w:rsid w:val="001B7B40"/>
    <w:rsid w:val="001C02C9"/>
    <w:rsid w:val="001C08CD"/>
    <w:rsid w:val="001C0B37"/>
    <w:rsid w:val="001C2AAA"/>
    <w:rsid w:val="001C2D7D"/>
    <w:rsid w:val="001C3898"/>
    <w:rsid w:val="001C3B43"/>
    <w:rsid w:val="001C3E37"/>
    <w:rsid w:val="001C5B0B"/>
    <w:rsid w:val="001C6B61"/>
    <w:rsid w:val="001C723D"/>
    <w:rsid w:val="001C7689"/>
    <w:rsid w:val="001C7B4B"/>
    <w:rsid w:val="001C7CBA"/>
    <w:rsid w:val="001D03FD"/>
    <w:rsid w:val="001D0609"/>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DA"/>
    <w:rsid w:val="002236DE"/>
    <w:rsid w:val="00224D8E"/>
    <w:rsid w:val="00225AB1"/>
    <w:rsid w:val="00225DCC"/>
    <w:rsid w:val="00226D18"/>
    <w:rsid w:val="0022714C"/>
    <w:rsid w:val="002276E4"/>
    <w:rsid w:val="00230B37"/>
    <w:rsid w:val="00230DB4"/>
    <w:rsid w:val="002325D7"/>
    <w:rsid w:val="00234227"/>
    <w:rsid w:val="002423C4"/>
    <w:rsid w:val="00243492"/>
    <w:rsid w:val="00243C0E"/>
    <w:rsid w:val="00244C7F"/>
    <w:rsid w:val="00246909"/>
    <w:rsid w:val="00247A90"/>
    <w:rsid w:val="00252133"/>
    <w:rsid w:val="002530DC"/>
    <w:rsid w:val="0025352A"/>
    <w:rsid w:val="00253A2F"/>
    <w:rsid w:val="00254423"/>
    <w:rsid w:val="00254DC9"/>
    <w:rsid w:val="00255C2D"/>
    <w:rsid w:val="002625CF"/>
    <w:rsid w:val="002656BD"/>
    <w:rsid w:val="002668DA"/>
    <w:rsid w:val="00266FFE"/>
    <w:rsid w:val="002715ED"/>
    <w:rsid w:val="002718B2"/>
    <w:rsid w:val="002722CA"/>
    <w:rsid w:val="00273A43"/>
    <w:rsid w:val="002741A2"/>
    <w:rsid w:val="002760A5"/>
    <w:rsid w:val="0027790B"/>
    <w:rsid w:val="0028260D"/>
    <w:rsid w:val="002830F2"/>
    <w:rsid w:val="002849D9"/>
    <w:rsid w:val="002860D3"/>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3F09"/>
    <w:rsid w:val="002B524B"/>
    <w:rsid w:val="002B542A"/>
    <w:rsid w:val="002B59D0"/>
    <w:rsid w:val="002B6428"/>
    <w:rsid w:val="002B7ACE"/>
    <w:rsid w:val="002C03F6"/>
    <w:rsid w:val="002C375D"/>
    <w:rsid w:val="002C575D"/>
    <w:rsid w:val="002C60FD"/>
    <w:rsid w:val="002C7590"/>
    <w:rsid w:val="002D0751"/>
    <w:rsid w:val="002D1C84"/>
    <w:rsid w:val="002D1D80"/>
    <w:rsid w:val="002D1DD1"/>
    <w:rsid w:val="002D3AAA"/>
    <w:rsid w:val="002D4576"/>
    <w:rsid w:val="002D5151"/>
    <w:rsid w:val="002D6029"/>
    <w:rsid w:val="002D7103"/>
    <w:rsid w:val="002E1837"/>
    <w:rsid w:val="002E19CA"/>
    <w:rsid w:val="002E1AEB"/>
    <w:rsid w:val="002E2051"/>
    <w:rsid w:val="002E29B3"/>
    <w:rsid w:val="002E2BF8"/>
    <w:rsid w:val="002E3AA3"/>
    <w:rsid w:val="002E4FD5"/>
    <w:rsid w:val="002E5C64"/>
    <w:rsid w:val="002E648B"/>
    <w:rsid w:val="002E76E6"/>
    <w:rsid w:val="002E7EEC"/>
    <w:rsid w:val="002E7FE4"/>
    <w:rsid w:val="002F0D99"/>
    <w:rsid w:val="002F2DF7"/>
    <w:rsid w:val="002F38BF"/>
    <w:rsid w:val="002F6AB8"/>
    <w:rsid w:val="002F7AF1"/>
    <w:rsid w:val="002F7F58"/>
    <w:rsid w:val="00300067"/>
    <w:rsid w:val="00300E14"/>
    <w:rsid w:val="00302234"/>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51C5"/>
    <w:rsid w:val="00335449"/>
    <w:rsid w:val="0033612A"/>
    <w:rsid w:val="00340580"/>
    <w:rsid w:val="003409D6"/>
    <w:rsid w:val="00340A53"/>
    <w:rsid w:val="0034138A"/>
    <w:rsid w:val="003415AF"/>
    <w:rsid w:val="00341883"/>
    <w:rsid w:val="00344F14"/>
    <w:rsid w:val="003454E7"/>
    <w:rsid w:val="003474E8"/>
    <w:rsid w:val="003504BD"/>
    <w:rsid w:val="0035285D"/>
    <w:rsid w:val="003535AE"/>
    <w:rsid w:val="003546A2"/>
    <w:rsid w:val="00355394"/>
    <w:rsid w:val="00355582"/>
    <w:rsid w:val="00361004"/>
    <w:rsid w:val="00362112"/>
    <w:rsid w:val="00363AA1"/>
    <w:rsid w:val="003641D7"/>
    <w:rsid w:val="00364B98"/>
    <w:rsid w:val="003654BA"/>
    <w:rsid w:val="00370310"/>
    <w:rsid w:val="00370B55"/>
    <w:rsid w:val="00370BDF"/>
    <w:rsid w:val="0037224E"/>
    <w:rsid w:val="0037226A"/>
    <w:rsid w:val="003740FB"/>
    <w:rsid w:val="0037434B"/>
    <w:rsid w:val="003750C3"/>
    <w:rsid w:val="00375AB6"/>
    <w:rsid w:val="0037693C"/>
    <w:rsid w:val="003778AA"/>
    <w:rsid w:val="00381C38"/>
    <w:rsid w:val="003822C1"/>
    <w:rsid w:val="00382D24"/>
    <w:rsid w:val="00383272"/>
    <w:rsid w:val="00383308"/>
    <w:rsid w:val="00383DF5"/>
    <w:rsid w:val="00383FDA"/>
    <w:rsid w:val="00384287"/>
    <w:rsid w:val="00385409"/>
    <w:rsid w:val="0038798B"/>
    <w:rsid w:val="00390FAB"/>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3354"/>
    <w:rsid w:val="003B3B17"/>
    <w:rsid w:val="003B43FE"/>
    <w:rsid w:val="003C1CE0"/>
    <w:rsid w:val="003C2287"/>
    <w:rsid w:val="003C23A9"/>
    <w:rsid w:val="003C4ADE"/>
    <w:rsid w:val="003C5CAC"/>
    <w:rsid w:val="003C69A6"/>
    <w:rsid w:val="003C6F61"/>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71B8"/>
    <w:rsid w:val="003F77F1"/>
    <w:rsid w:val="004011E5"/>
    <w:rsid w:val="0040137C"/>
    <w:rsid w:val="004018D9"/>
    <w:rsid w:val="004023E1"/>
    <w:rsid w:val="00402EEB"/>
    <w:rsid w:val="00403BE6"/>
    <w:rsid w:val="00405E5F"/>
    <w:rsid w:val="00405F25"/>
    <w:rsid w:val="00406326"/>
    <w:rsid w:val="004106D5"/>
    <w:rsid w:val="00412308"/>
    <w:rsid w:val="004138F6"/>
    <w:rsid w:val="00415D73"/>
    <w:rsid w:val="004165B8"/>
    <w:rsid w:val="00417B9E"/>
    <w:rsid w:val="00420922"/>
    <w:rsid w:val="004244D4"/>
    <w:rsid w:val="004246DB"/>
    <w:rsid w:val="00424839"/>
    <w:rsid w:val="0042546D"/>
    <w:rsid w:val="004268DC"/>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50A02"/>
    <w:rsid w:val="00455796"/>
    <w:rsid w:val="00456BA7"/>
    <w:rsid w:val="00462399"/>
    <w:rsid w:val="004633DD"/>
    <w:rsid w:val="00463F9C"/>
    <w:rsid w:val="004643F2"/>
    <w:rsid w:val="00464A75"/>
    <w:rsid w:val="00464BE4"/>
    <w:rsid w:val="004651DF"/>
    <w:rsid w:val="00465DD3"/>
    <w:rsid w:val="004668C9"/>
    <w:rsid w:val="00470E07"/>
    <w:rsid w:val="00473062"/>
    <w:rsid w:val="00473B90"/>
    <w:rsid w:val="00473F95"/>
    <w:rsid w:val="00473FD8"/>
    <w:rsid w:val="00474A66"/>
    <w:rsid w:val="00474A76"/>
    <w:rsid w:val="00474AC2"/>
    <w:rsid w:val="004829C3"/>
    <w:rsid w:val="004836CF"/>
    <w:rsid w:val="0048488A"/>
    <w:rsid w:val="00484F2C"/>
    <w:rsid w:val="00485652"/>
    <w:rsid w:val="00487991"/>
    <w:rsid w:val="004904BD"/>
    <w:rsid w:val="00490C6B"/>
    <w:rsid w:val="00492C2C"/>
    <w:rsid w:val="0049497E"/>
    <w:rsid w:val="00496058"/>
    <w:rsid w:val="004961CF"/>
    <w:rsid w:val="00496F08"/>
    <w:rsid w:val="004974CD"/>
    <w:rsid w:val="004A085D"/>
    <w:rsid w:val="004A4680"/>
    <w:rsid w:val="004A4A63"/>
    <w:rsid w:val="004A568A"/>
    <w:rsid w:val="004A5CB3"/>
    <w:rsid w:val="004A6DBF"/>
    <w:rsid w:val="004B0A0C"/>
    <w:rsid w:val="004B18AA"/>
    <w:rsid w:val="004B4E69"/>
    <w:rsid w:val="004B66D1"/>
    <w:rsid w:val="004C33CE"/>
    <w:rsid w:val="004C5913"/>
    <w:rsid w:val="004C6920"/>
    <w:rsid w:val="004C695C"/>
    <w:rsid w:val="004C6F5C"/>
    <w:rsid w:val="004C7C68"/>
    <w:rsid w:val="004D0E03"/>
    <w:rsid w:val="004D121D"/>
    <w:rsid w:val="004D2F08"/>
    <w:rsid w:val="004D4295"/>
    <w:rsid w:val="004D73F2"/>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40"/>
    <w:rsid w:val="004F1EE6"/>
    <w:rsid w:val="004F260B"/>
    <w:rsid w:val="004F2A87"/>
    <w:rsid w:val="004F4318"/>
    <w:rsid w:val="004F447A"/>
    <w:rsid w:val="0050091B"/>
    <w:rsid w:val="00500CA7"/>
    <w:rsid w:val="00500EE8"/>
    <w:rsid w:val="00501F84"/>
    <w:rsid w:val="0050564D"/>
    <w:rsid w:val="005063E2"/>
    <w:rsid w:val="00511097"/>
    <w:rsid w:val="00511DD7"/>
    <w:rsid w:val="00514E87"/>
    <w:rsid w:val="0051513E"/>
    <w:rsid w:val="005159D3"/>
    <w:rsid w:val="00515E6E"/>
    <w:rsid w:val="00515F55"/>
    <w:rsid w:val="005161A1"/>
    <w:rsid w:val="0052018A"/>
    <w:rsid w:val="00520529"/>
    <w:rsid w:val="0052248A"/>
    <w:rsid w:val="00522EFD"/>
    <w:rsid w:val="00523455"/>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52377"/>
    <w:rsid w:val="00552E5B"/>
    <w:rsid w:val="00553521"/>
    <w:rsid w:val="00554017"/>
    <w:rsid w:val="00555585"/>
    <w:rsid w:val="005558E4"/>
    <w:rsid w:val="00555EF6"/>
    <w:rsid w:val="00556ACE"/>
    <w:rsid w:val="00556DFF"/>
    <w:rsid w:val="0055703E"/>
    <w:rsid w:val="005601C0"/>
    <w:rsid w:val="005615FF"/>
    <w:rsid w:val="00564B3F"/>
    <w:rsid w:val="00567001"/>
    <w:rsid w:val="005709B9"/>
    <w:rsid w:val="005715FF"/>
    <w:rsid w:val="00571DCF"/>
    <w:rsid w:val="005764AA"/>
    <w:rsid w:val="00580C82"/>
    <w:rsid w:val="0058144A"/>
    <w:rsid w:val="00581B0A"/>
    <w:rsid w:val="005823D4"/>
    <w:rsid w:val="005828C6"/>
    <w:rsid w:val="00582A8A"/>
    <w:rsid w:val="0058418E"/>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B49"/>
    <w:rsid w:val="005A20E9"/>
    <w:rsid w:val="005A21AE"/>
    <w:rsid w:val="005A29FF"/>
    <w:rsid w:val="005A4723"/>
    <w:rsid w:val="005A4A16"/>
    <w:rsid w:val="005A52D4"/>
    <w:rsid w:val="005A5D9F"/>
    <w:rsid w:val="005A6468"/>
    <w:rsid w:val="005A6A7E"/>
    <w:rsid w:val="005A714A"/>
    <w:rsid w:val="005B1007"/>
    <w:rsid w:val="005B41DA"/>
    <w:rsid w:val="005B4CD9"/>
    <w:rsid w:val="005B4E8B"/>
    <w:rsid w:val="005B5D15"/>
    <w:rsid w:val="005B686F"/>
    <w:rsid w:val="005C08E4"/>
    <w:rsid w:val="005C2A3B"/>
    <w:rsid w:val="005C5BA9"/>
    <w:rsid w:val="005C642E"/>
    <w:rsid w:val="005C71A4"/>
    <w:rsid w:val="005C72F1"/>
    <w:rsid w:val="005D0231"/>
    <w:rsid w:val="005D08B7"/>
    <w:rsid w:val="005D126A"/>
    <w:rsid w:val="005D1495"/>
    <w:rsid w:val="005D21C1"/>
    <w:rsid w:val="005D22A5"/>
    <w:rsid w:val="005D2686"/>
    <w:rsid w:val="005D2E31"/>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A06"/>
    <w:rsid w:val="00605020"/>
    <w:rsid w:val="00605E6B"/>
    <w:rsid w:val="006074CB"/>
    <w:rsid w:val="006108C4"/>
    <w:rsid w:val="0061222D"/>
    <w:rsid w:val="006126CA"/>
    <w:rsid w:val="00612C90"/>
    <w:rsid w:val="00613328"/>
    <w:rsid w:val="0061398A"/>
    <w:rsid w:val="00615338"/>
    <w:rsid w:val="0061755E"/>
    <w:rsid w:val="00620AF0"/>
    <w:rsid w:val="006213CC"/>
    <w:rsid w:val="00624E93"/>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2412"/>
    <w:rsid w:val="006528EC"/>
    <w:rsid w:val="00653D06"/>
    <w:rsid w:val="00653F98"/>
    <w:rsid w:val="006547CF"/>
    <w:rsid w:val="006560FB"/>
    <w:rsid w:val="00657A74"/>
    <w:rsid w:val="00661A5E"/>
    <w:rsid w:val="0066255B"/>
    <w:rsid w:val="00662F40"/>
    <w:rsid w:val="00664F04"/>
    <w:rsid w:val="00665FFD"/>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303C"/>
    <w:rsid w:val="006A3312"/>
    <w:rsid w:val="006A480A"/>
    <w:rsid w:val="006A5971"/>
    <w:rsid w:val="006A670F"/>
    <w:rsid w:val="006A675F"/>
    <w:rsid w:val="006A7173"/>
    <w:rsid w:val="006A7314"/>
    <w:rsid w:val="006B0636"/>
    <w:rsid w:val="006B26AD"/>
    <w:rsid w:val="006B2CD3"/>
    <w:rsid w:val="006B3800"/>
    <w:rsid w:val="006B3984"/>
    <w:rsid w:val="006B72E8"/>
    <w:rsid w:val="006B7BE2"/>
    <w:rsid w:val="006B7DE7"/>
    <w:rsid w:val="006C02BC"/>
    <w:rsid w:val="006C294A"/>
    <w:rsid w:val="006C2A5A"/>
    <w:rsid w:val="006C546F"/>
    <w:rsid w:val="006C596A"/>
    <w:rsid w:val="006D2096"/>
    <w:rsid w:val="006D4ACF"/>
    <w:rsid w:val="006D60AF"/>
    <w:rsid w:val="006E0AC6"/>
    <w:rsid w:val="006E1657"/>
    <w:rsid w:val="006E17EA"/>
    <w:rsid w:val="006E280D"/>
    <w:rsid w:val="006E32D4"/>
    <w:rsid w:val="006E66B3"/>
    <w:rsid w:val="006F249F"/>
    <w:rsid w:val="006F3D20"/>
    <w:rsid w:val="006F4F72"/>
    <w:rsid w:val="006F70E5"/>
    <w:rsid w:val="006F7563"/>
    <w:rsid w:val="00700677"/>
    <w:rsid w:val="00700C39"/>
    <w:rsid w:val="0071160A"/>
    <w:rsid w:val="007116A3"/>
    <w:rsid w:val="00711A3B"/>
    <w:rsid w:val="00713709"/>
    <w:rsid w:val="00714231"/>
    <w:rsid w:val="007157EE"/>
    <w:rsid w:val="00715A20"/>
    <w:rsid w:val="00716154"/>
    <w:rsid w:val="00716D01"/>
    <w:rsid w:val="00717709"/>
    <w:rsid w:val="0071775A"/>
    <w:rsid w:val="00720CB8"/>
    <w:rsid w:val="0072137D"/>
    <w:rsid w:val="00721ACE"/>
    <w:rsid w:val="00721D54"/>
    <w:rsid w:val="007239FE"/>
    <w:rsid w:val="007261E3"/>
    <w:rsid w:val="0072661D"/>
    <w:rsid w:val="00726D39"/>
    <w:rsid w:val="00726EC6"/>
    <w:rsid w:val="0072701F"/>
    <w:rsid w:val="00727EA4"/>
    <w:rsid w:val="00727FE4"/>
    <w:rsid w:val="0073228C"/>
    <w:rsid w:val="00733579"/>
    <w:rsid w:val="0073599C"/>
    <w:rsid w:val="00735D43"/>
    <w:rsid w:val="00735DF7"/>
    <w:rsid w:val="00736910"/>
    <w:rsid w:val="00740F0F"/>
    <w:rsid w:val="00741096"/>
    <w:rsid w:val="00745816"/>
    <w:rsid w:val="00745C16"/>
    <w:rsid w:val="00745F76"/>
    <w:rsid w:val="00746BFC"/>
    <w:rsid w:val="00746C74"/>
    <w:rsid w:val="00747ABF"/>
    <w:rsid w:val="00747F50"/>
    <w:rsid w:val="00750023"/>
    <w:rsid w:val="00751FD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62C0"/>
    <w:rsid w:val="00780118"/>
    <w:rsid w:val="0078170B"/>
    <w:rsid w:val="0078170D"/>
    <w:rsid w:val="00781A74"/>
    <w:rsid w:val="00782463"/>
    <w:rsid w:val="0078259E"/>
    <w:rsid w:val="00783E8F"/>
    <w:rsid w:val="007901F1"/>
    <w:rsid w:val="00791058"/>
    <w:rsid w:val="00791C05"/>
    <w:rsid w:val="0079433A"/>
    <w:rsid w:val="007958B2"/>
    <w:rsid w:val="00796CC2"/>
    <w:rsid w:val="00797392"/>
    <w:rsid w:val="007A00AD"/>
    <w:rsid w:val="007A4A5F"/>
    <w:rsid w:val="007A59FA"/>
    <w:rsid w:val="007A5E35"/>
    <w:rsid w:val="007A5E96"/>
    <w:rsid w:val="007A609B"/>
    <w:rsid w:val="007A65C0"/>
    <w:rsid w:val="007A7985"/>
    <w:rsid w:val="007B0614"/>
    <w:rsid w:val="007B23C7"/>
    <w:rsid w:val="007B2447"/>
    <w:rsid w:val="007B3603"/>
    <w:rsid w:val="007B6CF1"/>
    <w:rsid w:val="007B7CAA"/>
    <w:rsid w:val="007C0967"/>
    <w:rsid w:val="007C12CE"/>
    <w:rsid w:val="007C1907"/>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E1814"/>
    <w:rsid w:val="007E38B2"/>
    <w:rsid w:val="007E543E"/>
    <w:rsid w:val="007E6923"/>
    <w:rsid w:val="007E6937"/>
    <w:rsid w:val="007E73A0"/>
    <w:rsid w:val="007F0CA1"/>
    <w:rsid w:val="007F118D"/>
    <w:rsid w:val="007F1AF4"/>
    <w:rsid w:val="007F1FDC"/>
    <w:rsid w:val="007F2629"/>
    <w:rsid w:val="007F307D"/>
    <w:rsid w:val="007F3A83"/>
    <w:rsid w:val="007F5631"/>
    <w:rsid w:val="007F5F9F"/>
    <w:rsid w:val="007F6246"/>
    <w:rsid w:val="007F745E"/>
    <w:rsid w:val="007F7578"/>
    <w:rsid w:val="00801306"/>
    <w:rsid w:val="00801A8A"/>
    <w:rsid w:val="00802696"/>
    <w:rsid w:val="008037B0"/>
    <w:rsid w:val="008038B4"/>
    <w:rsid w:val="008050AC"/>
    <w:rsid w:val="008051C3"/>
    <w:rsid w:val="00806826"/>
    <w:rsid w:val="008073D2"/>
    <w:rsid w:val="00807B6C"/>
    <w:rsid w:val="00810309"/>
    <w:rsid w:val="008114DA"/>
    <w:rsid w:val="00812CD6"/>
    <w:rsid w:val="00815F77"/>
    <w:rsid w:val="008169B3"/>
    <w:rsid w:val="0082041B"/>
    <w:rsid w:val="00821901"/>
    <w:rsid w:val="00822126"/>
    <w:rsid w:val="0082212B"/>
    <w:rsid w:val="0082291D"/>
    <w:rsid w:val="00823A01"/>
    <w:rsid w:val="0082407F"/>
    <w:rsid w:val="008244D4"/>
    <w:rsid w:val="0082499D"/>
    <w:rsid w:val="00825255"/>
    <w:rsid w:val="00825626"/>
    <w:rsid w:val="00826F87"/>
    <w:rsid w:val="00827FAF"/>
    <w:rsid w:val="00831437"/>
    <w:rsid w:val="00831556"/>
    <w:rsid w:val="0083413F"/>
    <w:rsid w:val="00835C52"/>
    <w:rsid w:val="00836038"/>
    <w:rsid w:val="00836AC5"/>
    <w:rsid w:val="00840516"/>
    <w:rsid w:val="00840AE8"/>
    <w:rsid w:val="008435D7"/>
    <w:rsid w:val="00844479"/>
    <w:rsid w:val="00846075"/>
    <w:rsid w:val="00847BE6"/>
    <w:rsid w:val="008517B9"/>
    <w:rsid w:val="00851A2E"/>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62A"/>
    <w:rsid w:val="00877C39"/>
    <w:rsid w:val="008804B2"/>
    <w:rsid w:val="008817DD"/>
    <w:rsid w:val="008825CA"/>
    <w:rsid w:val="00882D76"/>
    <w:rsid w:val="00883584"/>
    <w:rsid w:val="00884562"/>
    <w:rsid w:val="008852F2"/>
    <w:rsid w:val="00886A2B"/>
    <w:rsid w:val="00886ABD"/>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77DE"/>
    <w:rsid w:val="008C7CAB"/>
    <w:rsid w:val="008D1636"/>
    <w:rsid w:val="008D1A67"/>
    <w:rsid w:val="008D249E"/>
    <w:rsid w:val="008D2690"/>
    <w:rsid w:val="008D2944"/>
    <w:rsid w:val="008D2BAC"/>
    <w:rsid w:val="008D2FF0"/>
    <w:rsid w:val="008D3308"/>
    <w:rsid w:val="008D39FD"/>
    <w:rsid w:val="008D421E"/>
    <w:rsid w:val="008D453D"/>
    <w:rsid w:val="008D5837"/>
    <w:rsid w:val="008D5E7C"/>
    <w:rsid w:val="008D6257"/>
    <w:rsid w:val="008D6677"/>
    <w:rsid w:val="008E0EC7"/>
    <w:rsid w:val="008E4CF8"/>
    <w:rsid w:val="008E52C9"/>
    <w:rsid w:val="008F01B7"/>
    <w:rsid w:val="008F0919"/>
    <w:rsid w:val="008F243D"/>
    <w:rsid w:val="008F4937"/>
    <w:rsid w:val="008F7468"/>
    <w:rsid w:val="008F7FD3"/>
    <w:rsid w:val="00900332"/>
    <w:rsid w:val="0090084C"/>
    <w:rsid w:val="0090211B"/>
    <w:rsid w:val="00903491"/>
    <w:rsid w:val="0090364D"/>
    <w:rsid w:val="00907280"/>
    <w:rsid w:val="009075FD"/>
    <w:rsid w:val="00907B28"/>
    <w:rsid w:val="00907C6F"/>
    <w:rsid w:val="00910B9C"/>
    <w:rsid w:val="00910CEE"/>
    <w:rsid w:val="00917094"/>
    <w:rsid w:val="00917EFB"/>
    <w:rsid w:val="00920729"/>
    <w:rsid w:val="009207CA"/>
    <w:rsid w:val="009208B9"/>
    <w:rsid w:val="00921824"/>
    <w:rsid w:val="009239D8"/>
    <w:rsid w:val="00923DAB"/>
    <w:rsid w:val="0092577D"/>
    <w:rsid w:val="00926187"/>
    <w:rsid w:val="00927560"/>
    <w:rsid w:val="0092778B"/>
    <w:rsid w:val="009300FF"/>
    <w:rsid w:val="009320DA"/>
    <w:rsid w:val="009326BF"/>
    <w:rsid w:val="00932FAC"/>
    <w:rsid w:val="009349B4"/>
    <w:rsid w:val="00936EFB"/>
    <w:rsid w:val="00937376"/>
    <w:rsid w:val="009426F4"/>
    <w:rsid w:val="00942F73"/>
    <w:rsid w:val="00942F83"/>
    <w:rsid w:val="00943115"/>
    <w:rsid w:val="00944219"/>
    <w:rsid w:val="00944C38"/>
    <w:rsid w:val="00944CA7"/>
    <w:rsid w:val="00945918"/>
    <w:rsid w:val="00947575"/>
    <w:rsid w:val="00956CC6"/>
    <w:rsid w:val="00961E09"/>
    <w:rsid w:val="00962069"/>
    <w:rsid w:val="009649F0"/>
    <w:rsid w:val="00965D83"/>
    <w:rsid w:val="0096657F"/>
    <w:rsid w:val="0097049D"/>
    <w:rsid w:val="00972601"/>
    <w:rsid w:val="00972DCA"/>
    <w:rsid w:val="00972F44"/>
    <w:rsid w:val="00973128"/>
    <w:rsid w:val="00973EC5"/>
    <w:rsid w:val="00974960"/>
    <w:rsid w:val="009762E2"/>
    <w:rsid w:val="009764BD"/>
    <w:rsid w:val="00977C67"/>
    <w:rsid w:val="009804CF"/>
    <w:rsid w:val="00981FD9"/>
    <w:rsid w:val="0098211F"/>
    <w:rsid w:val="0098388A"/>
    <w:rsid w:val="0098435E"/>
    <w:rsid w:val="00984F93"/>
    <w:rsid w:val="009852A2"/>
    <w:rsid w:val="00986A1F"/>
    <w:rsid w:val="009872D4"/>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7761"/>
    <w:rsid w:val="009D230A"/>
    <w:rsid w:val="009D2BE1"/>
    <w:rsid w:val="009D40E3"/>
    <w:rsid w:val="009D5117"/>
    <w:rsid w:val="009D54AF"/>
    <w:rsid w:val="009D56C7"/>
    <w:rsid w:val="009D5B99"/>
    <w:rsid w:val="009E0496"/>
    <w:rsid w:val="009E0DD2"/>
    <w:rsid w:val="009E11D9"/>
    <w:rsid w:val="009E2BF7"/>
    <w:rsid w:val="009E33BF"/>
    <w:rsid w:val="009E70DA"/>
    <w:rsid w:val="009E742D"/>
    <w:rsid w:val="009E74B6"/>
    <w:rsid w:val="009F04D8"/>
    <w:rsid w:val="009F0CBD"/>
    <w:rsid w:val="009F13D8"/>
    <w:rsid w:val="009F2068"/>
    <w:rsid w:val="009F2125"/>
    <w:rsid w:val="009F2502"/>
    <w:rsid w:val="009F2A47"/>
    <w:rsid w:val="009F32AA"/>
    <w:rsid w:val="009F5168"/>
    <w:rsid w:val="009F56E8"/>
    <w:rsid w:val="009F6178"/>
    <w:rsid w:val="009F6FD8"/>
    <w:rsid w:val="00A010DA"/>
    <w:rsid w:val="00A01B8D"/>
    <w:rsid w:val="00A01E63"/>
    <w:rsid w:val="00A022E3"/>
    <w:rsid w:val="00A03317"/>
    <w:rsid w:val="00A03CD6"/>
    <w:rsid w:val="00A11C79"/>
    <w:rsid w:val="00A12BB4"/>
    <w:rsid w:val="00A13C94"/>
    <w:rsid w:val="00A16617"/>
    <w:rsid w:val="00A17246"/>
    <w:rsid w:val="00A17AF3"/>
    <w:rsid w:val="00A17B18"/>
    <w:rsid w:val="00A20435"/>
    <w:rsid w:val="00A218D1"/>
    <w:rsid w:val="00A221A0"/>
    <w:rsid w:val="00A24ECE"/>
    <w:rsid w:val="00A25E04"/>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7312"/>
    <w:rsid w:val="00A47661"/>
    <w:rsid w:val="00A50538"/>
    <w:rsid w:val="00A50E3F"/>
    <w:rsid w:val="00A52775"/>
    <w:rsid w:val="00A52DCF"/>
    <w:rsid w:val="00A55BE7"/>
    <w:rsid w:val="00A55C02"/>
    <w:rsid w:val="00A55E0E"/>
    <w:rsid w:val="00A56075"/>
    <w:rsid w:val="00A61B68"/>
    <w:rsid w:val="00A63235"/>
    <w:rsid w:val="00A65730"/>
    <w:rsid w:val="00A65807"/>
    <w:rsid w:val="00A66CAB"/>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4CFA"/>
    <w:rsid w:val="00A85AF6"/>
    <w:rsid w:val="00A862A9"/>
    <w:rsid w:val="00A870FB"/>
    <w:rsid w:val="00A8773F"/>
    <w:rsid w:val="00A90D3B"/>
    <w:rsid w:val="00A91BB8"/>
    <w:rsid w:val="00A96A27"/>
    <w:rsid w:val="00A97AF1"/>
    <w:rsid w:val="00A97B29"/>
    <w:rsid w:val="00AA212A"/>
    <w:rsid w:val="00AA220B"/>
    <w:rsid w:val="00AA4572"/>
    <w:rsid w:val="00AA4A7E"/>
    <w:rsid w:val="00AA593B"/>
    <w:rsid w:val="00AA6803"/>
    <w:rsid w:val="00AB0A7A"/>
    <w:rsid w:val="00AB1DAB"/>
    <w:rsid w:val="00AB2837"/>
    <w:rsid w:val="00AB31F3"/>
    <w:rsid w:val="00AB504B"/>
    <w:rsid w:val="00AB69F1"/>
    <w:rsid w:val="00AB7606"/>
    <w:rsid w:val="00AC07E7"/>
    <w:rsid w:val="00AC0B21"/>
    <w:rsid w:val="00AC1834"/>
    <w:rsid w:val="00AC203B"/>
    <w:rsid w:val="00AC2942"/>
    <w:rsid w:val="00AC549B"/>
    <w:rsid w:val="00AC658D"/>
    <w:rsid w:val="00AC6D54"/>
    <w:rsid w:val="00AC73EE"/>
    <w:rsid w:val="00AD042C"/>
    <w:rsid w:val="00AD1373"/>
    <w:rsid w:val="00AD22BC"/>
    <w:rsid w:val="00AD2962"/>
    <w:rsid w:val="00AD2B57"/>
    <w:rsid w:val="00AD2B80"/>
    <w:rsid w:val="00AD39CE"/>
    <w:rsid w:val="00AD3F25"/>
    <w:rsid w:val="00AD591B"/>
    <w:rsid w:val="00AD6B1D"/>
    <w:rsid w:val="00AE14E7"/>
    <w:rsid w:val="00AE38A7"/>
    <w:rsid w:val="00AE3CF5"/>
    <w:rsid w:val="00AE6511"/>
    <w:rsid w:val="00AE747D"/>
    <w:rsid w:val="00AF05C8"/>
    <w:rsid w:val="00AF0F80"/>
    <w:rsid w:val="00AF2A39"/>
    <w:rsid w:val="00AF3380"/>
    <w:rsid w:val="00AF44D6"/>
    <w:rsid w:val="00AF49DA"/>
    <w:rsid w:val="00AF52CE"/>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EAC"/>
    <w:rsid w:val="00B175FE"/>
    <w:rsid w:val="00B2113A"/>
    <w:rsid w:val="00B225F0"/>
    <w:rsid w:val="00B2413D"/>
    <w:rsid w:val="00B253C5"/>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3320"/>
    <w:rsid w:val="00B43E55"/>
    <w:rsid w:val="00B45533"/>
    <w:rsid w:val="00B47D5A"/>
    <w:rsid w:val="00B50B31"/>
    <w:rsid w:val="00B52D37"/>
    <w:rsid w:val="00B54115"/>
    <w:rsid w:val="00B54828"/>
    <w:rsid w:val="00B550F4"/>
    <w:rsid w:val="00B56DE6"/>
    <w:rsid w:val="00B57B5A"/>
    <w:rsid w:val="00B61A5A"/>
    <w:rsid w:val="00B65609"/>
    <w:rsid w:val="00B65C1C"/>
    <w:rsid w:val="00B65E03"/>
    <w:rsid w:val="00B66C31"/>
    <w:rsid w:val="00B67475"/>
    <w:rsid w:val="00B67CC6"/>
    <w:rsid w:val="00B707BB"/>
    <w:rsid w:val="00B71935"/>
    <w:rsid w:val="00B7365D"/>
    <w:rsid w:val="00B73741"/>
    <w:rsid w:val="00B749D7"/>
    <w:rsid w:val="00B750C8"/>
    <w:rsid w:val="00B7591D"/>
    <w:rsid w:val="00B76CA1"/>
    <w:rsid w:val="00B77664"/>
    <w:rsid w:val="00B77E2F"/>
    <w:rsid w:val="00B80257"/>
    <w:rsid w:val="00B8106A"/>
    <w:rsid w:val="00B826C4"/>
    <w:rsid w:val="00B84FF8"/>
    <w:rsid w:val="00B8548D"/>
    <w:rsid w:val="00B86446"/>
    <w:rsid w:val="00B86491"/>
    <w:rsid w:val="00B907AC"/>
    <w:rsid w:val="00B90B34"/>
    <w:rsid w:val="00B90EFD"/>
    <w:rsid w:val="00B92673"/>
    <w:rsid w:val="00B927D2"/>
    <w:rsid w:val="00B92879"/>
    <w:rsid w:val="00B93A29"/>
    <w:rsid w:val="00B941E9"/>
    <w:rsid w:val="00B94BE2"/>
    <w:rsid w:val="00B94C56"/>
    <w:rsid w:val="00B94ED9"/>
    <w:rsid w:val="00B95132"/>
    <w:rsid w:val="00B962FC"/>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544D"/>
    <w:rsid w:val="00BC5495"/>
    <w:rsid w:val="00BC5750"/>
    <w:rsid w:val="00BC580E"/>
    <w:rsid w:val="00BC6E00"/>
    <w:rsid w:val="00BD1306"/>
    <w:rsid w:val="00BD23BA"/>
    <w:rsid w:val="00BD2B64"/>
    <w:rsid w:val="00BD41DE"/>
    <w:rsid w:val="00BD447B"/>
    <w:rsid w:val="00BD4535"/>
    <w:rsid w:val="00BD636C"/>
    <w:rsid w:val="00BE1863"/>
    <w:rsid w:val="00BE36E9"/>
    <w:rsid w:val="00BE5856"/>
    <w:rsid w:val="00BE689C"/>
    <w:rsid w:val="00BE706B"/>
    <w:rsid w:val="00BE757F"/>
    <w:rsid w:val="00BF06EC"/>
    <w:rsid w:val="00BF3481"/>
    <w:rsid w:val="00BF412E"/>
    <w:rsid w:val="00BF4D35"/>
    <w:rsid w:val="00BF7C85"/>
    <w:rsid w:val="00C0081D"/>
    <w:rsid w:val="00C03A83"/>
    <w:rsid w:val="00C049D4"/>
    <w:rsid w:val="00C04DD0"/>
    <w:rsid w:val="00C05E21"/>
    <w:rsid w:val="00C060DC"/>
    <w:rsid w:val="00C10156"/>
    <w:rsid w:val="00C103D6"/>
    <w:rsid w:val="00C10975"/>
    <w:rsid w:val="00C10F9F"/>
    <w:rsid w:val="00C13575"/>
    <w:rsid w:val="00C13A63"/>
    <w:rsid w:val="00C21779"/>
    <w:rsid w:val="00C23726"/>
    <w:rsid w:val="00C23997"/>
    <w:rsid w:val="00C23C5B"/>
    <w:rsid w:val="00C25823"/>
    <w:rsid w:val="00C26B6D"/>
    <w:rsid w:val="00C26DE2"/>
    <w:rsid w:val="00C27F7B"/>
    <w:rsid w:val="00C3083F"/>
    <w:rsid w:val="00C31821"/>
    <w:rsid w:val="00C3341C"/>
    <w:rsid w:val="00C341C3"/>
    <w:rsid w:val="00C35274"/>
    <w:rsid w:val="00C4128C"/>
    <w:rsid w:val="00C41704"/>
    <w:rsid w:val="00C45104"/>
    <w:rsid w:val="00C4548A"/>
    <w:rsid w:val="00C46327"/>
    <w:rsid w:val="00C46F34"/>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44B4"/>
    <w:rsid w:val="00C648EF"/>
    <w:rsid w:val="00C65459"/>
    <w:rsid w:val="00C65A59"/>
    <w:rsid w:val="00C66AAA"/>
    <w:rsid w:val="00C66B83"/>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344A"/>
    <w:rsid w:val="00C93932"/>
    <w:rsid w:val="00C947CE"/>
    <w:rsid w:val="00C94D37"/>
    <w:rsid w:val="00C950CE"/>
    <w:rsid w:val="00C953A3"/>
    <w:rsid w:val="00C96DD6"/>
    <w:rsid w:val="00C97668"/>
    <w:rsid w:val="00CA0132"/>
    <w:rsid w:val="00CA059C"/>
    <w:rsid w:val="00CA20CF"/>
    <w:rsid w:val="00CA6728"/>
    <w:rsid w:val="00CA6BB1"/>
    <w:rsid w:val="00CB055D"/>
    <w:rsid w:val="00CB1D0A"/>
    <w:rsid w:val="00CB4338"/>
    <w:rsid w:val="00CB4ECC"/>
    <w:rsid w:val="00CB61EC"/>
    <w:rsid w:val="00CC0A84"/>
    <w:rsid w:val="00CC1D4D"/>
    <w:rsid w:val="00CC3712"/>
    <w:rsid w:val="00CC39F6"/>
    <w:rsid w:val="00CC64E3"/>
    <w:rsid w:val="00CC6A9C"/>
    <w:rsid w:val="00CC7454"/>
    <w:rsid w:val="00CC7A33"/>
    <w:rsid w:val="00CD011A"/>
    <w:rsid w:val="00CD01BA"/>
    <w:rsid w:val="00CD276D"/>
    <w:rsid w:val="00CD3DE2"/>
    <w:rsid w:val="00CD5B71"/>
    <w:rsid w:val="00CD5FAC"/>
    <w:rsid w:val="00CD676F"/>
    <w:rsid w:val="00CE0E13"/>
    <w:rsid w:val="00CE17A7"/>
    <w:rsid w:val="00CE26FB"/>
    <w:rsid w:val="00CE41D8"/>
    <w:rsid w:val="00CE541A"/>
    <w:rsid w:val="00CE587A"/>
    <w:rsid w:val="00CE5AAD"/>
    <w:rsid w:val="00CE6D2D"/>
    <w:rsid w:val="00CF1F37"/>
    <w:rsid w:val="00CF203E"/>
    <w:rsid w:val="00CF4A99"/>
    <w:rsid w:val="00D017A4"/>
    <w:rsid w:val="00D01CFA"/>
    <w:rsid w:val="00D02DB6"/>
    <w:rsid w:val="00D04C71"/>
    <w:rsid w:val="00D05019"/>
    <w:rsid w:val="00D1211F"/>
    <w:rsid w:val="00D130C7"/>
    <w:rsid w:val="00D15113"/>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460C"/>
    <w:rsid w:val="00D34C0C"/>
    <w:rsid w:val="00D4114A"/>
    <w:rsid w:val="00D417FF"/>
    <w:rsid w:val="00D43203"/>
    <w:rsid w:val="00D443B8"/>
    <w:rsid w:val="00D44AE1"/>
    <w:rsid w:val="00D47093"/>
    <w:rsid w:val="00D50DE2"/>
    <w:rsid w:val="00D51678"/>
    <w:rsid w:val="00D51752"/>
    <w:rsid w:val="00D5206C"/>
    <w:rsid w:val="00D53420"/>
    <w:rsid w:val="00D53437"/>
    <w:rsid w:val="00D53E4A"/>
    <w:rsid w:val="00D53FFE"/>
    <w:rsid w:val="00D55FC3"/>
    <w:rsid w:val="00D5697A"/>
    <w:rsid w:val="00D60A61"/>
    <w:rsid w:val="00D6261C"/>
    <w:rsid w:val="00D64511"/>
    <w:rsid w:val="00D67003"/>
    <w:rsid w:val="00D673FB"/>
    <w:rsid w:val="00D7025A"/>
    <w:rsid w:val="00D709EE"/>
    <w:rsid w:val="00D71CCA"/>
    <w:rsid w:val="00D72B40"/>
    <w:rsid w:val="00D75003"/>
    <w:rsid w:val="00D750F2"/>
    <w:rsid w:val="00D751D1"/>
    <w:rsid w:val="00D76F0C"/>
    <w:rsid w:val="00D7723C"/>
    <w:rsid w:val="00D82263"/>
    <w:rsid w:val="00D82948"/>
    <w:rsid w:val="00D82C43"/>
    <w:rsid w:val="00D83C2E"/>
    <w:rsid w:val="00D83E6C"/>
    <w:rsid w:val="00D871DB"/>
    <w:rsid w:val="00D90C4D"/>
    <w:rsid w:val="00D9278D"/>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44A3"/>
    <w:rsid w:val="00DC5172"/>
    <w:rsid w:val="00DD15EA"/>
    <w:rsid w:val="00DD1FDF"/>
    <w:rsid w:val="00DD254B"/>
    <w:rsid w:val="00DD2933"/>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E42"/>
    <w:rsid w:val="00DF68E1"/>
    <w:rsid w:val="00DF6B73"/>
    <w:rsid w:val="00DF6EBD"/>
    <w:rsid w:val="00E01D29"/>
    <w:rsid w:val="00E038D4"/>
    <w:rsid w:val="00E04ED1"/>
    <w:rsid w:val="00E050D1"/>
    <w:rsid w:val="00E05995"/>
    <w:rsid w:val="00E05B01"/>
    <w:rsid w:val="00E061C3"/>
    <w:rsid w:val="00E11CCE"/>
    <w:rsid w:val="00E123A4"/>
    <w:rsid w:val="00E12B33"/>
    <w:rsid w:val="00E136C0"/>
    <w:rsid w:val="00E1443B"/>
    <w:rsid w:val="00E15313"/>
    <w:rsid w:val="00E15CF7"/>
    <w:rsid w:val="00E20225"/>
    <w:rsid w:val="00E2185C"/>
    <w:rsid w:val="00E223EC"/>
    <w:rsid w:val="00E2260B"/>
    <w:rsid w:val="00E23479"/>
    <w:rsid w:val="00E269F3"/>
    <w:rsid w:val="00E26BDB"/>
    <w:rsid w:val="00E3347D"/>
    <w:rsid w:val="00E37E81"/>
    <w:rsid w:val="00E41A14"/>
    <w:rsid w:val="00E44D54"/>
    <w:rsid w:val="00E45029"/>
    <w:rsid w:val="00E46862"/>
    <w:rsid w:val="00E46A1C"/>
    <w:rsid w:val="00E4764A"/>
    <w:rsid w:val="00E476B6"/>
    <w:rsid w:val="00E50C6F"/>
    <w:rsid w:val="00E51737"/>
    <w:rsid w:val="00E5674D"/>
    <w:rsid w:val="00E56F77"/>
    <w:rsid w:val="00E571E6"/>
    <w:rsid w:val="00E57F0D"/>
    <w:rsid w:val="00E60947"/>
    <w:rsid w:val="00E60C5E"/>
    <w:rsid w:val="00E6178A"/>
    <w:rsid w:val="00E61878"/>
    <w:rsid w:val="00E627D5"/>
    <w:rsid w:val="00E62D8E"/>
    <w:rsid w:val="00E6344E"/>
    <w:rsid w:val="00E636AA"/>
    <w:rsid w:val="00E6379D"/>
    <w:rsid w:val="00E645F7"/>
    <w:rsid w:val="00E7186C"/>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3765"/>
    <w:rsid w:val="00E93F06"/>
    <w:rsid w:val="00E941EB"/>
    <w:rsid w:val="00E9521B"/>
    <w:rsid w:val="00E95512"/>
    <w:rsid w:val="00E95E22"/>
    <w:rsid w:val="00E964DB"/>
    <w:rsid w:val="00EA02C5"/>
    <w:rsid w:val="00EA079F"/>
    <w:rsid w:val="00EA13CC"/>
    <w:rsid w:val="00EA2FA6"/>
    <w:rsid w:val="00EA35CA"/>
    <w:rsid w:val="00EA3BC9"/>
    <w:rsid w:val="00EB042F"/>
    <w:rsid w:val="00EB15B8"/>
    <w:rsid w:val="00EB351C"/>
    <w:rsid w:val="00EB587A"/>
    <w:rsid w:val="00EB5DC4"/>
    <w:rsid w:val="00EB7ECE"/>
    <w:rsid w:val="00EC0384"/>
    <w:rsid w:val="00EC0733"/>
    <w:rsid w:val="00EC1CC8"/>
    <w:rsid w:val="00EC1E55"/>
    <w:rsid w:val="00EC2341"/>
    <w:rsid w:val="00EC452F"/>
    <w:rsid w:val="00EC4858"/>
    <w:rsid w:val="00EC4C4B"/>
    <w:rsid w:val="00EC5909"/>
    <w:rsid w:val="00EC7A22"/>
    <w:rsid w:val="00ED3AE2"/>
    <w:rsid w:val="00ED4D7B"/>
    <w:rsid w:val="00ED57CE"/>
    <w:rsid w:val="00ED5E10"/>
    <w:rsid w:val="00ED7784"/>
    <w:rsid w:val="00ED7CFE"/>
    <w:rsid w:val="00ED7E45"/>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E20"/>
    <w:rsid w:val="00F0175E"/>
    <w:rsid w:val="00F01EDE"/>
    <w:rsid w:val="00F02902"/>
    <w:rsid w:val="00F02A16"/>
    <w:rsid w:val="00F04BF5"/>
    <w:rsid w:val="00F05A1D"/>
    <w:rsid w:val="00F06FCF"/>
    <w:rsid w:val="00F10D98"/>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1858"/>
    <w:rsid w:val="00F3325F"/>
    <w:rsid w:val="00F334A2"/>
    <w:rsid w:val="00F3552F"/>
    <w:rsid w:val="00F3643B"/>
    <w:rsid w:val="00F36465"/>
    <w:rsid w:val="00F40AF2"/>
    <w:rsid w:val="00F42331"/>
    <w:rsid w:val="00F4347B"/>
    <w:rsid w:val="00F44F8D"/>
    <w:rsid w:val="00F45316"/>
    <w:rsid w:val="00F47451"/>
    <w:rsid w:val="00F51817"/>
    <w:rsid w:val="00F51D23"/>
    <w:rsid w:val="00F5332E"/>
    <w:rsid w:val="00F53427"/>
    <w:rsid w:val="00F54011"/>
    <w:rsid w:val="00F541C3"/>
    <w:rsid w:val="00F54896"/>
    <w:rsid w:val="00F56153"/>
    <w:rsid w:val="00F57994"/>
    <w:rsid w:val="00F6033D"/>
    <w:rsid w:val="00F604C8"/>
    <w:rsid w:val="00F6236A"/>
    <w:rsid w:val="00F62D9B"/>
    <w:rsid w:val="00F63BF8"/>
    <w:rsid w:val="00F64691"/>
    <w:rsid w:val="00F64CC9"/>
    <w:rsid w:val="00F6508B"/>
    <w:rsid w:val="00F65DF9"/>
    <w:rsid w:val="00F66685"/>
    <w:rsid w:val="00F704EB"/>
    <w:rsid w:val="00F70AAB"/>
    <w:rsid w:val="00F73671"/>
    <w:rsid w:val="00F75537"/>
    <w:rsid w:val="00F7590C"/>
    <w:rsid w:val="00F76674"/>
    <w:rsid w:val="00F76FFB"/>
    <w:rsid w:val="00F774A3"/>
    <w:rsid w:val="00F81CCC"/>
    <w:rsid w:val="00F81CE3"/>
    <w:rsid w:val="00F8215C"/>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D0431"/>
    <w:rsid w:val="00FD0EB5"/>
    <w:rsid w:val="00FD2D43"/>
    <w:rsid w:val="00FE05DE"/>
    <w:rsid w:val="00FE1F0F"/>
    <w:rsid w:val="00FE3915"/>
    <w:rsid w:val="00FE431E"/>
    <w:rsid w:val="00FE4B87"/>
    <w:rsid w:val="00FE599C"/>
    <w:rsid w:val="00FE5ACE"/>
    <w:rsid w:val="00FE5F5B"/>
    <w:rsid w:val="00FE7C06"/>
    <w:rsid w:val="00FF1248"/>
    <w:rsid w:val="00FF35CE"/>
    <w:rsid w:val="00FF37EF"/>
    <w:rsid w:val="00FF3DCA"/>
    <w:rsid w:val="00FF4A4B"/>
    <w:rsid w:val="00FF4E00"/>
    <w:rsid w:val="00FF5FCB"/>
    <w:rsid w:val="00FF7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DE4CC-0927-49A6-B95F-281BB409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29</Pages>
  <Words>9566</Words>
  <Characters>54530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39</cp:revision>
  <dcterms:created xsi:type="dcterms:W3CDTF">2012-04-18T15:29:00Z</dcterms:created>
  <dcterms:modified xsi:type="dcterms:W3CDTF">2012-04-18T18:58:00Z</dcterms:modified>
</cp:coreProperties>
</file>
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w:t>
      </w:r>
      <w:commentRangeEnd w:id="0"/>
      <w:r w:rsidR="009453D9">
        <w:rPr>
          <w:rStyle w:val="CommentReference"/>
          <w:vanish/>
        </w:rPr>
        <w:commentReference w:id="0"/>
      </w:r>
      <w:r w:rsidRPr="0072137D">
        <w:rPr>
          <w:rFonts w:ascii="Arial" w:hAnsi="Arial" w:cs="Arial"/>
          <w:bCs/>
          <w:sz w:val="24"/>
          <w:szCs w:val="24"/>
        </w:rPr>
        <w:t xml:space="preserve">chronological </w:t>
      </w:r>
      <w:r w:rsidR="00053B8D">
        <w:rPr>
          <w:rFonts w:ascii="Arial" w:hAnsi="Arial" w:cs="Arial"/>
          <w:bCs/>
          <w:sz w:val="24"/>
          <w:szCs w:val="24"/>
        </w:rPr>
        <w:t>life span</w:t>
      </w:r>
      <w:r w:rsidRPr="0072137D">
        <w:rPr>
          <w:rFonts w:ascii="Arial" w:hAnsi="Arial" w:cs="Arial"/>
          <w:bCs/>
          <w:sz w:val="24"/>
          <w:szCs w:val="24"/>
        </w:rPr>
        <w:t xml:space="preserve"> in </w:t>
      </w:r>
      <w:r w:rsidRPr="0072137D">
        <w:rPr>
          <w:rFonts w:ascii="Arial" w:hAnsi="Arial" w:cs="Arial"/>
          <w:bCs/>
          <w:i/>
          <w:iCs/>
          <w:sz w:val="24"/>
          <w:szCs w:val="24"/>
        </w:rPr>
        <w:t xml:space="preserve">Saccharomyces </w:t>
      </w:r>
      <w:commentRangeStart w:id="1"/>
      <w:r w:rsidRPr="0072137D">
        <w:rPr>
          <w:rFonts w:ascii="Arial" w:hAnsi="Arial" w:cs="Arial"/>
          <w:bCs/>
          <w:i/>
          <w:iCs/>
          <w:sz w:val="24"/>
          <w:szCs w:val="24"/>
        </w:rPr>
        <w:t>cerevisiae</w:t>
      </w:r>
      <w:commentRangeEnd w:id="1"/>
      <w:r w:rsidR="00F2231A">
        <w:rPr>
          <w:rStyle w:val="CommentReference"/>
        </w:rPr>
        <w:commentReference w:id="1"/>
      </w: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Default="00B2113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66296A" w:rsidRPr="00605020" w:rsidRDefault="0066296A" w:rsidP="00B2113A">
      <w:pPr>
        <w:jc w:val="center"/>
        <w:rPr>
          <w:bCs/>
          <w:iCs/>
          <w:sz w:val="24"/>
          <w:szCs w:val="24"/>
        </w:rPr>
      </w:pPr>
    </w:p>
    <w:p w:rsidR="00ED5A97" w:rsidRDefault="00ED5A97" w:rsidP="00ED5A97">
      <w:pPr>
        <w:tabs>
          <w:tab w:val="left" w:pos="1280"/>
        </w:tabs>
        <w:rPr>
          <w:bCs/>
          <w:iCs/>
          <w:sz w:val="24"/>
          <w:szCs w:val="24"/>
        </w:rPr>
      </w:pPr>
    </w:p>
    <w:p w:rsidR="00B2113A" w:rsidRPr="00605020" w:rsidRDefault="0072137D" w:rsidP="00ED5A97">
      <w:pPr>
        <w:tabs>
          <w:tab w:val="left" w:pos="1280"/>
        </w:tabs>
        <w:jc w:val="center"/>
        <w:rPr>
          <w:rFonts w:ascii="Arial" w:hAnsi="Arial" w:cs="Arial"/>
          <w:sz w:val="24"/>
          <w:szCs w:val="24"/>
        </w:rPr>
      </w:pPr>
      <w:r w:rsidRPr="0072137D">
        <w:rPr>
          <w:rFonts w:ascii="Arial" w:hAnsi="Arial" w:cs="Arial"/>
          <w:sz w:val="24"/>
          <w:szCs w:val="24"/>
        </w:rPr>
        <w:lastRenderedPageBreak/>
        <w:t>ABSTRACT</w:t>
      </w:r>
    </w:p>
    <w:p w:rsidR="00934A0A" w:rsidRDefault="00B2113A" w:rsidP="00CE21E4">
      <w:pPr>
        <w:spacing w:line="480" w:lineRule="auto"/>
        <w:ind w:firstLine="720"/>
        <w:jc w:val="both"/>
        <w:rPr>
          <w:ins w:id="2"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w:t>
      </w:r>
      <w:r w:rsidR="00ED5A97">
        <w:rPr>
          <w:rFonts w:ascii="Arial" w:hAnsi="Arial" w:cs="Arial"/>
          <w:sz w:val="24"/>
          <w:szCs w:val="24"/>
        </w:rPr>
        <w:t xml:space="preserve"> </w:t>
      </w:r>
      <w:r w:rsidR="006625A7">
        <w:rPr>
          <w:rFonts w:ascii="Arial" w:hAnsi="Arial" w:cs="Arial"/>
          <w:sz w:val="24"/>
          <w:szCs w:val="24"/>
        </w:rPr>
        <w:t>This leadoff is inversely proportional to cells</w:t>
      </w:r>
      <w:r w:rsidR="005D15F6">
        <w:rPr>
          <w:rFonts w:ascii="Arial" w:hAnsi="Arial" w:cs="Arial"/>
          <w:sz w:val="24"/>
          <w:szCs w:val="24"/>
        </w:rPr>
        <w:t>’</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ED5A97">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 subst</w:t>
      </w:r>
      <w:r w:rsidR="005D15F6">
        <w:rPr>
          <w:rFonts w:ascii="Arial" w:hAnsi="Arial" w:cs="Arial"/>
          <w:sz w:val="24"/>
          <w:szCs w:val="24"/>
        </w:rPr>
        <w:t xml:space="preserve">antial H2O2 induced DNA damage </w:t>
      </w:r>
      <w:r w:rsidR="00B96558">
        <w:rPr>
          <w:rFonts w:ascii="Arial" w:hAnsi="Arial" w:cs="Arial"/>
          <w:sz w:val="24"/>
          <w:szCs w:val="24"/>
        </w:rPr>
        <w:t xml:space="preserve">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 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00ED5A97">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ED5A97">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header="720" w:footer="720" w:gutter="0"/>
          <w:cols w:space="720"/>
          <w:docGrid w:linePitch="360"/>
        </w:sectPr>
      </w:pPr>
    </w:p>
    <w:p w:rsidR="00934A0A" w:rsidRPr="00052BBF" w:rsidRDefault="0072137D" w:rsidP="00052BBF">
      <w:pPr>
        <w:spacing w:line="480" w:lineRule="auto"/>
        <w:jc w:val="center"/>
        <w:rPr>
          <w:rFonts w:ascii="Arial" w:hAnsi="Arial" w:cs="Arial"/>
          <w:b/>
          <w:sz w:val="30"/>
          <w:szCs w:val="30"/>
        </w:rPr>
      </w:pPr>
      <w:r w:rsidRPr="00052BBF">
        <w:rPr>
          <w:rFonts w:ascii="Arial" w:hAnsi="Arial" w:cs="Arial"/>
          <w:b/>
          <w:sz w:val="30"/>
          <w:szCs w:val="30"/>
        </w:rPr>
        <w:lastRenderedPageBreak/>
        <w:t>Acknowledgements</w:t>
      </w:r>
    </w:p>
    <w:p w:rsidR="00C501A6" w:rsidRDefault="00E50C6F" w:rsidP="00052BB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052BBF">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66296A">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66296A">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B94BE2" w:rsidRPr="00605020" w:rsidRDefault="00B94BE2" w:rsidP="00052BBF">
      <w:pPr>
        <w:spacing w:after="0" w:line="480" w:lineRule="auto"/>
        <w:jc w:val="both"/>
        <w:rPr>
          <w:rFonts w:ascii="Arial" w:hAnsi="Arial" w:cs="Arial"/>
          <w:sz w:val="24"/>
          <w:szCs w:val="24"/>
        </w:rPr>
      </w:pPr>
    </w:p>
    <w:p w:rsidR="003E393E" w:rsidRPr="00605020" w:rsidRDefault="003E393E" w:rsidP="00052BBF">
      <w:pPr>
        <w:spacing w:after="0" w:line="480" w:lineRule="auto"/>
        <w:jc w:val="both"/>
        <w:rPr>
          <w:rFonts w:ascii="Arial" w:hAnsi="Arial" w:cs="Arial"/>
          <w:sz w:val="30"/>
          <w:szCs w:val="30"/>
        </w:rPr>
      </w:pPr>
    </w:p>
    <w:p w:rsidR="00813A87" w:rsidRDefault="00813A87" w:rsidP="00052BBF">
      <w:pPr>
        <w:jc w:val="both"/>
        <w:rPr>
          <w:ins w:id="3" w:author="hong qin" w:date="2012-04-19T11:01:00Z"/>
          <w:rFonts w:ascii="Arial" w:hAnsi="Arial" w:cs="Arial"/>
          <w:sz w:val="30"/>
          <w:szCs w:val="30"/>
        </w:rPr>
      </w:pPr>
      <w:ins w:id="4" w:author="hong qin" w:date="2012-04-19T11:01:00Z">
        <w:r>
          <w:rPr>
            <w:rFonts w:ascii="Arial" w:hAnsi="Arial" w:cs="Arial"/>
            <w:sz w:val="30"/>
            <w:szCs w:val="30"/>
          </w:rPr>
          <w:br w:type="page"/>
        </w:r>
      </w:ins>
    </w:p>
    <w:p w:rsidR="004836CF" w:rsidRPr="003C7434" w:rsidRDefault="00161743" w:rsidP="00052BBF">
      <w:pPr>
        <w:spacing w:after="0" w:line="480" w:lineRule="auto"/>
        <w:jc w:val="center"/>
        <w:rPr>
          <w:rFonts w:ascii="Arial" w:hAnsi="Arial" w:cs="Arial"/>
          <w:b/>
          <w:sz w:val="30"/>
          <w:szCs w:val="30"/>
        </w:rPr>
      </w:pPr>
      <w:r w:rsidRPr="00161743">
        <w:rPr>
          <w:rFonts w:ascii="Arial" w:hAnsi="Arial" w:cs="Arial"/>
          <w:b/>
          <w:sz w:val="30"/>
          <w:szCs w:val="30"/>
        </w:rPr>
        <w:lastRenderedPageBreak/>
        <w:t>Introduction</w:t>
      </w:r>
    </w:p>
    <w:p w:rsidR="00934A0A" w:rsidRDefault="00AD22BC"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ED5A9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6A686C" w:rsidRPr="00605020">
        <w:rPr>
          <w:rFonts w:ascii="Arial" w:hAnsi="Arial" w:cs="Arial"/>
          <w:sz w:val="24"/>
          <w:szCs w:val="24"/>
        </w:rPr>
        <w:fldChar w:fldCharType="separate"/>
      </w:r>
      <w:r w:rsidR="00944CA7" w:rsidRPr="00605020">
        <w:rPr>
          <w:rFonts w:ascii="Arial" w:hAnsi="Arial" w:cs="Arial"/>
          <w:noProof/>
          <w:sz w:val="24"/>
          <w:szCs w:val="24"/>
        </w:rPr>
        <w:t>(</w:t>
      </w:r>
      <w:r w:rsidR="006A686C" w:rsidRPr="00161743">
        <w:rPr>
          <w:noProof/>
        </w:rPr>
        <w:fldChar w:fldCharType="begin"/>
      </w:r>
      <w:r w:rsidR="00161743" w:rsidRPr="00161743">
        <w:rPr>
          <w:noProof/>
        </w:rPr>
        <w:instrText>HYPERLINK \l "_ENREF_3" \o "Gompertz, 1825 #1151</w:instrText>
      </w:r>
      <w:del w:id="5" w:author="hong qin" w:date="2012-04-20T08:36:00Z">
        <w:r w:rsidR="00AC5D1A">
          <w:rPr>
            <w:rFonts w:ascii="Arial" w:hAnsi="Arial" w:cs="Arial"/>
            <w:noProof/>
            <w:sz w:val="24"/>
            <w:szCs w:val="24"/>
          </w:rPr>
          <w:delInstrText xml:space="preserve">" </w:delInstrText>
        </w:r>
      </w:del>
      <w:ins w:id="6" w:author="hong qin" w:date="2012-04-20T08:36:00Z">
        <w:r w:rsidR="002F2F83">
          <w:rPr>
            <w:noProof/>
          </w:rPr>
          <w:instrText>"</w:instrText>
        </w:r>
      </w:ins>
      <w:r w:rsidR="006A686C" w:rsidRPr="00161743">
        <w:rPr>
          <w:noProof/>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6A686C" w:rsidRPr="00161743">
        <w:rPr>
          <w:noProof/>
        </w:rPr>
        <w:fldChar w:fldCharType="end"/>
      </w:r>
      <w:r w:rsidR="00944CA7" w:rsidRPr="00605020">
        <w:rPr>
          <w:rFonts w:ascii="Arial" w:hAnsi="Arial" w:cs="Arial"/>
          <w:noProof/>
          <w:sz w:val="24"/>
          <w:szCs w:val="24"/>
        </w:rPr>
        <w:t>)</w:t>
      </w:r>
      <w:r w:rsidR="006A686C"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ED5A9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6A686C" w:rsidRPr="00605020">
        <w:rPr>
          <w:rFonts w:ascii="Arial" w:hAnsi="Arial" w:cs="Arial"/>
          <w:sz w:val="24"/>
          <w:szCs w:val="24"/>
        </w:rPr>
        <w:fldChar w:fldCharType="separate"/>
      </w:r>
      <w:r w:rsidR="00C27F7B" w:rsidRPr="00605020">
        <w:rPr>
          <w:rFonts w:ascii="Arial" w:hAnsi="Arial" w:cs="Arial"/>
          <w:noProof/>
          <w:sz w:val="24"/>
          <w:szCs w:val="24"/>
        </w:rPr>
        <w:t>(</w:t>
      </w:r>
      <w:r w:rsidR="006A686C" w:rsidRPr="00161743">
        <w:rPr>
          <w:noProof/>
        </w:rPr>
        <w:fldChar w:fldCharType="begin"/>
      </w:r>
      <w:r w:rsidR="00161743" w:rsidRPr="00161743">
        <w:rPr>
          <w:noProof/>
        </w:rPr>
        <w:instrText>HYPERLINK \l "_ENREF_2" \o "Defossez, 1998 #1467</w:instrText>
      </w:r>
      <w:del w:id="7" w:author="hong qin" w:date="2012-04-20T08:36:00Z">
        <w:r w:rsidR="00AC5D1A">
          <w:rPr>
            <w:rFonts w:ascii="Arial" w:hAnsi="Arial" w:cs="Arial"/>
            <w:noProof/>
            <w:sz w:val="24"/>
            <w:szCs w:val="24"/>
          </w:rPr>
          <w:delInstrText xml:space="preserve">" </w:delInstrText>
        </w:r>
      </w:del>
      <w:ins w:id="8" w:author="hong qin" w:date="2012-04-20T08:36:00Z">
        <w:r w:rsidR="002F2F83">
          <w:rPr>
            <w:noProof/>
          </w:rPr>
          <w:instrText>"</w:instrText>
        </w:r>
      </w:ins>
      <w:r w:rsidR="006A686C" w:rsidRPr="00161743">
        <w:rPr>
          <w:noProof/>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6A686C" w:rsidRPr="00161743">
        <w:rPr>
          <w:noProof/>
        </w:rPr>
        <w:fldChar w:fldCharType="end"/>
      </w:r>
      <w:r w:rsidR="00C27F7B" w:rsidRPr="00605020">
        <w:rPr>
          <w:rFonts w:ascii="Arial" w:hAnsi="Arial" w:cs="Arial"/>
          <w:noProof/>
          <w:sz w:val="24"/>
          <w:szCs w:val="24"/>
        </w:rPr>
        <w:t>)</w:t>
      </w:r>
      <w:r w:rsidR="006A686C"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6A686C" w:rsidRPr="00605020">
        <w:rPr>
          <w:rFonts w:ascii="Arial" w:hAnsi="Arial" w:cs="Arial"/>
          <w:sz w:val="24"/>
          <w:szCs w:val="24"/>
        </w:rPr>
        <w:fldChar w:fldCharType="separate"/>
      </w:r>
      <w:r w:rsidR="005D1495" w:rsidRPr="00605020">
        <w:rPr>
          <w:rFonts w:ascii="Arial" w:hAnsi="Arial" w:cs="Arial"/>
          <w:noProof/>
          <w:sz w:val="24"/>
          <w:szCs w:val="24"/>
        </w:rPr>
        <w:t>(</w:t>
      </w:r>
      <w:r w:rsidR="006A686C" w:rsidRPr="00AA02C3">
        <w:rPr>
          <w:noProof/>
        </w:rPr>
        <w:fldChar w:fldCharType="begin"/>
      </w:r>
      <w:r w:rsidR="00AA02C3" w:rsidRPr="00AA02C3">
        <w:rPr>
          <w:noProof/>
        </w:rPr>
        <w:instrText>HYPERLINK \l "_ENREF_20" \o "Williams, 1957 #273</w:instrText>
      </w:r>
      <w:del w:id="9" w:author="hong qin" w:date="2012-04-20T08:36:00Z">
        <w:r w:rsidR="00AC5D1A">
          <w:rPr>
            <w:rFonts w:ascii="Arial" w:hAnsi="Arial" w:cs="Arial"/>
            <w:noProof/>
            <w:sz w:val="24"/>
            <w:szCs w:val="24"/>
          </w:rPr>
          <w:delInstrText xml:space="preserve">" </w:delInstrText>
        </w:r>
      </w:del>
      <w:ins w:id="10"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6A686C" w:rsidRPr="00AA02C3">
        <w:rPr>
          <w:noProof/>
        </w:rPr>
        <w:fldChar w:fldCharType="end"/>
      </w:r>
      <w:r w:rsidR="005D1495" w:rsidRPr="00605020">
        <w:rPr>
          <w:rFonts w:ascii="Arial" w:hAnsi="Arial" w:cs="Arial"/>
          <w:noProof/>
          <w:sz w:val="24"/>
          <w:szCs w:val="24"/>
        </w:rPr>
        <w:t>)</w:t>
      </w:r>
      <w:r w:rsidR="006A686C"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6A686C" w:rsidRPr="00605020">
        <w:rPr>
          <w:rFonts w:ascii="Arial" w:hAnsi="Arial" w:cs="Arial"/>
          <w:sz w:val="24"/>
          <w:szCs w:val="24"/>
        </w:rPr>
        <w:fldChar w:fldCharType="separate"/>
      </w:r>
      <w:r w:rsidR="005D1495" w:rsidRPr="00605020">
        <w:rPr>
          <w:rFonts w:ascii="Arial" w:hAnsi="Arial" w:cs="Arial"/>
          <w:noProof/>
          <w:sz w:val="24"/>
          <w:szCs w:val="24"/>
        </w:rPr>
        <w:t>(</w:t>
      </w:r>
      <w:r w:rsidR="006A686C" w:rsidRPr="00AA02C3">
        <w:rPr>
          <w:noProof/>
        </w:rPr>
        <w:fldChar w:fldCharType="begin"/>
      </w:r>
      <w:r w:rsidR="00AA02C3" w:rsidRPr="00AA02C3">
        <w:rPr>
          <w:noProof/>
        </w:rPr>
        <w:instrText>HYPERLINK \l "_ENREF_7" \o "Kirkwood, 1977 #56</w:instrText>
      </w:r>
      <w:del w:id="11" w:author="hong qin" w:date="2012-04-20T08:36:00Z">
        <w:r w:rsidR="00AC5D1A">
          <w:rPr>
            <w:rFonts w:ascii="Arial" w:hAnsi="Arial" w:cs="Arial"/>
            <w:noProof/>
            <w:sz w:val="24"/>
            <w:szCs w:val="24"/>
          </w:rPr>
          <w:delInstrText xml:space="preserve">" </w:delInstrText>
        </w:r>
      </w:del>
      <w:ins w:id="12"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6A686C" w:rsidRPr="00AA02C3">
        <w:rPr>
          <w:noProof/>
        </w:rPr>
        <w:fldChar w:fldCharType="end"/>
      </w:r>
      <w:r w:rsidR="005D1495" w:rsidRPr="00605020">
        <w:rPr>
          <w:rFonts w:ascii="Arial" w:hAnsi="Arial" w:cs="Arial"/>
          <w:noProof/>
          <w:sz w:val="24"/>
          <w:szCs w:val="24"/>
        </w:rPr>
        <w:t>)</w:t>
      </w:r>
      <w:r w:rsidR="006A686C"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 xml:space="preserve">natural selection likely acts upon young individuals, and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6A686C" w:rsidRPr="00605020">
        <w:rPr>
          <w:rFonts w:ascii="Arial" w:hAnsi="Arial" w:cs="Arial"/>
          <w:sz w:val="24"/>
          <w:szCs w:val="24"/>
        </w:rPr>
        <w:fldChar w:fldCharType="separate"/>
      </w:r>
      <w:r w:rsidR="005D1495" w:rsidRPr="00605020">
        <w:rPr>
          <w:rFonts w:ascii="Arial" w:hAnsi="Arial" w:cs="Arial"/>
          <w:noProof/>
          <w:sz w:val="24"/>
          <w:szCs w:val="24"/>
        </w:rPr>
        <w:t>(</w:t>
      </w:r>
      <w:r w:rsidR="006A686C" w:rsidRPr="00AA02C3">
        <w:rPr>
          <w:noProof/>
        </w:rPr>
        <w:fldChar w:fldCharType="begin"/>
      </w:r>
      <w:r w:rsidR="00AA02C3" w:rsidRPr="00AA02C3">
        <w:rPr>
          <w:noProof/>
        </w:rPr>
        <w:instrText>HYPERLINK \l "_ENREF_20" \o "Williams, 1957 #273</w:instrText>
      </w:r>
      <w:del w:id="13" w:author="hong qin" w:date="2012-04-20T08:36:00Z">
        <w:r w:rsidR="00AC5D1A">
          <w:rPr>
            <w:rFonts w:ascii="Arial" w:hAnsi="Arial" w:cs="Arial"/>
            <w:noProof/>
            <w:sz w:val="24"/>
            <w:szCs w:val="24"/>
          </w:rPr>
          <w:delInstrText xml:space="preserve">" </w:delInstrText>
        </w:r>
      </w:del>
      <w:ins w:id="14"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6A686C" w:rsidRPr="00AA02C3">
        <w:rPr>
          <w:noProof/>
        </w:rPr>
        <w:fldChar w:fldCharType="end"/>
      </w:r>
      <w:r w:rsidR="005D1495" w:rsidRPr="00605020">
        <w:rPr>
          <w:rFonts w:ascii="Arial" w:hAnsi="Arial" w:cs="Arial"/>
          <w:noProof/>
          <w:sz w:val="24"/>
          <w:szCs w:val="24"/>
        </w:rPr>
        <w:t>)</w:t>
      </w:r>
      <w:r w:rsidR="006A686C"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of the central nervous system. Because of its late onset, individuals with the disease </w:t>
      </w:r>
      <w:r w:rsidR="00286824" w:rsidRPr="00605020">
        <w:rPr>
          <w:rFonts w:ascii="Arial" w:hAnsi="Arial" w:cs="Arial"/>
          <w:sz w:val="24"/>
          <w:szCs w:val="24"/>
        </w:rPr>
        <w:t xml:space="preserve">can </w:t>
      </w:r>
      <w:r w:rsidR="00A51F62">
        <w:rPr>
          <w:rFonts w:ascii="Arial" w:hAnsi="Arial" w:cs="Arial"/>
          <w:sz w:val="24"/>
          <w:szCs w:val="24"/>
        </w:rPr>
        <w:t>pass</w:t>
      </w:r>
      <w:r w:rsidR="00B14110">
        <w:rPr>
          <w:rFonts w:ascii="Arial" w:hAnsi="Arial" w:cs="Arial"/>
          <w:sz w:val="24"/>
          <w:szCs w:val="24"/>
        </w:rPr>
        <w:t xml:space="preserve"> </w:t>
      </w:r>
      <w:r w:rsidR="00A51F62">
        <w:rPr>
          <w:rFonts w:ascii="Arial" w:hAnsi="Arial" w:cs="Arial"/>
          <w:sz w:val="24"/>
          <w:szCs w:val="24"/>
        </w:rPr>
        <w:t>deleterious</w:t>
      </w:r>
      <w:r w:rsidR="00286824">
        <w:rPr>
          <w:rFonts w:ascii="Arial" w:hAnsi="Arial" w:cs="Arial"/>
          <w:sz w:val="24"/>
          <w:szCs w:val="24"/>
        </w:rPr>
        <w:t xml:space="preserve"> alleles to progeny before their natural death</w:t>
      </w:r>
      <w:r w:rsidR="006A686C">
        <w:rPr>
          <w:rFonts w:ascii="Arial" w:hAnsi="Arial" w:cs="Arial"/>
          <w:sz w:val="24"/>
          <w:szCs w:val="24"/>
        </w:rPr>
        <w:fldChar w:fldCharType="begin">
          <w:fldData xml:space="preserve">PEVuZE5vdGU+PENpdGU+PEF1dGhvcj5GYXJyZXI8L0F1dGhvcj48WWVhcj4xOTg0PC9ZZWFyPjxS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PEVuZE5vdGU+PENpdGU+PEF1dGhvcj5GYXJyZXI8L0F1dGhvcj48WWVhcj4xOTg0PC9ZZWFyPjxS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Pr>
          <w:rFonts w:ascii="Arial" w:hAnsi="Arial" w:cs="Arial"/>
          <w:sz w:val="24"/>
          <w:szCs w:val="24"/>
        </w:rPr>
      </w:r>
      <w:r w:rsidR="006A686C">
        <w:rPr>
          <w:rFonts w:ascii="Arial" w:hAnsi="Arial" w:cs="Arial"/>
          <w:sz w:val="24"/>
          <w:szCs w:val="24"/>
        </w:rPr>
        <w:fldChar w:fldCharType="separate"/>
      </w:r>
      <w:r w:rsidR="00CA1B2D">
        <w:rPr>
          <w:rFonts w:ascii="Arial" w:hAnsi="Arial" w:cs="Arial"/>
          <w:noProof/>
          <w:sz w:val="24"/>
          <w:szCs w:val="24"/>
        </w:rPr>
        <w:t>(C</w:t>
      </w:r>
      <w:r w:rsidR="00AA02C3" w:rsidRPr="00AA02C3">
        <w:rPr>
          <w:rFonts w:ascii="Arial" w:hAnsi="Arial" w:cs="Arial"/>
          <w:smallCaps/>
          <w:noProof/>
          <w:sz w:val="24"/>
          <w:szCs w:val="24"/>
        </w:rPr>
        <w:t>onneally</w:t>
      </w:r>
      <w:r w:rsidR="00CA1B2D">
        <w:rPr>
          <w:rFonts w:ascii="Arial" w:hAnsi="Arial" w:cs="Arial"/>
          <w:noProof/>
          <w:sz w:val="24"/>
          <w:szCs w:val="24"/>
        </w:rPr>
        <w:t xml:space="preserve"> 1984; F</w:t>
      </w:r>
      <w:r w:rsidR="00AA02C3" w:rsidRPr="00AA02C3">
        <w:rPr>
          <w:rFonts w:ascii="Arial" w:hAnsi="Arial" w:cs="Arial"/>
          <w:smallCaps/>
          <w:noProof/>
          <w:sz w:val="24"/>
          <w:szCs w:val="24"/>
        </w:rPr>
        <w:t>arrer</w:t>
      </w:r>
      <w:r w:rsidR="00AA02C3" w:rsidRPr="00AA02C3">
        <w:rPr>
          <w:rFonts w:ascii="Arial" w:hAnsi="Arial" w:cs="Arial"/>
          <w:i/>
          <w:noProof/>
          <w:sz w:val="24"/>
          <w:szCs w:val="24"/>
        </w:rPr>
        <w:t xml:space="preserve"> et al.</w:t>
      </w:r>
      <w:r w:rsidR="00CA1B2D">
        <w:rPr>
          <w:rFonts w:ascii="Arial" w:hAnsi="Arial" w:cs="Arial"/>
          <w:noProof/>
          <w:sz w:val="24"/>
          <w:szCs w:val="24"/>
        </w:rPr>
        <w:t xml:space="preserve"> 1984)</w:t>
      </w:r>
      <w:r w:rsidR="006A686C">
        <w:rPr>
          <w:rFonts w:ascii="Arial" w:hAnsi="Arial" w:cs="Arial"/>
          <w:sz w:val="24"/>
          <w:szCs w:val="24"/>
        </w:rPr>
        <w:fldChar w:fldCharType="end"/>
      </w:r>
      <w:r w:rsidR="00B30A5F">
        <w:rPr>
          <w:rFonts w:ascii="Arial" w:hAnsi="Arial" w:cs="Arial"/>
          <w:sz w:val="24"/>
          <w:szCs w:val="24"/>
        </w:rPr>
        <w:t>.</w:t>
      </w:r>
      <w:r w:rsidR="0072137D" w:rsidRPr="0072137D">
        <w:rPr>
          <w:rFonts w:ascii="Arial" w:hAnsi="Arial" w:cs="Arial"/>
          <w:sz w:val="24"/>
          <w:szCs w:val="24"/>
        </w:rPr>
        <w:t>This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6A686C" w:rsidRPr="00605020">
        <w:rPr>
          <w:rFonts w:ascii="Arial" w:hAnsi="Arial" w:cs="Arial"/>
          <w:sz w:val="24"/>
          <w:szCs w:val="24"/>
        </w:rPr>
        <w:fldChar w:fldCharType="separate"/>
      </w:r>
      <w:r w:rsidR="005D1495" w:rsidRPr="00605020">
        <w:rPr>
          <w:rFonts w:ascii="Arial" w:hAnsi="Arial" w:cs="Arial"/>
          <w:noProof/>
          <w:sz w:val="24"/>
          <w:szCs w:val="24"/>
        </w:rPr>
        <w:t>(</w:t>
      </w:r>
      <w:r w:rsidR="006A686C" w:rsidRPr="00AA02C3">
        <w:rPr>
          <w:noProof/>
        </w:rPr>
        <w:fldChar w:fldCharType="begin"/>
      </w:r>
      <w:r w:rsidR="00AA02C3" w:rsidRPr="00AA02C3">
        <w:rPr>
          <w:noProof/>
        </w:rPr>
        <w:instrText>HYPERLINK \l "_ENREF_7" \o "Kirkwood, 1977 #56</w:instrText>
      </w:r>
      <w:del w:id="15" w:author="hong qin" w:date="2012-04-20T08:36:00Z">
        <w:r w:rsidR="00AC5D1A">
          <w:rPr>
            <w:rFonts w:ascii="Arial" w:hAnsi="Arial" w:cs="Arial"/>
            <w:noProof/>
            <w:sz w:val="24"/>
            <w:szCs w:val="24"/>
          </w:rPr>
          <w:delInstrText xml:space="preserve">" </w:delInstrText>
        </w:r>
      </w:del>
      <w:ins w:id="16"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6A686C" w:rsidRPr="00AA02C3">
        <w:rPr>
          <w:noProof/>
        </w:rPr>
        <w:fldChar w:fldCharType="end"/>
      </w:r>
      <w:r w:rsidR="005D1495" w:rsidRPr="00605020">
        <w:rPr>
          <w:rFonts w:ascii="Arial" w:hAnsi="Arial" w:cs="Arial"/>
          <w:noProof/>
          <w:sz w:val="24"/>
          <w:szCs w:val="24"/>
        </w:rPr>
        <w:t>)</w:t>
      </w:r>
      <w:r w:rsidR="006A686C"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Hence, a</w:t>
      </w:r>
      <w:r w:rsidR="00605020" w:rsidRPr="00605020">
        <w:rPr>
          <w:rFonts w:ascii="Arial" w:hAnsi="Arial" w:cs="Arial"/>
          <w:sz w:val="24"/>
          <w:szCs w:val="24"/>
        </w:rPr>
        <w:t>ging is a conserved fundamental biological phenomenon</w:t>
      </w:r>
      <w:r w:rsidR="00B14110">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C91484">
        <w:rPr>
          <w:rFonts w:ascii="Arial" w:hAnsi="Arial" w:cs="Arial"/>
          <w:sz w:val="24"/>
          <w:szCs w:val="24"/>
        </w:rPr>
        <w:t>populations</w:t>
      </w:r>
      <w:r w:rsidR="00286824">
        <w:rPr>
          <w:rFonts w:ascii="Arial" w:hAnsi="Arial" w:cs="Arial"/>
          <w:sz w:val="24"/>
          <w:szCs w:val="24"/>
        </w:rPr>
        <w:t xml:space="preserve"> during evolution </w:t>
      </w:r>
      <w:r w:rsidR="006A686C">
        <w:rPr>
          <w:rFonts w:ascii="Arial" w:hAnsi="Arial" w:cs="Arial"/>
          <w:sz w:val="24"/>
          <w:szCs w:val="24"/>
        </w:rPr>
        <w:fldChar w:fldCharType="begin"/>
      </w:r>
      <w:r w:rsidR="00BB091F">
        <w:rPr>
          <w:rFonts w:ascii="Arial" w:hAnsi="Arial" w:cs="Arial"/>
          <w:sz w:val="24"/>
          <w:szCs w:val="24"/>
        </w:rPr>
        <w:instrText xml:space="preserve"> ADDIN EN.CITE &lt;EndNote&gt;&lt;Cite&gt;&lt;Author&gt;Charlesworth&lt;/Author&gt;&lt;Year&gt;1994&lt;/Year&gt;&lt;RecNum&gt;259&lt;/RecNum&gt;&lt;record&gt;&lt;rec-number&gt;259&lt;/rec-number&gt;&lt;foreign-keys&gt;&lt;key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6A686C">
        <w:rPr>
          <w:rFonts w:ascii="Arial" w:hAnsi="Arial" w:cs="Arial"/>
          <w:sz w:val="24"/>
          <w:szCs w:val="24"/>
        </w:rPr>
        <w:fldChar w:fldCharType="separate"/>
      </w:r>
      <w:r w:rsidR="00F0148F">
        <w:rPr>
          <w:rFonts w:ascii="Arial" w:hAnsi="Arial" w:cs="Arial"/>
          <w:noProof/>
          <w:sz w:val="24"/>
          <w:szCs w:val="24"/>
        </w:rPr>
        <w:t>(C</w:t>
      </w:r>
      <w:r w:rsidR="00AA02C3" w:rsidRPr="00AA02C3">
        <w:rPr>
          <w:rFonts w:ascii="Arial" w:hAnsi="Arial" w:cs="Arial"/>
          <w:smallCaps/>
          <w:noProof/>
          <w:sz w:val="24"/>
          <w:szCs w:val="24"/>
        </w:rPr>
        <w:t>harlesworth</w:t>
      </w:r>
      <w:r w:rsidR="00F0148F">
        <w:rPr>
          <w:rFonts w:ascii="Arial" w:hAnsi="Arial" w:cs="Arial"/>
          <w:noProof/>
          <w:sz w:val="24"/>
          <w:szCs w:val="24"/>
        </w:rPr>
        <w:t xml:space="preserve"> 1994)</w:t>
      </w:r>
      <w:r w:rsidR="006A686C">
        <w:rPr>
          <w:rFonts w:ascii="Arial" w:hAnsi="Arial" w:cs="Arial"/>
          <w:sz w:val="24"/>
          <w:szCs w:val="24"/>
        </w:rPr>
        <w:fldChar w:fldCharType="end"/>
      </w:r>
      <w:r w:rsidR="00AC2DC2">
        <w:rPr>
          <w:rFonts w:ascii="Arial" w:hAnsi="Arial" w:cs="Arial"/>
          <w:sz w:val="24"/>
          <w:szCs w:val="24"/>
        </w:rPr>
        <w:t>.</w:t>
      </w:r>
    </w:p>
    <w:p w:rsidR="003E78D6" w:rsidRPr="003E78D6" w:rsidRDefault="00362D95" w:rsidP="00052BBF">
      <w:pPr>
        <w:spacing w:after="0" w:line="480" w:lineRule="auto"/>
        <w:ind w:firstLine="720"/>
        <w:jc w:val="both"/>
      </w:pPr>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r w:rsidR="00E604CC">
        <w:rPr>
          <w:rFonts w:ascii="Arial" w:hAnsi="Arial" w:cs="Arial"/>
          <w:sz w:val="24"/>
          <w:szCs w:val="24"/>
        </w:rPr>
        <w:t xml:space="preserve">is a strong </w:t>
      </w:r>
      <w:r>
        <w:rPr>
          <w:rFonts w:ascii="Arial" w:hAnsi="Arial" w:cs="Arial"/>
          <w:sz w:val="24"/>
          <w:szCs w:val="24"/>
        </w:rPr>
        <w:t xml:space="preserve">evidence </w:t>
      </w:r>
      <w:r w:rsidR="00E604CC">
        <w:rPr>
          <w:rFonts w:ascii="Arial" w:hAnsi="Arial" w:cs="Arial"/>
          <w:sz w:val="24"/>
          <w:szCs w:val="24"/>
        </w:rPr>
        <w:t xml:space="preserve">to support that </w:t>
      </w:r>
      <w:r>
        <w:rPr>
          <w:rFonts w:ascii="Arial" w:hAnsi="Arial" w:cs="Arial"/>
          <w:sz w:val="24"/>
          <w:szCs w:val="24"/>
        </w:rPr>
        <w:t xml:space="preserve">aging </w:t>
      </w:r>
      <w:r w:rsidR="00E604CC">
        <w:rPr>
          <w:rFonts w:ascii="Arial" w:hAnsi="Arial" w:cs="Arial"/>
          <w:sz w:val="24"/>
          <w:szCs w:val="24"/>
        </w:rPr>
        <w:t xml:space="preserve">is conserved </w:t>
      </w:r>
      <w:r>
        <w:rPr>
          <w:rFonts w:ascii="Arial" w:hAnsi="Arial" w:cs="Arial"/>
          <w:sz w:val="24"/>
          <w:szCs w:val="24"/>
        </w:rPr>
        <w:t xml:space="preserve">across several domains of life. </w:t>
      </w:r>
      <w:r w:rsidR="00E604CC">
        <w:rPr>
          <w:rFonts w:ascii="Arial" w:hAnsi="Arial" w:cs="Arial"/>
          <w:sz w:val="24"/>
          <w:szCs w:val="24"/>
        </w:rPr>
        <w:t>CR</w:t>
      </w:r>
      <w:r>
        <w:rPr>
          <w:rFonts w:ascii="Arial" w:hAnsi="Arial" w:cs="Arial"/>
          <w:sz w:val="24"/>
          <w:szCs w:val="24"/>
        </w:rPr>
        <w:t xml:space="preserve"> has been shown to</w:t>
      </w:r>
      <w:r w:rsidR="00B14110">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605020" w:rsidRPr="00605020">
        <w:rPr>
          <w:rFonts w:ascii="Arial" w:hAnsi="Arial" w:cs="Arial"/>
          <w:sz w:val="24"/>
          <w:szCs w:val="24"/>
        </w:rPr>
        <w:t xml:space="preserve"> in yeast</w:t>
      </w:r>
      <w:r w:rsidR="00B90EF9">
        <w:rPr>
          <w:rFonts w:ascii="Arial" w:hAnsi="Arial" w:cs="Arial"/>
          <w:sz w:val="24"/>
          <w:szCs w:val="24"/>
        </w:rPr>
        <w:t>,</w:t>
      </w:r>
      <w:r w:rsidR="00B14110">
        <w:rPr>
          <w:rFonts w:ascii="Arial" w:hAnsi="Arial" w:cs="Arial"/>
          <w:sz w:val="24"/>
          <w:szCs w:val="24"/>
        </w:rPr>
        <w:t xml:space="preserve"> </w:t>
      </w:r>
      <w:r>
        <w:rPr>
          <w:rFonts w:ascii="Arial" w:hAnsi="Arial" w:cs="Arial"/>
          <w:sz w:val="24"/>
          <w:szCs w:val="24"/>
        </w:rPr>
        <w:t>nematodes, rodents,</w:t>
      </w:r>
      <w:r w:rsidR="00605020" w:rsidRPr="00605020">
        <w:rPr>
          <w:rFonts w:ascii="Arial" w:hAnsi="Arial" w:cs="Arial"/>
          <w:sz w:val="24"/>
          <w:szCs w:val="24"/>
        </w:rPr>
        <w:t xml:space="preserve"> and </w:t>
      </w:r>
      <w:r w:rsidR="00B90EF9" w:rsidRPr="00605020">
        <w:rPr>
          <w:rFonts w:ascii="Arial" w:hAnsi="Arial" w:cs="Arial"/>
          <w:sz w:val="24"/>
          <w:szCs w:val="24"/>
        </w:rPr>
        <w:t>humans.</w:t>
      </w:r>
      <w:r w:rsidR="00B90EF9">
        <w:rPr>
          <w:rFonts w:ascii="Arial" w:hAnsi="Arial" w:cs="Arial"/>
          <w:sz w:val="24"/>
          <w:szCs w:val="24"/>
        </w:rPr>
        <w:t xml:space="preserve"> One</w:t>
      </w:r>
      <w:r w:rsidR="00B66231">
        <w:rPr>
          <w:rFonts w:ascii="Arial" w:hAnsi="Arial" w:cs="Arial"/>
          <w:sz w:val="24"/>
          <w:szCs w:val="24"/>
        </w:rPr>
        <w:t xml:space="preserve"> argument for the universal effect of CR is that most species have </w:t>
      </w:r>
      <w:r w:rsidR="003E78D6">
        <w:rPr>
          <w:rFonts w:ascii="Arial" w:hAnsi="Arial" w:cs="Arial"/>
          <w:sz w:val="24"/>
          <w:szCs w:val="24"/>
        </w:rPr>
        <w:t xml:space="preserve">only sporadic </w:t>
      </w:r>
      <w:r w:rsidR="00B66231">
        <w:rPr>
          <w:rFonts w:ascii="Arial" w:hAnsi="Arial" w:cs="Arial"/>
          <w:sz w:val="24"/>
          <w:szCs w:val="24"/>
        </w:rPr>
        <w:t>access to nutrient</w:t>
      </w:r>
      <w:r w:rsidR="003E78D6">
        <w:rPr>
          <w:rFonts w:ascii="Arial" w:hAnsi="Arial" w:cs="Arial"/>
          <w:sz w:val="24"/>
          <w:szCs w:val="24"/>
        </w:rPr>
        <w:t>s</w:t>
      </w:r>
      <w:r w:rsidR="00B66231">
        <w:rPr>
          <w:rFonts w:ascii="Arial" w:hAnsi="Arial" w:cs="Arial"/>
          <w:sz w:val="24"/>
          <w:szCs w:val="24"/>
        </w:rPr>
        <w:t xml:space="preserve"> in natural environment. </w:t>
      </w:r>
      <w:r w:rsidR="003E78D6">
        <w:rPr>
          <w:rFonts w:ascii="Arial" w:hAnsi="Arial" w:cs="Arial"/>
          <w:sz w:val="24"/>
          <w:szCs w:val="24"/>
        </w:rPr>
        <w:t xml:space="preserve">Hence, </w:t>
      </w:r>
      <w:r w:rsidR="003E78D6">
        <w:rPr>
          <w:rFonts w:ascii="Arial" w:hAnsi="Arial" w:cs="Arial"/>
          <w:sz w:val="24"/>
          <w:szCs w:val="24"/>
        </w:rPr>
        <w:lastRenderedPageBreak/>
        <w:t xml:space="preserve">natural selection </w:t>
      </w:r>
      <w:r w:rsidR="00C91484">
        <w:rPr>
          <w:rFonts w:ascii="Arial" w:hAnsi="Arial" w:cs="Arial"/>
          <w:sz w:val="24"/>
          <w:szCs w:val="24"/>
        </w:rPr>
        <w:t xml:space="preserve">favors </w:t>
      </w:r>
      <w:r w:rsidR="003E78D6">
        <w:rPr>
          <w:rFonts w:ascii="Arial" w:hAnsi="Arial" w:cs="Arial"/>
          <w:sz w:val="24"/>
          <w:szCs w:val="24"/>
        </w:rPr>
        <w:t>those individuals that can delay reproduction and prolong survival in response to limit</w:t>
      </w:r>
      <w:r w:rsidR="00B90EF9">
        <w:rPr>
          <w:rFonts w:ascii="Arial" w:hAnsi="Arial" w:cs="Arial"/>
          <w:sz w:val="24"/>
          <w:szCs w:val="24"/>
        </w:rPr>
        <w:t>ed</w:t>
      </w:r>
      <w:r w:rsidR="003E78D6">
        <w:rPr>
          <w:rFonts w:ascii="Arial" w:hAnsi="Arial" w:cs="Arial"/>
          <w:sz w:val="24"/>
          <w:szCs w:val="24"/>
        </w:rPr>
        <w:t xml:space="preserve"> nutrients during the boom/bust cycles of evolution</w:t>
      </w:r>
      <w:r w:rsidR="00B14110">
        <w:rPr>
          <w:rFonts w:ascii="Arial" w:hAnsi="Arial" w:cs="Arial"/>
          <w:sz w:val="24"/>
          <w:szCs w:val="24"/>
        </w:rPr>
        <w:t xml:space="preserve"> </w:t>
      </w:r>
      <w:r w:rsidR="006A686C">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Pr>
          <w:rFonts w:ascii="Arial" w:hAnsi="Arial" w:cs="Arial"/>
          <w:sz w:val="24"/>
          <w:szCs w:val="24"/>
        </w:rPr>
      </w:r>
      <w:r w:rsidR="006A686C">
        <w:rPr>
          <w:rFonts w:ascii="Arial" w:hAnsi="Arial" w:cs="Arial"/>
          <w:sz w:val="24"/>
          <w:szCs w:val="24"/>
        </w:rPr>
        <w:fldChar w:fldCharType="separate"/>
      </w:r>
      <w:r w:rsidR="00186A7F">
        <w:rPr>
          <w:rFonts w:ascii="Arial" w:hAnsi="Arial" w:cs="Arial"/>
          <w:noProof/>
          <w:sz w:val="24"/>
          <w:szCs w:val="24"/>
        </w:rPr>
        <w:t>(H</w:t>
      </w:r>
      <w:r w:rsidR="00AA02C3" w:rsidRPr="00AA02C3">
        <w:rPr>
          <w:rFonts w:ascii="Arial" w:hAnsi="Arial" w:cs="Arial"/>
          <w:smallCaps/>
          <w:noProof/>
          <w:sz w:val="24"/>
          <w:szCs w:val="24"/>
        </w:rPr>
        <w:t>arrison</w:t>
      </w:r>
      <w:r w:rsidR="00186A7F">
        <w:rPr>
          <w:rFonts w:ascii="Arial" w:hAnsi="Arial" w:cs="Arial"/>
          <w:noProof/>
          <w:sz w:val="24"/>
          <w:szCs w:val="24"/>
        </w:rPr>
        <w:t xml:space="preserve"> and A</w:t>
      </w:r>
      <w:r w:rsidR="00AA02C3" w:rsidRPr="00AA02C3">
        <w:rPr>
          <w:rFonts w:ascii="Arial" w:hAnsi="Arial" w:cs="Arial"/>
          <w:smallCaps/>
          <w:noProof/>
          <w:sz w:val="24"/>
          <w:szCs w:val="24"/>
        </w:rPr>
        <w:t>rcher</w:t>
      </w:r>
      <w:r w:rsidR="00186A7F">
        <w:rPr>
          <w:rFonts w:ascii="Arial" w:hAnsi="Arial" w:cs="Arial"/>
          <w:noProof/>
          <w:sz w:val="24"/>
          <w:szCs w:val="24"/>
        </w:rPr>
        <w:t xml:space="preserve"> 1989; H</w:t>
      </w:r>
      <w:r w:rsidR="00AA02C3" w:rsidRPr="00AA02C3">
        <w:rPr>
          <w:rFonts w:ascii="Arial" w:hAnsi="Arial" w:cs="Arial"/>
          <w:smallCaps/>
          <w:noProof/>
          <w:sz w:val="24"/>
          <w:szCs w:val="24"/>
        </w:rPr>
        <w:t>olliday</w:t>
      </w:r>
      <w:r w:rsidR="00186A7F">
        <w:rPr>
          <w:rFonts w:ascii="Arial" w:hAnsi="Arial" w:cs="Arial"/>
          <w:noProof/>
          <w:sz w:val="24"/>
          <w:szCs w:val="24"/>
        </w:rPr>
        <w:t xml:space="preserve"> 1989; K</w:t>
      </w:r>
      <w:r w:rsidR="00AA02C3" w:rsidRPr="00AA02C3">
        <w:rPr>
          <w:rFonts w:ascii="Arial" w:hAnsi="Arial" w:cs="Arial"/>
          <w:smallCaps/>
          <w:noProof/>
          <w:sz w:val="24"/>
          <w:szCs w:val="24"/>
        </w:rPr>
        <w:t>oubova</w:t>
      </w:r>
      <w:r w:rsidR="00186A7F">
        <w:rPr>
          <w:rFonts w:ascii="Arial" w:hAnsi="Arial" w:cs="Arial"/>
          <w:noProof/>
          <w:sz w:val="24"/>
          <w:szCs w:val="24"/>
        </w:rPr>
        <w:t xml:space="preserve"> and G</w:t>
      </w:r>
      <w:r w:rsidR="00AA02C3" w:rsidRPr="00AA02C3">
        <w:rPr>
          <w:rFonts w:ascii="Arial" w:hAnsi="Arial" w:cs="Arial"/>
          <w:smallCaps/>
          <w:noProof/>
          <w:sz w:val="24"/>
          <w:szCs w:val="24"/>
        </w:rPr>
        <w:t>uarente</w:t>
      </w:r>
      <w:r w:rsidR="00186A7F">
        <w:rPr>
          <w:rFonts w:ascii="Arial" w:hAnsi="Arial" w:cs="Arial"/>
          <w:noProof/>
          <w:sz w:val="24"/>
          <w:szCs w:val="24"/>
        </w:rPr>
        <w:t xml:space="preserve"> 2003)</w:t>
      </w:r>
      <w:r w:rsidR="006A686C">
        <w:rPr>
          <w:rFonts w:ascii="Arial" w:hAnsi="Arial" w:cs="Arial"/>
          <w:sz w:val="24"/>
          <w:szCs w:val="24"/>
        </w:rPr>
        <w:fldChar w:fldCharType="end"/>
      </w:r>
      <w:r w:rsidR="003E78D6">
        <w:rPr>
          <w:rFonts w:ascii="Arial" w:hAnsi="Arial" w:cs="Arial"/>
          <w:sz w:val="24"/>
          <w:szCs w:val="24"/>
        </w:rPr>
        <w:t xml:space="preserve">. </w:t>
      </w:r>
    </w:p>
    <w:p w:rsidR="00273FE0" w:rsidRDefault="00605020" w:rsidP="00052BBF">
      <w:pPr>
        <w:spacing w:after="0" w:line="480" w:lineRule="auto"/>
        <w:ind w:firstLine="720"/>
        <w:jc w:val="both"/>
        <w:rPr>
          <w:del w:id="17" w:author="Hong Qin" w:date="2012-04-23T07:05:00Z"/>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r w:rsidR="00B14110">
        <w:rPr>
          <w:rFonts w:ascii="Arial" w:hAnsi="Arial" w:cs="Arial"/>
          <w:sz w:val="24"/>
          <w:szCs w:val="24"/>
        </w:rPr>
        <w:t xml:space="preserve"> </w:t>
      </w:r>
      <w:r w:rsidR="006A686C" w:rsidRPr="0060502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sidRPr="00605020">
        <w:rPr>
          <w:rFonts w:ascii="Arial" w:hAnsi="Arial" w:cs="Arial"/>
          <w:noProof/>
          <w:sz w:val="24"/>
          <w:szCs w:val="24"/>
        </w:rPr>
        <w:t>(</w:t>
      </w:r>
      <w:r w:rsidR="006A686C" w:rsidRPr="00AA02C3">
        <w:rPr>
          <w:noProof/>
        </w:rPr>
        <w:fldChar w:fldCharType="begin"/>
      </w:r>
      <w:r w:rsidR="006A686C" w:rsidRPr="006A686C">
        <w:rPr>
          <w:noProof/>
          <w:rPrChange w:id="18" w:author="hong qin" w:date="2012-04-20T08:36:00Z">
            <w:rPr>
              <w:rFonts w:ascii="Arial" w:hAnsi="Arial"/>
              <w:sz w:val="24"/>
            </w:rPr>
          </w:rPrChange>
        </w:rPr>
        <w:instrText>HYPERLINK \l "_ENREF_19" \o "Willcox, 2004 #1476</w:instrText>
      </w:r>
      <w:r w:rsidR="00362D95">
        <w:rPr>
          <w:noProof/>
        </w:rPr>
        <w:instrText>"</w:instrText>
      </w:r>
      <w:del w:id="19" w:author="hong qin" w:date="2012-04-20T08:36:00Z">
        <w:r w:rsidR="00AC5D1A">
          <w:rPr>
            <w:rFonts w:ascii="Arial" w:hAnsi="Arial" w:cs="Arial"/>
            <w:noProof/>
            <w:sz w:val="24"/>
            <w:szCs w:val="24"/>
          </w:rPr>
          <w:delInstrText xml:space="preserve">" </w:delInstrText>
        </w:r>
      </w:del>
      <w:ins w:id="20"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r w:rsidR="006A686C" w:rsidRPr="00AA02C3">
        <w:rPr>
          <w:noProof/>
        </w:rPr>
        <w:fldChar w:fldCharType="end"/>
      </w:r>
      <w:r w:rsidRPr="00605020">
        <w:rPr>
          <w:rFonts w:ascii="Arial" w:hAnsi="Arial" w:cs="Arial"/>
          <w:noProof/>
          <w:sz w:val="24"/>
          <w:szCs w:val="24"/>
        </w:rPr>
        <w:t>)</w:t>
      </w:r>
      <w:r w:rsidR="006A686C" w:rsidRPr="00605020">
        <w:rPr>
          <w:rFonts w:ascii="Arial" w:hAnsi="Arial" w:cs="Arial"/>
          <w:sz w:val="24"/>
          <w:szCs w:val="24"/>
        </w:rPr>
        <w:fldChar w:fldCharType="end"/>
      </w:r>
      <w:r w:rsidRPr="00605020">
        <w:rPr>
          <w:rFonts w:ascii="Arial" w:hAnsi="Arial" w:cs="Arial"/>
          <w:sz w:val="24"/>
          <w:szCs w:val="24"/>
        </w:rPr>
        <w:t>.</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The Comprehensive Assessment of Long-term Effects of Reducing Intake of Energy (CALERIE)</w:t>
      </w:r>
      <w:r w:rsidR="00B14110">
        <w:rPr>
          <w:rFonts w:ascii="Arial" w:hAnsi="Arial" w:cs="Arial"/>
          <w:sz w:val="24"/>
          <w:szCs w:val="24"/>
        </w:rPr>
        <w:t xml:space="preserve"> </w:t>
      </w:r>
      <w:r>
        <w:rPr>
          <w:rFonts w:ascii="Arial" w:hAnsi="Arial" w:cs="Arial"/>
          <w:sz w:val="24"/>
          <w:szCs w:val="24"/>
        </w:rPr>
        <w:t xml:space="preserve">is a longitudinal study conducted in humans to </w:t>
      </w:r>
      <w:r w:rsidR="00F325F0">
        <w:rPr>
          <w:rFonts w:ascii="Arial" w:hAnsi="Arial" w:cs="Arial"/>
          <w:sz w:val="24"/>
          <w:szCs w:val="24"/>
        </w:rPr>
        <w:t xml:space="preserve">determine whether the CR data </w:t>
      </w:r>
      <w:r w:rsidR="00605020" w:rsidRPr="00605020">
        <w:rPr>
          <w:rFonts w:ascii="Arial" w:hAnsi="Arial" w:cs="Arial"/>
          <w:sz w:val="24"/>
          <w:szCs w:val="24"/>
        </w:rPr>
        <w:t>align</w:t>
      </w:r>
      <w:r w:rsidR="00F325F0">
        <w:rPr>
          <w:rFonts w:ascii="Arial" w:hAnsi="Arial" w:cs="Arial"/>
          <w:sz w:val="24"/>
          <w:szCs w:val="24"/>
        </w:rPr>
        <w:t>s</w:t>
      </w:r>
      <w:r w:rsidR="00605020" w:rsidRPr="00605020">
        <w:rPr>
          <w:rFonts w:ascii="Arial" w:hAnsi="Arial" w:cs="Arial"/>
          <w:sz w:val="24"/>
          <w:szCs w:val="24"/>
        </w:rPr>
        <w:t xml:space="preserve"> with </w:t>
      </w:r>
      <w:r w:rsidR="00F325F0">
        <w:rPr>
          <w:rFonts w:ascii="Arial" w:hAnsi="Arial" w:cs="Arial"/>
          <w:sz w:val="24"/>
          <w:szCs w:val="24"/>
        </w:rPr>
        <w:t>reduced</w:t>
      </w:r>
      <w:r w:rsidR="00B14110">
        <w:rPr>
          <w:rFonts w:ascii="Arial" w:hAnsi="Arial" w:cs="Arial"/>
          <w:sz w:val="24"/>
          <w:szCs w:val="24"/>
        </w:rPr>
        <w:t xml:space="preserve"> </w:t>
      </w:r>
      <w:r>
        <w:rPr>
          <w:rFonts w:ascii="Arial" w:hAnsi="Arial" w:cs="Arial"/>
          <w:sz w:val="24"/>
          <w:szCs w:val="24"/>
        </w:rPr>
        <w:t>health-related consequences of aging. Phase I of CALERIE revealed that humans with 25% less caloric in</w:t>
      </w:r>
      <w:r w:rsidR="00B14110">
        <w:rPr>
          <w:rFonts w:ascii="Arial" w:hAnsi="Arial" w:cs="Arial"/>
          <w:sz w:val="24"/>
          <w:szCs w:val="24"/>
        </w:rPr>
        <w:t xml:space="preserve"> </w:t>
      </w:r>
      <w:r>
        <w:rPr>
          <w:rFonts w:ascii="Arial" w:hAnsi="Arial" w:cs="Arial"/>
          <w:sz w:val="24"/>
          <w:szCs w:val="24"/>
        </w:rPr>
        <w:t xml:space="preserve">takeover a 6-month period had reduced levels of LDL, substantial weight loss in subjects, and fewer DNA damages caused by oxidative stress. All of these factors, when elevated, have been linked to the development of cardiovascular disease and other age-related diseases </w:t>
      </w:r>
      <w:r w:rsidR="006A686C">
        <w:rPr>
          <w:rFonts w:ascii="Arial" w:hAnsi="Arial" w:cs="Arial"/>
          <w:sz w:val="24"/>
          <w:szCs w:val="24"/>
        </w:rPr>
        <w:fldChar w:fldCharType="begin">
          <w:fldData xml:space="preserve">PEVuZE5vdGU+PENpdGU+PEF1dGhvcj5EYXM8L0F1dGhvcj48WWVhcj4yMDA3PC9ZZWFyPjxSZWNO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PEVuZE5vdGU+PENpdGU+PEF1dGhvcj5EYXM8L0F1dGhvcj48WWVhcj4yMDA3PC9ZZWFyPjxSZWNO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Pr>
          <w:rFonts w:ascii="Arial" w:hAnsi="Arial" w:cs="Arial"/>
          <w:sz w:val="24"/>
          <w:szCs w:val="24"/>
        </w:rPr>
      </w:r>
      <w:r w:rsidR="006A686C">
        <w:rPr>
          <w:rFonts w:ascii="Arial" w:hAnsi="Arial" w:cs="Arial"/>
          <w:sz w:val="24"/>
          <w:szCs w:val="24"/>
        </w:rPr>
        <w:fldChar w:fldCharType="separate"/>
      </w:r>
      <w:r w:rsidR="00BB091F">
        <w:rPr>
          <w:rFonts w:ascii="Arial" w:hAnsi="Arial" w:cs="Arial"/>
          <w:noProof/>
          <w:sz w:val="24"/>
          <w:szCs w:val="24"/>
        </w:rPr>
        <w:t>(D</w:t>
      </w:r>
      <w:r w:rsidR="00BB091F" w:rsidRPr="00BB091F">
        <w:rPr>
          <w:rFonts w:ascii="Arial" w:hAnsi="Arial" w:cs="Arial"/>
          <w:smallCaps/>
          <w:noProof/>
          <w:sz w:val="24"/>
          <w:szCs w:val="24"/>
        </w:rPr>
        <w:t>as</w:t>
      </w:r>
      <w:r w:rsidR="00BB091F" w:rsidRPr="00BB091F">
        <w:rPr>
          <w:rFonts w:ascii="Arial" w:hAnsi="Arial" w:cs="Arial"/>
          <w:i/>
          <w:noProof/>
          <w:sz w:val="24"/>
          <w:szCs w:val="24"/>
        </w:rPr>
        <w:t xml:space="preserve"> et al.</w:t>
      </w:r>
      <w:r w:rsidR="00BB091F">
        <w:rPr>
          <w:rFonts w:ascii="Arial" w:hAnsi="Arial" w:cs="Arial"/>
          <w:noProof/>
          <w:sz w:val="24"/>
          <w:szCs w:val="24"/>
        </w:rPr>
        <w:t xml:space="preserve"> 2007)</w:t>
      </w:r>
      <w:r w:rsidR="006A686C">
        <w:rPr>
          <w:rFonts w:ascii="Arial" w:hAnsi="Arial" w:cs="Arial"/>
          <w:sz w:val="24"/>
          <w:szCs w:val="24"/>
        </w:rPr>
        <w:fldChar w:fldCharType="end"/>
      </w:r>
      <w:r>
        <w:rPr>
          <w:rFonts w:ascii="Arial" w:hAnsi="Arial" w:cs="Arial"/>
          <w:sz w:val="24"/>
          <w:szCs w:val="24"/>
        </w:rPr>
        <w:t xml:space="preserve">. </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&lt;EndNote&gt;&lt;Cite&gt;&lt;Author&gt;Stanfel&lt;/Author&gt;&lt;Year&gt;2009&lt;/Year&gt;&lt;RecNum&gt;797&lt;/RecNum&gt;&lt;record&gt;&lt;rec-number&gt;797&lt;/rec-number&gt;&lt;foreign-keys&gt;&lt;key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6A686C" w:rsidRPr="00605020">
        <w:rPr>
          <w:rFonts w:ascii="Arial" w:hAnsi="Arial" w:cs="Arial"/>
          <w:sz w:val="24"/>
          <w:szCs w:val="24"/>
        </w:rPr>
        <w:fldChar w:fldCharType="separate"/>
      </w:r>
      <w:r w:rsidR="00605020" w:rsidRPr="00605020">
        <w:rPr>
          <w:rFonts w:ascii="Arial" w:hAnsi="Arial" w:cs="Arial"/>
          <w:noProof/>
          <w:sz w:val="24"/>
          <w:szCs w:val="24"/>
        </w:rPr>
        <w:t>(</w:t>
      </w:r>
      <w:r w:rsidR="006A686C" w:rsidRPr="00AA02C3">
        <w:rPr>
          <w:noProof/>
        </w:rPr>
        <w:fldChar w:fldCharType="begin"/>
      </w:r>
      <w:r w:rsidR="006A686C" w:rsidRPr="006A686C">
        <w:rPr>
          <w:noProof/>
          <w:rPrChange w:id="21" w:author="hong qin" w:date="2012-04-20T08:36:00Z">
            <w:rPr>
              <w:rFonts w:ascii="Arial" w:hAnsi="Arial"/>
              <w:sz w:val="24"/>
            </w:rPr>
          </w:rPrChange>
        </w:rPr>
        <w:instrText>HYPERLINK \l "_ENREF_16" \o "Stanfel, 2009 #797</w:instrText>
      </w:r>
      <w:del w:id="22" w:author="hong qin" w:date="2012-04-20T08:36:00Z">
        <w:r w:rsidR="00AC5D1A">
          <w:rPr>
            <w:rFonts w:ascii="Arial" w:hAnsi="Arial" w:cs="Arial"/>
            <w:noProof/>
            <w:sz w:val="24"/>
            <w:szCs w:val="24"/>
          </w:rPr>
          <w:delInstrText xml:space="preserve">" </w:delInstrText>
        </w:r>
      </w:del>
      <w:ins w:id="23"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6A686C" w:rsidRPr="00AA02C3">
        <w:rPr>
          <w:noProof/>
        </w:rPr>
        <w:fldChar w:fldCharType="end"/>
      </w:r>
      <w:r w:rsidR="00605020" w:rsidRPr="00605020">
        <w:rPr>
          <w:rFonts w:ascii="Arial" w:hAnsi="Arial" w:cs="Arial"/>
          <w:noProof/>
          <w:sz w:val="24"/>
          <w:szCs w:val="24"/>
        </w:rPr>
        <w:t>)</w:t>
      </w:r>
      <w:r w:rsidR="006A686C" w:rsidRPr="00605020">
        <w:rPr>
          <w:rFonts w:ascii="Arial" w:hAnsi="Arial" w:cs="Arial"/>
          <w:sz w:val="24"/>
          <w:szCs w:val="24"/>
        </w:rPr>
        <w:fldChar w:fldCharType="end"/>
      </w:r>
      <w:r w:rsidR="00605020" w:rsidRPr="00605020">
        <w:rPr>
          <w:rFonts w:ascii="Arial" w:hAnsi="Arial" w:cs="Arial"/>
          <w:sz w:val="24"/>
          <w:szCs w:val="24"/>
        </w:rPr>
        <w:t>.</w:t>
      </w:r>
    </w:p>
    <w:p w:rsidR="00E57FD9" w:rsidRDefault="00AE0AA4" w:rsidP="00052BBF">
      <w:pPr>
        <w:spacing w:after="0" w:line="480" w:lineRule="auto"/>
        <w:ind w:firstLine="720"/>
        <w:jc w:val="both"/>
        <w:rPr>
          <w:rFonts w:ascii="Arial" w:hAnsi="Arial" w:cs="Arial"/>
          <w:sz w:val="24"/>
          <w:szCs w:val="24"/>
        </w:rPr>
      </w:pPr>
      <w:r>
        <w:rPr>
          <w:rFonts w:ascii="Arial" w:hAnsi="Arial" w:cs="Arial"/>
          <w:sz w:val="24"/>
          <w:szCs w:val="24"/>
        </w:rPr>
        <w:t xml:space="preserve">All living organisms are comprised of a single or multiple cells. </w:t>
      </w:r>
      <w:r w:rsidR="00351156">
        <w:rPr>
          <w:rFonts w:ascii="Arial" w:hAnsi="Arial" w:cs="Arial"/>
          <w:sz w:val="24"/>
          <w:szCs w:val="24"/>
        </w:rPr>
        <w:t>The processes undergone by individual</w:t>
      </w:r>
      <w:r w:rsidR="00B14110">
        <w:rPr>
          <w:rFonts w:ascii="Arial" w:hAnsi="Arial" w:cs="Arial"/>
          <w:sz w:val="24"/>
          <w:szCs w:val="24"/>
        </w:rPr>
        <w:t xml:space="preserve"> </w:t>
      </w:r>
      <w:r w:rsidR="00351156">
        <w:rPr>
          <w:rFonts w:ascii="Arial" w:hAnsi="Arial" w:cs="Arial"/>
          <w:sz w:val="24"/>
          <w:szCs w:val="24"/>
        </w:rPr>
        <w:t xml:space="preserve">cells </w:t>
      </w:r>
      <w:r w:rsidR="00E57FD9">
        <w:rPr>
          <w:rFonts w:ascii="Arial" w:hAnsi="Arial" w:cs="Arial"/>
          <w:sz w:val="24"/>
          <w:szCs w:val="24"/>
        </w:rPr>
        <w:t>will ultimately affect the organism as a whole. If these process</w:t>
      </w:r>
      <w:r w:rsidR="002E1DB1">
        <w:rPr>
          <w:rFonts w:ascii="Arial" w:hAnsi="Arial" w:cs="Arial"/>
          <w:sz w:val="24"/>
          <w:szCs w:val="24"/>
        </w:rPr>
        <w:t>es</w:t>
      </w:r>
      <w:r w:rsidR="00E57FD9">
        <w:rPr>
          <w:rFonts w:ascii="Arial" w:hAnsi="Arial" w:cs="Arial"/>
          <w:sz w:val="24"/>
          <w:szCs w:val="24"/>
        </w:rPr>
        <w:t xml:space="preserve"> cause a decline in cell</w:t>
      </w:r>
      <w:r w:rsidR="00273FE0">
        <w:rPr>
          <w:rFonts w:ascii="Arial" w:hAnsi="Arial" w:cs="Arial"/>
          <w:sz w:val="24"/>
          <w:szCs w:val="24"/>
        </w:rPr>
        <w:t xml:space="preserve"> integrity</w:t>
      </w:r>
      <w:r w:rsidR="00E57FD9">
        <w:rPr>
          <w:rFonts w:ascii="Arial" w:hAnsi="Arial" w:cs="Arial"/>
          <w:sz w:val="24"/>
          <w:szCs w:val="24"/>
        </w:rPr>
        <w:t>, this can lead to detrimental consequences in the organism.</w:t>
      </w:r>
    </w:p>
    <w:p w:rsidR="006E75E1" w:rsidRDefault="00780118" w:rsidP="00052BBF">
      <w:pPr>
        <w:spacing w:after="0" w:line="480" w:lineRule="auto"/>
        <w:ind w:firstLine="720"/>
        <w:jc w:val="both"/>
        <w:rPr>
          <w:rFonts w:ascii="Arial" w:hAnsi="Arial" w:cs="Arial"/>
          <w:sz w:val="24"/>
          <w:szCs w:val="24"/>
        </w:rPr>
      </w:pPr>
      <w:r w:rsidRPr="00605020">
        <w:rPr>
          <w:rFonts w:ascii="Arial" w:hAnsi="Arial" w:cs="Arial"/>
          <w:sz w:val="24"/>
          <w:szCs w:val="24"/>
        </w:rPr>
        <w:lastRenderedPageBreak/>
        <w:t>The free radical theory of aging</w:t>
      </w:r>
      <w:r w:rsidR="00A63235" w:rsidRPr="00605020">
        <w:rPr>
          <w:rFonts w:ascii="Arial" w:hAnsi="Arial" w:cs="Arial"/>
          <w:sz w:val="24"/>
          <w:szCs w:val="24"/>
        </w:rPr>
        <w:t xml:space="preserve"> is an accepted mechanistic explanation for aging in eukaryotic organisms</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6A686C" w:rsidRPr="00605020">
        <w:rPr>
          <w:rFonts w:ascii="Arial" w:hAnsi="Arial" w:cs="Arial"/>
          <w:sz w:val="24"/>
          <w:szCs w:val="24"/>
        </w:rPr>
        <w:fldChar w:fldCharType="separate"/>
      </w:r>
      <w:r w:rsidR="00C96DD6" w:rsidRPr="00605020">
        <w:rPr>
          <w:rFonts w:ascii="Arial" w:hAnsi="Arial" w:cs="Arial"/>
          <w:noProof/>
          <w:sz w:val="24"/>
          <w:szCs w:val="24"/>
        </w:rPr>
        <w:t>(</w:t>
      </w:r>
      <w:r w:rsidR="006A686C" w:rsidRPr="00AA02C3">
        <w:rPr>
          <w:noProof/>
        </w:rPr>
        <w:fldChar w:fldCharType="begin"/>
      </w:r>
      <w:r w:rsidR="006A686C" w:rsidRPr="006A686C">
        <w:rPr>
          <w:noProof/>
          <w:rPrChange w:id="24" w:author="hong qin" w:date="2012-04-20T08:36:00Z">
            <w:rPr>
              <w:rFonts w:ascii="Arial" w:hAnsi="Arial"/>
              <w:sz w:val="24"/>
            </w:rPr>
          </w:rPrChange>
        </w:rPr>
        <w:instrText>HYPERLINK \l "_ENREF_5" \o "Harman, 1956 #1036</w:instrText>
      </w:r>
      <w:del w:id="25" w:author="hong qin" w:date="2012-04-20T08:36:00Z">
        <w:r w:rsidR="00AC5D1A">
          <w:rPr>
            <w:rFonts w:ascii="Arial" w:hAnsi="Arial" w:cs="Arial"/>
            <w:noProof/>
            <w:sz w:val="24"/>
            <w:szCs w:val="24"/>
          </w:rPr>
          <w:delInstrText xml:space="preserve">" </w:delInstrText>
        </w:r>
      </w:del>
      <w:ins w:id="26"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6A686C" w:rsidRPr="00AA02C3">
        <w:rPr>
          <w:noProof/>
        </w:rPr>
        <w:fldChar w:fldCharType="end"/>
      </w:r>
      <w:r w:rsidR="00C96DD6" w:rsidRPr="00605020">
        <w:rPr>
          <w:rFonts w:ascii="Arial" w:hAnsi="Arial" w:cs="Arial"/>
          <w:noProof/>
          <w:sz w:val="24"/>
          <w:szCs w:val="24"/>
        </w:rPr>
        <w:t>)</w:t>
      </w:r>
      <w:r w:rsidR="006A686C" w:rsidRPr="00605020">
        <w:rPr>
          <w:rFonts w:ascii="Arial" w:hAnsi="Arial" w:cs="Arial"/>
          <w:sz w:val="24"/>
          <w:szCs w:val="24"/>
        </w:rPr>
        <w:fldChar w:fldCharType="end"/>
      </w:r>
      <w:r w:rsidR="00A63235" w:rsidRPr="00605020">
        <w:rPr>
          <w:rFonts w:ascii="Arial" w:hAnsi="Arial" w:cs="Arial"/>
          <w:sz w:val="24"/>
          <w:szCs w:val="24"/>
        </w:rPr>
        <w:t xml:space="preserve">. </w:t>
      </w:r>
      <w:r w:rsidRPr="00605020">
        <w:rPr>
          <w:rFonts w:ascii="Arial" w:hAnsi="Arial" w:cs="Arial"/>
          <w:sz w:val="24"/>
          <w:szCs w:val="24"/>
        </w:rPr>
        <w:t xml:space="preserve">This theory suggests </w:t>
      </w:r>
      <w:r w:rsidR="002E2EB0">
        <w:rPr>
          <w:rFonts w:ascii="Arial" w:hAnsi="Arial" w:cs="Arial"/>
          <w:sz w:val="24"/>
          <w:szCs w:val="24"/>
        </w:rPr>
        <w:t xml:space="preserve">that </w:t>
      </w:r>
      <w:r w:rsidRPr="00605020">
        <w:rPr>
          <w:rFonts w:ascii="Arial" w:hAnsi="Arial" w:cs="Arial"/>
          <w:sz w:val="24"/>
          <w:szCs w:val="24"/>
        </w:rPr>
        <w:t>biolo</w:t>
      </w:r>
      <w:r w:rsidR="00273FE0">
        <w:rPr>
          <w:rFonts w:ascii="Arial" w:hAnsi="Arial" w:cs="Arial"/>
          <w:sz w:val="24"/>
          <w:szCs w:val="24"/>
        </w:rPr>
        <w:t xml:space="preserve">gical systems age because </w:t>
      </w:r>
      <w:r w:rsidR="001643B0" w:rsidRPr="00605020">
        <w:rPr>
          <w:rFonts w:ascii="Arial" w:hAnsi="Arial" w:cs="Arial"/>
          <w:sz w:val="24"/>
          <w:szCs w:val="24"/>
        </w:rPr>
        <w:t>free radical</w:t>
      </w:r>
      <w:r w:rsidR="00273FE0">
        <w:rPr>
          <w:rFonts w:ascii="Arial" w:hAnsi="Arial" w:cs="Arial"/>
          <w:sz w:val="24"/>
          <w:szCs w:val="24"/>
        </w:rPr>
        <w:t>s</w:t>
      </w:r>
      <w:r w:rsidR="00B14110">
        <w:rPr>
          <w:rFonts w:ascii="Arial" w:hAnsi="Arial" w:cs="Arial"/>
          <w:sz w:val="24"/>
          <w:szCs w:val="24"/>
        </w:rPr>
        <w:t xml:space="preserve"> </w:t>
      </w:r>
      <w:r w:rsidRPr="00605020">
        <w:rPr>
          <w:rFonts w:ascii="Arial" w:hAnsi="Arial" w:cs="Arial"/>
          <w:sz w:val="24"/>
          <w:szCs w:val="24"/>
        </w:rPr>
        <w:t xml:space="preserve">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6A686C" w:rsidRPr="00605020">
        <w:rPr>
          <w:rFonts w:ascii="Arial" w:hAnsi="Arial" w:cs="Arial"/>
          <w:sz w:val="24"/>
          <w:szCs w:val="24"/>
        </w:rPr>
        <w:fldChar w:fldCharType="separate"/>
      </w:r>
      <w:r w:rsidR="00BB091F">
        <w:rPr>
          <w:rFonts w:ascii="Arial" w:hAnsi="Arial" w:cs="Arial"/>
          <w:noProof/>
          <w:sz w:val="24"/>
          <w:szCs w:val="24"/>
        </w:rPr>
        <w:t>(Y</w:t>
      </w:r>
      <w:r w:rsidR="00BB091F" w:rsidRPr="00BB091F">
        <w:rPr>
          <w:rFonts w:ascii="Arial" w:hAnsi="Arial" w:cs="Arial"/>
          <w:smallCaps/>
          <w:noProof/>
          <w:sz w:val="24"/>
          <w:szCs w:val="24"/>
        </w:rPr>
        <w:t>u</w:t>
      </w:r>
      <w:r w:rsidR="00BB091F" w:rsidRPr="00BB091F">
        <w:rPr>
          <w:rFonts w:ascii="Arial" w:hAnsi="Arial" w:cs="Arial"/>
          <w:i/>
          <w:noProof/>
          <w:sz w:val="24"/>
          <w:szCs w:val="24"/>
        </w:rPr>
        <w:t xml:space="preserve"> et al.</w:t>
      </w:r>
      <w:r w:rsidR="00BB091F">
        <w:rPr>
          <w:rFonts w:ascii="Arial" w:hAnsi="Arial" w:cs="Arial"/>
          <w:noProof/>
          <w:sz w:val="24"/>
          <w:szCs w:val="24"/>
        </w:rPr>
        <w:t xml:space="preserve"> 2012)</w:t>
      </w:r>
      <w:r w:rsidR="006A686C" w:rsidRPr="00605020">
        <w:rPr>
          <w:rFonts w:ascii="Arial" w:hAnsi="Arial" w:cs="Arial"/>
          <w:sz w:val="24"/>
          <w:szCs w:val="24"/>
        </w:rPr>
        <w:fldChar w:fldCharType="end"/>
      </w:r>
      <w:r w:rsidR="00D91EF2">
        <w:rPr>
          <w:rFonts w:ascii="Arial" w:hAnsi="Arial" w:cs="Arial"/>
          <w:sz w:val="24"/>
          <w:szCs w:val="24"/>
        </w:rPr>
        <w:t>.</w:t>
      </w:r>
    </w:p>
    <w:p w:rsidR="00273FE0" w:rsidRDefault="006E75E1" w:rsidP="00052BBF">
      <w:pPr>
        <w:spacing w:after="0" w:line="480" w:lineRule="auto"/>
        <w:ind w:firstLine="720"/>
        <w:jc w:val="both"/>
        <w:rPr>
          <w:rFonts w:ascii="Arial" w:hAnsi="Arial" w:cs="Arial"/>
          <w:sz w:val="24"/>
          <w:szCs w:val="24"/>
        </w:rPr>
      </w:pPr>
      <w:r w:rsidRPr="00605020">
        <w:rPr>
          <w:rFonts w:ascii="Arial" w:hAnsi="Arial" w:cs="Arial"/>
          <w:sz w:val="24"/>
          <w:szCs w:val="24"/>
        </w:rPr>
        <w:t>Reactive oxygen species (ROS)</w:t>
      </w:r>
      <w:r w:rsidR="00273FE0">
        <w:rPr>
          <w:rFonts w:ascii="Arial" w:hAnsi="Arial" w:cs="Arial"/>
          <w:sz w:val="24"/>
          <w:szCs w:val="24"/>
        </w:rPr>
        <w:t xml:space="preserve">, a form of free-radicals, </w:t>
      </w:r>
      <w:r w:rsidRPr="00605020">
        <w:rPr>
          <w:rFonts w:ascii="Arial" w:hAnsi="Arial" w:cs="Arial"/>
          <w:sz w:val="24"/>
          <w:szCs w:val="24"/>
        </w:rPr>
        <w:t xml:space="preserve">are natural by-products of the </w:t>
      </w:r>
      <w:r>
        <w:rPr>
          <w:rFonts w:ascii="Arial" w:hAnsi="Arial" w:cs="Arial"/>
          <w:sz w:val="24"/>
          <w:szCs w:val="24"/>
        </w:rPr>
        <w:t xml:space="preserve">mitochondrial </w:t>
      </w:r>
      <w:r w:rsidRPr="00605020">
        <w:rPr>
          <w:rFonts w:ascii="Arial" w:hAnsi="Arial" w:cs="Arial"/>
          <w:sz w:val="24"/>
          <w:szCs w:val="24"/>
        </w:rPr>
        <w:t xml:space="preserve">respiratory </w:t>
      </w:r>
      <w:r>
        <w:rPr>
          <w:rFonts w:ascii="Arial" w:hAnsi="Arial" w:cs="Arial"/>
          <w:sz w:val="24"/>
          <w:szCs w:val="24"/>
        </w:rPr>
        <w:t>chai</w:t>
      </w:r>
      <w:r w:rsidR="00273FE0">
        <w:rPr>
          <w:rFonts w:ascii="Arial" w:hAnsi="Arial" w:cs="Arial"/>
          <w:sz w:val="24"/>
          <w:szCs w:val="24"/>
        </w:rPr>
        <w:t>n.</w:t>
      </w:r>
      <w:r w:rsidR="0011735A">
        <w:rPr>
          <w:rFonts w:ascii="Arial" w:hAnsi="Arial" w:cs="Arial"/>
          <w:sz w:val="24"/>
          <w:szCs w:val="24"/>
        </w:rPr>
        <w:t xml:space="preserve"> H</w:t>
      </w:r>
      <w:r w:rsidR="0011735A" w:rsidRPr="0011735A">
        <w:rPr>
          <w:rFonts w:ascii="Arial" w:hAnsi="Arial" w:cs="Arial"/>
          <w:sz w:val="24"/>
          <w:szCs w:val="24"/>
          <w:vertAlign w:val="subscript"/>
        </w:rPr>
        <w:t>2</w:t>
      </w:r>
      <w:r w:rsidR="0011735A">
        <w:rPr>
          <w:rFonts w:ascii="Arial" w:hAnsi="Arial" w:cs="Arial"/>
          <w:sz w:val="24"/>
          <w:szCs w:val="24"/>
        </w:rPr>
        <w:t>O</w:t>
      </w:r>
      <w:r w:rsidR="0011735A" w:rsidRPr="0011735A">
        <w:rPr>
          <w:rFonts w:ascii="Arial" w:hAnsi="Arial" w:cs="Arial"/>
          <w:sz w:val="24"/>
          <w:szCs w:val="24"/>
          <w:vertAlign w:val="subscript"/>
        </w:rPr>
        <w:t>2</w:t>
      </w:r>
      <w:r w:rsidR="00273FE0">
        <w:rPr>
          <w:rFonts w:ascii="Arial" w:hAnsi="Arial" w:cs="Arial"/>
          <w:sz w:val="24"/>
          <w:szCs w:val="24"/>
        </w:rPr>
        <w:t xml:space="preserve">, for example, is generated via oxidase-catalyzed reactions. </w:t>
      </w:r>
      <w:r w:rsidRPr="00605020">
        <w:rPr>
          <w:rFonts w:ascii="Arial" w:hAnsi="Arial" w:cs="Arial"/>
          <w:sz w:val="24"/>
          <w:szCs w:val="24"/>
        </w:rPr>
        <w:t>The endogenous level of ROS also plays a role in signaling transduction and normal cell functions</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&lt;EndNote&gt;&lt;Cite&gt;&lt;Author&gt;Blagosklonny&lt;/Author&gt;&lt;Year&gt;2008&lt;/Year&gt;&lt;RecNum&gt;506&lt;/RecNum&gt;&lt;record&gt;&lt;rec-number&gt;506&lt;/rec-number&gt;&lt;foreign-keys&gt;&lt;key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6A686C" w:rsidRPr="00605020">
        <w:rPr>
          <w:rFonts w:ascii="Arial" w:hAnsi="Arial" w:cs="Arial"/>
          <w:sz w:val="24"/>
          <w:szCs w:val="24"/>
        </w:rPr>
        <w:fldChar w:fldCharType="separate"/>
      </w:r>
      <w:r w:rsidRPr="00605020">
        <w:rPr>
          <w:rFonts w:ascii="Arial" w:hAnsi="Arial" w:cs="Arial"/>
          <w:noProof/>
          <w:sz w:val="24"/>
          <w:szCs w:val="24"/>
        </w:rPr>
        <w:t>(</w:t>
      </w:r>
      <w:hyperlink w:anchor="_ENREF_1" w:tooltip="Blagosklonny, 2008 #506" w:history="1">
        <w:r w:rsidRPr="00605020">
          <w:rPr>
            <w:rFonts w:ascii="Arial" w:hAnsi="Arial" w:cs="Arial"/>
            <w:noProof/>
            <w:sz w:val="24"/>
            <w:szCs w:val="24"/>
          </w:rPr>
          <w:t>B</w:t>
        </w:r>
        <w:r w:rsidRPr="00605020">
          <w:rPr>
            <w:rFonts w:ascii="Arial" w:hAnsi="Arial" w:cs="Arial"/>
            <w:smallCaps/>
            <w:noProof/>
            <w:sz w:val="24"/>
            <w:szCs w:val="24"/>
          </w:rPr>
          <w:t>lagosklonny</w:t>
        </w:r>
        <w:r w:rsidRPr="00605020">
          <w:rPr>
            <w:rFonts w:ascii="Arial" w:hAnsi="Arial" w:cs="Arial"/>
            <w:noProof/>
            <w:sz w:val="24"/>
            <w:szCs w:val="24"/>
          </w:rPr>
          <w:t xml:space="preserve"> 2008</w:t>
        </w:r>
      </w:hyperlink>
      <w:r w:rsidRPr="00605020">
        <w:rPr>
          <w:rFonts w:ascii="Arial" w:hAnsi="Arial" w:cs="Arial"/>
          <w:noProof/>
          <w:sz w:val="24"/>
          <w:szCs w:val="24"/>
        </w:rPr>
        <w:t>)</w:t>
      </w:r>
      <w:r w:rsidR="006A686C"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sidRPr="00C572C8">
        <w:rPr>
          <w:rFonts w:ascii="Arial" w:hAnsi="Arial" w:cs="Arial"/>
          <w:sz w:val="24"/>
          <w:szCs w:val="24"/>
        </w:rPr>
        <w:t>hydroxyl</w:t>
      </w:r>
      <w:r w:rsidRPr="00C572C8">
        <w:rPr>
          <w:rFonts w:ascii="Arial" w:hAnsi="Arial" w:cs="Arial"/>
          <w:sz w:val="24"/>
          <w:szCs w:val="24"/>
        </w:rPr>
        <w:t xml:space="preserve"> radicals, H2O2 and singlet oxygen, can also oxidize lipids, proteins</w:t>
      </w:r>
      <w:r w:rsidR="00B14110">
        <w:rPr>
          <w:rFonts w:ascii="Arial" w:hAnsi="Arial" w:cs="Arial"/>
          <w:sz w:val="24"/>
          <w:szCs w:val="24"/>
        </w:rPr>
        <w:t xml:space="preserve"> </w:t>
      </w:r>
      <w:r w:rsidRPr="00C572C8">
        <w:rPr>
          <w:rFonts w:ascii="Arial" w:hAnsi="Arial" w:cs="Arial"/>
          <w:sz w:val="24"/>
          <w:szCs w:val="24"/>
        </w:rPr>
        <w:t xml:space="preserve">and nucleic acids </w:t>
      </w:r>
      <w:r w:rsidR="006A686C" w:rsidRPr="00C572C8">
        <w:rPr>
          <w:rFonts w:ascii="Arial" w:hAnsi="Arial" w:cs="Arial"/>
          <w:sz w:val="24"/>
          <w:szCs w:val="24"/>
        </w:rPr>
        <w:fldChar w:fldCharType="begin"/>
      </w:r>
      <w:r w:rsidR="00BB091F">
        <w:rPr>
          <w:rFonts w:ascii="Arial" w:hAnsi="Arial" w:cs="Arial"/>
          <w:sz w:val="24"/>
          <w:szCs w:val="24"/>
        </w:rPr>
        <w:instrText xml:space="preserve"> ADDIN EN.CITE &lt;EndNote&gt;&lt;Cite&gt;&lt;Author&gt;Moradas-Ferreira&lt;/Author&gt;&lt;Year&gt;1996&lt;/Year&gt;&lt;RecNum&gt;1484&lt;/RecNum&gt;&lt;record&gt;&lt;rec-number&gt;1484&lt;/rec-number&gt;&lt;foreign-keys&gt;&lt;key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r w:rsidR="006A686C" w:rsidRPr="00C572C8">
        <w:rPr>
          <w:rFonts w:ascii="Arial" w:hAnsi="Arial" w:cs="Arial"/>
          <w:sz w:val="24"/>
          <w:szCs w:val="24"/>
        </w:rPr>
        <w:fldChar w:fldCharType="separate"/>
      </w:r>
      <w:r w:rsidR="00626510" w:rsidRPr="00C572C8">
        <w:rPr>
          <w:rFonts w:ascii="Arial" w:hAnsi="Arial" w:cs="Arial"/>
          <w:noProof/>
          <w:sz w:val="24"/>
          <w:szCs w:val="24"/>
        </w:rPr>
        <w:t>(M</w:t>
      </w:r>
      <w:r w:rsidR="00AA02C3" w:rsidRPr="00C572C8">
        <w:rPr>
          <w:rFonts w:ascii="Arial" w:hAnsi="Arial" w:cs="Arial"/>
          <w:smallCaps/>
          <w:noProof/>
          <w:sz w:val="24"/>
          <w:szCs w:val="24"/>
        </w:rPr>
        <w:t>oradas-</w:t>
      </w:r>
      <w:r w:rsidR="00626510" w:rsidRPr="00C572C8">
        <w:rPr>
          <w:rFonts w:ascii="Arial" w:hAnsi="Arial" w:cs="Arial"/>
          <w:noProof/>
          <w:sz w:val="24"/>
          <w:szCs w:val="24"/>
        </w:rPr>
        <w:t>F</w:t>
      </w:r>
      <w:r w:rsidR="00AA02C3" w:rsidRPr="00C572C8">
        <w:rPr>
          <w:rFonts w:ascii="Arial" w:hAnsi="Arial" w:cs="Arial"/>
          <w:smallCaps/>
          <w:noProof/>
          <w:sz w:val="24"/>
          <w:szCs w:val="24"/>
        </w:rPr>
        <w:t>erreira</w:t>
      </w:r>
      <w:r w:rsidR="00AA02C3" w:rsidRPr="00C572C8">
        <w:rPr>
          <w:rFonts w:ascii="Arial" w:hAnsi="Arial" w:cs="Arial"/>
          <w:i/>
          <w:noProof/>
          <w:sz w:val="24"/>
          <w:szCs w:val="24"/>
        </w:rPr>
        <w:t xml:space="preserve"> et al.</w:t>
      </w:r>
      <w:r w:rsidR="00626510" w:rsidRPr="00C572C8">
        <w:rPr>
          <w:rFonts w:ascii="Arial" w:hAnsi="Arial" w:cs="Arial"/>
          <w:noProof/>
          <w:sz w:val="24"/>
          <w:szCs w:val="24"/>
        </w:rPr>
        <w:t xml:space="preserve"> 1996)</w:t>
      </w:r>
      <w:r w:rsidR="006A686C" w:rsidRPr="00C572C8">
        <w:rPr>
          <w:rFonts w:ascii="Arial" w:hAnsi="Arial" w:cs="Arial"/>
          <w:sz w:val="24"/>
          <w:szCs w:val="24"/>
        </w:rPr>
        <w:fldChar w:fldCharType="end"/>
      </w:r>
      <w:r w:rsidRPr="00C572C8">
        <w:rPr>
          <w:rFonts w:ascii="Arial" w:hAnsi="Arial" w:cs="Arial"/>
          <w:sz w:val="24"/>
          <w:szCs w:val="24"/>
        </w:rPr>
        <w:t>.Damage caused by ROS can accumulate over time, and has been mostly</w:t>
      </w:r>
      <w:r w:rsidRPr="00605020">
        <w:rPr>
          <w:rFonts w:ascii="Arial" w:hAnsi="Arial" w:cs="Arial"/>
          <w:sz w:val="24"/>
          <w:szCs w:val="24"/>
        </w:rPr>
        <w:t xml:space="preserve"> accepted as a mechanistic cause of aging</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6A686C" w:rsidRPr="00605020">
        <w:rPr>
          <w:rFonts w:ascii="Arial" w:hAnsi="Arial" w:cs="Arial"/>
          <w:sz w:val="24"/>
          <w:szCs w:val="24"/>
        </w:rPr>
        <w:fldChar w:fldCharType="separate"/>
      </w:r>
      <w:r w:rsidR="00626510">
        <w:rPr>
          <w:rFonts w:ascii="Arial" w:hAnsi="Arial" w:cs="Arial"/>
          <w:noProof/>
          <w:sz w:val="24"/>
          <w:szCs w:val="24"/>
        </w:rPr>
        <w:t>(H</w:t>
      </w:r>
      <w:r w:rsidR="00AA02C3" w:rsidRPr="00AA02C3">
        <w:rPr>
          <w:rFonts w:ascii="Arial" w:hAnsi="Arial" w:cs="Arial"/>
          <w:smallCaps/>
          <w:noProof/>
          <w:sz w:val="24"/>
          <w:szCs w:val="24"/>
        </w:rPr>
        <w:t>arman</w:t>
      </w:r>
      <w:r w:rsidR="00626510">
        <w:rPr>
          <w:rFonts w:ascii="Arial" w:hAnsi="Arial" w:cs="Arial"/>
          <w:noProof/>
          <w:sz w:val="24"/>
          <w:szCs w:val="24"/>
        </w:rPr>
        <w:t xml:space="preserve"> 1956)</w:t>
      </w:r>
      <w:r w:rsidR="006A686C"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6A686C" w:rsidRPr="00AA02C3">
        <w:rPr>
          <w:rFonts w:ascii="Arial" w:hAnsi="Arial"/>
          <w:sz w:val="24"/>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BB091F">
        <w:rPr>
          <w:rFonts w:ascii="Arial" w:hAnsi="Arial"/>
          <w:sz w:val="24"/>
        </w:rPr>
        <w:instrText xml:space="preserve"> ADDIN EN.CITE </w:instrText>
      </w:r>
      <w:r w:rsidR="006A686C">
        <w:rPr>
          <w:rFonts w:ascii="Arial" w:hAnsi="Arial"/>
          <w:sz w:val="24"/>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BB091F">
        <w:rPr>
          <w:rFonts w:ascii="Arial" w:hAnsi="Arial"/>
          <w:sz w:val="24"/>
        </w:rPr>
        <w:instrText xml:space="preserve"> ADDIN EN.CITE.DATA </w:instrText>
      </w:r>
      <w:r w:rsidR="006A686C">
        <w:rPr>
          <w:rFonts w:ascii="Arial" w:hAnsi="Arial"/>
          <w:sz w:val="24"/>
        </w:rPr>
      </w:r>
      <w:r w:rsidR="006A686C">
        <w:rPr>
          <w:rFonts w:ascii="Arial" w:hAnsi="Arial"/>
          <w:sz w:val="24"/>
        </w:rPr>
        <w:fldChar w:fldCharType="end"/>
      </w:r>
      <w:r w:rsidR="006A686C" w:rsidRPr="00AA02C3">
        <w:rPr>
          <w:rFonts w:ascii="Arial" w:hAnsi="Arial"/>
          <w:sz w:val="24"/>
        </w:rPr>
      </w:r>
      <w:r w:rsidR="006A686C" w:rsidRPr="00AA02C3">
        <w:rPr>
          <w:rFonts w:ascii="Arial" w:hAnsi="Arial"/>
          <w:sz w:val="24"/>
        </w:rPr>
        <w:fldChar w:fldCharType="separate"/>
      </w:r>
      <w:r w:rsidR="00AA02C3" w:rsidRPr="00AA02C3">
        <w:rPr>
          <w:rFonts w:ascii="Arial" w:hAnsi="Arial"/>
          <w:noProof/>
          <w:sz w:val="24"/>
        </w:rPr>
        <w:t>(</w:t>
      </w:r>
      <w:r w:rsidR="006A686C" w:rsidRPr="00A730D2">
        <w:rPr>
          <w:rFonts w:ascii="Arial" w:hAnsi="Arial"/>
          <w:noProof/>
          <w:sz w:val="24"/>
        </w:rPr>
        <w:fldChar w:fldCharType="begin"/>
      </w:r>
      <w:r w:rsidR="006A686C" w:rsidRPr="006A686C">
        <w:rPr>
          <w:rFonts w:ascii="Arial" w:hAnsi="Arial"/>
          <w:noProof/>
          <w:sz w:val="24"/>
          <w:rPrChange w:id="27" w:author="Hong Qin" w:date="2012-04-23T07:16:00Z">
            <w:rPr>
              <w:rFonts w:ascii="Arial" w:hAnsi="Arial"/>
              <w:noProof/>
              <w:sz w:val="24"/>
              <w:highlight w:val="yellow"/>
            </w:rPr>
          </w:rPrChange>
        </w:rPr>
        <w:instrText xml:space="preserve"> HYPERLINK \l "_ENREF_14" \o "Ristow, 2011 #1034" </w:instrText>
      </w:r>
      <w:r w:rsidR="006A686C" w:rsidRPr="00A730D2">
        <w:rPr>
          <w:rFonts w:ascii="Arial" w:hAnsi="Arial"/>
          <w:noProof/>
          <w:sz w:val="24"/>
          <w:rPrChange w:id="28" w:author="Hong Qin" w:date="2012-04-23T07:16:00Z">
            <w:rPr>
              <w:rFonts w:ascii="Arial" w:hAnsi="Arial"/>
              <w:noProof/>
              <w:sz w:val="24"/>
            </w:rPr>
          </w:rPrChange>
        </w:rPr>
        <w:fldChar w:fldCharType="separate"/>
      </w:r>
      <w:r w:rsidR="00AA02C3" w:rsidRPr="00AA02C3">
        <w:rPr>
          <w:rFonts w:ascii="Arial" w:hAnsi="Arial"/>
          <w:noProof/>
          <w:sz w:val="24"/>
        </w:rPr>
        <w:t>R</w:t>
      </w:r>
      <w:r w:rsidR="00AA02C3" w:rsidRPr="00AA02C3">
        <w:rPr>
          <w:rFonts w:ascii="Arial" w:hAnsi="Arial"/>
          <w:smallCaps/>
          <w:noProof/>
          <w:sz w:val="24"/>
        </w:rPr>
        <w:t>istow</w:t>
      </w:r>
      <w:r w:rsidR="00AA02C3" w:rsidRPr="00AA02C3">
        <w:rPr>
          <w:rFonts w:ascii="Arial" w:hAnsi="Arial"/>
          <w:noProof/>
          <w:sz w:val="24"/>
        </w:rPr>
        <w:t xml:space="preserve"> and S</w:t>
      </w:r>
      <w:r w:rsidR="00AA02C3" w:rsidRPr="00AA02C3">
        <w:rPr>
          <w:rFonts w:ascii="Arial" w:hAnsi="Arial"/>
          <w:smallCaps/>
          <w:noProof/>
          <w:sz w:val="24"/>
        </w:rPr>
        <w:t>chmeisser</w:t>
      </w:r>
      <w:r w:rsidR="00AA02C3" w:rsidRPr="00AA02C3">
        <w:rPr>
          <w:rFonts w:ascii="Arial" w:hAnsi="Arial"/>
          <w:noProof/>
          <w:sz w:val="24"/>
        </w:rPr>
        <w:t xml:space="preserve"> 2011</w:t>
      </w:r>
      <w:r w:rsidR="006A686C" w:rsidRPr="00A730D2">
        <w:rPr>
          <w:rFonts w:ascii="Arial" w:hAnsi="Arial"/>
          <w:noProof/>
          <w:sz w:val="24"/>
        </w:rPr>
        <w:fldChar w:fldCharType="end"/>
      </w:r>
      <w:r w:rsidR="00AA02C3" w:rsidRPr="00AA02C3">
        <w:rPr>
          <w:rFonts w:ascii="Arial" w:hAnsi="Arial"/>
          <w:noProof/>
          <w:sz w:val="24"/>
        </w:rPr>
        <w:t>)</w:t>
      </w:r>
      <w:r w:rsidR="006A686C" w:rsidRPr="00AA02C3">
        <w:rPr>
          <w:rFonts w:ascii="Arial" w:hAnsi="Arial"/>
          <w:sz w:val="24"/>
        </w:rPr>
        <w:fldChar w:fldCharType="end"/>
      </w:r>
      <w:r w:rsidRPr="00A730D2">
        <w:rPr>
          <w:rFonts w:ascii="Arial" w:hAnsi="Arial" w:cs="Arial"/>
          <w:sz w:val="24"/>
          <w:szCs w:val="24"/>
        </w:rPr>
        <w:t>.</w:t>
      </w:r>
      <w:r w:rsidR="0032167C">
        <w:rPr>
          <w:rFonts w:ascii="Arial" w:hAnsi="Arial" w:cs="Arial"/>
          <w:sz w:val="24"/>
          <w:szCs w:val="24"/>
        </w:rPr>
        <w:t xml:space="preserve"> </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as a defense mechanism. Thus, low levels of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6A686C" w:rsidRPr="0060502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sidR="00896728" w:rsidRPr="00605020">
        <w:rPr>
          <w:rFonts w:ascii="Arial" w:hAnsi="Arial" w:cs="Arial"/>
          <w:noProof/>
          <w:sz w:val="24"/>
          <w:szCs w:val="24"/>
        </w:rPr>
        <w:t>(</w:t>
      </w:r>
      <w:r w:rsidR="006A686C" w:rsidRPr="00AA02C3">
        <w:rPr>
          <w:noProof/>
        </w:rPr>
        <w:fldChar w:fldCharType="begin"/>
      </w:r>
      <w:r w:rsidR="006A686C" w:rsidRPr="006A686C">
        <w:rPr>
          <w:noProof/>
          <w:rPrChange w:id="29" w:author="hong qin" w:date="2012-04-20T08:36:00Z">
            <w:rPr>
              <w:rFonts w:ascii="Arial" w:hAnsi="Arial"/>
              <w:sz w:val="24"/>
            </w:rPr>
          </w:rPrChange>
        </w:rPr>
        <w:instrText>HYPERLINK \l "_ENREF_13" \o "Rahman, 2007 #1468</w:instrText>
      </w:r>
      <w:del w:id="30" w:author="hong qin" w:date="2012-04-20T08:36:00Z">
        <w:r w:rsidR="00AC5D1A">
          <w:rPr>
            <w:rFonts w:ascii="Arial" w:hAnsi="Arial" w:cs="Arial"/>
            <w:noProof/>
            <w:sz w:val="24"/>
            <w:szCs w:val="24"/>
          </w:rPr>
          <w:delInstrText xml:space="preserve">" </w:delInstrText>
        </w:r>
      </w:del>
      <w:ins w:id="31"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6A686C" w:rsidRPr="00AA02C3">
        <w:rPr>
          <w:noProof/>
        </w:rPr>
        <w:fldChar w:fldCharType="end"/>
      </w:r>
      <w:r w:rsidR="00896728" w:rsidRPr="00605020">
        <w:rPr>
          <w:rFonts w:ascii="Arial" w:hAnsi="Arial" w:cs="Arial"/>
          <w:noProof/>
          <w:sz w:val="24"/>
          <w:szCs w:val="24"/>
        </w:rPr>
        <w:t xml:space="preserve">; </w:t>
      </w:r>
      <w:r w:rsidR="006A686C" w:rsidRPr="00AA02C3">
        <w:rPr>
          <w:noProof/>
        </w:rPr>
        <w:fldChar w:fldCharType="begin"/>
      </w:r>
      <w:r w:rsidR="006A686C" w:rsidRPr="006A686C">
        <w:rPr>
          <w:noProof/>
          <w:rPrChange w:id="32" w:author="hong qin" w:date="2012-04-20T08:36:00Z">
            <w:rPr>
              <w:rFonts w:ascii="Arial" w:hAnsi="Arial"/>
              <w:sz w:val="24"/>
            </w:rPr>
          </w:rPrChange>
        </w:rPr>
        <w:instrText>HYPERLINK \l "_ENREF_18" \o "Weinberger, 2010 #864</w:instrText>
      </w:r>
      <w:del w:id="33" w:author="hong qin" w:date="2012-04-20T08:36:00Z">
        <w:r w:rsidR="00AC5D1A">
          <w:rPr>
            <w:rFonts w:ascii="Arial" w:hAnsi="Arial" w:cs="Arial"/>
            <w:noProof/>
            <w:sz w:val="24"/>
            <w:szCs w:val="24"/>
          </w:rPr>
          <w:delInstrText xml:space="preserve">" </w:delInstrText>
        </w:r>
      </w:del>
      <w:ins w:id="34"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6A686C" w:rsidRPr="00AA02C3">
        <w:rPr>
          <w:noProof/>
        </w:rPr>
        <w:fldChar w:fldCharType="end"/>
      </w:r>
      <w:r w:rsidR="00896728" w:rsidRPr="00605020">
        <w:rPr>
          <w:rFonts w:ascii="Arial" w:hAnsi="Arial" w:cs="Arial"/>
          <w:noProof/>
          <w:sz w:val="24"/>
          <w:szCs w:val="24"/>
        </w:rPr>
        <w:t>)</w:t>
      </w:r>
      <w:r w:rsidR="006A686C" w:rsidRPr="00605020">
        <w:rPr>
          <w:rFonts w:ascii="Arial" w:hAnsi="Arial" w:cs="Arial"/>
          <w:sz w:val="24"/>
          <w:szCs w:val="24"/>
        </w:rPr>
        <w:fldChar w:fldCharType="end"/>
      </w:r>
      <w:r w:rsidR="0032167C">
        <w:rPr>
          <w:rFonts w:ascii="Arial" w:hAnsi="Arial" w:cs="Arial"/>
          <w:sz w:val="24"/>
          <w:szCs w:val="24"/>
        </w:rPr>
        <w:t xml:space="preserve"> (Figure 1</w:t>
      </w:r>
      <w:r w:rsidR="00701B65">
        <w:rPr>
          <w:rFonts w:ascii="Arial" w:hAnsi="Arial" w:cs="Arial"/>
          <w:sz w:val="24"/>
          <w:szCs w:val="24"/>
        </w:rPr>
        <w:t>)</w:t>
      </w:r>
      <w:r w:rsidR="00896728" w:rsidRPr="00605020">
        <w:rPr>
          <w:rFonts w:ascii="Arial" w:hAnsi="Arial" w:cs="Arial"/>
          <w:sz w:val="24"/>
          <w:szCs w:val="24"/>
        </w:rPr>
        <w:t xml:space="preserve">. </w:t>
      </w:r>
    </w:p>
    <w:p w:rsidR="00273FE0" w:rsidRDefault="00156568" w:rsidP="00052BBF">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B14110">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B14110">
        <w:rPr>
          <w:rFonts w:ascii="Arial" w:hAnsi="Arial" w:cs="Arial"/>
          <w:i/>
          <w:sz w:val="24"/>
          <w:szCs w:val="24"/>
        </w:rPr>
        <w:t xml:space="preserve"> </w:t>
      </w:r>
      <w:r w:rsidRPr="00605020">
        <w:rPr>
          <w:rFonts w:ascii="Arial" w:hAnsi="Arial" w:cs="Arial"/>
          <w:sz w:val="24"/>
          <w:szCs w:val="24"/>
        </w:rPr>
        <w:t>is an effective model to study cellular aging</w:t>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B14110">
        <w:rPr>
          <w:rFonts w:ascii="Arial" w:hAnsi="Arial" w:cs="Arial"/>
          <w:sz w:val="24"/>
          <w:szCs w:val="24"/>
        </w:rPr>
        <w:t xml:space="preserve"> </w:t>
      </w:r>
      <w:r w:rsidR="006A686C" w:rsidRPr="00A51E2F">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A51E2F">
        <w:rPr>
          <w:rFonts w:ascii="Arial" w:hAnsi="Arial" w:cs="Arial"/>
          <w:sz w:val="24"/>
          <w:szCs w:val="24"/>
        </w:rPr>
      </w:r>
      <w:r w:rsidR="006A686C" w:rsidRPr="00A51E2F">
        <w:rPr>
          <w:rFonts w:ascii="Arial" w:hAnsi="Arial" w:cs="Arial"/>
          <w:sz w:val="24"/>
          <w:szCs w:val="24"/>
        </w:rPr>
        <w:fldChar w:fldCharType="separate"/>
      </w:r>
      <w:r w:rsidR="00BF1450" w:rsidRPr="00A51E2F">
        <w:rPr>
          <w:rFonts w:ascii="Arial" w:hAnsi="Arial" w:cs="Arial"/>
          <w:noProof/>
          <w:sz w:val="24"/>
          <w:szCs w:val="24"/>
        </w:rPr>
        <w:t>(</w:t>
      </w:r>
      <w:hyperlink w:anchor="_ENREF_4" w:tooltip="Gravel, 2003 #1469" w:history="1">
        <w:r w:rsidR="00BF1450" w:rsidRPr="00A51E2F">
          <w:rPr>
            <w:rFonts w:ascii="Arial" w:hAnsi="Arial" w:cs="Arial"/>
            <w:noProof/>
            <w:sz w:val="24"/>
            <w:szCs w:val="24"/>
          </w:rPr>
          <w:t>G</w:t>
        </w:r>
        <w:r w:rsidR="00BF1450" w:rsidRPr="00A51E2F">
          <w:rPr>
            <w:rFonts w:ascii="Arial" w:hAnsi="Arial" w:cs="Arial"/>
            <w:smallCaps/>
            <w:noProof/>
            <w:sz w:val="24"/>
            <w:szCs w:val="24"/>
          </w:rPr>
          <w:t>ravel</w:t>
        </w:r>
        <w:r w:rsidR="00BF1450" w:rsidRPr="00A51E2F">
          <w:rPr>
            <w:rFonts w:ascii="Arial" w:hAnsi="Arial" w:cs="Arial"/>
            <w:noProof/>
            <w:sz w:val="24"/>
            <w:szCs w:val="24"/>
          </w:rPr>
          <w:t xml:space="preserve"> and J</w:t>
        </w:r>
        <w:r w:rsidR="00BF1450" w:rsidRPr="00A51E2F">
          <w:rPr>
            <w:rFonts w:ascii="Arial" w:hAnsi="Arial" w:cs="Arial"/>
            <w:smallCaps/>
            <w:noProof/>
            <w:sz w:val="24"/>
            <w:szCs w:val="24"/>
          </w:rPr>
          <w:t>ackson</w:t>
        </w:r>
        <w:r w:rsidR="00BF1450" w:rsidRPr="00A51E2F">
          <w:rPr>
            <w:rFonts w:ascii="Arial" w:hAnsi="Arial" w:cs="Arial"/>
            <w:noProof/>
            <w:sz w:val="24"/>
            <w:szCs w:val="24"/>
          </w:rPr>
          <w:t xml:space="preserve"> 2003</w:t>
        </w:r>
      </w:hyperlink>
      <w:r w:rsidR="00BF1450" w:rsidRPr="00A51E2F">
        <w:rPr>
          <w:rFonts w:ascii="Arial" w:hAnsi="Arial" w:cs="Arial"/>
          <w:noProof/>
          <w:sz w:val="24"/>
          <w:szCs w:val="24"/>
        </w:rPr>
        <w:t xml:space="preserve">; </w:t>
      </w:r>
      <w:r w:rsidR="006A686C" w:rsidRPr="00A51E2F">
        <w:rPr>
          <w:noProof/>
        </w:rPr>
        <w:fldChar w:fldCharType="begin"/>
      </w:r>
      <w:r w:rsidR="006A686C" w:rsidRPr="006A686C">
        <w:rPr>
          <w:noProof/>
          <w:rPrChange w:id="35" w:author="hong qin" w:date="2012-04-20T08:36:00Z">
            <w:rPr>
              <w:rFonts w:ascii="Arial" w:hAnsi="Arial"/>
              <w:sz w:val="24"/>
            </w:rPr>
          </w:rPrChange>
        </w:rPr>
        <w:instrText>HYPERLINK \l "_ENREF_8" \o "McMurray, 2003 #244</w:instrText>
      </w:r>
      <w:del w:id="36" w:author="hong qin" w:date="2012-04-20T08:36:00Z">
        <w:r w:rsidR="00BF1450" w:rsidRPr="00A51E2F">
          <w:rPr>
            <w:rFonts w:ascii="Arial" w:hAnsi="Arial" w:cs="Arial"/>
            <w:noProof/>
            <w:sz w:val="24"/>
            <w:szCs w:val="24"/>
          </w:rPr>
          <w:delInstrText xml:space="preserve">" </w:delInstrText>
        </w:r>
      </w:del>
      <w:ins w:id="37" w:author="hong qin" w:date="2012-04-20T08:36:00Z">
        <w:r w:rsidR="00BF1450" w:rsidRPr="00A51E2F">
          <w:rPr>
            <w:noProof/>
          </w:rPr>
          <w:instrText>"</w:instrText>
        </w:r>
      </w:ins>
      <w:r w:rsidR="006A686C" w:rsidRPr="00A51E2F">
        <w:rPr>
          <w:noProof/>
        </w:rPr>
        <w:fldChar w:fldCharType="separate"/>
      </w:r>
      <w:r w:rsidR="00BF1450" w:rsidRPr="00A51E2F">
        <w:rPr>
          <w:rFonts w:ascii="Arial" w:hAnsi="Arial" w:cs="Arial"/>
          <w:noProof/>
          <w:sz w:val="24"/>
          <w:szCs w:val="24"/>
        </w:rPr>
        <w:t>M</w:t>
      </w:r>
      <w:r w:rsidR="00BF1450" w:rsidRPr="00A51E2F">
        <w:rPr>
          <w:rFonts w:ascii="Arial" w:hAnsi="Arial" w:cs="Arial"/>
          <w:smallCaps/>
          <w:noProof/>
          <w:sz w:val="24"/>
          <w:szCs w:val="24"/>
        </w:rPr>
        <w:t>c</w:t>
      </w:r>
      <w:r w:rsidR="00BF1450" w:rsidRPr="00A51E2F">
        <w:rPr>
          <w:rFonts w:ascii="Arial" w:hAnsi="Arial" w:cs="Arial"/>
          <w:noProof/>
          <w:sz w:val="24"/>
          <w:szCs w:val="24"/>
        </w:rPr>
        <w:t>M</w:t>
      </w:r>
      <w:r w:rsidR="00BF1450" w:rsidRPr="00A51E2F">
        <w:rPr>
          <w:rFonts w:ascii="Arial" w:hAnsi="Arial" w:cs="Arial"/>
          <w:smallCaps/>
          <w:noProof/>
          <w:sz w:val="24"/>
          <w:szCs w:val="24"/>
        </w:rPr>
        <w:t>urray</w:t>
      </w:r>
      <w:r w:rsidR="00BF1450" w:rsidRPr="00A51E2F">
        <w:rPr>
          <w:rFonts w:ascii="Arial" w:hAnsi="Arial" w:cs="Arial"/>
          <w:noProof/>
          <w:sz w:val="24"/>
          <w:szCs w:val="24"/>
        </w:rPr>
        <w:t xml:space="preserve"> and G</w:t>
      </w:r>
      <w:r w:rsidR="00BF1450" w:rsidRPr="00A51E2F">
        <w:rPr>
          <w:rFonts w:ascii="Arial" w:hAnsi="Arial" w:cs="Arial"/>
          <w:smallCaps/>
          <w:noProof/>
          <w:sz w:val="24"/>
          <w:szCs w:val="24"/>
        </w:rPr>
        <w:t>ottschling</w:t>
      </w:r>
      <w:r w:rsidR="00BF1450" w:rsidRPr="00A51E2F">
        <w:rPr>
          <w:rFonts w:ascii="Arial" w:hAnsi="Arial" w:cs="Arial"/>
          <w:noProof/>
          <w:sz w:val="24"/>
          <w:szCs w:val="24"/>
        </w:rPr>
        <w:t xml:space="preserve"> 2003</w:t>
      </w:r>
      <w:r w:rsidR="006A686C" w:rsidRPr="00A51E2F">
        <w:rPr>
          <w:noProof/>
        </w:rPr>
        <w:fldChar w:fldCharType="end"/>
      </w:r>
      <w:r w:rsidR="00BF1450" w:rsidRPr="00A51E2F">
        <w:rPr>
          <w:rFonts w:ascii="Arial" w:hAnsi="Arial" w:cs="Arial"/>
          <w:noProof/>
          <w:sz w:val="24"/>
          <w:szCs w:val="24"/>
        </w:rPr>
        <w:t xml:space="preserve">; </w:t>
      </w:r>
      <w:r w:rsidR="006A686C" w:rsidRPr="00A51E2F">
        <w:rPr>
          <w:noProof/>
        </w:rPr>
        <w:fldChar w:fldCharType="begin"/>
      </w:r>
      <w:r w:rsidR="006A686C" w:rsidRPr="006A686C">
        <w:rPr>
          <w:noProof/>
          <w:rPrChange w:id="38" w:author="hong qin" w:date="2012-04-20T08:36:00Z">
            <w:rPr>
              <w:rFonts w:ascii="Arial" w:hAnsi="Arial"/>
              <w:sz w:val="24"/>
            </w:rPr>
          </w:rPrChange>
        </w:rPr>
        <w:instrText>HYPERLINK \l "_ENREF_9" \o "McMurray, 2004 #419</w:instrText>
      </w:r>
      <w:del w:id="39" w:author="hong qin" w:date="2012-04-20T08:36:00Z">
        <w:r w:rsidR="00BF1450" w:rsidRPr="00A51E2F">
          <w:rPr>
            <w:rFonts w:ascii="Arial" w:hAnsi="Arial" w:cs="Arial"/>
            <w:noProof/>
            <w:sz w:val="24"/>
            <w:szCs w:val="24"/>
          </w:rPr>
          <w:delInstrText xml:space="preserve">" </w:delInstrText>
        </w:r>
      </w:del>
      <w:ins w:id="40" w:author="hong qin" w:date="2012-04-20T08:36:00Z">
        <w:r w:rsidR="00BF1450" w:rsidRPr="00A51E2F">
          <w:rPr>
            <w:noProof/>
          </w:rPr>
          <w:instrText>"</w:instrText>
        </w:r>
      </w:ins>
      <w:r w:rsidR="006A686C" w:rsidRPr="00A51E2F">
        <w:rPr>
          <w:noProof/>
        </w:rPr>
        <w:fldChar w:fldCharType="separate"/>
      </w:r>
      <w:r w:rsidR="00BF1450" w:rsidRPr="00A51E2F">
        <w:rPr>
          <w:rFonts w:ascii="Arial" w:hAnsi="Arial" w:cs="Arial"/>
          <w:noProof/>
          <w:sz w:val="24"/>
          <w:szCs w:val="24"/>
        </w:rPr>
        <w:t>M</w:t>
      </w:r>
      <w:r w:rsidR="00BF1450" w:rsidRPr="00A51E2F">
        <w:rPr>
          <w:rFonts w:ascii="Arial" w:hAnsi="Arial" w:cs="Arial"/>
          <w:smallCaps/>
          <w:noProof/>
          <w:sz w:val="24"/>
          <w:szCs w:val="24"/>
        </w:rPr>
        <w:t>c</w:t>
      </w:r>
      <w:r w:rsidR="00BF1450" w:rsidRPr="00A51E2F">
        <w:rPr>
          <w:rFonts w:ascii="Arial" w:hAnsi="Arial" w:cs="Arial"/>
          <w:noProof/>
          <w:sz w:val="24"/>
          <w:szCs w:val="24"/>
        </w:rPr>
        <w:t>M</w:t>
      </w:r>
      <w:r w:rsidR="00BF1450" w:rsidRPr="00A51E2F">
        <w:rPr>
          <w:rFonts w:ascii="Arial" w:hAnsi="Arial" w:cs="Arial"/>
          <w:smallCaps/>
          <w:noProof/>
          <w:sz w:val="24"/>
          <w:szCs w:val="24"/>
        </w:rPr>
        <w:t>urray</w:t>
      </w:r>
      <w:r w:rsidR="00BF1450" w:rsidRPr="00A51E2F">
        <w:rPr>
          <w:rFonts w:ascii="Arial" w:hAnsi="Arial" w:cs="Arial"/>
          <w:noProof/>
          <w:sz w:val="24"/>
          <w:szCs w:val="24"/>
        </w:rPr>
        <w:t xml:space="preserve"> and G</w:t>
      </w:r>
      <w:r w:rsidR="00BF1450" w:rsidRPr="00A51E2F">
        <w:rPr>
          <w:rFonts w:ascii="Arial" w:hAnsi="Arial" w:cs="Arial"/>
          <w:smallCaps/>
          <w:noProof/>
          <w:sz w:val="24"/>
          <w:szCs w:val="24"/>
        </w:rPr>
        <w:t>ottschling</w:t>
      </w:r>
      <w:r w:rsidR="00BF1450" w:rsidRPr="00A51E2F">
        <w:rPr>
          <w:rFonts w:ascii="Arial" w:hAnsi="Arial" w:cs="Arial"/>
          <w:noProof/>
          <w:sz w:val="24"/>
          <w:szCs w:val="24"/>
        </w:rPr>
        <w:t xml:space="preserve"> 2004</w:t>
      </w:r>
      <w:r w:rsidR="006A686C" w:rsidRPr="00A51E2F">
        <w:rPr>
          <w:noProof/>
        </w:rPr>
        <w:fldChar w:fldCharType="end"/>
      </w:r>
      <w:r w:rsidR="00BF1450" w:rsidRPr="00A51E2F">
        <w:rPr>
          <w:rFonts w:ascii="Arial" w:hAnsi="Arial" w:cs="Arial"/>
          <w:noProof/>
          <w:sz w:val="24"/>
          <w:szCs w:val="24"/>
        </w:rPr>
        <w:t>)</w:t>
      </w:r>
      <w:r w:rsidR="006A686C" w:rsidRPr="00A51E2F">
        <w:rPr>
          <w:rFonts w:ascii="Arial" w:hAnsi="Arial" w:cs="Arial"/>
          <w:sz w:val="24"/>
          <w:szCs w:val="24"/>
        </w:rPr>
        <w:fldChar w:fldCharType="end"/>
      </w:r>
      <w:r w:rsidR="00303F6A">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sidRPr="00605020">
        <w:rPr>
          <w:rFonts w:ascii="Arial" w:hAnsi="Arial" w:cs="Arial"/>
          <w:i/>
          <w:sz w:val="24"/>
          <w:szCs w:val="24"/>
        </w:rPr>
        <w:lastRenderedPageBreak/>
        <w:t>S.</w:t>
      </w:r>
      <w:r w:rsidR="0032167C">
        <w:rPr>
          <w:rFonts w:ascii="Arial" w:hAnsi="Arial" w:cs="Arial"/>
          <w:i/>
          <w:sz w:val="24"/>
          <w:szCs w:val="24"/>
        </w:rPr>
        <w:t xml:space="preserve"> </w:t>
      </w:r>
      <w:r w:rsidRPr="00605020">
        <w:rPr>
          <w:rFonts w:ascii="Arial" w:hAnsi="Arial" w:cs="Arial"/>
          <w:i/>
          <w:sz w:val="24"/>
          <w:szCs w:val="24"/>
        </w:rPr>
        <w:t>cerevisiae</w:t>
      </w:r>
      <w:r w:rsidR="0032167C">
        <w:rPr>
          <w:rFonts w:ascii="Arial" w:hAnsi="Arial" w:cs="Arial"/>
          <w:i/>
          <w:sz w:val="24"/>
          <w:szCs w:val="24"/>
        </w:rPr>
        <w:t xml:space="preserve"> </w:t>
      </w:r>
      <w:r>
        <w:rPr>
          <w:rFonts w:ascii="Arial" w:hAnsi="Arial" w:cs="Arial"/>
          <w:sz w:val="24"/>
          <w:szCs w:val="24"/>
        </w:rPr>
        <w:t>is</w:t>
      </w:r>
      <w:r w:rsidR="00BD74B5">
        <w:rPr>
          <w:rFonts w:ascii="Arial" w:hAnsi="Arial" w:cs="Arial"/>
          <w:sz w:val="24"/>
          <w:szCs w:val="24"/>
        </w:rPr>
        <w:t xml:space="preserve"> a </w:t>
      </w:r>
      <w:r w:rsidRPr="00605020">
        <w:rPr>
          <w:rFonts w:ascii="Arial" w:hAnsi="Arial" w:cs="Arial"/>
          <w:sz w:val="24"/>
          <w:szCs w:val="24"/>
        </w:rPr>
        <w:t>eukaryotic fung</w:t>
      </w:r>
      <w:r>
        <w:rPr>
          <w:rFonts w:ascii="Arial" w:hAnsi="Arial" w:cs="Arial"/>
          <w:sz w:val="24"/>
          <w:szCs w:val="24"/>
        </w:rPr>
        <w:t>us</w:t>
      </w:r>
      <w:r w:rsidR="0032167C">
        <w:rPr>
          <w:rFonts w:ascii="Arial" w:hAnsi="Arial" w:cs="Arial"/>
          <w:sz w:val="24"/>
          <w:szCs w:val="24"/>
        </w:rPr>
        <w:t xml:space="preserve"> </w:t>
      </w:r>
      <w:r>
        <w:rPr>
          <w:rFonts w:ascii="Arial" w:hAnsi="Arial" w:cs="Arial"/>
          <w:sz w:val="24"/>
          <w:szCs w:val="24"/>
        </w:rPr>
        <w:t>that has served as a paradigm in aging research</w:t>
      </w:r>
      <w:r w:rsidRPr="00605020">
        <w:rPr>
          <w:rFonts w:ascii="Arial" w:hAnsi="Arial" w:cs="Arial"/>
          <w:sz w:val="24"/>
          <w:szCs w:val="24"/>
        </w:rPr>
        <w:t xml:space="preserve">. The </w:t>
      </w:r>
      <w:r>
        <w:rPr>
          <w:rFonts w:ascii="Arial" w:hAnsi="Arial" w:cs="Arial"/>
          <w:sz w:val="24"/>
          <w:szCs w:val="24"/>
        </w:rPr>
        <w:t>life span</w:t>
      </w:r>
      <w:r w:rsidRPr="00605020">
        <w:rPr>
          <w:rFonts w:ascii="Arial" w:hAnsi="Arial" w:cs="Arial"/>
          <w:sz w:val="24"/>
          <w:szCs w:val="24"/>
        </w:rPr>
        <w:t xml:space="preserve"> of budding yeast can be quantified under experimental conditions over short periods of time. Budding yeast have a replicative </w:t>
      </w:r>
      <w:r>
        <w:rPr>
          <w:rFonts w:ascii="Arial" w:hAnsi="Arial" w:cs="Arial"/>
          <w:sz w:val="24"/>
          <w:szCs w:val="24"/>
        </w:rPr>
        <w:t>life span</w:t>
      </w:r>
      <w:r w:rsidRPr="00605020">
        <w:rPr>
          <w:rFonts w:ascii="Arial" w:hAnsi="Arial" w:cs="Arial"/>
          <w:sz w:val="24"/>
          <w:szCs w:val="24"/>
        </w:rPr>
        <w:t xml:space="preserve"> (RLS) and a chronological </w:t>
      </w:r>
      <w:r>
        <w:rPr>
          <w:rFonts w:ascii="Arial" w:hAnsi="Arial" w:cs="Arial"/>
          <w:sz w:val="24"/>
          <w:szCs w:val="24"/>
        </w:rPr>
        <w:t>life span</w:t>
      </w:r>
      <w:r w:rsidRPr="00605020">
        <w:rPr>
          <w:rFonts w:ascii="Arial" w:hAnsi="Arial" w:cs="Arial"/>
          <w:sz w:val="24"/>
          <w:szCs w:val="24"/>
        </w:rPr>
        <w:t xml:space="preserve"> (CLS). RLS and CLS are distinguished by the ways in which </w:t>
      </w:r>
      <w:r>
        <w:rPr>
          <w:rFonts w:ascii="Arial" w:hAnsi="Arial" w:cs="Arial"/>
          <w:sz w:val="24"/>
          <w:szCs w:val="24"/>
        </w:rPr>
        <w:t>life span</w:t>
      </w:r>
      <w:r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6A686C"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Pr>
          <w:rFonts w:ascii="Arial" w:hAnsi="Arial" w:cs="Arial"/>
          <w:noProof/>
          <w:sz w:val="24"/>
          <w:szCs w:val="24"/>
        </w:rPr>
        <w:t>(D</w:t>
      </w:r>
      <w:r w:rsidRPr="00626510">
        <w:rPr>
          <w:rFonts w:ascii="Arial" w:hAnsi="Arial" w:cs="Arial"/>
          <w:smallCaps/>
          <w:noProof/>
          <w:sz w:val="24"/>
          <w:szCs w:val="24"/>
        </w:rPr>
        <w:t>efossez</w:t>
      </w:r>
      <w:r w:rsidRPr="00626510">
        <w:rPr>
          <w:rFonts w:ascii="Arial" w:hAnsi="Arial" w:cs="Arial"/>
          <w:i/>
          <w:noProof/>
          <w:sz w:val="24"/>
          <w:szCs w:val="24"/>
        </w:rPr>
        <w:t xml:space="preserve"> et al.</w:t>
      </w:r>
      <w:r>
        <w:rPr>
          <w:rFonts w:ascii="Arial" w:hAnsi="Arial" w:cs="Arial"/>
          <w:noProof/>
          <w:sz w:val="24"/>
          <w:szCs w:val="24"/>
        </w:rPr>
        <w:t xml:space="preserve"> 1998; Q</w:t>
      </w:r>
      <w:r w:rsidRPr="00626510">
        <w:rPr>
          <w:rFonts w:ascii="Arial" w:hAnsi="Arial" w:cs="Arial"/>
          <w:smallCaps/>
          <w:noProof/>
          <w:sz w:val="24"/>
          <w:szCs w:val="24"/>
        </w:rPr>
        <w:t>in</w:t>
      </w:r>
      <w:r>
        <w:rPr>
          <w:rFonts w:ascii="Arial" w:hAnsi="Arial" w:cs="Arial"/>
          <w:noProof/>
          <w:sz w:val="24"/>
          <w:szCs w:val="24"/>
        </w:rPr>
        <w:t xml:space="preserve"> and L</w:t>
      </w:r>
      <w:r w:rsidRPr="00626510">
        <w:rPr>
          <w:rFonts w:ascii="Arial" w:hAnsi="Arial" w:cs="Arial"/>
          <w:smallCaps/>
          <w:noProof/>
          <w:sz w:val="24"/>
          <w:szCs w:val="24"/>
        </w:rPr>
        <w:t>u</w:t>
      </w:r>
      <w:r>
        <w:rPr>
          <w:rFonts w:ascii="Arial" w:hAnsi="Arial" w:cs="Arial"/>
          <w:noProof/>
          <w:sz w:val="24"/>
          <w:szCs w:val="24"/>
        </w:rPr>
        <w:t xml:space="preserve"> 2006; W</w:t>
      </w:r>
      <w:r w:rsidRPr="00626510">
        <w:rPr>
          <w:rFonts w:ascii="Arial" w:hAnsi="Arial" w:cs="Arial"/>
          <w:smallCaps/>
          <w:noProof/>
          <w:sz w:val="24"/>
          <w:szCs w:val="24"/>
        </w:rPr>
        <w:t>ei</w:t>
      </w:r>
      <w:r w:rsidRPr="00626510">
        <w:rPr>
          <w:rFonts w:ascii="Arial" w:hAnsi="Arial" w:cs="Arial"/>
          <w:i/>
          <w:noProof/>
          <w:sz w:val="24"/>
          <w:szCs w:val="24"/>
        </w:rPr>
        <w:t xml:space="preserve"> et al.</w:t>
      </w:r>
      <w:r>
        <w:rPr>
          <w:rFonts w:ascii="Arial" w:hAnsi="Arial" w:cs="Arial"/>
          <w:noProof/>
          <w:sz w:val="24"/>
          <w:szCs w:val="24"/>
        </w:rPr>
        <w:t xml:space="preserve"> 2008)</w:t>
      </w:r>
      <w:r w:rsidR="006A686C" w:rsidRPr="00605020">
        <w:rPr>
          <w:rFonts w:ascii="Arial" w:hAnsi="Arial" w:cs="Arial"/>
          <w:sz w:val="24"/>
          <w:szCs w:val="24"/>
        </w:rPr>
        <w:fldChar w:fldCharType="end"/>
      </w:r>
      <w:r w:rsidRPr="00605020">
        <w:rPr>
          <w:rFonts w:ascii="Arial" w:hAnsi="Arial" w:cs="Arial"/>
          <w:sz w:val="24"/>
          <w:szCs w:val="24"/>
        </w:rPr>
        <w:t>. Heterozygosity</w:t>
      </w:r>
      <w:r w:rsidR="0032167C">
        <w:rPr>
          <w:rFonts w:ascii="Arial" w:hAnsi="Arial" w:cs="Arial"/>
          <w:sz w:val="24"/>
          <w:szCs w:val="24"/>
        </w:rPr>
        <w:t xml:space="preserve"> </w:t>
      </w:r>
      <w:r w:rsidRPr="00605020">
        <w:rPr>
          <w:rFonts w:ascii="Arial" w:hAnsi="Arial" w:cs="Arial"/>
          <w:sz w:val="24"/>
          <w:szCs w:val="24"/>
        </w:rPr>
        <w:t xml:space="preserve">on the </w:t>
      </w:r>
      <w:r>
        <w:rPr>
          <w:rFonts w:ascii="Arial" w:hAnsi="Arial" w:cs="Arial"/>
          <w:sz w:val="24"/>
          <w:szCs w:val="24"/>
        </w:rPr>
        <w:t>Methianine 15 locus</w:t>
      </w:r>
      <w:r w:rsidR="0032167C">
        <w:rPr>
          <w:rFonts w:ascii="Arial" w:hAnsi="Arial" w:cs="Arial"/>
          <w:sz w:val="24"/>
          <w:szCs w:val="24"/>
        </w:rPr>
        <w:t xml:space="preserve"> </w:t>
      </w:r>
      <w:r>
        <w:rPr>
          <w:rFonts w:ascii="Arial" w:hAnsi="Arial" w:cs="Arial"/>
          <w:sz w:val="24"/>
          <w:szCs w:val="24"/>
        </w:rPr>
        <w:t>(MET15</w:t>
      </w:r>
      <w:r w:rsidRPr="00C501A6">
        <w:rPr>
          <w:rFonts w:ascii="Arial" w:hAnsi="Arial" w:cs="Arial"/>
          <w:sz w:val="24"/>
          <w:szCs w:val="24"/>
          <w:vertAlign w:val="superscript"/>
        </w:rPr>
        <w:t>+/-</w:t>
      </w:r>
      <w:r>
        <w:rPr>
          <w:rFonts w:ascii="Arial" w:hAnsi="Arial" w:cs="Arial"/>
          <w:sz w:val="24"/>
          <w:szCs w:val="24"/>
        </w:rPr>
        <w:t xml:space="preserve">) </w:t>
      </w:r>
      <w:r w:rsidR="00710418" w:rsidRPr="00605020">
        <w:rPr>
          <w:rFonts w:ascii="Arial" w:hAnsi="Arial" w:cs="Arial"/>
          <w:sz w:val="24"/>
          <w:szCs w:val="24"/>
        </w:rPr>
        <w:t xml:space="preserve">is achieved </w:t>
      </w:r>
      <w:r w:rsidR="00710418">
        <w:rPr>
          <w:rFonts w:ascii="Arial" w:hAnsi="Arial" w:cs="Arial"/>
          <w:sz w:val="24"/>
          <w:szCs w:val="24"/>
        </w:rPr>
        <w:t>by</w:t>
      </w:r>
      <w:r w:rsidR="00710418" w:rsidRPr="00605020">
        <w:rPr>
          <w:rFonts w:ascii="Arial" w:hAnsi="Arial" w:cs="Arial"/>
          <w:sz w:val="24"/>
          <w:szCs w:val="24"/>
        </w:rPr>
        <w:t xml:space="preserve"> knock</w:t>
      </w:r>
      <w:r w:rsidR="00710418">
        <w:rPr>
          <w:rFonts w:ascii="Arial" w:hAnsi="Arial" w:cs="Arial"/>
          <w:sz w:val="24"/>
          <w:szCs w:val="24"/>
        </w:rPr>
        <w:t xml:space="preserve">ing </w:t>
      </w:r>
      <w:r w:rsidR="00710418" w:rsidRPr="00605020">
        <w:rPr>
          <w:rFonts w:ascii="Arial" w:hAnsi="Arial" w:cs="Arial"/>
          <w:sz w:val="24"/>
          <w:szCs w:val="24"/>
        </w:rPr>
        <w:t xml:space="preserve">out one copy of the wild-type allele </w:t>
      </w:r>
      <w:r w:rsidR="00710418">
        <w:rPr>
          <w:rFonts w:ascii="Arial" w:hAnsi="Arial" w:cs="Arial"/>
          <w:sz w:val="24"/>
          <w:szCs w:val="24"/>
        </w:rPr>
        <w:t xml:space="preserve">using </w:t>
      </w:r>
      <w:r w:rsidR="00710418" w:rsidRPr="00605020">
        <w:rPr>
          <w:rFonts w:ascii="Arial" w:hAnsi="Arial" w:cs="Arial"/>
          <w:sz w:val="24"/>
          <w:szCs w:val="24"/>
        </w:rPr>
        <w:t xml:space="preserve">a kanamycin </w:t>
      </w:r>
      <w:r w:rsidR="00710418">
        <w:rPr>
          <w:rFonts w:ascii="Arial" w:hAnsi="Arial" w:cs="Arial"/>
          <w:sz w:val="24"/>
          <w:szCs w:val="24"/>
        </w:rPr>
        <w:t xml:space="preserve">drug </w:t>
      </w:r>
      <w:r w:rsidR="00710418" w:rsidRPr="00605020">
        <w:rPr>
          <w:rFonts w:ascii="Arial" w:hAnsi="Arial" w:cs="Arial"/>
          <w:sz w:val="24"/>
          <w:szCs w:val="24"/>
        </w:rPr>
        <w:t xml:space="preserve">resistance marker. LOH can be monitored in </w:t>
      </w:r>
      <w:r w:rsidR="00710418" w:rsidRPr="00605020">
        <w:rPr>
          <w:rFonts w:ascii="Arial" w:hAnsi="Arial" w:cs="Arial"/>
          <w:i/>
          <w:sz w:val="24"/>
          <w:szCs w:val="24"/>
        </w:rPr>
        <w:t>Saccharomyces cerevisiae</w:t>
      </w:r>
      <w:r w:rsidR="00710418" w:rsidRPr="00605020">
        <w:rPr>
          <w:rFonts w:ascii="Arial" w:hAnsi="Arial" w:cs="Arial"/>
          <w:sz w:val="24"/>
          <w:szCs w:val="24"/>
        </w:rPr>
        <w:t xml:space="preserve"> only when the heterozygous form of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is converted into a homozygous recessive form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following mitotic division. When </w:t>
      </w:r>
      <w:r w:rsidR="00710418">
        <w:rPr>
          <w:rFonts w:ascii="Arial" w:hAnsi="Arial" w:cs="Arial"/>
          <w:sz w:val="24"/>
          <w:szCs w:val="24"/>
        </w:rPr>
        <w:t xml:space="preserve">this </w:t>
      </w:r>
      <w:r w:rsidR="00710418" w:rsidRPr="00605020">
        <w:rPr>
          <w:rFonts w:ascii="Arial" w:hAnsi="Arial" w:cs="Arial"/>
          <w:sz w:val="24"/>
          <w:szCs w:val="24"/>
        </w:rPr>
        <w:t>yeast</w:t>
      </w:r>
      <w:r w:rsidR="00710418">
        <w:rPr>
          <w:rFonts w:ascii="Arial" w:hAnsi="Arial" w:cs="Arial"/>
          <w:sz w:val="24"/>
          <w:szCs w:val="24"/>
        </w:rPr>
        <w:t xml:space="preserve"> strain </w:t>
      </w:r>
      <w:r w:rsidR="00710418" w:rsidRPr="00605020">
        <w:rPr>
          <w:rFonts w:ascii="Arial" w:hAnsi="Arial" w:cs="Arial"/>
          <w:sz w:val="24"/>
          <w:szCs w:val="24"/>
        </w:rPr>
        <w:t xml:space="preserve">is plated on medium containing lead, </w:t>
      </w:r>
      <w:r w:rsidR="00710418">
        <w:rPr>
          <w:rFonts w:ascii="Arial" w:hAnsi="Arial" w:cs="Arial"/>
          <w:sz w:val="24"/>
          <w:szCs w:val="24"/>
        </w:rPr>
        <w:t xml:space="preserve">LOH occurs resulting in black sectors in cream-colored colonies. </w:t>
      </w:r>
      <w:r w:rsidR="00710418" w:rsidRPr="00605020">
        <w:rPr>
          <w:rFonts w:ascii="Arial" w:hAnsi="Arial" w:cs="Arial"/>
          <w:sz w:val="24"/>
          <w:szCs w:val="24"/>
        </w:rPr>
        <w:t>Thus,</w:t>
      </w:r>
      <w:r w:rsidR="00710418">
        <w:rPr>
          <w:rFonts w:ascii="Arial" w:hAnsi="Arial" w:cs="Arial"/>
          <w:sz w:val="24"/>
          <w:szCs w:val="24"/>
        </w:rPr>
        <w:t xml:space="preserve"> a </w:t>
      </w:r>
      <w:r w:rsidR="00710418" w:rsidRPr="00AA02C3">
        <w:rPr>
          <w:rFonts w:ascii="Arial" w:hAnsi="Arial"/>
          <w:i/>
          <w:sz w:val="24"/>
        </w:rPr>
        <w:t>MET15</w:t>
      </w:r>
      <w:r w:rsidR="00710418" w:rsidRPr="00AA02C3">
        <w:rPr>
          <w:rFonts w:ascii="Arial" w:hAnsi="Arial"/>
          <w:i/>
          <w:sz w:val="24"/>
          <w:vertAlign w:val="superscript"/>
        </w:rPr>
        <w:t>-/-</w:t>
      </w:r>
      <w:r w:rsidR="00710418">
        <w:rPr>
          <w:rFonts w:ascii="Arial" w:hAnsi="Arial" w:cs="Arial"/>
          <w:sz w:val="24"/>
          <w:szCs w:val="24"/>
        </w:rPr>
        <w:t>strain forms completely</w:t>
      </w:r>
      <w:r w:rsidR="00710418" w:rsidRPr="00605020">
        <w:rPr>
          <w:rFonts w:ascii="Arial" w:hAnsi="Arial" w:cs="Arial"/>
          <w:sz w:val="24"/>
          <w:szCs w:val="24"/>
        </w:rPr>
        <w:t xml:space="preserve"> black colonies. Colonies may have a brown tint, depending</w:t>
      </w:r>
      <w:r w:rsidR="00710418">
        <w:rPr>
          <w:rFonts w:ascii="Arial" w:hAnsi="Arial" w:cs="Arial"/>
          <w:sz w:val="24"/>
          <w:szCs w:val="24"/>
        </w:rPr>
        <w:t xml:space="preserve"> on the yeast strain used. Both </w:t>
      </w:r>
      <w:r w:rsidR="00710418" w:rsidRPr="00605020">
        <w:rPr>
          <w:rFonts w:ascii="Arial" w:hAnsi="Arial" w:cs="Arial"/>
          <w:sz w:val="24"/>
          <w:szCs w:val="24"/>
        </w:rPr>
        <w:t>dominan</w:t>
      </w:r>
      <w:r w:rsidR="00710418">
        <w:rPr>
          <w:rFonts w:ascii="Arial" w:hAnsi="Arial" w:cs="Arial"/>
          <w:sz w:val="24"/>
          <w:szCs w:val="24"/>
        </w:rPr>
        <w:t>t forms o</w:t>
      </w:r>
      <w:r w:rsidR="00710418" w:rsidRPr="00605020">
        <w:rPr>
          <w:rFonts w:ascii="Arial" w:hAnsi="Arial" w:cs="Arial"/>
          <w:sz w:val="24"/>
          <w:szCs w:val="24"/>
        </w:rPr>
        <w:t xml:space="preserve">f the </w:t>
      </w:r>
      <w:r w:rsidR="00710418" w:rsidRPr="00AA02C3">
        <w:rPr>
          <w:rFonts w:ascii="Arial" w:hAnsi="Arial"/>
          <w:i/>
          <w:sz w:val="24"/>
        </w:rPr>
        <w:t>MET15</w:t>
      </w:r>
      <w:r w:rsidR="00710418" w:rsidRPr="00605020">
        <w:rPr>
          <w:rFonts w:ascii="Arial" w:hAnsi="Arial" w:cs="Arial"/>
          <w:sz w:val="24"/>
          <w:szCs w:val="24"/>
        </w:rPr>
        <w:t xml:space="preserve"> gene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and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yield white </w:t>
      </w:r>
      <w:r w:rsidR="00710418">
        <w:rPr>
          <w:rFonts w:ascii="Arial" w:hAnsi="Arial" w:cs="Arial"/>
          <w:sz w:val="24"/>
          <w:szCs w:val="24"/>
        </w:rPr>
        <w:t>or cream-</w:t>
      </w:r>
      <w:r w:rsidR="00710418" w:rsidRPr="00605020">
        <w:rPr>
          <w:rFonts w:ascii="Arial" w:hAnsi="Arial" w:cs="Arial"/>
          <w:sz w:val="24"/>
          <w:szCs w:val="24"/>
        </w:rPr>
        <w:t xml:space="preserve">color colonies. As a result, only fifty percent of </w:t>
      </w:r>
      <w:r w:rsidR="00710418">
        <w:rPr>
          <w:rFonts w:ascii="Arial" w:hAnsi="Arial" w:cs="Arial"/>
          <w:sz w:val="24"/>
          <w:szCs w:val="24"/>
        </w:rPr>
        <w:t xml:space="preserve">LOH </w:t>
      </w:r>
      <w:r w:rsidR="00710418" w:rsidRPr="00605020">
        <w:rPr>
          <w:rFonts w:ascii="Arial" w:hAnsi="Arial" w:cs="Arial"/>
          <w:sz w:val="24"/>
          <w:szCs w:val="24"/>
        </w:rPr>
        <w:t>events are observed because the</w:t>
      </w:r>
      <w:r w:rsidR="00710418">
        <w:rPr>
          <w:rFonts w:ascii="Arial" w:hAnsi="Arial" w:cs="Arial"/>
          <w:sz w:val="24"/>
          <w:szCs w:val="24"/>
        </w:rPr>
        <w:t>se</w:t>
      </w:r>
      <w:r w:rsidR="00710418" w:rsidRPr="00605020">
        <w:rPr>
          <w:rFonts w:ascii="Arial" w:hAnsi="Arial" w:cs="Arial"/>
          <w:sz w:val="24"/>
          <w:szCs w:val="24"/>
        </w:rPr>
        <w:t xml:space="preserve"> two genotypes are phenotypically indistinguishable. The number of cells that did not undergo </w:t>
      </w:r>
      <w:r w:rsidR="00710418">
        <w:rPr>
          <w:rFonts w:ascii="Arial" w:hAnsi="Arial" w:cs="Arial"/>
          <w:sz w:val="24"/>
          <w:szCs w:val="24"/>
        </w:rPr>
        <w:t>LOH</w:t>
      </w:r>
      <w:r w:rsidR="00710418" w:rsidRPr="00605020">
        <w:rPr>
          <w:rFonts w:ascii="Arial" w:hAnsi="Arial" w:cs="Arial"/>
          <w:sz w:val="24"/>
          <w:szCs w:val="24"/>
        </w:rPr>
        <w:t xml:space="preserve"> at the </w:t>
      </w:r>
      <w:r w:rsidR="00710418" w:rsidRPr="00AA02C3">
        <w:rPr>
          <w:rFonts w:ascii="Arial" w:hAnsi="Arial"/>
          <w:i/>
          <w:sz w:val="24"/>
        </w:rPr>
        <w:t>MET15</w:t>
      </w:r>
      <w:r w:rsidR="00710418" w:rsidRPr="00605020">
        <w:rPr>
          <w:rFonts w:ascii="Arial" w:hAnsi="Arial" w:cs="Arial"/>
          <w:sz w:val="24"/>
          <w:szCs w:val="24"/>
        </w:rPr>
        <w:t xml:space="preserve"> locus was an indication of robustness, with respect to that specific locus </w:t>
      </w:r>
      <w:r w:rsidR="006A686C" w:rsidRPr="0072137D">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72137D">
        <w:rPr>
          <w:rFonts w:ascii="Arial" w:hAnsi="Arial" w:cs="Arial"/>
          <w:sz w:val="24"/>
          <w:szCs w:val="24"/>
        </w:rPr>
      </w:r>
      <w:r w:rsidR="006A686C" w:rsidRPr="0072137D">
        <w:rPr>
          <w:rFonts w:ascii="Arial" w:hAnsi="Arial" w:cs="Arial"/>
          <w:sz w:val="24"/>
          <w:szCs w:val="24"/>
        </w:rPr>
        <w:fldChar w:fldCharType="separate"/>
      </w:r>
      <w:r w:rsidR="00710418">
        <w:rPr>
          <w:rFonts w:ascii="Arial" w:hAnsi="Arial" w:cs="Arial"/>
          <w:noProof/>
          <w:sz w:val="24"/>
          <w:szCs w:val="24"/>
        </w:rPr>
        <w:t>(H</w:t>
      </w:r>
      <w:r w:rsidR="00710418" w:rsidRPr="00AA02C3">
        <w:rPr>
          <w:rFonts w:ascii="Arial" w:hAnsi="Arial" w:cs="Arial"/>
          <w:smallCaps/>
          <w:noProof/>
          <w:sz w:val="24"/>
          <w:szCs w:val="24"/>
        </w:rPr>
        <w:t>iraoka</w:t>
      </w:r>
      <w:r w:rsidR="00710418" w:rsidRPr="00AA02C3">
        <w:rPr>
          <w:rFonts w:ascii="Arial" w:hAnsi="Arial" w:cs="Arial"/>
          <w:i/>
          <w:noProof/>
          <w:sz w:val="24"/>
          <w:szCs w:val="24"/>
        </w:rPr>
        <w:t xml:space="preserve"> et al.</w:t>
      </w:r>
      <w:r w:rsidR="00710418">
        <w:rPr>
          <w:rFonts w:ascii="Arial" w:hAnsi="Arial" w:cs="Arial"/>
          <w:noProof/>
          <w:sz w:val="24"/>
          <w:szCs w:val="24"/>
        </w:rPr>
        <w:t xml:space="preserve"> 2000; M</w:t>
      </w:r>
      <w:r w:rsidR="00710418" w:rsidRPr="00AA02C3">
        <w:rPr>
          <w:rFonts w:ascii="Arial" w:hAnsi="Arial" w:cs="Arial"/>
          <w:smallCaps/>
          <w:noProof/>
          <w:sz w:val="24"/>
          <w:szCs w:val="24"/>
        </w:rPr>
        <w:t>c</w:t>
      </w:r>
      <w:r w:rsidR="00710418">
        <w:rPr>
          <w:rFonts w:ascii="Arial" w:hAnsi="Arial" w:cs="Arial"/>
          <w:noProof/>
          <w:sz w:val="24"/>
          <w:szCs w:val="24"/>
        </w:rPr>
        <w:t>M</w:t>
      </w:r>
      <w:r w:rsidR="00710418" w:rsidRPr="00AA02C3">
        <w:rPr>
          <w:rFonts w:ascii="Arial" w:hAnsi="Arial" w:cs="Arial"/>
          <w:smallCaps/>
          <w:noProof/>
          <w:sz w:val="24"/>
          <w:szCs w:val="24"/>
        </w:rPr>
        <w:t>urray</w:t>
      </w:r>
      <w:r w:rsidR="00710418">
        <w:rPr>
          <w:rFonts w:ascii="Arial" w:hAnsi="Arial" w:cs="Arial"/>
          <w:noProof/>
          <w:sz w:val="24"/>
          <w:szCs w:val="24"/>
        </w:rPr>
        <w:t xml:space="preserve"> and G</w:t>
      </w:r>
      <w:r w:rsidR="00710418" w:rsidRPr="00AA02C3">
        <w:rPr>
          <w:rFonts w:ascii="Arial" w:hAnsi="Arial" w:cs="Arial"/>
          <w:smallCaps/>
          <w:noProof/>
          <w:sz w:val="24"/>
          <w:szCs w:val="24"/>
        </w:rPr>
        <w:t>ottschling</w:t>
      </w:r>
      <w:r w:rsidR="00710418">
        <w:rPr>
          <w:rFonts w:ascii="Arial" w:hAnsi="Arial" w:cs="Arial"/>
          <w:noProof/>
          <w:sz w:val="24"/>
          <w:szCs w:val="24"/>
        </w:rPr>
        <w:t xml:space="preserve"> 2003)</w:t>
      </w:r>
      <w:r w:rsidR="006A686C" w:rsidRPr="0072137D">
        <w:rPr>
          <w:rFonts w:ascii="Arial" w:hAnsi="Arial" w:cs="Arial"/>
          <w:sz w:val="24"/>
          <w:szCs w:val="24"/>
        </w:rPr>
        <w:fldChar w:fldCharType="end"/>
      </w:r>
      <w:r w:rsidR="00710418" w:rsidRPr="0072137D">
        <w:rPr>
          <w:rFonts w:ascii="Arial" w:hAnsi="Arial" w:cs="Arial"/>
          <w:sz w:val="24"/>
          <w:szCs w:val="24"/>
        </w:rPr>
        <w:t>.</w:t>
      </w:r>
      <w:r w:rsidR="00710418" w:rsidRPr="00605020">
        <w:rPr>
          <w:rFonts w:ascii="Arial" w:hAnsi="Arial" w:cs="Arial"/>
          <w:sz w:val="24"/>
          <w:szCs w:val="24"/>
        </w:rPr>
        <w:t>Thus, LOH can be used as a sign of genomic alteration on the MET15 locus</w:t>
      </w:r>
      <w:r w:rsidR="00D82DED">
        <w:rPr>
          <w:rFonts w:ascii="Arial" w:hAnsi="Arial" w:cs="Arial"/>
          <w:sz w:val="24"/>
          <w:szCs w:val="24"/>
        </w:rPr>
        <w:t xml:space="preserve"> (Figure 3)</w:t>
      </w:r>
      <w:r w:rsidR="00710418" w:rsidRPr="00605020">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Pr>
          <w:rFonts w:ascii="Arial" w:hAnsi="Arial" w:cs="Arial"/>
          <w:sz w:val="24"/>
          <w:szCs w:val="24"/>
        </w:rPr>
        <w:t xml:space="preserve">In yeast, CR can extend both replicative and chronological life spans. </w:t>
      </w:r>
      <w:r w:rsidRPr="00605020">
        <w:rPr>
          <w:rFonts w:ascii="Arial" w:hAnsi="Arial" w:cs="Arial"/>
          <w:sz w:val="24"/>
          <w:szCs w:val="24"/>
        </w:rPr>
        <w:t xml:space="preserve">Wei et al. reported a 10-fold increase in the </w:t>
      </w:r>
      <w:r>
        <w:rPr>
          <w:rFonts w:ascii="Arial" w:hAnsi="Arial" w:cs="Arial"/>
          <w:sz w:val="24"/>
          <w:szCs w:val="24"/>
        </w:rPr>
        <w:t>life span</w:t>
      </w:r>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w:t>
      </w:r>
      <w:r w:rsidRPr="00605020">
        <w:rPr>
          <w:rFonts w:ascii="Arial" w:hAnsi="Arial" w:cs="Arial"/>
          <w:sz w:val="24"/>
          <w:szCs w:val="24"/>
        </w:rPr>
        <w:lastRenderedPageBreak/>
        <w:t xml:space="preserve">that had deleted </w:t>
      </w:r>
      <w:r w:rsidRPr="00934A0A">
        <w:rPr>
          <w:rFonts w:ascii="Arial" w:hAnsi="Arial"/>
          <w:i/>
          <w:sz w:val="24"/>
        </w:rPr>
        <w:t>RAS2</w:t>
      </w:r>
      <w:r w:rsidRPr="00605020">
        <w:rPr>
          <w:rFonts w:ascii="Arial" w:hAnsi="Arial" w:cs="Arial"/>
          <w:sz w:val="24"/>
          <w:szCs w:val="24"/>
        </w:rPr>
        <w:t xml:space="preserve"> and </w:t>
      </w:r>
      <w:r w:rsidRPr="00934A0A">
        <w:rPr>
          <w:rFonts w:ascii="Arial" w:hAnsi="Arial"/>
          <w:i/>
          <w:sz w:val="24"/>
        </w:rPr>
        <w:t>SCH9</w:t>
      </w:r>
      <w:r w:rsidRPr="00605020">
        <w:rPr>
          <w:rFonts w:ascii="Arial" w:hAnsi="Arial" w:cs="Arial"/>
          <w:sz w:val="24"/>
          <w:szCs w:val="24"/>
        </w:rPr>
        <w:t xml:space="preserve"> genes. </w:t>
      </w:r>
      <w:r>
        <w:rPr>
          <w:rFonts w:ascii="Arial" w:hAnsi="Arial" w:cs="Arial"/>
          <w:sz w:val="24"/>
          <w:szCs w:val="24"/>
        </w:rPr>
        <w:t xml:space="preserve">The life span extension effect of RAS2 and SCH9 is shown to be mediated by </w:t>
      </w:r>
      <w:r w:rsidRPr="00605020">
        <w:rPr>
          <w:rFonts w:ascii="Arial" w:hAnsi="Arial" w:cs="Arial"/>
          <w:sz w:val="24"/>
          <w:szCs w:val="24"/>
        </w:rPr>
        <w:t xml:space="preserve">Rim15 </w:t>
      </w:r>
      <w:r w:rsidR="006A686C"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sidRPr="00605020">
        <w:rPr>
          <w:rFonts w:ascii="Arial" w:hAnsi="Arial" w:cs="Arial"/>
          <w:noProof/>
          <w:sz w:val="24"/>
          <w:szCs w:val="24"/>
        </w:rPr>
        <w:t>(</w:t>
      </w:r>
      <w:hyperlink w:anchor="_ENREF_17" w:tooltip="Wei, 2008 #481" w:history="1">
        <w:r w:rsidRPr="00605020">
          <w:rPr>
            <w:rFonts w:ascii="Arial" w:hAnsi="Arial" w:cs="Arial"/>
            <w:noProof/>
            <w:sz w:val="24"/>
            <w:szCs w:val="24"/>
          </w:rPr>
          <w:t>W</w:t>
        </w:r>
        <w:r w:rsidRPr="00605020">
          <w:rPr>
            <w:rFonts w:ascii="Arial" w:hAnsi="Arial" w:cs="Arial"/>
            <w:smallCaps/>
            <w:noProof/>
            <w:sz w:val="24"/>
            <w:szCs w:val="24"/>
          </w:rPr>
          <w:t>ei</w:t>
        </w:r>
        <w:r w:rsidRPr="00605020">
          <w:rPr>
            <w:rFonts w:ascii="Arial" w:hAnsi="Arial" w:cs="Arial"/>
            <w:i/>
            <w:noProof/>
            <w:sz w:val="24"/>
            <w:szCs w:val="24"/>
          </w:rPr>
          <w:t xml:space="preserve"> et al.</w:t>
        </w:r>
        <w:r w:rsidRPr="00605020">
          <w:rPr>
            <w:rFonts w:ascii="Arial" w:hAnsi="Arial" w:cs="Arial"/>
            <w:noProof/>
            <w:sz w:val="24"/>
            <w:szCs w:val="24"/>
          </w:rPr>
          <w:t xml:space="preserve"> 2008</w:t>
        </w:r>
      </w:hyperlink>
      <w:r w:rsidRPr="00605020">
        <w:rPr>
          <w:rFonts w:ascii="Arial" w:hAnsi="Arial" w:cs="Arial"/>
          <w:noProof/>
          <w:sz w:val="24"/>
          <w:szCs w:val="24"/>
        </w:rPr>
        <w:t xml:space="preserve">; </w:t>
      </w:r>
      <w:hyperlink w:anchor="_ENREF_18" w:tooltip="Weinberger, 2010 #864" w:history="1">
        <w:r w:rsidRPr="00605020">
          <w:rPr>
            <w:rFonts w:ascii="Arial" w:hAnsi="Arial" w:cs="Arial"/>
            <w:noProof/>
            <w:sz w:val="24"/>
            <w:szCs w:val="24"/>
          </w:rPr>
          <w:t>W</w:t>
        </w:r>
        <w:r w:rsidRPr="00605020">
          <w:rPr>
            <w:rFonts w:ascii="Arial" w:hAnsi="Arial" w:cs="Arial"/>
            <w:smallCaps/>
            <w:noProof/>
            <w:sz w:val="24"/>
            <w:szCs w:val="24"/>
          </w:rPr>
          <w:t>einberger</w:t>
        </w:r>
        <w:r w:rsidRPr="00605020">
          <w:rPr>
            <w:rFonts w:ascii="Arial" w:hAnsi="Arial" w:cs="Arial"/>
            <w:i/>
            <w:noProof/>
            <w:sz w:val="24"/>
            <w:szCs w:val="24"/>
          </w:rPr>
          <w:t xml:space="preserve"> et al.</w:t>
        </w:r>
        <w:r w:rsidRPr="00605020">
          <w:rPr>
            <w:rFonts w:ascii="Arial" w:hAnsi="Arial" w:cs="Arial"/>
            <w:noProof/>
            <w:sz w:val="24"/>
            <w:szCs w:val="24"/>
          </w:rPr>
          <w:t xml:space="preserve"> 2010</w:t>
        </w:r>
      </w:hyperlink>
      <w:r w:rsidRPr="00605020">
        <w:rPr>
          <w:rFonts w:ascii="Arial" w:hAnsi="Arial" w:cs="Arial"/>
          <w:noProof/>
          <w:sz w:val="24"/>
          <w:szCs w:val="24"/>
        </w:rPr>
        <w:t>)</w:t>
      </w:r>
      <w:r w:rsidR="006A686C" w:rsidRPr="00605020">
        <w:rPr>
          <w:rFonts w:ascii="Arial" w:hAnsi="Arial" w:cs="Arial"/>
          <w:sz w:val="24"/>
          <w:szCs w:val="24"/>
        </w:rPr>
        <w:fldChar w:fldCharType="end"/>
      </w:r>
      <w:r w:rsidRPr="00605020">
        <w:rPr>
          <w:rFonts w:ascii="Arial" w:hAnsi="Arial" w:cs="Arial"/>
          <w:sz w:val="24"/>
          <w:szCs w:val="24"/>
        </w:rPr>
        <w:t>.</w:t>
      </w:r>
    </w:p>
    <w:p w:rsidR="006E75E1" w:rsidRDefault="00B57B5A"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xml:space="preserve">. cerevisiae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yeast</w:t>
      </w:r>
      <w:r w:rsidR="0032167C">
        <w:rPr>
          <w:rFonts w:ascii="Arial" w:hAnsi="Arial" w:cs="Arial"/>
          <w:sz w:val="24"/>
          <w:szCs w:val="24"/>
        </w:rPr>
        <w:t xml:space="preserve"> </w:t>
      </w:r>
      <w:r w:rsidR="006A686C"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sidR="00780DFB">
        <w:rPr>
          <w:rFonts w:ascii="Arial" w:hAnsi="Arial" w:cs="Arial"/>
          <w:noProof/>
          <w:sz w:val="24"/>
          <w:szCs w:val="24"/>
        </w:rPr>
        <w:t>(M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2003; 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2004)</w:t>
      </w:r>
      <w:r w:rsidR="006A686C" w:rsidRPr="00605020">
        <w:rPr>
          <w:rFonts w:ascii="Arial" w:hAnsi="Arial" w:cs="Arial"/>
          <w:sz w:val="24"/>
          <w:szCs w:val="24"/>
        </w:rPr>
        <w:fldChar w:fldCharType="end"/>
      </w:r>
      <w:r w:rsidR="0072137D" w:rsidRPr="0072137D">
        <w:rPr>
          <w:rFonts w:ascii="Arial" w:hAnsi="Arial" w:cs="Arial"/>
          <w:sz w:val="24"/>
          <w:szCs w:val="24"/>
        </w:rPr>
        <w:t>.</w:t>
      </w:r>
    </w:p>
    <w:p w:rsidR="00273FE0" w:rsidRDefault="00791C05"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1F580B">
        <w:rPr>
          <w:rFonts w:ascii="Arial" w:hAnsi="Arial" w:cs="Arial"/>
          <w:sz w:val="24"/>
          <w:szCs w:val="24"/>
        </w:rPr>
        <w:t xml:space="preserve"> in both yeast and humans</w:t>
      </w:r>
      <w:r w:rsidR="00384DD4">
        <w:rPr>
          <w:rFonts w:ascii="Arial" w:hAnsi="Arial" w:cs="Arial"/>
          <w:sz w:val="24"/>
          <w:szCs w:val="24"/>
        </w:rPr>
        <w:t xml:space="preserve"> </w:t>
      </w:r>
      <w:r w:rsidR="004E00CE">
        <w:rPr>
          <w:rFonts w:ascii="Arial" w:hAnsi="Arial" w:cs="Arial"/>
          <w:noProof/>
          <w:sz w:val="24"/>
          <w:szCs w:val="24"/>
        </w:rPr>
        <w:t>(W</w:t>
      </w:r>
      <w:r w:rsidR="004E00CE" w:rsidRPr="00AA02C3">
        <w:rPr>
          <w:rFonts w:ascii="Arial" w:hAnsi="Arial" w:cs="Arial"/>
          <w:smallCaps/>
          <w:noProof/>
          <w:sz w:val="24"/>
          <w:szCs w:val="24"/>
        </w:rPr>
        <w:t>ei</w:t>
      </w:r>
      <w:r w:rsidR="004E00CE" w:rsidRPr="00AA02C3">
        <w:rPr>
          <w:rFonts w:ascii="Arial" w:hAnsi="Arial" w:cs="Arial"/>
          <w:i/>
          <w:noProof/>
          <w:sz w:val="24"/>
          <w:szCs w:val="24"/>
        </w:rPr>
        <w:t xml:space="preserve"> et al.</w:t>
      </w:r>
      <w:r w:rsidR="004E00CE">
        <w:rPr>
          <w:rFonts w:ascii="Arial" w:hAnsi="Arial" w:cs="Arial"/>
          <w:noProof/>
          <w:sz w:val="24"/>
          <w:szCs w:val="24"/>
        </w:rPr>
        <w:t xml:space="preserve"> 2008)</w:t>
      </w:r>
      <w:r w:rsidR="000C54BF">
        <w:rPr>
          <w:rFonts w:ascii="Arial" w:hAnsi="Arial" w:cs="Arial"/>
          <w:sz w:val="24"/>
          <w:szCs w:val="24"/>
        </w:rPr>
        <w:t>.</w:t>
      </w:r>
    </w:p>
    <w:p w:rsidR="006E75E1" w:rsidRDefault="009916B5" w:rsidP="00052BBF">
      <w:pPr>
        <w:spacing w:after="0" w:line="480" w:lineRule="auto"/>
        <w:ind w:firstLine="720"/>
        <w:jc w:val="both"/>
        <w:rPr>
          <w:rFonts w:ascii="Arial" w:hAnsi="Arial" w:cs="Arial"/>
          <w:sz w:val="24"/>
          <w:szCs w:val="24"/>
        </w:rPr>
      </w:pPr>
      <w:r>
        <w:rPr>
          <w:rFonts w:ascii="Arial" w:hAnsi="Arial" w:cs="Arial"/>
          <w:sz w:val="24"/>
          <w:szCs w:val="24"/>
        </w:rPr>
        <w:t>H</w:t>
      </w:r>
      <w:r w:rsidRPr="00161743">
        <w:rPr>
          <w:rFonts w:ascii="Arial" w:hAnsi="Arial" w:cs="Arial"/>
          <w:sz w:val="24"/>
          <w:szCs w:val="24"/>
          <w:vertAlign w:val="subscript"/>
        </w:rPr>
        <w:t>2</w:t>
      </w:r>
      <w:r>
        <w:rPr>
          <w:rFonts w:ascii="Arial" w:hAnsi="Arial" w:cs="Arial"/>
          <w:sz w:val="24"/>
          <w:szCs w:val="24"/>
        </w:rPr>
        <w:t>O</w:t>
      </w:r>
      <w:r w:rsidRPr="00161743">
        <w:rPr>
          <w:rFonts w:ascii="Arial" w:hAnsi="Arial" w:cs="Arial"/>
          <w:sz w:val="24"/>
          <w:szCs w:val="24"/>
          <w:vertAlign w:val="subscript"/>
        </w:rPr>
        <w:t>2</w:t>
      </w:r>
      <w:r>
        <w:rPr>
          <w:rFonts w:ascii="Arial" w:hAnsi="Arial" w:cs="Arial"/>
          <w:sz w:val="24"/>
          <w:szCs w:val="24"/>
        </w:rPr>
        <w:t xml:space="preserve">-induced </w:t>
      </w:r>
      <w:r w:rsidR="00791058" w:rsidRPr="00605020">
        <w:rPr>
          <w:rFonts w:ascii="Arial" w:hAnsi="Arial" w:cs="Arial"/>
          <w:sz w:val="24"/>
          <w:szCs w:val="24"/>
        </w:rPr>
        <w:t xml:space="preserve">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384DD4">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184B73">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384DD4">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384DD4">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384DD4">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6A686C" w:rsidRPr="0060502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BB091F">
        <w:rPr>
          <w:rFonts w:ascii="Arial" w:hAnsi="Arial" w:cs="Arial"/>
          <w:sz w:val="24"/>
          <w:szCs w:val="24"/>
        </w:rPr>
        <w:instrText xml:space="preserve"> ADDIN EN.CITE </w:instrText>
      </w:r>
      <w:r w:rsidR="006A686C">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BB091F">
        <w:rPr>
          <w:rFonts w:ascii="Arial" w:hAnsi="Arial" w:cs="Arial"/>
          <w:sz w:val="24"/>
          <w:szCs w:val="24"/>
        </w:rPr>
        <w:instrText xml:space="preserve"> ADDIN EN.CITE.DATA </w:instrText>
      </w:r>
      <w:r w:rsidR="006A686C">
        <w:rPr>
          <w:rFonts w:ascii="Arial" w:hAnsi="Arial" w:cs="Arial"/>
          <w:sz w:val="24"/>
          <w:szCs w:val="24"/>
        </w:rPr>
      </w:r>
      <w:r w:rsidR="006A686C">
        <w:rPr>
          <w:rFonts w:ascii="Arial" w:hAnsi="Arial" w:cs="Arial"/>
          <w:sz w:val="24"/>
          <w:szCs w:val="24"/>
        </w:rPr>
        <w:fldChar w:fldCharType="end"/>
      </w:r>
      <w:r w:rsidR="006A686C" w:rsidRPr="00605020">
        <w:rPr>
          <w:rFonts w:ascii="Arial" w:hAnsi="Arial" w:cs="Arial"/>
          <w:sz w:val="24"/>
          <w:szCs w:val="24"/>
        </w:rPr>
      </w:r>
      <w:r w:rsidR="006A686C" w:rsidRPr="00605020">
        <w:rPr>
          <w:rFonts w:ascii="Arial" w:hAnsi="Arial" w:cs="Arial"/>
          <w:sz w:val="24"/>
          <w:szCs w:val="24"/>
        </w:rPr>
        <w:fldChar w:fldCharType="separate"/>
      </w:r>
      <w:r w:rsidR="00780DFB">
        <w:rPr>
          <w:rFonts w:ascii="Arial" w:hAnsi="Arial" w:cs="Arial"/>
          <w:noProof/>
          <w:sz w:val="24"/>
          <w:szCs w:val="24"/>
        </w:rPr>
        <w:t>(H</w:t>
      </w:r>
      <w:r w:rsidR="00AA02C3" w:rsidRPr="00AA02C3">
        <w:rPr>
          <w:rFonts w:ascii="Arial" w:hAnsi="Arial" w:cs="Arial"/>
          <w:smallCaps/>
          <w:noProof/>
          <w:sz w:val="24"/>
          <w:szCs w:val="24"/>
        </w:rPr>
        <w:t>iraoka</w:t>
      </w:r>
      <w:r w:rsidR="00AA02C3" w:rsidRPr="00AA02C3">
        <w:rPr>
          <w:rFonts w:ascii="Arial" w:hAnsi="Arial" w:cs="Arial"/>
          <w:i/>
          <w:noProof/>
          <w:sz w:val="24"/>
          <w:szCs w:val="24"/>
        </w:rPr>
        <w:t xml:space="preserve"> et al.</w:t>
      </w:r>
      <w:r w:rsidR="00780DFB">
        <w:rPr>
          <w:rFonts w:ascii="Arial" w:hAnsi="Arial" w:cs="Arial"/>
          <w:noProof/>
          <w:sz w:val="24"/>
          <w:szCs w:val="24"/>
        </w:rPr>
        <w:t xml:space="preserve"> 2000; 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2003)</w:t>
      </w:r>
      <w:r w:rsidR="006A686C" w:rsidRPr="00605020">
        <w:rPr>
          <w:rFonts w:ascii="Arial" w:hAnsi="Arial" w:cs="Arial"/>
          <w:sz w:val="24"/>
          <w:szCs w:val="24"/>
        </w:rPr>
        <w:fldChar w:fldCharType="end"/>
      </w:r>
      <w:r w:rsidR="00C048A1">
        <w:rPr>
          <w:rFonts w:ascii="Arial" w:hAnsi="Arial" w:cs="Arial"/>
          <w:sz w:val="24"/>
          <w:szCs w:val="24"/>
        </w:rPr>
        <w:t>.</w:t>
      </w:r>
    </w:p>
    <w:p w:rsidR="00273FE0" w:rsidRDefault="00B92673"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2137D" w:rsidRPr="0072137D">
        <w:rPr>
          <w:rFonts w:ascii="Arial" w:hAnsi="Arial" w:cs="Arial"/>
          <w:sz w:val="24"/>
          <w:szCs w:val="24"/>
        </w:rPr>
        <w:t>.</w:t>
      </w:r>
      <w:r w:rsidR="00384DD4">
        <w:rPr>
          <w:rFonts w:ascii="Arial" w:hAnsi="Arial" w:cs="Arial"/>
          <w:sz w:val="24"/>
          <w:szCs w:val="24"/>
        </w:rPr>
        <w:t xml:space="preserve"> </w:t>
      </w:r>
      <w:ins w:id="41" w:author="Lindsay" w:date="2012-04-24T07:32:00Z">
        <w:r w:rsidR="00E70832">
          <w:rPr>
            <w:rFonts w:ascii="Arial" w:hAnsi="Arial" w:cs="Arial"/>
            <w:sz w:val="24"/>
            <w:szCs w:val="24"/>
          </w:rPr>
          <w:t xml:space="preserve">(Source????). </w:t>
        </w:r>
      </w:ins>
      <w:r w:rsidR="004A085D" w:rsidRPr="00605020">
        <w:rPr>
          <w:rFonts w:ascii="Arial" w:hAnsi="Arial" w:cs="Arial"/>
          <w:sz w:val="24"/>
          <w:szCs w:val="24"/>
        </w:rPr>
        <w:t xml:space="preserve">Thus, LOH </w:t>
      </w:r>
      <w:r w:rsidR="00375AB6" w:rsidRPr="00605020">
        <w:rPr>
          <w:rFonts w:ascii="Arial" w:hAnsi="Arial" w:cs="Arial"/>
          <w:sz w:val="24"/>
          <w:szCs w:val="24"/>
        </w:rPr>
        <w:t xml:space="preserve">can be used as a sign of genomic alteration on the </w:t>
      </w:r>
      <w:r w:rsidR="00AA02C3" w:rsidRPr="00AA02C3">
        <w:rPr>
          <w:rFonts w:ascii="Arial" w:hAnsi="Arial"/>
          <w:i/>
          <w:sz w:val="24"/>
        </w:rPr>
        <w:t>MET15</w:t>
      </w:r>
      <w:r w:rsidR="00375AB6" w:rsidRPr="00605020">
        <w:rPr>
          <w:rFonts w:ascii="Arial" w:hAnsi="Arial" w:cs="Arial"/>
          <w:sz w:val="24"/>
          <w:szCs w:val="24"/>
        </w:rPr>
        <w:t xml:space="preserve"> locus</w:t>
      </w:r>
      <w:r w:rsidR="009F2125" w:rsidRPr="00605020">
        <w:rPr>
          <w:rFonts w:ascii="Arial" w:hAnsi="Arial" w:cs="Arial"/>
          <w:sz w:val="24"/>
          <w:szCs w:val="24"/>
        </w:rPr>
        <w:t xml:space="preserve">. </w:t>
      </w:r>
    </w:p>
    <w:p w:rsidR="00384DD4" w:rsidRDefault="004E00CE" w:rsidP="00384DD4">
      <w:pPr>
        <w:spacing w:after="0" w:line="480" w:lineRule="auto"/>
        <w:ind w:firstLine="720"/>
        <w:jc w:val="both"/>
        <w:rPr>
          <w:rFonts w:ascii="Arial" w:eastAsia="Arial" w:hAnsi="Arial" w:cs="Arial"/>
          <w:sz w:val="24"/>
          <w:szCs w:val="24"/>
        </w:rPr>
      </w:pPr>
      <w:r>
        <w:rPr>
          <w:rFonts w:ascii="Arial" w:hAnsi="Arial" w:cs="Arial"/>
          <w:sz w:val="24"/>
          <w:szCs w:val="24"/>
        </w:rPr>
        <w:lastRenderedPageBreak/>
        <w:t>To</w:t>
      </w:r>
      <w:r w:rsidR="00A70B26">
        <w:rPr>
          <w:rFonts w:ascii="Arial" w:hAnsi="Arial" w:cs="Arial"/>
          <w:sz w:val="24"/>
          <w:szCs w:val="24"/>
        </w:rPr>
        <w:t xml:space="preserve"> study the role of </w:t>
      </w:r>
      <w:r w:rsidR="000768D5" w:rsidRPr="00605020">
        <w:rPr>
          <w:rFonts w:ascii="Arial" w:hAnsi="Arial" w:cs="Arial"/>
          <w:sz w:val="24"/>
          <w:szCs w:val="24"/>
        </w:rPr>
        <w:t xml:space="preserve">ROS </w:t>
      </w:r>
      <w:r w:rsidR="00A70B26">
        <w:rPr>
          <w:rFonts w:ascii="Arial" w:hAnsi="Arial" w:cs="Arial"/>
          <w:sz w:val="24"/>
          <w:szCs w:val="24"/>
        </w:rPr>
        <w:t xml:space="preserve">on </w:t>
      </w:r>
      <w:r w:rsidR="000768D5" w:rsidRPr="00605020">
        <w:rPr>
          <w:rFonts w:ascii="Arial" w:hAnsi="Arial" w:cs="Arial"/>
          <w:sz w:val="24"/>
          <w:szCs w:val="24"/>
        </w:rPr>
        <w:t>LOH</w:t>
      </w:r>
      <w:r w:rsidR="00A70B26">
        <w:rPr>
          <w:rFonts w:ascii="Arial" w:hAnsi="Arial" w:cs="Arial"/>
          <w:sz w:val="24"/>
          <w:szCs w:val="24"/>
        </w:rPr>
        <w:t>,</w:t>
      </w:r>
      <w:r w:rsidR="00384DD4">
        <w:rPr>
          <w:rFonts w:ascii="Arial" w:hAnsi="Arial" w:cs="Arial"/>
          <w:sz w:val="24"/>
          <w:szCs w:val="24"/>
        </w:rPr>
        <w:t xml:space="preserve"> </w:t>
      </w:r>
      <w:r w:rsidR="0077574E">
        <w:rPr>
          <w:rFonts w:ascii="Arial" w:hAnsi="Arial" w:cs="Arial"/>
          <w:sz w:val="24"/>
          <w:szCs w:val="24"/>
        </w:rPr>
        <w:t xml:space="preserve">we </w:t>
      </w:r>
      <w:r w:rsidR="00FD2684">
        <w:rPr>
          <w:rFonts w:ascii="Arial" w:hAnsi="Arial" w:cs="Arial"/>
          <w:sz w:val="24"/>
          <w:szCs w:val="24"/>
        </w:rPr>
        <w:t>alt</w:t>
      </w:r>
      <w:r w:rsidR="0077574E">
        <w:rPr>
          <w:rFonts w:ascii="Arial" w:hAnsi="Arial" w:cs="Arial"/>
          <w:sz w:val="24"/>
          <w:szCs w:val="24"/>
        </w:rPr>
        <w:t>er</w:t>
      </w:r>
      <w:r w:rsidR="008365C7">
        <w:rPr>
          <w:rFonts w:ascii="Arial" w:hAnsi="Arial" w:cs="Arial"/>
          <w:sz w:val="24"/>
          <w:szCs w:val="24"/>
        </w:rPr>
        <w:t>ed</w:t>
      </w:r>
      <w:r w:rsidR="00384DD4">
        <w:rPr>
          <w:rFonts w:ascii="Arial" w:hAnsi="Arial" w:cs="Arial"/>
          <w:sz w:val="24"/>
          <w:szCs w:val="24"/>
        </w:rPr>
        <w:t xml:space="preserve"> </w:t>
      </w:r>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r w:rsidR="000768D5" w:rsidRPr="00605020">
        <w:rPr>
          <w:rFonts w:ascii="Arial" w:hAnsi="Arial" w:cs="Arial"/>
          <w:sz w:val="24"/>
          <w:szCs w:val="24"/>
        </w:rPr>
        <w:t xml:space="preserve"> H</w:t>
      </w:r>
      <w:r w:rsidR="00AA02C3" w:rsidRPr="00AA02C3">
        <w:rPr>
          <w:rFonts w:ascii="Arial" w:hAnsi="Arial"/>
          <w:sz w:val="24"/>
          <w:vertAlign w:val="subscript"/>
        </w:rPr>
        <w:t>2</w:t>
      </w:r>
      <w:r w:rsidR="000768D5" w:rsidRPr="00605020">
        <w:rPr>
          <w:rFonts w:ascii="Arial" w:hAnsi="Arial" w:cs="Arial"/>
          <w:sz w:val="24"/>
          <w:szCs w:val="24"/>
        </w:rPr>
        <w:t>O</w:t>
      </w:r>
      <w:r w:rsidR="00AA02C3" w:rsidRPr="00AA02C3">
        <w:rPr>
          <w:rFonts w:ascii="Arial" w:hAnsi="Arial"/>
          <w:sz w:val="24"/>
          <w:vertAlign w:val="subscript"/>
        </w:rPr>
        <w:t>2</w:t>
      </w:r>
      <w:r w:rsidR="000768D5" w:rsidRPr="00605020">
        <w:rPr>
          <w:rFonts w:ascii="Arial" w:hAnsi="Arial" w:cs="Arial"/>
          <w:sz w:val="24"/>
          <w:szCs w:val="24"/>
        </w:rPr>
        <w:t xml:space="preserve"> levels</w:t>
      </w:r>
      <w:r w:rsidR="0077574E">
        <w:rPr>
          <w:rFonts w:ascii="Arial" w:hAnsi="Arial" w:cs="Arial"/>
          <w:sz w:val="24"/>
          <w:szCs w:val="24"/>
        </w:rPr>
        <w:t xml:space="preserve"> and monitor its effect on LOH</w:t>
      </w:r>
      <w:r w:rsidR="00AD58B8">
        <w:rPr>
          <w:rFonts w:ascii="Arial" w:hAnsi="Arial" w:cs="Arial"/>
          <w:sz w:val="24"/>
          <w:szCs w:val="24"/>
        </w:rPr>
        <w:t xml:space="preserve">, and </w:t>
      </w:r>
      <w:r w:rsidR="00582833">
        <w:rPr>
          <w:rFonts w:ascii="Arial" w:hAnsi="Arial" w:cs="Arial"/>
          <w:sz w:val="24"/>
          <w:szCs w:val="24"/>
        </w:rPr>
        <w:t>examined the characteristics</w:t>
      </w:r>
      <w:r w:rsidR="00384DD4">
        <w:rPr>
          <w:rFonts w:ascii="Arial" w:hAnsi="Arial" w:cs="Arial"/>
          <w:sz w:val="24"/>
          <w:szCs w:val="24"/>
        </w:rPr>
        <w:t xml:space="preserve"> </w:t>
      </w:r>
      <w:r w:rsidR="00582833">
        <w:rPr>
          <w:rFonts w:ascii="Arial" w:hAnsi="Arial" w:cs="Arial"/>
          <w:sz w:val="24"/>
          <w:szCs w:val="24"/>
        </w:rPr>
        <w:t xml:space="preserve">of </w:t>
      </w:r>
      <w:r w:rsidR="00CD06D9">
        <w:rPr>
          <w:rFonts w:ascii="Arial" w:hAnsi="Arial" w:cs="Arial"/>
          <w:sz w:val="24"/>
          <w:szCs w:val="24"/>
        </w:rPr>
        <w:t>the</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 xml:space="preserve">s. </w:t>
      </w:r>
    </w:p>
    <w:p w:rsidR="00384DD4" w:rsidRDefault="00384DD4" w:rsidP="00052BBF">
      <w:pPr>
        <w:spacing w:after="0" w:line="480" w:lineRule="auto"/>
        <w:ind w:firstLine="720"/>
        <w:jc w:val="both"/>
        <w:rPr>
          <w:rFonts w:ascii="Arial" w:hAnsi="Arial" w:cs="Arial"/>
          <w:sz w:val="24"/>
          <w:szCs w:val="24"/>
        </w:rPr>
      </w:pPr>
    </w:p>
    <w:p w:rsidR="006B06E4" w:rsidRDefault="006B06E4" w:rsidP="00052BBF">
      <w:pPr>
        <w:spacing w:after="0" w:line="480" w:lineRule="auto"/>
        <w:jc w:val="both"/>
        <w:rPr>
          <w:rFonts w:ascii="Arial" w:hAnsi="Arial" w:cs="Arial"/>
          <w:sz w:val="24"/>
          <w:szCs w:val="24"/>
        </w:rPr>
      </w:pPr>
    </w:p>
    <w:p w:rsidR="00273FE0" w:rsidRDefault="00AA02C3" w:rsidP="00052BBF">
      <w:pPr>
        <w:spacing w:after="0" w:line="480" w:lineRule="auto"/>
        <w:jc w:val="center"/>
        <w:rPr>
          <w:rFonts w:ascii="Arial" w:hAnsi="Arial" w:cs="Arial"/>
          <w:b/>
          <w:sz w:val="30"/>
          <w:szCs w:val="30"/>
        </w:rPr>
      </w:pPr>
      <w:r w:rsidRPr="00AA02C3">
        <w:rPr>
          <w:rFonts w:ascii="Arial" w:hAnsi="Arial" w:cs="Arial"/>
          <w:b/>
          <w:sz w:val="30"/>
          <w:szCs w:val="30"/>
        </w:rPr>
        <w:t>Materials and Methods</w:t>
      </w:r>
    </w:p>
    <w:p w:rsidR="00273FE0" w:rsidRDefault="00C501A6" w:rsidP="00052BBF">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273FE0" w:rsidRDefault="0043542A" w:rsidP="00052BBF">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w:t>
      </w:r>
      <w:r w:rsidR="00F64A6E">
        <w:rPr>
          <w:rFonts w:ascii="Arial" w:hAnsi="Arial" w:cs="Arial"/>
          <w:sz w:val="24"/>
          <w:szCs w:val="24"/>
        </w:rPr>
        <w:t>re grown overnight at 30°C in 5</w:t>
      </w:r>
      <w:r w:rsidRPr="00605020">
        <w:rPr>
          <w:rFonts w:ascii="Arial" w:hAnsi="Arial" w:cs="Arial"/>
          <w:sz w:val="24"/>
          <w:szCs w:val="24"/>
        </w:rPr>
        <w:t>m</w:t>
      </w:r>
      <w:r w:rsidR="00D82022">
        <w:rPr>
          <w:rFonts w:ascii="Arial" w:hAnsi="Arial" w:cs="Arial"/>
          <w:sz w:val="24"/>
          <w:szCs w:val="24"/>
        </w:rPr>
        <w:t>L</w:t>
      </w:r>
      <w:r w:rsidR="00F64A6E">
        <w:rPr>
          <w:rFonts w:ascii="Arial" w:hAnsi="Arial" w:cs="Arial"/>
          <w:sz w:val="24"/>
          <w:szCs w:val="24"/>
        </w:rPr>
        <w:t>s</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6A686C" w:rsidRPr="0072137D">
        <w:rPr>
          <w:rFonts w:ascii="Arial" w:hAnsi="Arial" w:cs="Arial"/>
          <w:sz w:val="24"/>
          <w:szCs w:val="24"/>
        </w:rPr>
        <w:fldChar w:fldCharType="begin"/>
      </w:r>
      <w:r w:rsidR="00BB091F">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686C" w:rsidRPr="0072137D">
        <w:rPr>
          <w:rFonts w:ascii="Arial" w:hAnsi="Arial" w:cs="Arial"/>
          <w:sz w:val="24"/>
          <w:szCs w:val="24"/>
        </w:rPr>
        <w:fldChar w:fldCharType="separate"/>
      </w:r>
      <w:r w:rsidR="0072137D" w:rsidRPr="0072137D">
        <w:rPr>
          <w:rFonts w:ascii="Arial" w:hAnsi="Arial" w:cs="Arial"/>
          <w:noProof/>
          <w:sz w:val="24"/>
          <w:szCs w:val="24"/>
        </w:rPr>
        <w:t>(</w:t>
      </w:r>
      <w:r w:rsidR="006A686C" w:rsidRPr="00AA02C3">
        <w:rPr>
          <w:noProof/>
        </w:rPr>
        <w:fldChar w:fldCharType="begin"/>
      </w:r>
      <w:r w:rsidR="006A686C" w:rsidRPr="006A686C">
        <w:rPr>
          <w:noProof/>
          <w:rPrChange w:id="42" w:author="hong qin" w:date="2012-04-20T08:36:00Z">
            <w:rPr>
              <w:rFonts w:ascii="Arial" w:hAnsi="Arial"/>
              <w:sz w:val="24"/>
            </w:rPr>
          </w:rPrChange>
        </w:rPr>
        <w:instrText>HYPERLINK \l "_ENREF_12" \o "Qin, 2008 #516</w:instrText>
      </w:r>
      <w:del w:id="43" w:author="hong qin" w:date="2012-04-20T08:36:00Z">
        <w:r w:rsidR="00AC5D1A">
          <w:rPr>
            <w:rFonts w:ascii="Arial" w:hAnsi="Arial" w:cs="Arial"/>
            <w:noProof/>
            <w:sz w:val="24"/>
            <w:szCs w:val="24"/>
          </w:rPr>
          <w:delInstrText xml:space="preserve">" </w:delInstrText>
        </w:r>
      </w:del>
      <w:ins w:id="44" w:author="hong qin" w:date="2012-04-20T08:36:00Z">
        <w:r w:rsidR="002F2F83">
          <w:rPr>
            <w:noProof/>
          </w:rPr>
          <w:instrText>"</w:instrText>
        </w:r>
      </w:ins>
      <w:r w:rsidR="006A686C" w:rsidRPr="00AA02C3">
        <w:rPr>
          <w:noProof/>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6A686C" w:rsidRPr="00AA02C3">
        <w:rPr>
          <w:noProof/>
        </w:rPr>
        <w:fldChar w:fldCharType="end"/>
      </w:r>
      <w:r w:rsidR="0072137D" w:rsidRPr="0072137D">
        <w:rPr>
          <w:rFonts w:ascii="Arial" w:hAnsi="Arial" w:cs="Arial"/>
          <w:noProof/>
          <w:sz w:val="24"/>
          <w:szCs w:val="24"/>
        </w:rPr>
        <w:t>)</w:t>
      </w:r>
      <w:r w:rsidR="006A686C" w:rsidRPr="0072137D">
        <w:rPr>
          <w:rFonts w:ascii="Arial" w:hAnsi="Arial" w:cs="Arial"/>
          <w:sz w:val="24"/>
          <w:szCs w:val="24"/>
        </w:rPr>
        <w:fldChar w:fldCharType="end"/>
      </w:r>
      <w:r w:rsidR="00C9748F">
        <w:rPr>
          <w:rFonts w:ascii="Arial" w:hAnsi="Arial" w:cs="Arial"/>
          <w:sz w:val="24"/>
          <w:szCs w:val="24"/>
        </w:rPr>
        <w:t>(Table 1)</w:t>
      </w:r>
      <w:r w:rsidR="000C6D89">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004C0602">
        <w:rPr>
          <w:rFonts w:ascii="Arial" w:hAnsi="Arial" w:cs="Arial"/>
          <w:sz w:val="24"/>
          <w:szCs w:val="24"/>
        </w:rPr>
        <w:t xml:space="preserve"> </w:t>
      </w:r>
      <w:r w:rsidRPr="00605020">
        <w:rPr>
          <w:rFonts w:ascii="Arial" w:hAnsi="Arial" w:cs="Arial"/>
          <w:sz w:val="24"/>
          <w:szCs w:val="24"/>
        </w:rPr>
        <w:t>to</w:t>
      </w:r>
      <w:r w:rsidR="004C0602">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r w:rsidR="004C0602">
        <w:rPr>
          <w:rFonts w:ascii="Arial" w:hAnsi="Arial" w:cs="Arial"/>
          <w:sz w:val="24"/>
          <w:szCs w:val="24"/>
          <w:vertAlign w:val="subscript"/>
        </w:rPr>
        <w:t xml:space="preserve"> </w:t>
      </w:r>
      <w:r w:rsidRPr="00605020">
        <w:rPr>
          <w:rFonts w:ascii="Arial" w:hAnsi="Arial" w:cs="Arial"/>
          <w:sz w:val="24"/>
          <w:szCs w:val="24"/>
        </w:rPr>
        <w:t>0.6 in fresh YPD in new autoclaved glass tube</w:t>
      </w:r>
      <w:r w:rsidR="00F64A6E">
        <w:rPr>
          <w:rFonts w:ascii="Arial" w:hAnsi="Arial" w:cs="Arial"/>
          <w:sz w:val="24"/>
          <w:szCs w:val="24"/>
        </w:rPr>
        <w:t xml:space="preserve">s with a final volume of 4 to 6 </w:t>
      </w:r>
      <w:r w:rsidR="00C20B59">
        <w:rPr>
          <w:rFonts w:ascii="Arial" w:hAnsi="Arial" w:cs="Arial"/>
          <w:sz w:val="24"/>
          <w:szCs w:val="24"/>
        </w:rPr>
        <w:t>mL</w:t>
      </w:r>
      <w:r w:rsidR="00F64A6E">
        <w:rPr>
          <w:rFonts w:ascii="Arial" w:hAnsi="Arial" w:cs="Arial"/>
          <w:sz w:val="24"/>
          <w:szCs w:val="24"/>
        </w:rPr>
        <w:t xml:space="preserve">s. </w:t>
      </w:r>
      <w:r w:rsidR="00F64A6E" w:rsidRPr="00605020">
        <w:rPr>
          <w:rFonts w:ascii="Arial" w:hAnsi="Arial" w:cs="Arial"/>
          <w:sz w:val="24"/>
          <w:szCs w:val="24"/>
        </w:rPr>
        <w:t>Th</w:t>
      </w:r>
      <w:r w:rsidR="00F64A6E">
        <w:rPr>
          <w:rFonts w:ascii="Arial" w:hAnsi="Arial" w:cs="Arial"/>
          <w:sz w:val="24"/>
          <w:szCs w:val="24"/>
        </w:rPr>
        <w:t>is diluted</w:t>
      </w:r>
      <w:r w:rsidR="004C0602">
        <w:rPr>
          <w:rFonts w:ascii="Arial" w:hAnsi="Arial" w:cs="Arial"/>
          <w:sz w:val="24"/>
          <w:szCs w:val="24"/>
        </w:rPr>
        <w:t xml:space="preserve">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F64A6E">
        <w:rPr>
          <w:rFonts w:ascii="Arial" w:hAnsi="Arial" w:cs="Arial"/>
          <w:sz w:val="24"/>
          <w:szCs w:val="24"/>
        </w:rPr>
        <w:t>reaches</w:t>
      </w:r>
      <w:r w:rsidR="00F64A6E" w:rsidRPr="00605020">
        <w:rPr>
          <w:rFonts w:ascii="Arial" w:hAnsi="Arial" w:cs="Arial"/>
          <w:sz w:val="24"/>
          <w:szCs w:val="24"/>
        </w:rPr>
        <w:t xml:space="preserve"> between</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1.5 m</w:t>
      </w:r>
      <w:r w:rsidR="001C2A44">
        <w:rPr>
          <w:rFonts w:ascii="Arial" w:hAnsi="Arial" w:cs="Arial"/>
          <w:sz w:val="24"/>
          <w:szCs w:val="24"/>
        </w:rPr>
        <w:t>L</w:t>
      </w:r>
      <w:r w:rsidRPr="00605020">
        <w:rPr>
          <w:rFonts w:ascii="Arial" w:hAnsi="Arial" w:cs="Arial"/>
          <w:sz w:val="24"/>
          <w:szCs w:val="24"/>
        </w:rPr>
        <w:t xml:space="preserve"> eppendorf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r w:rsidR="00D02DB6" w:rsidRPr="00605020">
        <w:rPr>
          <w:rFonts w:ascii="Arial" w:hAnsi="Arial" w:cs="Arial"/>
          <w:sz w:val="24"/>
          <w:szCs w:val="24"/>
        </w:rPr>
        <w:t>sonicated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w:t>
      </w:r>
      <w:r w:rsidR="00F64A6E">
        <w:rPr>
          <w:rFonts w:ascii="Arial" w:hAnsi="Arial" w:cs="Arial"/>
          <w:sz w:val="24"/>
          <w:szCs w:val="24"/>
        </w:rPr>
        <w:t>samples were</w:t>
      </w:r>
      <w:r w:rsidR="00C33E44">
        <w:rPr>
          <w:rFonts w:ascii="Arial" w:hAnsi="Arial" w:cs="Arial"/>
          <w:sz w:val="24"/>
          <w:szCs w:val="24"/>
        </w:rPr>
        <w:t xml:space="preserve"> also sonicated using a point-sonicator. </w:t>
      </w:r>
    </w:p>
    <w:p w:rsidR="00273FE0" w:rsidRDefault="00700C39" w:rsidP="00052BBF">
      <w:pPr>
        <w:tabs>
          <w:tab w:val="left" w:pos="3660"/>
        </w:tabs>
        <w:spacing w:after="0" w:line="480" w:lineRule="auto"/>
        <w:jc w:val="both"/>
        <w:rPr>
          <w:rFonts w:ascii="Arial" w:hAnsi="Arial" w:cs="Arial"/>
          <w:sz w:val="24"/>
          <w:szCs w:val="24"/>
        </w:rPr>
      </w:pPr>
      <w:r w:rsidRPr="00605020">
        <w:rPr>
          <w:rFonts w:ascii="Arial" w:hAnsi="Arial" w:cs="Arial"/>
          <w:sz w:val="24"/>
          <w:szCs w:val="24"/>
        </w:rPr>
        <w:tab/>
      </w:r>
    </w:p>
    <w:p w:rsidR="00273FE0" w:rsidRDefault="00C501A6" w:rsidP="00052BBF">
      <w:pPr>
        <w:spacing w:after="0" w:line="480" w:lineRule="auto"/>
        <w:jc w:val="both"/>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273FE0" w:rsidRDefault="00936EFB" w:rsidP="00052BBF">
      <w:pPr>
        <w:spacing w:after="0" w:line="480" w:lineRule="auto"/>
        <w:ind w:firstLine="720"/>
        <w:jc w:val="both"/>
        <w:rPr>
          <w:rFonts w:ascii="Arial" w:hAnsi="Arial" w:cs="Arial"/>
          <w:sz w:val="24"/>
          <w:szCs w:val="24"/>
        </w:rPr>
      </w:pPr>
      <w:r w:rsidRPr="00605020">
        <w:rPr>
          <w:rFonts w:ascii="Arial" w:hAnsi="Arial" w:cs="Arial"/>
          <w:sz w:val="24"/>
          <w:szCs w:val="24"/>
        </w:rPr>
        <w:lastRenderedPageBreak/>
        <w:t>The protocol used models the H</w:t>
      </w:r>
      <w:r w:rsidR="00AA02C3" w:rsidRPr="00AA02C3">
        <w:rPr>
          <w:rFonts w:ascii="Arial" w:hAnsi="Arial" w:cs="Arial"/>
          <w:sz w:val="24"/>
          <w:szCs w:val="24"/>
          <w:vertAlign w:val="subscript"/>
        </w:rPr>
        <w:t>2</w:t>
      </w:r>
      <w:r w:rsidRPr="00605020">
        <w:rPr>
          <w:rFonts w:ascii="Arial" w:hAnsi="Arial" w:cs="Arial"/>
          <w:sz w:val="24"/>
          <w:szCs w:val="24"/>
        </w:rPr>
        <w:t>O</w:t>
      </w:r>
      <w:r w:rsidR="00AA02C3" w:rsidRPr="00AA02C3">
        <w:rPr>
          <w:rFonts w:ascii="Arial" w:hAnsi="Arial" w:cs="Arial"/>
          <w:sz w:val="24"/>
          <w:szCs w:val="24"/>
          <w:vertAlign w:val="subscript"/>
        </w:rPr>
        <w:t>2</w:t>
      </w:r>
      <w:r w:rsidRPr="00605020">
        <w:rPr>
          <w:rFonts w:ascii="Arial" w:hAnsi="Arial" w:cs="Arial"/>
          <w:sz w:val="24"/>
          <w:szCs w:val="24"/>
        </w:rPr>
        <w:t xml:space="preserve"> sensitivity test used in </w:t>
      </w:r>
      <w:r w:rsidR="006A686C" w:rsidRPr="0072137D">
        <w:rPr>
          <w:rFonts w:ascii="Arial" w:hAnsi="Arial" w:cs="Arial"/>
          <w:sz w:val="24"/>
          <w:szCs w:val="24"/>
        </w:rPr>
        <w:fldChar w:fldCharType="begin"/>
      </w:r>
      <w:r w:rsidR="00BB091F">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6A686C" w:rsidRPr="0072137D">
        <w:rPr>
          <w:rFonts w:ascii="Arial" w:hAnsi="Arial" w:cs="Arial"/>
          <w:sz w:val="24"/>
          <w:szCs w:val="24"/>
        </w:rPr>
        <w:fldChar w:fldCharType="separate"/>
      </w:r>
      <w:r w:rsidR="0072137D" w:rsidRPr="0072137D">
        <w:rPr>
          <w:rFonts w:ascii="Arial" w:hAnsi="Arial" w:cs="Arial"/>
          <w:noProof/>
          <w:sz w:val="24"/>
          <w:szCs w:val="24"/>
        </w:rPr>
        <w:t>(</w:t>
      </w:r>
      <w:r w:rsidR="006A686C" w:rsidRPr="00AA02C3">
        <w:rPr>
          <w:noProof/>
        </w:rPr>
        <w:fldChar w:fldCharType="begin"/>
      </w:r>
      <w:r w:rsidR="006A686C" w:rsidRPr="006A686C">
        <w:rPr>
          <w:noProof/>
          <w:rPrChange w:id="45" w:author="hong qin" w:date="2012-04-20T08:36:00Z">
            <w:rPr>
              <w:rFonts w:ascii="Arial" w:hAnsi="Arial"/>
              <w:sz w:val="24"/>
            </w:rPr>
          </w:rPrChange>
        </w:rPr>
        <w:instrText>HYPERLINK \l "_ENREF_21" \o "Yu, 2012 #1478</w:instrText>
      </w:r>
      <w:del w:id="46" w:author="hong qin" w:date="2012-04-20T08:36:00Z">
        <w:r w:rsidR="00AC5D1A">
          <w:rPr>
            <w:rFonts w:ascii="Arial" w:hAnsi="Arial" w:cs="Arial"/>
            <w:noProof/>
            <w:sz w:val="24"/>
            <w:szCs w:val="24"/>
          </w:rPr>
          <w:delInstrText xml:space="preserve">" </w:delInstrText>
        </w:r>
      </w:del>
      <w:ins w:id="47" w:author="hong qin" w:date="2012-04-20T08:36:00Z">
        <w:r w:rsidR="002F2F83">
          <w:rPr>
            <w:noProof/>
          </w:rPr>
          <w:instrText>"</w:instrText>
        </w:r>
      </w:ins>
      <w:r w:rsidR="006A686C" w:rsidRPr="00AA02C3">
        <w:rPr>
          <w:noProof/>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6A686C" w:rsidRPr="00AA02C3">
        <w:rPr>
          <w:noProof/>
        </w:rPr>
        <w:fldChar w:fldCharType="end"/>
      </w:r>
      <w:r w:rsidR="0072137D" w:rsidRPr="0072137D">
        <w:rPr>
          <w:rFonts w:ascii="Arial" w:hAnsi="Arial" w:cs="Arial"/>
          <w:noProof/>
          <w:sz w:val="24"/>
          <w:szCs w:val="24"/>
        </w:rPr>
        <w:t>)</w:t>
      </w:r>
      <w:r w:rsidR="006A686C"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4B52DE">
        <w:rPr>
          <w:rFonts w:ascii="Arial" w:hAnsi="Arial" w:cs="Arial"/>
          <w:sz w:val="24"/>
          <w:szCs w:val="24"/>
        </w:rPr>
        <w:t>containing</w:t>
      </w:r>
      <w:r w:rsidR="00314A48" w:rsidRPr="00605020">
        <w:rPr>
          <w:rFonts w:ascii="Arial" w:hAnsi="Arial" w:cs="Arial"/>
          <w:sz w:val="24"/>
          <w:szCs w:val="24"/>
        </w:rPr>
        <w:t xml:space="preserve"> 0.3%, 0.2%, 0.15%, 0.1%, 0,075%, 0.05%, 0.025%, 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carried out in </w:t>
      </w:r>
      <w:r w:rsidR="00157806" w:rsidRPr="00605020">
        <w:rPr>
          <w:rFonts w:ascii="Arial" w:hAnsi="Arial" w:cs="Arial"/>
          <w:sz w:val="24"/>
          <w:szCs w:val="24"/>
        </w:rPr>
        <w:t xml:space="preserve">a 1.5 ml eppendorf 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094331">
        <w:rPr>
          <w:rFonts w:ascii="Arial" w:hAnsi="Arial" w:cs="Arial"/>
          <w:sz w:val="24"/>
          <w:szCs w:val="24"/>
        </w:rPr>
        <w:t>added</w:t>
      </w:r>
      <w:r w:rsidR="00094331" w:rsidRPr="00605020">
        <w:rPr>
          <w:rFonts w:ascii="Arial" w:hAnsi="Arial" w:cs="Arial"/>
          <w:sz w:val="24"/>
          <w:szCs w:val="24"/>
        </w:rPr>
        <w:t>. The</w:t>
      </w:r>
      <w:r w:rsidR="004B52DE">
        <w:rPr>
          <w:rFonts w:ascii="Arial" w:hAnsi="Arial" w:cs="Arial"/>
          <w:sz w:val="24"/>
          <w:szCs w:val="24"/>
        </w:rPr>
        <w:t xml:space="preserve"> experiment </w:t>
      </w:r>
      <w:r w:rsidR="00094331">
        <w:rPr>
          <w:rFonts w:ascii="Arial" w:hAnsi="Arial" w:cs="Arial"/>
          <w:sz w:val="24"/>
          <w:szCs w:val="24"/>
        </w:rPr>
        <w:t>was conducted</w:t>
      </w:r>
      <w:r w:rsidR="00DD5545" w:rsidRPr="00605020">
        <w:rPr>
          <w:rFonts w:ascii="Arial" w:hAnsi="Arial" w:cs="Arial"/>
          <w:sz w:val="24"/>
          <w:szCs w:val="24"/>
        </w:rPr>
        <w:t xml:space="preserve"> under </w:t>
      </w:r>
      <w:r w:rsidR="00094331">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004E0D">
        <w:rPr>
          <w:rFonts w:ascii="Arial" w:hAnsi="Arial" w:cs="Arial"/>
          <w:sz w:val="24"/>
          <w:szCs w:val="24"/>
        </w:rPr>
        <w:t xml:space="preserve"> </w:t>
      </w:r>
      <w:r w:rsidR="00C16B4F">
        <w:rPr>
          <w:rFonts w:ascii="Arial" w:hAnsi="Arial" w:cs="Arial"/>
          <w:sz w:val="24"/>
          <w:szCs w:val="24"/>
        </w:rPr>
        <w:t xml:space="preserve">eppendorf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004E0D">
        <w:rPr>
          <w:rFonts w:ascii="Arial" w:hAnsi="Arial" w:cs="Arial"/>
          <w:sz w:val="24"/>
          <w:szCs w:val="24"/>
        </w:rPr>
        <w:t xml:space="preserve"> </w:t>
      </w:r>
      <w:r w:rsidR="00750023" w:rsidRPr="00605020">
        <w:rPr>
          <w:rFonts w:ascii="Arial" w:hAnsi="Arial" w:cs="Arial"/>
          <w:sz w:val="24"/>
          <w:szCs w:val="24"/>
        </w:rPr>
        <w:t xml:space="preserve">vortexed and wrapped in parafilm.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r w:rsidR="00C13A63" w:rsidRPr="00605020">
        <w:rPr>
          <w:rFonts w:ascii="Arial" w:hAnsi="Arial" w:cs="Arial"/>
          <w:sz w:val="24"/>
          <w:szCs w:val="24"/>
        </w:rPr>
        <w:t>dilution</w:t>
      </w:r>
      <w:r w:rsidR="00651575" w:rsidRPr="00605020">
        <w:rPr>
          <w:rFonts w:ascii="Arial" w:hAnsi="Arial" w:cs="Arial"/>
          <w:sz w:val="24"/>
          <w:szCs w:val="24"/>
        </w:rPr>
        <w:t>50X</w:t>
      </w:r>
      <w:r w:rsidR="00651575">
        <w:rPr>
          <w:rFonts w:ascii="Arial" w:hAnsi="Arial" w:cs="Arial"/>
          <w:sz w:val="24"/>
          <w:szCs w:val="24"/>
        </w:rPr>
        <w:t>)</w:t>
      </w:r>
      <w:r w:rsidR="00C13A63" w:rsidRPr="00605020">
        <w:rPr>
          <w:rFonts w:ascii="Arial" w:hAnsi="Arial" w:cs="Arial"/>
          <w:sz w:val="24"/>
          <w:szCs w:val="24"/>
        </w:rPr>
        <w:t>and chilled on ice. Eppendorf tubes were sonicated in a water bath for 2 minutes</w:t>
      </w:r>
      <w:r w:rsidR="00596090">
        <w:rPr>
          <w:rFonts w:ascii="Arial" w:hAnsi="Arial" w:cs="Arial"/>
          <w:sz w:val="24"/>
          <w:szCs w:val="24"/>
        </w:rPr>
        <w:t xml:space="preserve"> (Figure 4)</w:t>
      </w:r>
      <w:r w:rsidR="00C13A63" w:rsidRPr="00605020">
        <w:rPr>
          <w:rFonts w:ascii="Arial" w:hAnsi="Arial" w:cs="Arial"/>
          <w:sz w:val="24"/>
          <w:szCs w:val="24"/>
        </w:rPr>
        <w:t xml:space="preserve">.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004E0D">
        <w:rPr>
          <w:rFonts w:ascii="Arial" w:hAnsi="Arial" w:cs="Arial"/>
          <w:sz w:val="24"/>
          <w:szCs w:val="24"/>
        </w:rPr>
        <w:t xml:space="preserve"> </w:t>
      </w:r>
      <w:r w:rsidR="00651575">
        <w:rPr>
          <w:rFonts w:ascii="Arial" w:hAnsi="Arial" w:cs="Arial"/>
          <w:sz w:val="24"/>
          <w:szCs w:val="24"/>
        </w:rPr>
        <w:t>was</w:t>
      </w:r>
      <w:r w:rsidR="00004E0D">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concentration</w:t>
      </w:r>
      <w:r w:rsidR="00C83BCA">
        <w:rPr>
          <w:rFonts w:ascii="Arial" w:hAnsi="Arial" w:cs="Arial"/>
          <w:sz w:val="24"/>
          <w:szCs w:val="24"/>
        </w:rPr>
        <w:t xml:space="preserve"> (Figure </w:t>
      </w:r>
      <w:r w:rsidR="00C76E7F">
        <w:rPr>
          <w:rFonts w:ascii="Arial" w:hAnsi="Arial" w:cs="Arial"/>
          <w:sz w:val="24"/>
          <w:szCs w:val="24"/>
        </w:rPr>
        <w:t>5</w:t>
      </w:r>
      <w:r w:rsidR="00843503">
        <w:rPr>
          <w:rFonts w:ascii="Arial" w:hAnsi="Arial" w:cs="Arial"/>
          <w:sz w:val="24"/>
          <w:szCs w:val="24"/>
        </w:rPr>
        <w:t>)</w:t>
      </w:r>
      <w:r w:rsidR="009B588A" w:rsidRPr="00605020">
        <w:rPr>
          <w:rFonts w:ascii="Arial" w:hAnsi="Arial" w:cs="Arial"/>
          <w:sz w:val="24"/>
          <w:szCs w:val="24"/>
        </w:rPr>
        <w:t xml:space="preserve">. </w:t>
      </w:r>
      <w:r w:rsidR="00CA0132" w:rsidRPr="00605020">
        <w:rPr>
          <w:rFonts w:ascii="Arial" w:hAnsi="Arial" w:cs="Arial"/>
          <w:sz w:val="24"/>
          <w:szCs w:val="24"/>
        </w:rPr>
        <w:t xml:space="preserve">Plates were placed in a 30°C incubator </w:t>
      </w:r>
      <w:r w:rsidR="00B3313F" w:rsidRPr="00605020">
        <w:rPr>
          <w:rFonts w:ascii="Arial" w:hAnsi="Arial" w:cs="Arial"/>
          <w:sz w:val="24"/>
          <w:szCs w:val="24"/>
        </w:rPr>
        <w:t xml:space="preserve">overnight or </w:t>
      </w:r>
      <w:r w:rsidR="00651575" w:rsidRPr="00605020">
        <w:rPr>
          <w:rFonts w:ascii="Arial" w:hAnsi="Arial" w:cs="Arial"/>
          <w:sz w:val="24"/>
          <w:szCs w:val="24"/>
        </w:rPr>
        <w:t xml:space="preserve">for </w:t>
      </w:r>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273FE0" w:rsidRDefault="00273FE0" w:rsidP="00052BBF">
      <w:pPr>
        <w:spacing w:after="0" w:line="480" w:lineRule="auto"/>
        <w:jc w:val="both"/>
        <w:rPr>
          <w:rFonts w:ascii="Arial" w:hAnsi="Arial" w:cs="Arial"/>
          <w:sz w:val="24"/>
          <w:szCs w:val="24"/>
        </w:rPr>
      </w:pPr>
    </w:p>
    <w:p w:rsidR="00273FE0" w:rsidRDefault="00C501A6" w:rsidP="00052BBF">
      <w:pPr>
        <w:pStyle w:val="NoSpacing"/>
        <w:spacing w:line="480" w:lineRule="auto"/>
        <w:jc w:val="both"/>
        <w:rPr>
          <w:rFonts w:ascii="Arial" w:hAnsi="Arial"/>
          <w:b/>
          <w:sz w:val="24"/>
        </w:rPr>
      </w:pPr>
      <w:r w:rsidRPr="00C501A6">
        <w:rPr>
          <w:rFonts w:ascii="Arial" w:hAnsi="Arial"/>
          <w:b/>
          <w:sz w:val="24"/>
        </w:rPr>
        <w:t>Counting Colonies</w:t>
      </w:r>
    </w:p>
    <w:p w:rsidR="00273FE0" w:rsidRDefault="00DF1FB0" w:rsidP="00052BBF">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1F2F5D">
        <w:rPr>
          <w:rFonts w:ascii="Arial" w:hAnsi="Arial" w:cs="Arial"/>
          <w:sz w:val="24"/>
          <w:szCs w:val="24"/>
        </w:rPr>
        <w:t>sectoring</w:t>
      </w:r>
      <w:r w:rsidR="001F2F5D" w:rsidRPr="00605020">
        <w:rPr>
          <w:rFonts w:ascii="Arial" w:hAnsi="Arial" w:cs="Arial"/>
          <w:sz w:val="24"/>
          <w:szCs w:val="24"/>
        </w:rPr>
        <w:t xml:space="preserve"> patterns</w:t>
      </w:r>
      <w:r w:rsidR="003D42CB" w:rsidRPr="00605020">
        <w:rPr>
          <w:rFonts w:ascii="Arial" w:hAnsi="Arial" w:cs="Arial"/>
          <w:sz w:val="24"/>
          <w:szCs w:val="24"/>
        </w:rPr>
        <w:t xml:space="preserve">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were ignored</w:t>
      </w:r>
      <w:r w:rsidR="00A64BCB">
        <w:rPr>
          <w:rFonts w:ascii="Arial" w:hAnsi="Arial" w:cs="Arial"/>
          <w:sz w:val="24"/>
          <w:szCs w:val="24"/>
        </w:rPr>
        <w:t xml:space="preserve"> (Figure 6)</w:t>
      </w:r>
      <w:r w:rsidR="003D42CB" w:rsidRPr="00605020">
        <w:rPr>
          <w:rFonts w:ascii="Arial" w:hAnsi="Arial" w:cs="Arial"/>
          <w:sz w:val="24"/>
          <w:szCs w:val="24"/>
        </w:rPr>
        <w:t xml:space="preserve">. </w:t>
      </w:r>
    </w:p>
    <w:p w:rsidR="00273FE0" w:rsidRDefault="00273FE0" w:rsidP="00052BBF">
      <w:pPr>
        <w:spacing w:after="0" w:line="480" w:lineRule="auto"/>
        <w:jc w:val="both"/>
        <w:rPr>
          <w:rFonts w:ascii="Arial" w:hAnsi="Arial" w:cs="Arial"/>
          <w:sz w:val="24"/>
          <w:szCs w:val="24"/>
        </w:rPr>
      </w:pPr>
    </w:p>
    <w:p w:rsidR="00273FE0" w:rsidRDefault="00C501A6" w:rsidP="00052BBF">
      <w:pPr>
        <w:spacing w:after="0" w:line="480" w:lineRule="auto"/>
        <w:jc w:val="both"/>
        <w:rPr>
          <w:rFonts w:ascii="Arial" w:hAnsi="Arial"/>
          <w:b/>
          <w:sz w:val="24"/>
        </w:rPr>
      </w:pPr>
      <w:r w:rsidRPr="00C501A6">
        <w:rPr>
          <w:rFonts w:ascii="Arial" w:hAnsi="Arial"/>
          <w:b/>
          <w:sz w:val="24"/>
        </w:rPr>
        <w:lastRenderedPageBreak/>
        <w:t>Data Analysis</w:t>
      </w:r>
    </w:p>
    <w:p w:rsidR="00273FE0" w:rsidRDefault="00E038D4"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r w:rsidR="00443503" w:rsidRPr="00605020">
        <w:rPr>
          <w:rFonts w:ascii="Arial" w:hAnsi="Arial" w:cs="Arial"/>
          <w:sz w:val="24"/>
          <w:szCs w:val="24"/>
        </w:rPr>
        <w:t xml:space="preserve">then </w:t>
      </w:r>
      <w:r w:rsidR="009D75C3">
        <w:rPr>
          <w:rFonts w:ascii="Arial" w:hAnsi="Arial" w:cs="Arial"/>
          <w:sz w:val="24"/>
          <w:szCs w:val="24"/>
        </w:rPr>
        <w:t>recorded</w:t>
      </w:r>
      <w:r w:rsidR="00004E0D">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000F4AB8">
        <w:rPr>
          <w:rFonts w:ascii="Arial" w:hAnsi="Arial" w:cs="Arial"/>
          <w:sz w:val="24"/>
          <w:szCs w:val="24"/>
        </w:rPr>
        <w:t>,</w:t>
      </w:r>
      <w:r w:rsidRPr="00605020">
        <w:rPr>
          <w:rFonts w:ascii="Arial" w:hAnsi="Arial" w:cs="Arial"/>
          <w:sz w:val="24"/>
          <w:szCs w:val="24"/>
        </w:rPr>
        <w:t xml:space="preserve"> absorption value</w:t>
      </w:r>
      <w:r w:rsidR="009D75C3">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273FE0" w:rsidRDefault="00273FE0" w:rsidP="00052BBF">
      <w:pPr>
        <w:tabs>
          <w:tab w:val="center" w:pos="4680"/>
        </w:tabs>
        <w:spacing w:line="480" w:lineRule="auto"/>
        <w:jc w:val="both"/>
        <w:rPr>
          <w:rFonts w:ascii="Arial" w:eastAsia="Arial" w:hAnsi="Arial" w:cs="Arial"/>
          <w:sz w:val="30"/>
          <w:szCs w:val="30"/>
        </w:rPr>
      </w:pPr>
    </w:p>
    <w:p w:rsidR="00273FE0" w:rsidRDefault="00AA02C3" w:rsidP="00052BBF">
      <w:pPr>
        <w:tabs>
          <w:tab w:val="center" w:pos="4680"/>
        </w:tabs>
        <w:spacing w:line="480" w:lineRule="auto"/>
        <w:jc w:val="center"/>
        <w:rPr>
          <w:rFonts w:ascii="Arial" w:eastAsia="Arial" w:hAnsi="Arial" w:cs="Arial"/>
          <w:b/>
          <w:sz w:val="30"/>
          <w:szCs w:val="30"/>
        </w:rPr>
      </w:pPr>
      <w:r w:rsidRPr="00AA02C3">
        <w:rPr>
          <w:rFonts w:ascii="Arial" w:eastAsia="Arial" w:hAnsi="Arial" w:cs="Arial"/>
          <w:b/>
          <w:sz w:val="30"/>
          <w:szCs w:val="30"/>
        </w:rPr>
        <w:t>Results</w:t>
      </w:r>
    </w:p>
    <w:p w:rsidR="00273FE0" w:rsidRDefault="007F3A83" w:rsidP="00052BBF">
      <w:pPr>
        <w:spacing w:line="480" w:lineRule="auto"/>
        <w:ind w:firstLine="720"/>
        <w:jc w:val="both"/>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F855A9">
        <w:rPr>
          <w:rFonts w:ascii="Arial" w:hAnsi="Arial" w:cs="Arial"/>
          <w:sz w:val="24"/>
          <w:szCs w:val="24"/>
        </w:rPr>
        <w:t>t</w:t>
      </w:r>
      <w:r w:rsidR="00362112" w:rsidRPr="00605020">
        <w:rPr>
          <w:rFonts w:ascii="Arial" w:hAnsi="Arial" w:cs="Arial"/>
          <w:sz w:val="24"/>
          <w:szCs w:val="24"/>
        </w:rPr>
        <w: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273FE0" w:rsidRDefault="00273FE0" w:rsidP="00052BBF">
      <w:pPr>
        <w:spacing w:after="0" w:line="480" w:lineRule="auto"/>
        <w:jc w:val="both"/>
        <w:rPr>
          <w:rFonts w:ascii="Arial" w:hAnsi="Arial"/>
          <w:b/>
          <w:sz w:val="24"/>
        </w:rPr>
      </w:pPr>
    </w:p>
    <w:p w:rsidR="00273FE0" w:rsidRDefault="00E80763" w:rsidP="00052BBF">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A16213">
        <w:rPr>
          <w:rFonts w:ascii="Arial" w:eastAsia="Arial" w:hAnsi="Arial" w:cs="Arial"/>
          <w:b/>
          <w:sz w:val="24"/>
          <w:szCs w:val="24"/>
        </w:rPr>
        <w:t>–dose dependent</w:t>
      </w:r>
      <w:r w:rsidR="00004E0D">
        <w:rPr>
          <w:rFonts w:ascii="Arial" w:eastAsia="Arial" w:hAnsi="Arial" w:cs="Arial"/>
          <w:b/>
          <w:sz w:val="24"/>
          <w:szCs w:val="24"/>
        </w:rPr>
        <w:t xml:space="preserve"> </w:t>
      </w:r>
      <w:r w:rsidR="005A4723">
        <w:rPr>
          <w:rFonts w:ascii="Arial" w:eastAsia="Arial" w:hAnsi="Arial" w:cs="Arial"/>
          <w:b/>
          <w:sz w:val="24"/>
          <w:szCs w:val="24"/>
        </w:rPr>
        <w:t>change</w:t>
      </w:r>
      <w:r w:rsidR="00A16213">
        <w:rPr>
          <w:rFonts w:ascii="Arial" w:eastAsia="Arial" w:hAnsi="Arial" w:cs="Arial"/>
          <w:b/>
          <w:sz w:val="24"/>
          <w:szCs w:val="24"/>
        </w:rPr>
        <w:t>s</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C6468B" w:rsidRDefault="000E377A" w:rsidP="00052BBF">
      <w:pPr>
        <w:spacing w:after="0" w:line="480" w:lineRule="auto"/>
        <w:ind w:firstLine="720"/>
        <w:jc w:val="both"/>
        <w:rPr>
          <w:ins w:id="48" w:author="Hong Qin" w:date="2012-04-23T08:44:00Z"/>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Pr>
          <w:rFonts w:ascii="Arial" w:hAnsi="Arial" w:cs="Arial"/>
          <w:sz w:val="24"/>
          <w:szCs w:val="24"/>
        </w:rPr>
        <w:t>d</w:t>
      </w:r>
      <w:r w:rsidR="00E4650A">
        <w:rPr>
          <w:rFonts w:ascii="Arial" w:hAnsi="Arial" w:cs="Arial"/>
          <w:sz w:val="24"/>
          <w:szCs w:val="24"/>
        </w:rPr>
        <w:t>ose-dependent change i</w:t>
      </w:r>
      <w:r w:rsidR="00B63752">
        <w:rPr>
          <w:rFonts w:ascii="Arial" w:hAnsi="Arial" w:cs="Arial"/>
          <w:sz w:val="24"/>
          <w:szCs w:val="24"/>
        </w:rPr>
        <w:t xml:space="preserve">n </w:t>
      </w:r>
      <w:r>
        <w:rPr>
          <w:rFonts w:ascii="Arial" w:hAnsi="Arial" w:cs="Arial"/>
          <w:sz w:val="24"/>
          <w:szCs w:val="24"/>
        </w:rPr>
        <w:t>viability and LOH are generally sigmoid</w:t>
      </w:r>
      <w:r w:rsidR="00225DA6">
        <w:rPr>
          <w:rFonts w:ascii="Arial" w:hAnsi="Arial" w:cs="Arial"/>
          <w:sz w:val="24"/>
          <w:szCs w:val="24"/>
        </w:rPr>
        <w:t xml:space="preserve"> (</w:t>
      </w:r>
      <w:r w:rsidR="000D1335">
        <w:rPr>
          <w:rFonts w:ascii="Arial" w:hAnsi="Arial" w:cs="Arial"/>
          <w:sz w:val="24"/>
          <w:szCs w:val="24"/>
        </w:rPr>
        <w:t xml:space="preserve">Figure of a </w:t>
      </w:r>
      <w:r w:rsidR="00BA2061">
        <w:rPr>
          <w:rFonts w:ascii="Arial" w:hAnsi="Arial" w:cs="Arial"/>
          <w:sz w:val="24"/>
          <w:szCs w:val="24"/>
        </w:rPr>
        <w:t xml:space="preserve">experimental </w:t>
      </w:r>
      <w:r w:rsidR="000D1335">
        <w:rPr>
          <w:rFonts w:ascii="Arial" w:hAnsi="Arial" w:cs="Arial"/>
          <w:sz w:val="24"/>
          <w:szCs w:val="24"/>
        </w:rPr>
        <w:t>curve, xxx</w:t>
      </w:r>
      <w:r w:rsidR="00225DA6">
        <w:rPr>
          <w:rFonts w:ascii="Arial" w:hAnsi="Arial" w:cs="Arial"/>
          <w:sz w:val="24"/>
          <w:szCs w:val="24"/>
        </w:rPr>
        <w:t>)</w:t>
      </w:r>
      <w:r w:rsidR="00E4650A">
        <w:rPr>
          <w:rFonts w:ascii="Arial" w:hAnsi="Arial" w:cs="Arial"/>
          <w:sz w:val="24"/>
          <w:szCs w:val="24"/>
        </w:rPr>
        <w:t xml:space="preserve">. </w:t>
      </w:r>
      <w:r w:rsidR="009872D4">
        <w:rPr>
          <w:rFonts w:ascii="Arial" w:hAnsi="Arial" w:cs="Arial"/>
          <w:sz w:val="24"/>
          <w:szCs w:val="24"/>
        </w:rPr>
        <w:t>Half-black colonies indicated LOH occurred after cells have divided on MLA plate</w:t>
      </w:r>
      <w:r w:rsidR="003D5582">
        <w:rPr>
          <w:rFonts w:ascii="Arial" w:hAnsi="Arial" w:cs="Arial"/>
          <w:sz w:val="24"/>
          <w:szCs w:val="24"/>
        </w:rPr>
        <w:t>s</w:t>
      </w:r>
      <w:r w:rsidR="009872D4">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w:t>
      </w:r>
      <w:r w:rsidR="004633DD">
        <w:rPr>
          <w:rFonts w:ascii="Arial" w:hAnsi="Arial" w:cs="Arial"/>
          <w:sz w:val="24"/>
          <w:szCs w:val="24"/>
        </w:rPr>
        <w:lastRenderedPageBreak/>
        <w:t xml:space="preserve">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hAnsi="Arial" w:cs="Arial"/>
          <w:sz w:val="24"/>
          <w:szCs w:val="24"/>
        </w:rPr>
        <w:t xml:space="preserve">level can lead to break-down of mitotic </w:t>
      </w:r>
      <w:commentRangeStart w:id="49"/>
      <w:r w:rsidR="00BC544D">
        <w:rPr>
          <w:rFonts w:ascii="Arial" w:hAnsi="Arial" w:cs="Arial"/>
          <w:sz w:val="24"/>
          <w:szCs w:val="24"/>
        </w:rPr>
        <w:t>asymmetry</w:t>
      </w:r>
      <w:commentRangeEnd w:id="49"/>
      <w:r w:rsidR="00302D7E">
        <w:rPr>
          <w:rStyle w:val="CommentReference"/>
        </w:rPr>
        <w:commentReference w:id="49"/>
      </w:r>
      <w:r w:rsidR="009B508B">
        <w:rPr>
          <w:rFonts w:ascii="Arial" w:hAnsi="Arial" w:cs="Arial"/>
          <w:sz w:val="24"/>
          <w:szCs w:val="24"/>
        </w:rPr>
        <w:t xml:space="preserve">. </w:t>
      </w:r>
    </w:p>
    <w:p w:rsidR="00273FE0" w:rsidRDefault="00B7591D" w:rsidP="00052BBF">
      <w:pPr>
        <w:spacing w:after="0" w:line="480" w:lineRule="auto"/>
        <w:ind w:firstLine="720"/>
        <w:jc w:val="both"/>
        <w:rPr>
          <w:del w:id="50" w:author="Hong Qin" w:date="2012-04-23T08:42:00Z"/>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004E0D">
        <w:rPr>
          <w:rFonts w:ascii="Arial" w:hAnsi="Arial" w:cs="Arial"/>
          <w:sz w:val="24"/>
          <w:szCs w:val="24"/>
        </w:rPr>
        <w:t xml:space="preserve"> </w:t>
      </w:r>
      <w:r w:rsidR="00CD676F" w:rsidRPr="00605020">
        <w:rPr>
          <w:rFonts w:ascii="Arial" w:hAnsi="Arial" w:cs="Arial"/>
          <w:sz w:val="24"/>
          <w:szCs w:val="24"/>
        </w:rPr>
        <w:t>with</w:t>
      </w:r>
      <w:r w:rsidR="00004E0D">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004E0D">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w:t>
      </w:r>
      <w:r w:rsidR="0045004C">
        <w:rPr>
          <w:rFonts w:ascii="Arial" w:hAnsi="Arial" w:cs="Arial"/>
          <w:sz w:val="24"/>
          <w:szCs w:val="24"/>
        </w:rPr>
        <w:t>instability</w:t>
      </w:r>
      <w:r w:rsidR="008639FA" w:rsidRPr="00605020">
        <w:rPr>
          <w:rFonts w:ascii="Arial" w:hAnsi="Arial" w:cs="Arial"/>
          <w:sz w:val="24"/>
          <w:szCs w:val="24"/>
        </w:rPr>
        <w:t xml:space="preserve"> comes after the midpoint of chronological </w:t>
      </w:r>
      <w:r w:rsidR="00053B8D">
        <w:rPr>
          <w:rFonts w:ascii="Arial" w:hAnsi="Arial" w:cs="Arial"/>
          <w:sz w:val="24"/>
          <w:szCs w:val="24"/>
        </w:rPr>
        <w:t>life span</w:t>
      </w:r>
      <w:r w:rsidR="006A686C" w:rsidRPr="00605020">
        <w:rPr>
          <w:rFonts w:ascii="Arial" w:hAnsi="Arial" w:cs="Arial"/>
          <w:sz w:val="24"/>
          <w:szCs w:val="24"/>
        </w:rPr>
        <w:fldChar w:fldCharType="begin"/>
      </w:r>
      <w:r w:rsidR="00BB091F">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686C" w:rsidRPr="00605020">
        <w:rPr>
          <w:rFonts w:ascii="Arial" w:hAnsi="Arial" w:cs="Arial"/>
          <w:sz w:val="24"/>
          <w:szCs w:val="24"/>
        </w:rPr>
        <w:fldChar w:fldCharType="separate"/>
      </w:r>
      <w:r w:rsidR="00E6379D" w:rsidRPr="00605020">
        <w:rPr>
          <w:rFonts w:ascii="Arial" w:hAnsi="Arial" w:cs="Arial"/>
          <w:noProof/>
          <w:sz w:val="24"/>
          <w:szCs w:val="24"/>
        </w:rPr>
        <w:t>(</w:t>
      </w:r>
      <w:r w:rsidR="006A686C" w:rsidRPr="00AA02C3">
        <w:rPr>
          <w:noProof/>
        </w:rPr>
        <w:fldChar w:fldCharType="begin"/>
      </w:r>
      <w:r w:rsidR="00AA02C3" w:rsidRPr="00AA02C3">
        <w:rPr>
          <w:noProof/>
        </w:rPr>
        <w:instrText>HYPERLINK \l "_ENREF_12" \o "Qin, 2008 #516</w:instrText>
      </w:r>
      <w:del w:id="51" w:author="hong qin" w:date="2012-04-20T08:36:00Z">
        <w:r w:rsidR="00AC5D1A">
          <w:rPr>
            <w:rFonts w:ascii="Arial" w:hAnsi="Arial" w:cs="Arial"/>
            <w:noProof/>
            <w:sz w:val="24"/>
            <w:szCs w:val="24"/>
          </w:rPr>
          <w:delInstrText xml:space="preserve">" </w:delInstrText>
        </w:r>
      </w:del>
      <w:ins w:id="52" w:author="hong qin" w:date="2012-04-20T08:36:00Z">
        <w:r w:rsidR="002F2F83">
          <w:rPr>
            <w:noProof/>
          </w:rPr>
          <w:instrText>"</w:instrText>
        </w:r>
      </w:ins>
      <w:r w:rsidR="006A686C" w:rsidRPr="00AA02C3">
        <w:rPr>
          <w:noProof/>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6A686C" w:rsidRPr="00AA02C3">
        <w:rPr>
          <w:noProof/>
        </w:rPr>
        <w:fldChar w:fldCharType="end"/>
      </w:r>
      <w:r w:rsidR="00E6379D" w:rsidRPr="00605020">
        <w:rPr>
          <w:rFonts w:ascii="Arial" w:hAnsi="Arial" w:cs="Arial"/>
          <w:noProof/>
          <w:sz w:val="24"/>
          <w:szCs w:val="24"/>
        </w:rPr>
        <w:t>)</w:t>
      </w:r>
      <w:r w:rsidR="006A686C" w:rsidRPr="00605020">
        <w:rPr>
          <w:rFonts w:ascii="Arial" w:hAnsi="Arial" w:cs="Arial"/>
          <w:sz w:val="24"/>
          <w:szCs w:val="24"/>
        </w:rPr>
        <w:fldChar w:fldCharType="end"/>
      </w:r>
      <w:r w:rsidR="00866E12">
        <w:rPr>
          <w:rFonts w:ascii="Arial" w:hAnsi="Arial" w:cs="Arial"/>
          <w:sz w:val="24"/>
          <w:szCs w:val="24"/>
        </w:rPr>
        <w:t>.</w:t>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004E0D">
        <w:rPr>
          <w:rFonts w:ascii="Arial" w:hAnsi="Arial" w:cs="Arial"/>
          <w:sz w:val="24"/>
          <w:szCs w:val="24"/>
          <w:vertAlign w:val="subscript"/>
        </w:rPr>
        <w:t xml:space="preserve"> </w:t>
      </w:r>
      <w:r w:rsidR="00DF1F65" w:rsidRPr="00605020">
        <w:rPr>
          <w:rFonts w:ascii="Arial" w:hAnsi="Arial" w:cs="Arial"/>
          <w:sz w:val="24"/>
          <w:szCs w:val="24"/>
        </w:rPr>
        <w:t xml:space="preserve">ratios </w:t>
      </w:r>
      <w:r w:rsidR="004E2DFB">
        <w:rPr>
          <w:rFonts w:ascii="Arial" w:hAnsi="Arial" w:cs="Arial"/>
          <w:sz w:val="24"/>
          <w:szCs w:val="24"/>
        </w:rPr>
        <w:t>at 1.0</w:t>
      </w:r>
      <w:r w:rsidR="00DF1F65" w:rsidRPr="00605020">
        <w:rPr>
          <w:rFonts w:ascii="Arial" w:hAnsi="Arial" w:cs="Arial"/>
          <w:sz w:val="24"/>
          <w:szCs w:val="24"/>
        </w:rPr>
        <w:t xml:space="preserve"> or greater</w:t>
      </w:r>
      <w:r w:rsidR="00856F86">
        <w:rPr>
          <w:rFonts w:ascii="Arial" w:hAnsi="Arial" w:cs="Arial"/>
          <w:sz w:val="24"/>
          <w:szCs w:val="24"/>
        </w:rPr>
        <w:t>(</w:t>
      </w:r>
      <w:r w:rsidR="006D193B">
        <w:rPr>
          <w:rFonts w:ascii="Arial" w:hAnsi="Arial" w:cs="Arial"/>
          <w:sz w:val="24"/>
          <w:szCs w:val="24"/>
        </w:rPr>
        <w:t xml:space="preserve">Figure </w:t>
      </w:r>
      <w:r w:rsidR="00805C90">
        <w:rPr>
          <w:rFonts w:ascii="Arial" w:hAnsi="Arial" w:cs="Arial"/>
          <w:sz w:val="24"/>
          <w:szCs w:val="24"/>
        </w:rPr>
        <w:t>7</w:t>
      </w:r>
      <w:r w:rsidR="006D193B">
        <w:rPr>
          <w:rFonts w:ascii="Arial" w:hAnsi="Arial" w:cs="Arial"/>
          <w:sz w:val="24"/>
          <w:szCs w:val="24"/>
        </w:rPr>
        <w:t>, 9</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004E0D">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004E0D">
        <w:rPr>
          <w:rFonts w:ascii="Arial" w:hAnsi="Arial" w:cs="Arial"/>
          <w:sz w:val="24"/>
          <w:szCs w:val="24"/>
        </w:rPr>
        <w:t xml:space="preserve"> </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004E0D">
        <w:rPr>
          <w:rFonts w:ascii="Arial" w:hAnsi="Arial" w:cs="Arial"/>
          <w:sz w:val="24"/>
          <w:szCs w:val="24"/>
          <w:vertAlign w:val="subscript"/>
        </w:rPr>
        <w:t xml:space="preserve"> </w:t>
      </w:r>
      <w:r w:rsidR="00652412" w:rsidRPr="00605020">
        <w:rPr>
          <w:rFonts w:ascii="Arial" w:hAnsi="Arial" w:cs="Arial"/>
          <w:sz w:val="24"/>
          <w:szCs w:val="24"/>
        </w:rPr>
        <w:t>represents</w:t>
      </w:r>
      <w:r w:rsidR="00004E0D">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1564B8">
        <w:rPr>
          <w:rFonts w:ascii="Arial" w:hAnsi="Arial" w:cs="Arial"/>
          <w:sz w:val="24"/>
          <w:szCs w:val="24"/>
        </w:rPr>
        <w:t xml:space="preserve"> (</w:t>
      </w:r>
      <w:r w:rsidR="001564B8">
        <w:rPr>
          <w:rFonts w:ascii="Arial" w:hAnsi="Arial"/>
          <w:sz w:val="24"/>
        </w:rPr>
        <w:t xml:space="preserve">Figure </w:t>
      </w:r>
      <w:r w:rsidR="001D4C80">
        <w:rPr>
          <w:rFonts w:ascii="Arial" w:hAnsi="Arial"/>
          <w:sz w:val="24"/>
        </w:rPr>
        <w:t>8)</w:t>
      </w:r>
      <w:r w:rsidR="00232562">
        <w:rPr>
          <w:rFonts w:ascii="Arial" w:hAnsi="Arial"/>
          <w:sz w:val="24"/>
        </w:rPr>
        <w:t xml:space="preserve">. </w:t>
      </w:r>
      <w:r w:rsidR="00346372">
        <w:rPr>
          <w:rFonts w:ascii="Arial" w:hAnsi="Arial" w:cs="Arial"/>
          <w:sz w:val="24"/>
          <w:szCs w:val="24"/>
        </w:rPr>
        <w:t xml:space="preserve">The </w:t>
      </w:r>
      <w:r w:rsidR="001724CD">
        <w:rPr>
          <w:rFonts w:ascii="Arial" w:hAnsi="Arial" w:cs="Arial"/>
          <w:sz w:val="24"/>
          <w:szCs w:val="24"/>
        </w:rPr>
        <w:t xml:space="preserve">inverse of </w:t>
      </w:r>
      <w:r w:rsidR="00346372" w:rsidRPr="00605020">
        <w:rPr>
          <w:rFonts w:ascii="Arial" w:hAnsi="Arial" w:cs="Arial"/>
          <w:sz w:val="24"/>
          <w:szCs w:val="24"/>
        </w:rPr>
        <w:t>C</w:t>
      </w:r>
      <w:r w:rsidR="00346372" w:rsidRPr="00605020">
        <w:rPr>
          <w:rFonts w:ascii="Arial" w:hAnsi="Arial" w:cs="Arial"/>
          <w:sz w:val="24"/>
          <w:szCs w:val="24"/>
          <w:vertAlign w:val="subscript"/>
        </w:rPr>
        <w:t>b</w:t>
      </w:r>
      <w:r w:rsidR="00346372" w:rsidRPr="00605020">
        <w:rPr>
          <w:rFonts w:ascii="Arial" w:hAnsi="Arial" w:cs="Arial"/>
          <w:sz w:val="24"/>
          <w:szCs w:val="24"/>
        </w:rPr>
        <w:t>/C</w:t>
      </w:r>
      <w:r w:rsidR="00346372" w:rsidRPr="00605020">
        <w:rPr>
          <w:rFonts w:ascii="Arial" w:hAnsi="Arial" w:cs="Arial"/>
          <w:sz w:val="24"/>
          <w:szCs w:val="24"/>
          <w:vertAlign w:val="subscript"/>
        </w:rPr>
        <w:t>v</w:t>
      </w:r>
      <w:r w:rsidR="00004E0D">
        <w:rPr>
          <w:rFonts w:ascii="Arial" w:hAnsi="Arial" w:cs="Arial"/>
          <w:sz w:val="24"/>
          <w:szCs w:val="24"/>
          <w:vertAlign w:val="subscript"/>
        </w:rPr>
        <w:t xml:space="preserve"> </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AA02C3" w:rsidRPr="00AA02C3">
        <w:rPr>
          <w:rFonts w:ascii="Arial" w:hAnsi="Arial" w:cs="Arial"/>
          <w:sz w:val="24"/>
          <w:szCs w:val="24"/>
          <w:vertAlign w:val="subscript"/>
        </w:rPr>
        <w:t>2</w:t>
      </w:r>
      <w:r w:rsidR="00B4201B">
        <w:rPr>
          <w:rFonts w:ascii="Arial" w:hAnsi="Arial" w:cs="Arial"/>
          <w:sz w:val="24"/>
          <w:szCs w:val="24"/>
        </w:rPr>
        <w:t>O</w:t>
      </w:r>
      <w:r w:rsidR="00AA02C3" w:rsidRPr="00AA02C3">
        <w:rPr>
          <w:rFonts w:ascii="Arial" w:hAnsi="Arial" w:cs="Arial"/>
          <w:sz w:val="24"/>
          <w:szCs w:val="24"/>
          <w:vertAlign w:val="subscript"/>
        </w:rPr>
        <w:t>2</w:t>
      </w:r>
      <w:r w:rsidR="00B4201B">
        <w:rPr>
          <w:rFonts w:ascii="Arial" w:hAnsi="Arial" w:cs="Arial"/>
          <w:sz w:val="24"/>
          <w:szCs w:val="24"/>
        </w:rPr>
        <w:t>-induced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r w:rsidR="0065678D" w:rsidRPr="00605020">
        <w:rPr>
          <w:rFonts w:ascii="Arial" w:hAnsi="Arial" w:cs="Arial"/>
          <w:sz w:val="24"/>
          <w:szCs w:val="24"/>
        </w:rPr>
        <w:t>C</w:t>
      </w:r>
      <w:r w:rsidR="0065678D">
        <w:rPr>
          <w:rFonts w:ascii="Arial" w:hAnsi="Arial" w:cs="Arial"/>
          <w:sz w:val="24"/>
          <w:szCs w:val="24"/>
          <w:vertAlign w:val="subscript"/>
        </w:rPr>
        <w:t>b</w:t>
      </w:r>
      <w:r w:rsidR="000A613A" w:rsidRPr="00605020">
        <w:rPr>
          <w:rFonts w:ascii="Arial" w:hAnsi="Arial" w:cs="Arial"/>
          <w:sz w:val="24"/>
          <w:szCs w:val="24"/>
        </w:rPr>
        <w:t>/</w:t>
      </w:r>
      <w:r w:rsidR="0065678D" w:rsidRPr="00605020">
        <w:rPr>
          <w:rFonts w:ascii="Arial" w:hAnsi="Arial" w:cs="Arial"/>
          <w:sz w:val="24"/>
          <w:szCs w:val="24"/>
        </w:rPr>
        <w:t>C</w:t>
      </w:r>
      <w:r w:rsidR="0065678D">
        <w:rPr>
          <w:rFonts w:ascii="Arial" w:hAnsi="Arial" w:cs="Arial"/>
          <w:sz w:val="24"/>
          <w:szCs w:val="24"/>
          <w:vertAlign w:val="subscript"/>
        </w:rPr>
        <w:t>v</w:t>
      </w:r>
      <w:r w:rsidR="00004E0D">
        <w:rPr>
          <w:rFonts w:ascii="Arial" w:hAnsi="Arial" w:cs="Arial"/>
          <w:sz w:val="24"/>
          <w:szCs w:val="24"/>
          <w:vertAlign w:val="subscript"/>
        </w:rPr>
        <w:t xml:space="preserve"> </w:t>
      </w:r>
      <w:r w:rsidR="000A613A" w:rsidRPr="00605020">
        <w:rPr>
          <w:rFonts w:ascii="Arial" w:hAnsi="Arial" w:cs="Arial"/>
          <w:sz w:val="24"/>
          <w:szCs w:val="24"/>
        </w:rPr>
        <w:t>ratio</w:t>
      </w:r>
      <w:r w:rsidR="00004E0D">
        <w:rPr>
          <w:rFonts w:ascii="Arial" w:hAnsi="Arial" w:cs="Arial"/>
          <w:sz w:val="24"/>
          <w:szCs w:val="24"/>
        </w:rPr>
        <w:t xml:space="preserve"> </w:t>
      </w:r>
      <w:r w:rsidR="00D419FB">
        <w:rPr>
          <w:rFonts w:ascii="Arial" w:hAnsi="Arial" w:cs="Arial"/>
          <w:sz w:val="24"/>
          <w:szCs w:val="24"/>
        </w:rPr>
        <w:t>is</w:t>
      </w:r>
      <w:r w:rsidR="009F13D8" w:rsidRPr="00605020">
        <w:rPr>
          <w:rFonts w:ascii="Arial" w:hAnsi="Arial" w:cs="Arial"/>
          <w:sz w:val="24"/>
          <w:szCs w:val="24"/>
        </w:rPr>
        <w:t xml:space="preserve"> lower than </w:t>
      </w:r>
      <w:r w:rsidR="00B30341">
        <w:rPr>
          <w:rFonts w:ascii="Arial" w:hAnsi="Arial" w:cs="Arial"/>
          <w:sz w:val="24"/>
          <w:szCs w:val="24"/>
        </w:rPr>
        <w:t>1.0</w:t>
      </w:r>
      <w:r w:rsidR="00232562">
        <w:rPr>
          <w:rFonts w:ascii="Arial" w:hAnsi="Arial" w:cs="Arial"/>
          <w:sz w:val="24"/>
          <w:szCs w:val="24"/>
        </w:rPr>
        <w:t xml:space="preserve">(Figure </w:t>
      </w:r>
      <w:r w:rsidR="00805C90">
        <w:rPr>
          <w:rFonts w:ascii="Arial" w:hAnsi="Arial" w:cs="Arial"/>
          <w:sz w:val="24"/>
          <w:szCs w:val="24"/>
        </w:rPr>
        <w:t xml:space="preserve">8, </w:t>
      </w:r>
      <w:r w:rsidR="00232562">
        <w:rPr>
          <w:rFonts w:ascii="Arial" w:hAnsi="Arial" w:cs="Arial"/>
          <w:sz w:val="24"/>
          <w:szCs w:val="24"/>
        </w:rPr>
        <w:t>9</w:t>
      </w:r>
      <w:r w:rsidR="004027DB">
        <w:rPr>
          <w:rFonts w:ascii="Arial" w:hAnsi="Arial" w:cs="Arial"/>
          <w:sz w:val="24"/>
          <w:szCs w:val="24"/>
        </w:rPr>
        <w:t>)</w:t>
      </w:r>
      <w:r w:rsidR="006A303C" w:rsidRPr="00605020">
        <w:rPr>
          <w:rFonts w:ascii="Arial" w:hAnsi="Arial" w:cs="Arial"/>
          <w:sz w:val="24"/>
          <w:szCs w:val="24"/>
        </w:rPr>
        <w:t>.</w:t>
      </w:r>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A32572">
        <w:rPr>
          <w:rFonts w:ascii="Arial" w:hAnsi="Arial" w:cs="Arial"/>
          <w:sz w:val="24"/>
          <w:szCs w:val="24"/>
        </w:rPr>
        <w:t xml:space="preserve">must be held low </w:t>
      </w:r>
      <w:r w:rsidR="001724CD">
        <w:rPr>
          <w:rFonts w:ascii="Arial" w:hAnsi="Arial" w:cs="Arial"/>
          <w:sz w:val="24"/>
          <w:szCs w:val="24"/>
        </w:rPr>
        <w:t>upto the dying off phase during</w:t>
      </w:r>
      <w:r w:rsidR="00A32572">
        <w:rPr>
          <w:rFonts w:ascii="Arial" w:hAnsi="Arial" w:cs="Arial"/>
          <w:sz w:val="24"/>
          <w:szCs w:val="24"/>
        </w:rPr>
        <w:t xml:space="preserve"> chronological aging. </w:t>
      </w:r>
    </w:p>
    <w:p w:rsidR="00273FE0" w:rsidRDefault="0072137D" w:rsidP="00052BBF">
      <w:pPr>
        <w:spacing w:after="0" w:line="480" w:lineRule="auto"/>
        <w:ind w:firstLine="720"/>
        <w:jc w:val="both"/>
        <w:rPr>
          <w:rFonts w:ascii="Arial" w:hAnsi="Arial" w:cs="Arial"/>
          <w:sz w:val="24"/>
          <w:szCs w:val="24"/>
        </w:rPr>
      </w:pPr>
      <w:r w:rsidRPr="0072137D">
        <w:rPr>
          <w:rFonts w:ascii="Arial" w:eastAsia="Arial" w:hAnsi="Arial" w:cs="Arial"/>
          <w:sz w:val="24"/>
          <w:szCs w:val="24"/>
        </w:rPr>
        <w:t xml:space="preserve">A regression analysis </w:t>
      </w:r>
      <w:r w:rsidR="00B12CCF">
        <w:rPr>
          <w:rFonts w:ascii="Arial" w:eastAsia="Arial" w:hAnsi="Arial" w:cs="Arial"/>
          <w:sz w:val="24"/>
          <w:szCs w:val="24"/>
        </w:rPr>
        <w:t>suggested</w:t>
      </w:r>
      <w:r w:rsidRPr="0072137D">
        <w:rPr>
          <w:rFonts w:ascii="Arial" w:eastAsia="Arial" w:hAnsi="Arial" w:cs="Arial"/>
          <w:sz w:val="24"/>
          <w:szCs w:val="24"/>
        </w:rPr>
        <w:t xml:space="preserve"> that</w:t>
      </w:r>
      <w:r w:rsidR="00B12CCF">
        <w:rPr>
          <w:rFonts w:ascii="Arial" w:eastAsia="Arial" w:hAnsi="Arial" w:cs="Arial"/>
          <w:sz w:val="24"/>
          <w:szCs w:val="24"/>
        </w:rPr>
        <w:t xml:space="preserve"> strain sensitivity to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B12CCF">
        <w:rPr>
          <w:rFonts w:ascii="Arial" w:eastAsia="Arial" w:hAnsi="Arial" w:cs="Arial"/>
          <w:sz w:val="24"/>
          <w:szCs w:val="24"/>
        </w:rPr>
        <w:t>varies. T</w:t>
      </w:r>
      <w:r w:rsidRPr="0072137D">
        <w:rPr>
          <w:rFonts w:ascii="Arial" w:eastAsia="Arial" w:hAnsi="Arial" w:cs="Arial"/>
          <w:sz w:val="24"/>
          <w:szCs w:val="24"/>
        </w:rPr>
        <w: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ratio with a p-value </w:t>
      </w:r>
      <w:r w:rsidR="00884F2B">
        <w:rPr>
          <w:rFonts w:ascii="Arial" w:eastAsia="Arial" w:hAnsi="Arial" w:cs="Arial"/>
          <w:sz w:val="24"/>
          <w:szCs w:val="24"/>
        </w:rPr>
        <w:t>of 0.024</w:t>
      </w:r>
      <w:r w:rsidR="007855BB">
        <w:rPr>
          <w:rFonts w:ascii="Arial" w:eastAsia="Arial" w:hAnsi="Arial" w:cs="Arial"/>
          <w:sz w:val="24"/>
          <w:szCs w:val="24"/>
        </w:rPr>
        <w:t xml:space="preserve">, and a </w:t>
      </w:r>
      <w:r w:rsidRPr="0072137D">
        <w:rPr>
          <w:rFonts w:ascii="Arial" w:eastAsia="Arial" w:hAnsi="Arial" w:cs="Arial"/>
          <w:sz w:val="24"/>
          <w:szCs w:val="24"/>
        </w:rPr>
        <w:t>R-squared value of 0.54.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A </w:t>
      </w:r>
      <w:r w:rsidR="00CC05C5">
        <w:rPr>
          <w:rFonts w:ascii="Arial" w:eastAsia="Arial" w:hAnsi="Arial" w:cs="Arial"/>
          <w:sz w:val="24"/>
          <w:szCs w:val="24"/>
        </w:rPr>
        <w:t>value (</w:t>
      </w:r>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r w:rsidR="00CC05C5">
        <w:rPr>
          <w:rFonts w:ascii="Arial" w:eastAsia="Arial" w:hAnsi="Arial" w:cs="Arial"/>
          <w:sz w:val="24"/>
          <w:szCs w:val="24"/>
        </w:rPr>
        <w:t xml:space="preserve">) </w:t>
      </w:r>
      <w:r w:rsidRPr="0072137D">
        <w:rPr>
          <w:rFonts w:ascii="Arial" w:eastAsia="Arial" w:hAnsi="Arial" w:cs="Arial"/>
          <w:sz w:val="24"/>
          <w:szCs w:val="24"/>
        </w:rPr>
        <w:t>less than 1.0indicates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thus a greater dose of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Pr="0072137D">
        <w:rPr>
          <w:rFonts w:ascii="Arial" w:eastAsia="Arial" w:hAnsi="Arial" w:cs="Arial"/>
          <w:sz w:val="24"/>
          <w:szCs w:val="24"/>
        </w:rPr>
        <w:t>is required to kill the cell. Thus, strains with lower ratios are more tolerant to 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00004E0D">
        <w:rPr>
          <w:rFonts w:ascii="Arial" w:eastAsia="Arial" w:hAnsi="Arial" w:cs="Arial"/>
          <w:sz w:val="24"/>
          <w:szCs w:val="24"/>
          <w:vertAlign w:val="subscript"/>
        </w:rPr>
        <w:t xml:space="preserve"> </w:t>
      </w:r>
      <w:r w:rsidR="00223424">
        <w:rPr>
          <w:rFonts w:ascii="Arial" w:eastAsia="Arial" w:hAnsi="Arial" w:cs="Arial"/>
          <w:sz w:val="24"/>
          <w:szCs w:val="24"/>
        </w:rPr>
        <w:t>value g</w:t>
      </w:r>
      <w:r w:rsidRPr="0072137D">
        <w:rPr>
          <w:rFonts w:ascii="Arial" w:eastAsia="Arial" w:hAnsi="Arial" w:cs="Arial"/>
          <w:sz w:val="24"/>
          <w:szCs w:val="24"/>
        </w:rPr>
        <w:t>reater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w:t>
      </w:r>
      <w:r w:rsidRPr="0072137D">
        <w:rPr>
          <w:rFonts w:ascii="Arial" w:eastAsia="Arial" w:hAnsi="Arial" w:cs="Arial"/>
          <w:sz w:val="24"/>
          <w:szCs w:val="24"/>
        </w:rPr>
        <w:lastRenderedPageBreak/>
        <w:t>after C</w:t>
      </w:r>
      <w:r w:rsidRPr="0072137D">
        <w:rPr>
          <w:rFonts w:ascii="Arial" w:eastAsia="Arial" w:hAnsi="Arial" w:cs="Arial"/>
          <w:sz w:val="24"/>
          <w:szCs w:val="24"/>
          <w:vertAlign w:val="subscript"/>
        </w:rPr>
        <w:t>v</w:t>
      </w:r>
      <w:r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sidR="00220AE1">
        <w:rPr>
          <w:rFonts w:ascii="Arial" w:eastAsia="Arial" w:hAnsi="Arial" w:cs="Arial"/>
          <w:sz w:val="24"/>
          <w:szCs w:val="24"/>
        </w:rPr>
        <w:t>(</w:t>
      </w:r>
      <w:r w:rsidRPr="0072137D">
        <w:rPr>
          <w:rFonts w:ascii="Arial" w:eastAsia="Arial" w:hAnsi="Arial" w:cs="Arial"/>
          <w:sz w:val="24"/>
          <w:szCs w:val="24"/>
        </w:rPr>
        <w:t xml:space="preserve">Figure </w:t>
      </w:r>
      <w:r w:rsidR="00220AE1">
        <w:rPr>
          <w:rFonts w:ascii="Arial" w:eastAsia="Arial" w:hAnsi="Arial" w:cs="Arial"/>
          <w:sz w:val="24"/>
          <w:szCs w:val="24"/>
        </w:rPr>
        <w:t>10)</w:t>
      </w:r>
      <w:r w:rsidR="00C10156" w:rsidRPr="00605020">
        <w:rPr>
          <w:rFonts w:ascii="Arial" w:eastAsia="Arial" w:hAnsi="Arial" w:cs="Arial"/>
          <w:sz w:val="24"/>
          <w:szCs w:val="24"/>
        </w:rPr>
        <w:t>.</w:t>
      </w:r>
    </w:p>
    <w:p w:rsidR="00ED1204" w:rsidRDefault="00ED1204" w:rsidP="00ED1204">
      <w:pPr>
        <w:spacing w:after="0" w:line="480" w:lineRule="auto"/>
        <w:rPr>
          <w:rFonts w:ascii="Arial" w:hAnsi="Arial" w:cs="Arial"/>
          <w:sz w:val="24"/>
          <w:szCs w:val="24"/>
        </w:rPr>
      </w:pPr>
    </w:p>
    <w:p w:rsidR="00000000" w:rsidRDefault="00ED1204">
      <w:pPr>
        <w:spacing w:after="0" w:line="480" w:lineRule="auto"/>
        <w:rPr>
          <w:rFonts w:ascii="Arial" w:hAnsi="Arial" w:cs="Arial"/>
          <w:sz w:val="24"/>
          <w:szCs w:val="24"/>
        </w:rPr>
        <w:pPrChange w:id="53" w:author="hong qin" w:date="2012-04-22T08:31:00Z">
          <w:pPr>
            <w:spacing w:after="0" w:line="480" w:lineRule="auto"/>
            <w:ind w:firstLine="720"/>
            <w:jc w:val="both"/>
          </w:pPr>
        </w:pPrChange>
      </w:pPr>
      <w:r w:rsidRPr="00144417">
        <w:rPr>
          <w:rFonts w:ascii="Arial" w:hAnsi="Arial" w:cs="Arial"/>
          <w:b/>
          <w:sz w:val="24"/>
          <w:szCs w:val="24"/>
        </w:rPr>
        <w:t>Trade-off between tolerance to oxidative stress and mitotic asymmetry.</w:t>
      </w:r>
    </w:p>
    <w:p w:rsidR="00273FE0" w:rsidRDefault="00444E9F">
      <w:pPr>
        <w:spacing w:after="0" w:line="480" w:lineRule="auto"/>
        <w:ind w:firstLine="720"/>
        <w:rPr>
          <w:rFonts w:ascii="Arial" w:eastAsia="Arial" w:hAnsi="Arial" w:cs="Arial"/>
          <w:sz w:val="24"/>
          <w:szCs w:val="24"/>
        </w:rPr>
      </w:pPr>
      <w:r w:rsidRPr="00605020">
        <w:rPr>
          <w:rFonts w:ascii="Arial" w:eastAsia="Arial" w:hAnsi="Arial" w:cs="Arial"/>
          <w:sz w:val="24"/>
          <w:szCs w:val="24"/>
        </w:rPr>
        <w:t xml:space="preserve">A regression analysis revealed that there is a </w:t>
      </w:r>
      <w:r w:rsidR="000835E1">
        <w:rPr>
          <w:rFonts w:ascii="Arial" w:eastAsia="Arial" w:hAnsi="Arial" w:cs="Arial"/>
          <w:sz w:val="24"/>
          <w:szCs w:val="24"/>
        </w:rPr>
        <w:t>positive</w:t>
      </w:r>
      <w:r w:rsidRPr="00605020">
        <w:rPr>
          <w:rFonts w:ascii="Arial" w:eastAsia="Arial" w:hAnsi="Arial" w:cs="Arial"/>
          <w:sz w:val="24"/>
          <w:szCs w:val="24"/>
        </w:rPr>
        <w:t xml:space="preserve"> correlation between</w:t>
      </w:r>
      <w:r w:rsidR="00A23352">
        <w:rPr>
          <w:rFonts w:ascii="Arial" w:eastAsia="Arial" w:hAnsi="Arial" w:cs="Arial"/>
          <w:sz w:val="24"/>
          <w:szCs w:val="24"/>
        </w:rPr>
        <w:t xml:space="preserve"> C</w:t>
      </w:r>
      <w:r w:rsidR="00A23352">
        <w:rPr>
          <w:rFonts w:ascii="Arial" w:eastAsia="Arial" w:hAnsi="Arial" w:cs="Arial"/>
          <w:sz w:val="24"/>
          <w:szCs w:val="24"/>
          <w:vertAlign w:val="subscript"/>
        </w:rPr>
        <w:t>b</w:t>
      </w:r>
      <w:r w:rsidR="00A23352">
        <w:rPr>
          <w:rFonts w:ascii="Arial" w:eastAsia="Arial" w:hAnsi="Arial" w:cs="Arial"/>
          <w:sz w:val="24"/>
          <w:szCs w:val="24"/>
        </w:rPr>
        <w:t>/C</w:t>
      </w:r>
      <w:r w:rsidR="00A23352">
        <w:rPr>
          <w:rFonts w:ascii="Arial" w:eastAsia="Arial" w:hAnsi="Arial" w:cs="Arial"/>
          <w:sz w:val="24"/>
          <w:szCs w:val="24"/>
          <w:vertAlign w:val="subscript"/>
        </w:rPr>
        <w:t xml:space="preserve">b </w:t>
      </w:r>
      <w:r w:rsidR="00A23352">
        <w:rPr>
          <w:rFonts w:ascii="Arial" w:eastAsia="Arial" w:hAnsi="Arial" w:cs="Arial"/>
          <w:sz w:val="24"/>
          <w:szCs w:val="24"/>
        </w:rPr>
        <w:t>and</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w:t>
      </w:r>
      <w:r w:rsidR="00A23352">
        <w:rPr>
          <w:rFonts w:ascii="Arial" w:eastAsia="Arial" w:hAnsi="Arial" w:cs="Arial"/>
          <w:sz w:val="24"/>
          <w:szCs w:val="24"/>
        </w:rPr>
        <w:t xml:space="preserve"> which represents mitotic asymmetry. Mitotic asymmetry is the ratio </w:t>
      </w:r>
      <w:r w:rsidR="00651066">
        <w:rPr>
          <w:rFonts w:ascii="Arial" w:eastAsia="Arial" w:hAnsi="Arial" w:cs="Arial"/>
          <w:sz w:val="24"/>
          <w:szCs w:val="24"/>
        </w:rPr>
        <w:t>of the number of daughter cells that have undergone LOH and the number of mother cells that have undergone LOH</w:t>
      </w:r>
      <w:r w:rsidR="004B606E">
        <w:rPr>
          <w:rFonts w:ascii="Arial" w:eastAsia="Arial" w:hAnsi="Arial" w:cs="Arial"/>
          <w:sz w:val="24"/>
          <w:szCs w:val="24"/>
        </w:rPr>
        <w:t>, and the C</w:t>
      </w:r>
      <w:r w:rsidR="004B606E">
        <w:rPr>
          <w:rFonts w:ascii="Arial" w:eastAsia="Arial" w:hAnsi="Arial" w:cs="Arial"/>
          <w:sz w:val="24"/>
          <w:szCs w:val="24"/>
          <w:vertAlign w:val="subscript"/>
        </w:rPr>
        <w:t>b</w:t>
      </w:r>
      <w:r w:rsidR="004B606E">
        <w:rPr>
          <w:rFonts w:ascii="Arial" w:eastAsia="Arial" w:hAnsi="Arial" w:cs="Arial"/>
          <w:sz w:val="24"/>
          <w:szCs w:val="24"/>
        </w:rPr>
        <w:t>/C</w:t>
      </w:r>
      <w:r w:rsidR="004B606E">
        <w:rPr>
          <w:rFonts w:ascii="Arial" w:eastAsia="Arial" w:hAnsi="Arial" w:cs="Arial"/>
          <w:sz w:val="24"/>
          <w:szCs w:val="24"/>
          <w:vertAlign w:val="subscript"/>
        </w:rPr>
        <w:t>b</w:t>
      </w:r>
      <w:r w:rsidR="004B606E">
        <w:rPr>
          <w:rFonts w:ascii="Arial" w:eastAsia="Arial" w:hAnsi="Arial" w:cs="Arial"/>
          <w:sz w:val="24"/>
          <w:szCs w:val="24"/>
        </w:rPr>
        <w:t>.</w:t>
      </w:r>
      <w:r w:rsidR="00CD2684" w:rsidRPr="00605020">
        <w:rPr>
          <w:rFonts w:ascii="Arial" w:eastAsia="Arial" w:hAnsi="Arial" w:cs="Arial"/>
          <w:sz w:val="24"/>
          <w:szCs w:val="24"/>
        </w:rPr>
        <w:t xml:space="preserve"> The</w:t>
      </w:r>
      <w:r w:rsidR="000D702F" w:rsidRPr="00605020">
        <w:rPr>
          <w:rFonts w:ascii="Arial" w:eastAsia="Arial" w:hAnsi="Arial" w:cs="Arial"/>
          <w:sz w:val="24"/>
          <w:szCs w:val="24"/>
        </w:rPr>
        <w:t xml:space="preserve"> p-value representing </w:t>
      </w:r>
      <w:r w:rsidR="00CD2684">
        <w:rPr>
          <w:rFonts w:ascii="Arial" w:eastAsia="Arial" w:hAnsi="Arial" w:cs="Arial"/>
          <w:sz w:val="24"/>
          <w:szCs w:val="24"/>
        </w:rPr>
        <w:t>this</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DD2FB9">
        <w:rPr>
          <w:rFonts w:ascii="Arial" w:eastAsia="Arial" w:hAnsi="Arial" w:cs="Arial"/>
          <w:sz w:val="24"/>
          <w:szCs w:val="24"/>
        </w:rPr>
        <w:t xml:space="preserve"> Ce</w:t>
      </w:r>
      <w:r w:rsidR="00D36B18">
        <w:rPr>
          <w:rFonts w:ascii="Arial" w:eastAsia="Arial" w:hAnsi="Arial" w:cs="Arial"/>
          <w:sz w:val="24"/>
          <w:szCs w:val="24"/>
        </w:rPr>
        <w:t>ll</w:t>
      </w:r>
      <w:r w:rsidR="00DD2FB9">
        <w:rPr>
          <w:rFonts w:ascii="Arial" w:eastAsia="Arial" w:hAnsi="Arial" w:cs="Arial"/>
          <w:sz w:val="24"/>
          <w:szCs w:val="24"/>
        </w:rPr>
        <w:t>s with a</w:t>
      </w:r>
      <w:r w:rsidR="005F396F" w:rsidRPr="00605020">
        <w:rPr>
          <w:rFonts w:ascii="Arial" w:eastAsia="Arial" w:hAnsi="Arial" w:cs="Arial"/>
          <w:sz w:val="24"/>
          <w:szCs w:val="24"/>
        </w:rPr>
        <w:t xml:space="preserve"> smaller</w:t>
      </w:r>
      <w:r w:rsidR="002501E7">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2501E7">
        <w:rPr>
          <w:rFonts w:ascii="Arial" w:eastAsia="Arial" w:hAnsi="Arial" w:cs="Arial"/>
          <w:sz w:val="24"/>
          <w:szCs w:val="24"/>
          <w:vertAlign w:val="subscript"/>
        </w:rPr>
        <w:t xml:space="preserve"> </w:t>
      </w:r>
      <w:r w:rsidR="00DD2FB9">
        <w:rPr>
          <w:rFonts w:ascii="Arial" w:eastAsia="Arial" w:hAnsi="Arial" w:cs="Arial"/>
          <w:sz w:val="24"/>
          <w:szCs w:val="24"/>
        </w:rPr>
        <w:t xml:space="preserve">seem to have a lower </w:t>
      </w:r>
      <w:r w:rsidR="00363AA1" w:rsidRPr="00605020">
        <w:rPr>
          <w:rFonts w:ascii="Arial" w:eastAsia="Arial" w:hAnsi="Arial" w:cs="Arial"/>
          <w:sz w:val="24"/>
          <w:szCs w:val="24"/>
        </w:rPr>
        <w:t>L</w:t>
      </w:r>
      <w:r w:rsidR="00363AA1" w:rsidRPr="00605020">
        <w:rPr>
          <w:rFonts w:ascii="Arial" w:eastAsia="Arial" w:hAnsi="Arial" w:cs="Arial"/>
          <w:sz w:val="24"/>
          <w:szCs w:val="24"/>
          <w:vertAlign w:val="subscript"/>
        </w:rPr>
        <w:t>0</w:t>
      </w:r>
      <w:r w:rsidR="00CD2684">
        <w:rPr>
          <w:rFonts w:ascii="Arial" w:eastAsia="Arial" w:hAnsi="Arial" w:cs="Arial"/>
          <w:sz w:val="24"/>
          <w:szCs w:val="24"/>
        </w:rPr>
        <w:t xml:space="preserve"> (Figure 11)</w:t>
      </w:r>
      <w:r w:rsidR="001325AF">
        <w:rPr>
          <w:rFonts w:ascii="Arial" w:eastAsia="Arial" w:hAnsi="Arial" w:cs="Arial"/>
          <w:sz w:val="24"/>
          <w:szCs w:val="24"/>
        </w:rPr>
        <w:t>.</w:t>
      </w:r>
    </w:p>
    <w:p w:rsidR="00273FE0" w:rsidRDefault="00273FE0">
      <w:pPr>
        <w:spacing w:after="0" w:line="480" w:lineRule="auto"/>
        <w:jc w:val="both"/>
        <w:rPr>
          <w:rFonts w:ascii="Arial" w:eastAsia="Arial" w:hAnsi="Arial" w:cs="Arial"/>
          <w:sz w:val="24"/>
          <w:szCs w:val="24"/>
        </w:rPr>
      </w:pPr>
    </w:p>
    <w:p w:rsidR="00C43A8D" w:rsidRDefault="00AA02C3" w:rsidP="00C43A8D">
      <w:pPr>
        <w:spacing w:after="0" w:line="480" w:lineRule="auto"/>
        <w:jc w:val="both"/>
        <w:rPr>
          <w:rFonts w:ascii="Arial" w:eastAsia="Arial" w:hAnsi="Arial" w:cs="Arial"/>
          <w:b/>
          <w:sz w:val="30"/>
          <w:szCs w:val="30"/>
        </w:rPr>
      </w:pPr>
      <w:r w:rsidRPr="00AA02C3">
        <w:rPr>
          <w:rFonts w:ascii="Arial" w:eastAsia="Arial" w:hAnsi="Arial" w:cs="Arial"/>
          <w:b/>
          <w:sz w:val="30"/>
          <w:szCs w:val="30"/>
        </w:rPr>
        <w:t>Discussion</w:t>
      </w:r>
    </w:p>
    <w:p w:rsidR="00000000" w:rsidRDefault="00C43A8D">
      <w:pPr>
        <w:spacing w:after="0" w:line="480" w:lineRule="auto"/>
        <w:jc w:val="both"/>
        <w:rPr>
          <w:rFonts w:ascii="Arial" w:eastAsia="Arial" w:hAnsi="Arial" w:cs="Arial"/>
          <w:sz w:val="24"/>
          <w:szCs w:val="24"/>
        </w:rPr>
        <w:pPrChange w:id="54" w:author="Lindsay" w:date="2012-04-24T11:48:00Z">
          <w:pPr>
            <w:spacing w:after="0" w:line="240" w:lineRule="auto"/>
            <w:ind w:firstLine="720"/>
            <w:jc w:val="both"/>
          </w:pPr>
        </w:pPrChange>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Pr>
          <w:rFonts w:ascii="Arial" w:eastAsia="Arial" w:hAnsi="Arial" w:cs="Arial"/>
          <w:sz w:val="24"/>
          <w:szCs w:val="24"/>
        </w:rPr>
        <w:t xml:space="preserve"> Results from the H</w:t>
      </w:r>
      <w:r>
        <w:rPr>
          <w:rFonts w:ascii="Arial" w:eastAsia="Arial" w:hAnsi="Arial" w:cs="Arial"/>
          <w:sz w:val="24"/>
          <w:szCs w:val="24"/>
          <w:vertAlign w:val="subscript"/>
        </w:rPr>
        <w:t>2</w:t>
      </w:r>
      <w:r>
        <w:rPr>
          <w:rFonts w:ascii="Arial" w:eastAsia="Arial" w:hAnsi="Arial" w:cs="Arial"/>
          <w:sz w:val="24"/>
          <w:szCs w:val="24"/>
        </w:rPr>
        <w:t>O</w:t>
      </w:r>
      <w:r w:rsidRPr="00C868CD">
        <w:rPr>
          <w:rFonts w:ascii="Arial" w:eastAsia="Arial" w:hAnsi="Arial" w:cs="Arial"/>
          <w:sz w:val="24"/>
          <w:szCs w:val="24"/>
          <w:vertAlign w:val="subscript"/>
        </w:rPr>
        <w:t>2</w:t>
      </w:r>
      <w:r>
        <w:rPr>
          <w:rFonts w:ascii="Arial" w:eastAsia="Arial" w:hAnsi="Arial" w:cs="Arial"/>
          <w:sz w:val="24"/>
          <w:szCs w:val="24"/>
        </w:rPr>
        <w:t xml:space="preserve"> dose-response curve are consistent with the biological survival curve in that cells with a higher tolerance ROS have longer chronological life spans </w:t>
      </w:r>
      <w:r w:rsidR="006A686C" w:rsidRPr="0072137D">
        <w:rPr>
          <w:rFonts w:ascii="Arial" w:hAnsi="Arial" w:cs="Arial"/>
          <w:sz w:val="24"/>
          <w:szCs w:val="24"/>
        </w:rPr>
        <w:fldChar w:fldCharType="begin"/>
      </w:r>
      <w:r>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686C" w:rsidRPr="0072137D">
        <w:rPr>
          <w:rFonts w:ascii="Arial" w:hAnsi="Arial" w:cs="Arial"/>
          <w:sz w:val="24"/>
          <w:szCs w:val="24"/>
        </w:rPr>
        <w:fldChar w:fldCharType="separate"/>
      </w:r>
      <w:r w:rsidRPr="0072137D">
        <w:rPr>
          <w:rFonts w:ascii="Arial" w:hAnsi="Arial" w:cs="Arial"/>
          <w:noProof/>
          <w:sz w:val="24"/>
          <w:szCs w:val="24"/>
        </w:rPr>
        <w:t>(</w:t>
      </w:r>
      <w:r w:rsidR="006A686C" w:rsidRPr="00AA02C3">
        <w:rPr>
          <w:noProof/>
        </w:rPr>
        <w:fldChar w:fldCharType="begin"/>
      </w:r>
      <w:r w:rsidRPr="002F2EFE">
        <w:rPr>
          <w:noProof/>
        </w:rPr>
        <w:instrText>HYPERLINK \l "_ENREF_12" \o "Qin, 2008 #516</w:instrText>
      </w:r>
      <w:r>
        <w:rPr>
          <w:noProof/>
        </w:rPr>
        <w:instrText>"</w:instrText>
      </w:r>
      <w:r w:rsidR="006A686C" w:rsidRPr="00AA02C3">
        <w:rPr>
          <w:noProof/>
        </w:rPr>
        <w:fldChar w:fldCharType="separate"/>
      </w:r>
      <w:r w:rsidRPr="0072137D">
        <w:rPr>
          <w:rFonts w:ascii="Arial" w:hAnsi="Arial" w:cs="Arial"/>
          <w:noProof/>
          <w:sz w:val="24"/>
          <w:szCs w:val="24"/>
        </w:rPr>
        <w:t>Q</w:t>
      </w:r>
      <w:r w:rsidRPr="0072137D">
        <w:rPr>
          <w:rFonts w:ascii="Arial" w:hAnsi="Arial" w:cs="Arial"/>
          <w:smallCaps/>
          <w:noProof/>
          <w:sz w:val="24"/>
          <w:szCs w:val="24"/>
        </w:rPr>
        <w:t>in</w:t>
      </w:r>
      <w:r w:rsidRPr="0072137D">
        <w:rPr>
          <w:rFonts w:ascii="Arial" w:hAnsi="Arial" w:cs="Arial"/>
          <w:i/>
          <w:noProof/>
          <w:sz w:val="24"/>
          <w:szCs w:val="24"/>
        </w:rPr>
        <w:t xml:space="preserve"> et al.</w:t>
      </w:r>
      <w:r w:rsidRPr="0072137D">
        <w:rPr>
          <w:rFonts w:ascii="Arial" w:hAnsi="Arial" w:cs="Arial"/>
          <w:noProof/>
          <w:sz w:val="24"/>
          <w:szCs w:val="24"/>
        </w:rPr>
        <w:t xml:space="preserve"> 2008</w:t>
      </w:r>
      <w:r w:rsidR="006A686C" w:rsidRPr="00AA02C3">
        <w:rPr>
          <w:noProof/>
        </w:rPr>
        <w:fldChar w:fldCharType="end"/>
      </w:r>
      <w:r w:rsidRPr="0072137D">
        <w:rPr>
          <w:rFonts w:ascii="Arial" w:hAnsi="Arial" w:cs="Arial"/>
          <w:noProof/>
          <w:sz w:val="24"/>
          <w:szCs w:val="24"/>
        </w:rPr>
        <w:t>)</w:t>
      </w:r>
      <w:r w:rsidR="006A686C" w:rsidRPr="0072137D">
        <w:rPr>
          <w:rFonts w:ascii="Arial" w:hAnsi="Arial" w:cs="Arial"/>
          <w:sz w:val="24"/>
          <w:szCs w:val="24"/>
        </w:rPr>
        <w:fldChar w:fldCharType="end"/>
      </w:r>
      <w:r>
        <w:rPr>
          <w:rFonts w:ascii="Arial" w:hAnsi="Arial" w:cs="Arial"/>
          <w:sz w:val="24"/>
          <w:szCs w:val="24"/>
        </w:rPr>
        <w:t xml:space="preserve">. </w:t>
      </w:r>
    </w:p>
    <w:p w:rsidR="00C43A8D" w:rsidRDefault="00C43A8D" w:rsidP="00C43A8D">
      <w:pPr>
        <w:spacing w:after="0" w:line="480" w:lineRule="auto"/>
        <w:jc w:val="both"/>
        <w:rPr>
          <w:rFonts w:ascii="Arial" w:eastAsia="Arial" w:hAnsi="Arial" w:cs="Arial"/>
          <w:sz w:val="24"/>
          <w:szCs w:val="24"/>
        </w:rPr>
      </w:pPr>
    </w:p>
    <w:p w:rsidR="00000000" w:rsidRPr="0086153E" w:rsidRDefault="00C43A8D">
      <w:pPr>
        <w:spacing w:after="0" w:line="480" w:lineRule="auto"/>
        <w:jc w:val="both"/>
        <w:rPr>
          <w:rFonts w:ascii="Arial" w:eastAsia="Arial" w:hAnsi="Arial" w:cs="Arial"/>
          <w:b/>
          <w:i/>
          <w:sz w:val="24"/>
          <w:szCs w:val="24"/>
        </w:rPr>
        <w:pPrChange w:id="55" w:author="Lindsay" w:date="2012-04-24T11:48:00Z">
          <w:pPr>
            <w:spacing w:after="0" w:line="240" w:lineRule="auto"/>
            <w:jc w:val="both"/>
          </w:pPr>
        </w:pPrChange>
      </w:pPr>
      <w:r w:rsidRPr="0086153E">
        <w:rPr>
          <w:rFonts w:ascii="Arial" w:eastAsia="Arial" w:hAnsi="Arial" w:cs="Arial"/>
          <w:b/>
          <w:i/>
          <w:sz w:val="24"/>
          <w:szCs w:val="24"/>
        </w:rPr>
        <w:t>Assessment of Materials and Methods</w:t>
      </w:r>
    </w:p>
    <w:p w:rsidR="00000000" w:rsidRDefault="00C43A8D">
      <w:pPr>
        <w:spacing w:after="0" w:line="480" w:lineRule="auto"/>
        <w:ind w:firstLine="720"/>
        <w:jc w:val="both"/>
        <w:rPr>
          <w:rFonts w:ascii="Arial" w:eastAsia="Arial" w:hAnsi="Arial" w:cs="Arial"/>
          <w:sz w:val="24"/>
          <w:szCs w:val="24"/>
        </w:rPr>
        <w:pPrChange w:id="56" w:author="Lindsay" w:date="2012-04-24T11:48:00Z">
          <w:pPr>
            <w:spacing w:after="0" w:line="240" w:lineRule="auto"/>
            <w:ind w:firstLine="720"/>
            <w:jc w:val="both"/>
          </w:pPr>
        </w:pPrChange>
      </w:pPr>
      <w:r>
        <w:rPr>
          <w:rFonts w:ascii="Arial" w:eastAsia="Arial" w:hAnsi="Arial" w:cs="Arial"/>
          <w:sz w:val="24"/>
          <w:szCs w:val="24"/>
        </w:rPr>
        <w:t>Previous</w:t>
      </w:r>
      <w:r w:rsidRPr="0072137D">
        <w:rPr>
          <w:rFonts w:ascii="Arial" w:eastAsia="Arial" w:hAnsi="Arial" w:cs="Arial"/>
          <w:sz w:val="24"/>
          <w:szCs w:val="24"/>
        </w:rPr>
        <w:t xml:space="preserve"> results revealed that cells in their stationary phase were more resistant to oxidative stress. Strains were treated in their log phase</w:t>
      </w:r>
      <w:r>
        <w:rPr>
          <w:rFonts w:ascii="Arial" w:eastAsia="Arial" w:hAnsi="Arial" w:cs="Arial"/>
          <w:sz w:val="24"/>
          <w:szCs w:val="24"/>
        </w:rPr>
        <w:t xml:space="preserve"> </w:t>
      </w:r>
      <w:r w:rsidRPr="0072137D">
        <w:rPr>
          <w:rFonts w:ascii="Arial" w:eastAsia="Arial" w:hAnsi="Arial" w:cs="Arial"/>
          <w:sz w:val="24"/>
          <w:szCs w:val="24"/>
        </w:rPr>
        <w:t xml:space="preserve">so that differences in </w:t>
      </w:r>
      <w:r w:rsidRPr="0072137D">
        <w:rPr>
          <w:rFonts w:ascii="Arial" w:eastAsia="Arial" w:hAnsi="Arial" w:cs="Arial"/>
          <w:sz w:val="24"/>
          <w:szCs w:val="24"/>
        </w:rPr>
        <w:lastRenderedPageBreak/>
        <w:t xml:space="preserve">responsiveness to hydrogen peroxide would be more apparent. It would be more challenging to compare robustness or tolerance to hydrogen peroxide if all strains were resistance to oxidative stress.   </w:t>
      </w:r>
    </w:p>
    <w:p w:rsidR="00000000" w:rsidRDefault="00C43A8D">
      <w:pPr>
        <w:spacing w:after="0" w:line="480" w:lineRule="auto"/>
        <w:ind w:firstLine="720"/>
        <w:jc w:val="both"/>
        <w:rPr>
          <w:rFonts w:ascii="Arial" w:eastAsia="Arial" w:hAnsi="Arial" w:cs="Arial"/>
          <w:sz w:val="24"/>
          <w:szCs w:val="24"/>
        </w:rPr>
        <w:pPrChange w:id="57" w:author="Lindsay" w:date="2012-04-24T11:48:00Z">
          <w:pPr>
            <w:spacing w:after="0" w:line="240" w:lineRule="auto"/>
            <w:ind w:firstLine="720"/>
            <w:jc w:val="both"/>
          </w:pPr>
        </w:pPrChange>
      </w:pPr>
      <w:r w:rsidRPr="0072137D">
        <w:rPr>
          <w:rFonts w:ascii="Arial" w:eastAsia="Arial" w:hAnsi="Arial" w:cs="Arial"/>
          <w:sz w:val="24"/>
          <w:szCs w:val="24"/>
        </w:rPr>
        <w:t xml:space="preserve">After </w:t>
      </w:r>
      <w:r>
        <w:rPr>
          <w:rFonts w:ascii="Arial" w:eastAsia="Arial" w:hAnsi="Arial" w:cs="Arial"/>
          <w:sz w:val="24"/>
          <w:szCs w:val="24"/>
        </w:rPr>
        <w:t>growth,</w:t>
      </w:r>
      <w:r w:rsidRPr="0072137D">
        <w:rPr>
          <w:rFonts w:ascii="Arial" w:eastAsia="Arial" w:hAnsi="Arial" w:cs="Arial"/>
          <w:sz w:val="24"/>
          <w:szCs w:val="24"/>
        </w:rPr>
        <w:t xml:space="preserve"> the samples were sonicated to </w:t>
      </w:r>
      <w:r>
        <w:rPr>
          <w:rFonts w:ascii="Arial" w:eastAsia="Arial" w:hAnsi="Arial" w:cs="Arial"/>
          <w:sz w:val="24"/>
          <w:szCs w:val="24"/>
        </w:rPr>
        <w:t xml:space="preserve">break clumps of cells and </w:t>
      </w:r>
      <w:r w:rsidRPr="0072137D">
        <w:rPr>
          <w:rFonts w:ascii="Arial" w:eastAsia="Arial" w:hAnsi="Arial" w:cs="Arial"/>
          <w:sz w:val="24"/>
          <w:szCs w:val="24"/>
        </w:rPr>
        <w:t>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Pr>
          <w:rFonts w:ascii="Arial" w:eastAsia="Arial" w:hAnsi="Arial" w:cs="Arial"/>
          <w:sz w:val="24"/>
          <w:szCs w:val="24"/>
        </w:rPr>
        <w:t xml:space="preserve">because the </w:t>
      </w:r>
      <w:r w:rsidRPr="0072137D">
        <w:rPr>
          <w:rFonts w:ascii="Arial" w:eastAsia="Arial" w:hAnsi="Arial" w:cs="Arial"/>
          <w:sz w:val="24"/>
          <w:szCs w:val="24"/>
        </w:rPr>
        <w:t xml:space="preserve">cells </w:t>
      </w:r>
      <w:r>
        <w:rPr>
          <w:rFonts w:ascii="Arial" w:eastAsia="Arial" w:hAnsi="Arial" w:cs="Arial"/>
          <w:sz w:val="24"/>
          <w:szCs w:val="24"/>
        </w:rPr>
        <w:t xml:space="preserve">might clump </w:t>
      </w:r>
      <w:r w:rsidRPr="0072137D">
        <w:rPr>
          <w:rFonts w:ascii="Arial" w:eastAsia="Arial" w:hAnsi="Arial" w:cs="Arial"/>
          <w:sz w:val="24"/>
          <w:szCs w:val="24"/>
        </w:rPr>
        <w:t>together during the final incubation period. Without re-sonification, there would have been a higher number of half-black colonies on plates compared to fully black colonies</w:t>
      </w:r>
      <w:r>
        <w:rPr>
          <w:rFonts w:ascii="Arial" w:eastAsia="Arial" w:hAnsi="Arial" w:cs="Arial"/>
          <w:sz w:val="24"/>
          <w:szCs w:val="24"/>
        </w:rPr>
        <w:t>, a</w:t>
      </w:r>
      <w:r w:rsidRPr="0072137D">
        <w:rPr>
          <w:rFonts w:ascii="Arial" w:eastAsia="Arial" w:hAnsi="Arial" w:cs="Arial"/>
          <w:sz w:val="24"/>
          <w:szCs w:val="24"/>
        </w:rPr>
        <w:t xml:space="preserve">s shown by a previous protocol. </w:t>
      </w:r>
    </w:p>
    <w:p w:rsidR="00000000" w:rsidRDefault="001A56AB">
      <w:pPr>
        <w:spacing w:after="0" w:line="480" w:lineRule="auto"/>
        <w:ind w:firstLine="720"/>
        <w:jc w:val="both"/>
        <w:rPr>
          <w:rFonts w:ascii="Arial" w:eastAsia="Arial" w:hAnsi="Arial" w:cs="Arial"/>
          <w:sz w:val="24"/>
          <w:szCs w:val="24"/>
        </w:rPr>
        <w:pPrChange w:id="58" w:author="Lindsay" w:date="2012-04-24T11:48:00Z">
          <w:pPr>
            <w:spacing w:after="0" w:line="240" w:lineRule="auto"/>
            <w:ind w:firstLine="720"/>
            <w:jc w:val="both"/>
          </w:pPr>
        </w:pPrChange>
      </w:pPr>
    </w:p>
    <w:p w:rsidR="00000000" w:rsidRPr="0086153E" w:rsidRDefault="00C43A8D">
      <w:pPr>
        <w:spacing w:after="0" w:line="480" w:lineRule="auto"/>
        <w:jc w:val="both"/>
        <w:rPr>
          <w:rFonts w:ascii="Arial" w:eastAsia="Arial" w:hAnsi="Arial" w:cs="Arial"/>
          <w:b/>
          <w:i/>
          <w:sz w:val="24"/>
          <w:szCs w:val="24"/>
        </w:rPr>
        <w:pPrChange w:id="59" w:author="Lindsay" w:date="2012-04-24T11:48:00Z">
          <w:pPr>
            <w:spacing w:after="0" w:line="240" w:lineRule="auto"/>
            <w:jc w:val="both"/>
          </w:pPr>
        </w:pPrChange>
      </w:pPr>
      <w:r w:rsidRPr="0086153E">
        <w:rPr>
          <w:rFonts w:ascii="Arial" w:eastAsia="Arial" w:hAnsi="Arial" w:cs="Arial"/>
          <w:b/>
          <w:i/>
          <w:sz w:val="24"/>
          <w:szCs w:val="24"/>
        </w:rPr>
        <w:t>Assessment of Results</w:t>
      </w:r>
    </w:p>
    <w:p w:rsidR="00000000" w:rsidRDefault="00C43A8D">
      <w:pPr>
        <w:spacing w:after="0" w:line="480" w:lineRule="auto"/>
        <w:ind w:firstLine="720"/>
        <w:jc w:val="both"/>
        <w:rPr>
          <w:rFonts w:ascii="Arial" w:eastAsia="Arial" w:hAnsi="Arial" w:cs="Arial"/>
          <w:sz w:val="24"/>
          <w:szCs w:val="24"/>
        </w:rPr>
        <w:pPrChange w:id="60" w:author="Lindsay" w:date="2012-04-24T11:48:00Z">
          <w:pPr>
            <w:spacing w:after="0" w:line="240" w:lineRule="auto"/>
            <w:ind w:firstLine="720"/>
            <w:jc w:val="both"/>
          </w:pPr>
        </w:pPrChange>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r>
        <w:rPr>
          <w:rFonts w:ascii="Arial" w:eastAsia="Arial" w:hAnsi="Arial" w:cs="Arial"/>
          <w:sz w:val="24"/>
          <w:szCs w:val="24"/>
        </w:rPr>
        <w:t xml:space="preserve">DNA damage </w:t>
      </w:r>
      <w:r w:rsidRPr="0072137D">
        <w:rPr>
          <w:rFonts w:ascii="Arial" w:eastAsia="Arial" w:hAnsi="Arial" w:cs="Arial"/>
          <w:sz w:val="24"/>
          <w:szCs w:val="24"/>
        </w:rPr>
        <w:t>is suppressed before there is a substantial drop in viability. Conversely,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dosage has more of an immediate effect on the robustness of the cell. Viability drops more rapidly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(SOD) </w:t>
      </w:r>
      <w:r>
        <w:rPr>
          <w:rFonts w:ascii="Arial" w:eastAsia="Arial" w:hAnsi="Arial" w:cs="Arial"/>
          <w:sz w:val="24"/>
          <w:szCs w:val="24"/>
        </w:rPr>
        <w:t xml:space="preserve">activity </w:t>
      </w:r>
      <w:r w:rsidR="006A686C"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Pr>
          <w:rFonts w:ascii="Arial" w:eastAsia="Arial" w:hAnsi="Arial" w:cs="Arial"/>
          <w:sz w:val="24"/>
          <w:szCs w:val="24"/>
        </w:rPr>
        <w:instrText xml:space="preserve"> ADDIN EN.CITE </w:instrText>
      </w:r>
      <w:r w:rsidR="006A686C">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Pr>
          <w:rFonts w:ascii="Arial" w:eastAsia="Arial" w:hAnsi="Arial" w:cs="Arial"/>
          <w:sz w:val="24"/>
          <w:szCs w:val="24"/>
        </w:rPr>
        <w:instrText xml:space="preserve"> ADDIN EN.CITE.DATA </w:instrText>
      </w:r>
      <w:r w:rsidR="006A686C">
        <w:rPr>
          <w:rFonts w:ascii="Arial" w:eastAsia="Arial" w:hAnsi="Arial" w:cs="Arial"/>
          <w:sz w:val="24"/>
          <w:szCs w:val="24"/>
        </w:rPr>
      </w:r>
      <w:r w:rsidR="006A686C">
        <w:rPr>
          <w:rFonts w:ascii="Arial" w:eastAsia="Arial" w:hAnsi="Arial" w:cs="Arial"/>
          <w:sz w:val="24"/>
          <w:szCs w:val="24"/>
        </w:rPr>
        <w:fldChar w:fldCharType="end"/>
      </w:r>
      <w:r w:rsidR="006A686C" w:rsidRPr="0072137D">
        <w:rPr>
          <w:rFonts w:ascii="Arial" w:eastAsia="Arial" w:hAnsi="Arial" w:cs="Arial"/>
          <w:sz w:val="24"/>
          <w:szCs w:val="24"/>
        </w:rPr>
      </w:r>
      <w:r w:rsidR="006A686C" w:rsidRPr="0072137D">
        <w:rPr>
          <w:rFonts w:ascii="Arial" w:eastAsia="Arial" w:hAnsi="Arial" w:cs="Arial"/>
          <w:sz w:val="24"/>
          <w:szCs w:val="24"/>
        </w:rPr>
        <w:fldChar w:fldCharType="separate"/>
      </w:r>
      <w:r w:rsidRPr="0072137D">
        <w:rPr>
          <w:rFonts w:ascii="Arial" w:eastAsia="Arial" w:hAnsi="Arial" w:cs="Arial"/>
          <w:noProof/>
          <w:sz w:val="24"/>
          <w:szCs w:val="24"/>
        </w:rPr>
        <w:t>(</w:t>
      </w:r>
      <w:r w:rsidR="006A686C">
        <w:fldChar w:fldCharType="begin"/>
      </w:r>
      <w:r>
        <w:instrText>HYPERLINK \l "_ENREF_18" \o "Weinberger, 2010 #864"</w:instrText>
      </w:r>
      <w:r w:rsidR="006A686C">
        <w:fldChar w:fldCharType="separate"/>
      </w:r>
      <w:r w:rsidRPr="0072137D">
        <w:rPr>
          <w:rFonts w:ascii="Arial" w:eastAsia="Arial" w:hAnsi="Arial" w:cs="Arial"/>
          <w:noProof/>
          <w:sz w:val="24"/>
          <w:szCs w:val="24"/>
        </w:rPr>
        <w:t>W</w:t>
      </w:r>
      <w:r w:rsidRPr="0072137D">
        <w:rPr>
          <w:rFonts w:ascii="Arial" w:eastAsia="Arial" w:hAnsi="Arial" w:cs="Arial"/>
          <w:smallCaps/>
          <w:noProof/>
          <w:sz w:val="24"/>
          <w:szCs w:val="24"/>
        </w:rPr>
        <w:t>einberger</w:t>
      </w:r>
      <w:r w:rsidRPr="0072137D">
        <w:rPr>
          <w:rFonts w:ascii="Arial" w:eastAsia="Arial" w:hAnsi="Arial" w:cs="Arial"/>
          <w:i/>
          <w:noProof/>
          <w:sz w:val="24"/>
          <w:szCs w:val="24"/>
        </w:rPr>
        <w:t xml:space="preserve"> et al.</w:t>
      </w:r>
      <w:r w:rsidRPr="0072137D">
        <w:rPr>
          <w:rFonts w:ascii="Arial" w:eastAsia="Arial" w:hAnsi="Arial" w:cs="Arial"/>
          <w:noProof/>
          <w:sz w:val="24"/>
          <w:szCs w:val="24"/>
        </w:rPr>
        <w:t xml:space="preserve"> 2010</w:t>
      </w:r>
      <w:r w:rsidR="006A686C">
        <w:fldChar w:fldCharType="end"/>
      </w:r>
      <w:r w:rsidRPr="0072137D">
        <w:rPr>
          <w:rFonts w:ascii="Arial" w:eastAsia="Arial" w:hAnsi="Arial" w:cs="Arial"/>
          <w:noProof/>
          <w:sz w:val="24"/>
          <w:szCs w:val="24"/>
        </w:rPr>
        <w:t>)</w:t>
      </w:r>
      <w:r w:rsidR="006A686C" w:rsidRPr="0072137D">
        <w:rPr>
          <w:rFonts w:ascii="Arial" w:eastAsia="Arial" w:hAnsi="Arial" w:cs="Arial"/>
          <w:sz w:val="24"/>
          <w:szCs w:val="24"/>
        </w:rPr>
        <w:fldChar w:fldCharType="end"/>
      </w:r>
      <w:r>
        <w:rPr>
          <w:rFonts w:ascii="Arial" w:eastAsia="Arial" w:hAnsi="Arial" w:cs="Arial"/>
          <w:sz w:val="24"/>
          <w:szCs w:val="24"/>
        </w:rPr>
        <w:t xml:space="preserve"> (</w:t>
      </w:r>
      <w:r w:rsidRPr="0072137D">
        <w:rPr>
          <w:rFonts w:ascii="Arial" w:eastAsia="Arial" w:hAnsi="Arial" w:cs="Arial"/>
          <w:sz w:val="24"/>
          <w:szCs w:val="24"/>
        </w:rPr>
        <w:t>Figure 1</w:t>
      </w:r>
      <w:r>
        <w:rPr>
          <w:rFonts w:ascii="Arial" w:eastAsia="Arial" w:hAnsi="Arial" w:cs="Arial"/>
          <w:sz w:val="24"/>
          <w:szCs w:val="24"/>
        </w:rPr>
        <w:t>).</w:t>
      </w:r>
    </w:p>
    <w:p w:rsidR="00000000" w:rsidRDefault="00374ED0">
      <w:pPr>
        <w:spacing w:after="0" w:line="480" w:lineRule="auto"/>
        <w:ind w:firstLine="720"/>
        <w:jc w:val="both"/>
        <w:rPr>
          <w:rFonts w:ascii="Arial" w:hAnsi="Arial" w:cs="Arial"/>
          <w:sz w:val="24"/>
          <w:szCs w:val="24"/>
        </w:rPr>
        <w:pPrChange w:id="61" w:author="Lindsay" w:date="2012-04-24T11:48:00Z">
          <w:pPr>
            <w:spacing w:after="0" w:line="240" w:lineRule="auto"/>
            <w:jc w:val="both"/>
          </w:pPr>
        </w:pPrChange>
      </w:pPr>
      <w:r>
        <w:rPr>
          <w:rFonts w:ascii="Arial" w:eastAsia="Arial" w:hAnsi="Arial" w:cs="Arial"/>
          <w:sz w:val="24"/>
          <w:szCs w:val="24"/>
        </w:rPr>
        <w:t>Results also indicated that cells</w:t>
      </w:r>
      <w:r w:rsidR="00C43A8D">
        <w:rPr>
          <w:rFonts w:ascii="Arial" w:eastAsia="Arial" w:hAnsi="Arial" w:cs="Arial"/>
          <w:sz w:val="24"/>
          <w:szCs w:val="24"/>
        </w:rPr>
        <w:t xml:space="preserve"> with better mitotic asymmetry have a longer life span. It is rare that budding produces two identical daughter cells. Daughter cells may harbor the same genetic information, but may have an uneven distribution of proteins and other intracellular molecules following distribution. Mother cells may be able to harbor damages within themselves, thus </w:t>
      </w:r>
      <w:r w:rsidR="00386093">
        <w:rPr>
          <w:rFonts w:ascii="Arial" w:eastAsia="Arial" w:hAnsi="Arial" w:cs="Arial"/>
          <w:sz w:val="24"/>
          <w:szCs w:val="24"/>
        </w:rPr>
        <w:t xml:space="preserve">limiting the amount of potentially toxic protein aggregates that are passed to daughter cells. </w:t>
      </w:r>
      <w:r w:rsidR="00C43A8D">
        <w:rPr>
          <w:rFonts w:ascii="Arial" w:eastAsia="Arial" w:hAnsi="Arial" w:cs="Arial"/>
          <w:sz w:val="24"/>
          <w:szCs w:val="24"/>
        </w:rPr>
        <w:t xml:space="preserve">An alternative possibility is that damages </w:t>
      </w:r>
      <w:r w:rsidR="00C43A8D">
        <w:rPr>
          <w:rFonts w:ascii="Arial" w:eastAsia="Arial" w:hAnsi="Arial" w:cs="Arial"/>
          <w:sz w:val="24"/>
          <w:szCs w:val="24"/>
        </w:rPr>
        <w:lastRenderedPageBreak/>
        <w:t>in daughter cells are returned to the mother cells before complete separation (L</w:t>
      </w:r>
      <w:r w:rsidR="00C43A8D" w:rsidRPr="00084C29">
        <w:rPr>
          <w:rFonts w:ascii="Arial" w:eastAsia="Arial" w:hAnsi="Arial" w:cs="Arial"/>
        </w:rPr>
        <w:t>IU</w:t>
      </w:r>
      <w:r w:rsidR="00C43A8D">
        <w:rPr>
          <w:rFonts w:ascii="Arial" w:eastAsia="Arial" w:hAnsi="Arial" w:cs="Arial"/>
          <w:sz w:val="24"/>
          <w:szCs w:val="24"/>
        </w:rPr>
        <w:t xml:space="preserve"> et. al 2010). This is a possible explanation for the fact that daughter cells with a lower mitotic asymmetry have a lower chronological lifespan. </w:t>
      </w:r>
    </w:p>
    <w:p w:rsidR="00000000" w:rsidRDefault="00C43A8D">
      <w:pPr>
        <w:tabs>
          <w:tab w:val="left" w:pos="4582"/>
          <w:tab w:val="left" w:pos="5461"/>
        </w:tabs>
        <w:spacing w:after="0" w:line="480" w:lineRule="auto"/>
        <w:ind w:firstLine="720"/>
        <w:rPr>
          <w:rFonts w:ascii="Arial" w:eastAsia="Arial" w:hAnsi="Arial" w:cs="Arial"/>
          <w:sz w:val="24"/>
          <w:szCs w:val="24"/>
        </w:rPr>
        <w:pPrChange w:id="62" w:author="Lindsay" w:date="2012-04-24T11:48:00Z">
          <w:pPr>
            <w:tabs>
              <w:tab w:val="left" w:pos="4582"/>
              <w:tab w:val="left" w:pos="5461"/>
            </w:tabs>
            <w:spacing w:after="0" w:line="240" w:lineRule="auto"/>
            <w:ind w:firstLine="720"/>
          </w:pPr>
        </w:pPrChange>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r w:rsidRPr="002A5D5F">
        <w:rPr>
          <w:rFonts w:ascii="Arial" w:eastAsia="Arial" w:hAnsi="Arial" w:cs="Arial"/>
          <w:i/>
          <w:sz w:val="24"/>
          <w:szCs w:val="24"/>
        </w:rPr>
        <w:t>MSN2/4</w:t>
      </w:r>
      <w:r w:rsidRPr="0072137D">
        <w:rPr>
          <w:rFonts w:ascii="Arial" w:eastAsia="Arial" w:hAnsi="Arial" w:cs="Arial"/>
          <w:sz w:val="24"/>
          <w:szCs w:val="24"/>
        </w:rPr>
        <w:t xml:space="preserve"> has been shown to be vital to the pathway for extending CLS in yeast. This gene product functions by up</w:t>
      </w:r>
      <w:r w:rsidR="00BC55E3">
        <w:rPr>
          <w:rFonts w:ascii="Arial" w:eastAsia="Arial" w:hAnsi="Arial" w:cs="Arial"/>
          <w:sz w:val="24"/>
          <w:szCs w:val="24"/>
        </w:rPr>
        <w:t>-</w:t>
      </w:r>
      <w:r w:rsidRPr="0072137D">
        <w:rPr>
          <w:rFonts w:ascii="Arial" w:eastAsia="Arial" w:hAnsi="Arial" w:cs="Arial"/>
          <w:sz w:val="24"/>
          <w:szCs w:val="24"/>
        </w:rPr>
        <w:t>regulating</w:t>
      </w:r>
      <w:r>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6A686C" w:rsidRPr="0072137D">
        <w:rPr>
          <w:rFonts w:ascii="Arial" w:eastAsia="Arial" w:hAnsi="Arial" w:cs="Arial"/>
          <w:sz w:val="24"/>
          <w:szCs w:val="24"/>
        </w:rPr>
        <w:fldChar w:fldCharType="begin"/>
      </w:r>
      <w:r>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6A686C" w:rsidRPr="0072137D">
        <w:rPr>
          <w:rFonts w:ascii="Arial" w:eastAsia="Arial" w:hAnsi="Arial" w:cs="Arial"/>
          <w:sz w:val="24"/>
          <w:szCs w:val="24"/>
        </w:rPr>
        <w:fldChar w:fldCharType="separate"/>
      </w:r>
      <w:r w:rsidRPr="0072137D">
        <w:rPr>
          <w:rFonts w:ascii="Arial" w:eastAsia="Arial" w:hAnsi="Arial" w:cs="Arial"/>
          <w:noProof/>
          <w:sz w:val="24"/>
          <w:szCs w:val="24"/>
        </w:rPr>
        <w:t>(</w:t>
      </w:r>
      <w:r w:rsidR="006A686C">
        <w:fldChar w:fldCharType="begin"/>
      </w:r>
      <w:r>
        <w:instrText>HYPERLINK \l "_ENREF_10" \o "Medvedik, 2007 #621"</w:instrText>
      </w:r>
      <w:r w:rsidR="006A686C">
        <w:fldChar w:fldCharType="separate"/>
      </w:r>
      <w:r w:rsidRPr="0072137D">
        <w:rPr>
          <w:rFonts w:ascii="Arial" w:eastAsia="Arial" w:hAnsi="Arial" w:cs="Arial"/>
          <w:noProof/>
          <w:sz w:val="24"/>
          <w:szCs w:val="24"/>
        </w:rPr>
        <w:t>M</w:t>
      </w:r>
      <w:r w:rsidRPr="0072137D">
        <w:rPr>
          <w:rFonts w:ascii="Arial" w:eastAsia="Arial" w:hAnsi="Arial" w:cs="Arial"/>
          <w:smallCaps/>
          <w:noProof/>
          <w:sz w:val="24"/>
          <w:szCs w:val="24"/>
        </w:rPr>
        <w:t>edvedik</w:t>
      </w:r>
      <w:r w:rsidRPr="0072137D">
        <w:rPr>
          <w:rFonts w:ascii="Arial" w:eastAsia="Arial" w:hAnsi="Arial" w:cs="Arial"/>
          <w:noProof/>
          <w:sz w:val="24"/>
          <w:szCs w:val="24"/>
        </w:rPr>
        <w:t xml:space="preserve"> and S</w:t>
      </w:r>
      <w:r w:rsidRPr="0072137D">
        <w:rPr>
          <w:rFonts w:ascii="Arial" w:eastAsia="Arial" w:hAnsi="Arial" w:cs="Arial"/>
          <w:smallCaps/>
          <w:noProof/>
          <w:sz w:val="24"/>
          <w:szCs w:val="24"/>
        </w:rPr>
        <w:t>inclair</w:t>
      </w:r>
      <w:r w:rsidRPr="0072137D">
        <w:rPr>
          <w:rFonts w:ascii="Arial" w:eastAsia="Arial" w:hAnsi="Arial" w:cs="Arial"/>
          <w:noProof/>
          <w:sz w:val="24"/>
          <w:szCs w:val="24"/>
        </w:rPr>
        <w:t xml:space="preserve"> 2007</w:t>
      </w:r>
      <w:r w:rsidR="006A686C">
        <w:fldChar w:fldCharType="end"/>
      </w:r>
      <w:r w:rsidRPr="0072137D">
        <w:rPr>
          <w:rFonts w:ascii="Arial" w:eastAsia="Arial" w:hAnsi="Arial" w:cs="Arial"/>
          <w:noProof/>
          <w:sz w:val="24"/>
          <w:szCs w:val="24"/>
        </w:rPr>
        <w:t>)</w:t>
      </w:r>
      <w:r w:rsidR="006A686C" w:rsidRPr="0072137D">
        <w:rPr>
          <w:rFonts w:ascii="Arial" w:eastAsia="Arial" w:hAnsi="Arial" w:cs="Arial"/>
          <w:sz w:val="24"/>
          <w:szCs w:val="24"/>
        </w:rPr>
        <w:fldChar w:fldCharType="end"/>
      </w:r>
      <w:r w:rsidRPr="0072137D">
        <w:rPr>
          <w:rFonts w:ascii="Arial" w:eastAsia="Arial" w:hAnsi="Arial" w:cs="Arial"/>
          <w:sz w:val="24"/>
          <w:szCs w:val="24"/>
        </w:rPr>
        <w:t>.</w:t>
      </w:r>
      <w:r>
        <w:rPr>
          <w:rFonts w:ascii="Arial" w:eastAsia="Arial" w:hAnsi="Arial" w:cs="Arial"/>
          <w:sz w:val="24"/>
          <w:szCs w:val="24"/>
        </w:rPr>
        <w:t>Low concentration of H</w:t>
      </w:r>
      <w:r w:rsidRPr="00DE15BF">
        <w:rPr>
          <w:rFonts w:ascii="Arial" w:eastAsia="Arial" w:hAnsi="Arial" w:cs="Arial"/>
          <w:sz w:val="24"/>
          <w:szCs w:val="24"/>
          <w:vertAlign w:val="subscript"/>
        </w:rPr>
        <w:t>2</w:t>
      </w:r>
      <w:r>
        <w:rPr>
          <w:rFonts w:ascii="Arial" w:eastAsia="Arial" w:hAnsi="Arial" w:cs="Arial"/>
          <w:sz w:val="24"/>
          <w:szCs w:val="24"/>
        </w:rPr>
        <w:t>O</w:t>
      </w:r>
      <w:r w:rsidRPr="00DE15BF">
        <w:rPr>
          <w:rFonts w:ascii="Arial" w:eastAsia="Arial" w:hAnsi="Arial" w:cs="Arial"/>
          <w:sz w:val="24"/>
          <w:szCs w:val="24"/>
          <w:vertAlign w:val="subscript"/>
        </w:rPr>
        <w:t>2</w:t>
      </w:r>
      <w:r>
        <w:rPr>
          <w:rFonts w:ascii="Arial" w:eastAsia="Arial" w:hAnsi="Arial" w:cs="Arial"/>
          <w:sz w:val="24"/>
          <w:szCs w:val="24"/>
        </w:rPr>
        <w:t xml:space="preserve"> has been shown to increase CLS by increasing SOD activity and increase in CLS  by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is further increased in stationary phase in yeast (</w:t>
      </w:r>
      <w:r w:rsidRPr="00CA2A24">
        <w:rPr>
          <w:rFonts w:ascii="Arial" w:eastAsia="Arial" w:hAnsi="Arial" w:cs="Arial"/>
          <w:sz w:val="24"/>
          <w:szCs w:val="24"/>
        </w:rPr>
        <w:t>M</w:t>
      </w:r>
      <w:r w:rsidRPr="00FF00CD">
        <w:rPr>
          <w:rFonts w:ascii="Arial" w:eastAsia="Arial" w:hAnsi="Arial" w:cs="Arial"/>
        </w:rPr>
        <w:t>ESQUITA</w:t>
      </w:r>
      <w:r w:rsidRPr="00FF00CD">
        <w:rPr>
          <w:rFonts w:ascii="Arial" w:eastAsia="Arial" w:hAnsi="Arial" w:cs="Arial"/>
          <w:i/>
          <w:sz w:val="24"/>
          <w:szCs w:val="24"/>
        </w:rPr>
        <w:t>et. al</w:t>
      </w:r>
      <w:r>
        <w:rPr>
          <w:rFonts w:ascii="Arial" w:eastAsia="Arial" w:hAnsi="Arial" w:cs="Arial"/>
          <w:sz w:val="24"/>
          <w:szCs w:val="24"/>
        </w:rPr>
        <w:t>). In this study it has been shown that CR or inactivation can increase CLS by increasing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w:t>
      </w:r>
      <w:r w:rsidRPr="0072137D">
        <w:rPr>
          <w:rFonts w:ascii="Arial" w:eastAsia="Arial" w:hAnsi="Arial" w:cs="Arial"/>
          <w:sz w:val="24"/>
          <w:szCs w:val="24"/>
        </w:rPr>
        <w:t>Conversely, the Weinberger model proposes that inhibition of SOD activity can result in the increase of ROS levels and reduce CLS in yeast</w:t>
      </w:r>
      <w:r>
        <w:rPr>
          <w:rFonts w:ascii="Arial" w:eastAsia="Arial" w:hAnsi="Arial" w:cs="Arial"/>
          <w:sz w:val="24"/>
          <w:szCs w:val="24"/>
        </w:rPr>
        <w:t xml:space="preserve"> </w:t>
      </w:r>
      <w:r w:rsidR="006A686C"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Pr>
          <w:rFonts w:ascii="Arial" w:eastAsia="Arial" w:hAnsi="Arial" w:cs="Arial"/>
          <w:sz w:val="24"/>
          <w:szCs w:val="24"/>
        </w:rPr>
        <w:instrText xml:space="preserve"> ADDIN EN.CITE </w:instrText>
      </w:r>
      <w:r w:rsidR="006A686C">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Pr>
          <w:rFonts w:ascii="Arial" w:eastAsia="Arial" w:hAnsi="Arial" w:cs="Arial"/>
          <w:sz w:val="24"/>
          <w:szCs w:val="24"/>
        </w:rPr>
        <w:instrText xml:space="preserve"> ADDIN EN.CITE.DATA </w:instrText>
      </w:r>
      <w:r w:rsidR="006A686C">
        <w:rPr>
          <w:rFonts w:ascii="Arial" w:eastAsia="Arial" w:hAnsi="Arial" w:cs="Arial"/>
          <w:sz w:val="24"/>
          <w:szCs w:val="24"/>
        </w:rPr>
      </w:r>
      <w:r w:rsidR="006A686C">
        <w:rPr>
          <w:rFonts w:ascii="Arial" w:eastAsia="Arial" w:hAnsi="Arial" w:cs="Arial"/>
          <w:sz w:val="24"/>
          <w:szCs w:val="24"/>
        </w:rPr>
        <w:fldChar w:fldCharType="end"/>
      </w:r>
      <w:r w:rsidR="006A686C" w:rsidRPr="0072137D">
        <w:rPr>
          <w:rFonts w:ascii="Arial" w:eastAsia="Arial" w:hAnsi="Arial" w:cs="Arial"/>
          <w:sz w:val="24"/>
          <w:szCs w:val="24"/>
        </w:rPr>
      </w:r>
      <w:r w:rsidR="006A686C" w:rsidRPr="0072137D">
        <w:rPr>
          <w:rFonts w:ascii="Arial" w:eastAsia="Arial" w:hAnsi="Arial" w:cs="Arial"/>
          <w:sz w:val="24"/>
          <w:szCs w:val="24"/>
        </w:rPr>
        <w:fldChar w:fldCharType="separate"/>
      </w:r>
      <w:r w:rsidRPr="0072137D">
        <w:rPr>
          <w:rFonts w:ascii="Arial" w:eastAsia="Arial" w:hAnsi="Arial" w:cs="Arial"/>
          <w:noProof/>
          <w:sz w:val="24"/>
          <w:szCs w:val="24"/>
        </w:rPr>
        <w:t>(</w:t>
      </w:r>
      <w:r w:rsidR="006A686C">
        <w:rPr>
          <w:noProof/>
        </w:rPr>
        <w:fldChar w:fldCharType="begin"/>
      </w:r>
      <w:r>
        <w:rPr>
          <w:noProof/>
        </w:rPr>
        <w:instrText>HYPERLINK \l "_ENREF_18" \o "Weinberger, 2010 #864</w:instrText>
      </w:r>
      <w:r w:rsidRPr="002F2EFE">
        <w:rPr>
          <w:noProof/>
        </w:rPr>
        <w:instrText>"</w:instrText>
      </w:r>
      <w:r w:rsidR="006A686C">
        <w:rPr>
          <w:noProof/>
        </w:rPr>
        <w:fldChar w:fldCharType="separate"/>
      </w:r>
      <w:r w:rsidRPr="0072137D">
        <w:rPr>
          <w:rFonts w:ascii="Arial" w:eastAsia="Arial" w:hAnsi="Arial" w:cs="Arial"/>
          <w:noProof/>
          <w:sz w:val="24"/>
          <w:szCs w:val="24"/>
        </w:rPr>
        <w:t>W</w:t>
      </w:r>
      <w:r w:rsidRPr="0072137D">
        <w:rPr>
          <w:rFonts w:ascii="Arial" w:eastAsia="Arial" w:hAnsi="Arial" w:cs="Arial"/>
          <w:smallCaps/>
          <w:noProof/>
          <w:sz w:val="24"/>
          <w:szCs w:val="24"/>
        </w:rPr>
        <w:t>einberger</w:t>
      </w:r>
      <w:r w:rsidRPr="0072137D">
        <w:rPr>
          <w:rFonts w:ascii="Arial" w:eastAsia="Arial" w:hAnsi="Arial" w:cs="Arial"/>
          <w:i/>
          <w:noProof/>
          <w:sz w:val="24"/>
          <w:szCs w:val="24"/>
        </w:rPr>
        <w:t xml:space="preserve"> et al.</w:t>
      </w:r>
      <w:r w:rsidRPr="0072137D">
        <w:rPr>
          <w:rFonts w:ascii="Arial" w:eastAsia="Arial" w:hAnsi="Arial" w:cs="Arial"/>
          <w:noProof/>
          <w:sz w:val="24"/>
          <w:szCs w:val="24"/>
        </w:rPr>
        <w:t xml:space="preserve"> 2010</w:t>
      </w:r>
      <w:r w:rsidR="006A686C">
        <w:rPr>
          <w:noProof/>
        </w:rPr>
        <w:fldChar w:fldCharType="end"/>
      </w:r>
      <w:r w:rsidRPr="0072137D">
        <w:rPr>
          <w:rFonts w:ascii="Arial" w:eastAsia="Arial" w:hAnsi="Arial" w:cs="Arial"/>
          <w:noProof/>
          <w:sz w:val="24"/>
          <w:szCs w:val="24"/>
        </w:rPr>
        <w:t>)</w:t>
      </w:r>
      <w:r w:rsidR="006A686C" w:rsidRPr="0072137D">
        <w:rPr>
          <w:rFonts w:ascii="Arial" w:eastAsia="Arial" w:hAnsi="Arial" w:cs="Arial"/>
          <w:sz w:val="24"/>
          <w:szCs w:val="24"/>
        </w:rPr>
        <w:fldChar w:fldCharType="end"/>
      </w:r>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000000" w:rsidRDefault="00280E42">
      <w:pPr>
        <w:spacing w:after="0" w:line="480" w:lineRule="auto"/>
        <w:ind w:firstLine="720"/>
        <w:jc w:val="both"/>
        <w:rPr>
          <w:rFonts w:ascii="Arial" w:eastAsia="Arial" w:hAnsi="Arial" w:cs="Arial"/>
          <w:sz w:val="24"/>
          <w:szCs w:val="24"/>
        </w:rPr>
        <w:pPrChange w:id="63" w:author="Lindsay" w:date="2012-04-24T11:48:00Z">
          <w:pPr>
            <w:spacing w:after="0" w:line="240" w:lineRule="auto"/>
            <w:ind w:firstLine="720"/>
            <w:jc w:val="both"/>
          </w:pPr>
        </w:pPrChange>
      </w:pPr>
      <w:r>
        <w:rPr>
          <w:rFonts w:ascii="Arial" w:eastAsia="Arial" w:hAnsi="Arial" w:cs="Arial"/>
          <w:sz w:val="24"/>
          <w:szCs w:val="24"/>
        </w:rPr>
        <w:t>Further, we can assess the effect</w:t>
      </w:r>
      <w:r w:rsidR="00C43A8D">
        <w:rPr>
          <w:rFonts w:ascii="Arial" w:eastAsia="Arial" w:hAnsi="Arial" w:cs="Arial"/>
          <w:sz w:val="24"/>
          <w:szCs w:val="24"/>
        </w:rPr>
        <w:t xml:space="preserve"> of CR or rapamycin on H</w:t>
      </w:r>
      <w:r w:rsidR="00C43A8D" w:rsidRPr="002F2EFE">
        <w:rPr>
          <w:rFonts w:ascii="Arial" w:eastAsia="Arial" w:hAnsi="Arial" w:cs="Arial"/>
          <w:sz w:val="24"/>
          <w:szCs w:val="24"/>
          <w:vertAlign w:val="subscript"/>
        </w:rPr>
        <w:t>2</w:t>
      </w:r>
      <w:r w:rsidR="00C43A8D">
        <w:rPr>
          <w:rFonts w:ascii="Arial" w:eastAsia="Arial" w:hAnsi="Arial" w:cs="Arial"/>
          <w:sz w:val="24"/>
          <w:szCs w:val="24"/>
        </w:rPr>
        <w:t>O</w:t>
      </w:r>
      <w:r w:rsidR="00C43A8D" w:rsidRPr="002F2EFE">
        <w:rPr>
          <w:rFonts w:ascii="Arial" w:eastAsia="Arial" w:hAnsi="Arial" w:cs="Arial"/>
          <w:sz w:val="24"/>
          <w:szCs w:val="24"/>
          <w:vertAlign w:val="subscript"/>
        </w:rPr>
        <w:t>2</w:t>
      </w:r>
      <w:r w:rsidR="00C43A8D">
        <w:rPr>
          <w:rFonts w:ascii="Arial" w:eastAsia="Arial" w:hAnsi="Arial" w:cs="Arial"/>
          <w:sz w:val="24"/>
          <w:szCs w:val="24"/>
        </w:rPr>
        <w:t xml:space="preserve"> induced LOH pattern. </w:t>
      </w:r>
      <w:r w:rsidR="00C43A8D" w:rsidRPr="007444E5">
        <w:rPr>
          <w:rFonts w:ascii="Arial" w:eastAsia="Arial" w:hAnsi="Arial" w:cs="Arial"/>
          <w:sz w:val="24"/>
          <w:szCs w:val="24"/>
        </w:rPr>
        <w:t>DR also increases respiration and boosts mitochondrial functions, decreases proton</w:t>
      </w:r>
      <w:r w:rsidR="00C43A8D">
        <w:rPr>
          <w:rFonts w:ascii="Arial" w:eastAsia="Arial" w:hAnsi="Arial" w:cs="Arial"/>
          <w:sz w:val="24"/>
          <w:szCs w:val="24"/>
        </w:rPr>
        <w:t xml:space="preserve"> </w:t>
      </w:r>
      <w:r w:rsidR="00C43A8D" w:rsidRPr="007444E5">
        <w:rPr>
          <w:rFonts w:ascii="Arial" w:eastAsia="Arial" w:hAnsi="Arial" w:cs="Arial"/>
          <w:sz w:val="24"/>
          <w:szCs w:val="24"/>
        </w:rPr>
        <w:t>leakage and ROS production in the mitochondria (Lin et al. 2002; Barros et al.2004; Pamplona et al. 2004; Sanz et al. 2006), and attenuates the accumulation of</w:t>
      </w:r>
      <w:r w:rsidR="00C43A8D">
        <w:rPr>
          <w:rFonts w:ascii="Arial" w:eastAsia="Arial" w:hAnsi="Arial" w:cs="Arial"/>
          <w:sz w:val="24"/>
          <w:szCs w:val="24"/>
        </w:rPr>
        <w:t xml:space="preserve"> oxidative damage (</w:t>
      </w:r>
      <w:r w:rsidR="00C43A8D" w:rsidRPr="007444E5">
        <w:rPr>
          <w:rFonts w:ascii="Arial" w:eastAsia="Arial" w:hAnsi="Arial" w:cs="Arial"/>
          <w:sz w:val="24"/>
          <w:szCs w:val="24"/>
        </w:rPr>
        <w:t>Reverter-Branchat et al. 2</w:t>
      </w:r>
      <w:r w:rsidR="00C43A8D">
        <w:rPr>
          <w:rFonts w:ascii="Arial" w:eastAsia="Arial" w:hAnsi="Arial" w:cs="Arial"/>
          <w:sz w:val="24"/>
          <w:szCs w:val="24"/>
        </w:rPr>
        <w:t>004)</w:t>
      </w:r>
      <w:r w:rsidR="00C43A8D" w:rsidRPr="007444E5">
        <w:rPr>
          <w:rFonts w:ascii="Arial" w:eastAsia="Arial" w:hAnsi="Arial" w:cs="Arial"/>
          <w:sz w:val="24"/>
          <w:szCs w:val="24"/>
        </w:rPr>
        <w:t>.</w:t>
      </w:r>
    </w:p>
    <w:p w:rsidR="00000000" w:rsidRDefault="00C43A8D">
      <w:pPr>
        <w:spacing w:after="0" w:line="480" w:lineRule="auto"/>
        <w:ind w:firstLine="720"/>
        <w:jc w:val="both"/>
        <w:rPr>
          <w:rFonts w:ascii="Arial" w:eastAsia="Arial" w:hAnsi="Arial" w:cs="Arial"/>
          <w:sz w:val="24"/>
          <w:szCs w:val="24"/>
        </w:rPr>
        <w:pPrChange w:id="64" w:author="Lindsay" w:date="2012-04-24T11:48:00Z">
          <w:pPr>
            <w:spacing w:after="0" w:line="240" w:lineRule="auto"/>
            <w:ind w:firstLine="720"/>
            <w:jc w:val="both"/>
          </w:pPr>
        </w:pPrChange>
      </w:pPr>
      <w:r>
        <w:rPr>
          <w:rFonts w:ascii="Arial" w:eastAsia="Arial" w:hAnsi="Arial" w:cs="Arial"/>
          <w:sz w:val="24"/>
          <w:szCs w:val="24"/>
        </w:rPr>
        <w:t xml:space="preserve">CR </w:t>
      </w:r>
      <w:r w:rsidRPr="00AF650A">
        <w:rPr>
          <w:rFonts w:ascii="Arial" w:eastAsia="Arial" w:hAnsi="Arial" w:cs="Arial"/>
          <w:sz w:val="24"/>
          <w:szCs w:val="24"/>
        </w:rPr>
        <w:t>in the CLS</w:t>
      </w:r>
      <w:r>
        <w:rPr>
          <w:rFonts w:ascii="Arial" w:eastAsia="Arial" w:hAnsi="Arial" w:cs="Arial"/>
          <w:sz w:val="24"/>
          <w:szCs w:val="24"/>
        </w:rPr>
        <w:t xml:space="preserve"> </w:t>
      </w:r>
      <w:r w:rsidRPr="00AF650A">
        <w:rPr>
          <w:rFonts w:ascii="Arial" w:eastAsia="Arial" w:hAnsi="Arial" w:cs="Arial"/>
          <w:sz w:val="24"/>
          <w:szCs w:val="24"/>
        </w:rPr>
        <w:t xml:space="preserve">paradigm </w:t>
      </w:r>
      <w:r>
        <w:rPr>
          <w:rFonts w:ascii="Arial" w:eastAsia="Arial" w:hAnsi="Arial" w:cs="Arial"/>
          <w:sz w:val="24"/>
          <w:szCs w:val="24"/>
        </w:rPr>
        <w:t xml:space="preserve">was found to </w:t>
      </w:r>
      <w:r w:rsidRPr="00AF650A">
        <w:rPr>
          <w:rFonts w:ascii="Arial" w:eastAsia="Arial" w:hAnsi="Arial" w:cs="Arial"/>
          <w:sz w:val="24"/>
          <w:szCs w:val="24"/>
        </w:rPr>
        <w:t xml:space="preserve">increase </w:t>
      </w:r>
      <w:r>
        <w:rPr>
          <w:rFonts w:ascii="Arial" w:eastAsia="Arial" w:hAnsi="Arial" w:cs="Arial"/>
          <w:sz w:val="24"/>
          <w:szCs w:val="24"/>
        </w:rPr>
        <w:t xml:space="preserve">cell’s resistance to </w:t>
      </w:r>
      <w:r w:rsidRPr="00AF650A">
        <w:rPr>
          <w:rFonts w:ascii="Arial" w:eastAsia="Arial" w:hAnsi="Arial" w:cs="Arial"/>
          <w:sz w:val="24"/>
          <w:szCs w:val="24"/>
        </w:rPr>
        <w:t xml:space="preserve">heat and oxidative stresses, prevent protein oxidative damage, reduce thelevel of iron and of lipid </w:t>
      </w:r>
      <w:r w:rsidRPr="00AF650A">
        <w:rPr>
          <w:rFonts w:ascii="Arial" w:eastAsia="Arial" w:hAnsi="Arial" w:cs="Arial"/>
          <w:sz w:val="24"/>
          <w:szCs w:val="24"/>
        </w:rPr>
        <w:lastRenderedPageBreak/>
        <w:t>peroxidation, through</w:t>
      </w:r>
      <w:r w:rsidR="00E3694B">
        <w:rPr>
          <w:rFonts w:ascii="Arial" w:eastAsia="Arial" w:hAnsi="Arial" w:cs="Arial"/>
          <w:sz w:val="24"/>
          <w:szCs w:val="24"/>
        </w:rPr>
        <w:t xml:space="preserve"> </w:t>
      </w:r>
      <w:r w:rsidRPr="00AF650A">
        <w:rPr>
          <w:rFonts w:ascii="Arial" w:eastAsia="Arial" w:hAnsi="Arial" w:cs="Arial"/>
          <w:sz w:val="24"/>
          <w:szCs w:val="24"/>
        </w:rPr>
        <w:t>high levels of catalase (Ctt1) and superoxide dismutase enzymes</w:t>
      </w:r>
      <w:r w:rsidR="001137A5">
        <w:rPr>
          <w:rFonts w:ascii="Arial" w:eastAsia="Arial" w:hAnsi="Arial" w:cs="Arial"/>
          <w:sz w:val="24"/>
          <w:szCs w:val="24"/>
        </w:rPr>
        <w:t xml:space="preserve"> </w:t>
      </w:r>
      <w:r w:rsidRPr="00AF650A">
        <w:rPr>
          <w:rFonts w:ascii="Arial" w:eastAsia="Arial" w:hAnsi="Arial" w:cs="Arial"/>
          <w:sz w:val="24"/>
          <w:szCs w:val="24"/>
        </w:rPr>
        <w:t>(Sod1, Sod2) (Reverter-Branchat et al. 2004).</w:t>
      </w:r>
      <w:r>
        <w:rPr>
          <w:rFonts w:ascii="Arial" w:eastAsia="Arial" w:hAnsi="Arial" w:cs="Arial"/>
          <w:sz w:val="24"/>
          <w:szCs w:val="24"/>
        </w:rPr>
        <w:t xml:space="preserve"> Hence, further study on CTT1, SOD1, SOD2, isc1 mutants may be informative. </w:t>
      </w:r>
    </w:p>
    <w:p w:rsidR="00000000" w:rsidRDefault="00C43A8D">
      <w:pPr>
        <w:tabs>
          <w:tab w:val="left" w:pos="4582"/>
          <w:tab w:val="left" w:pos="5461"/>
        </w:tabs>
        <w:spacing w:after="0" w:line="480" w:lineRule="auto"/>
        <w:ind w:firstLine="720"/>
        <w:rPr>
          <w:rFonts w:ascii="Arial" w:eastAsia="Arial" w:hAnsi="Arial" w:cs="Arial"/>
          <w:sz w:val="24"/>
          <w:szCs w:val="24"/>
        </w:rPr>
        <w:pPrChange w:id="65" w:author="Lindsay" w:date="2012-04-24T11:48:00Z">
          <w:pPr>
            <w:tabs>
              <w:tab w:val="left" w:pos="4582"/>
              <w:tab w:val="left" w:pos="5461"/>
            </w:tabs>
            <w:spacing w:after="0" w:line="240" w:lineRule="auto"/>
            <w:ind w:firstLine="720"/>
          </w:pPr>
        </w:pPrChange>
      </w:pPr>
      <w:r w:rsidRPr="0072137D">
        <w:rPr>
          <w:rFonts w:ascii="Arial" w:eastAsia="Arial" w:hAnsi="Arial" w:cs="Arial"/>
          <w:sz w:val="24"/>
          <w:szCs w:val="24"/>
        </w:rPr>
        <w:t>Future plans also involve treating strain</w:t>
      </w:r>
      <w:r>
        <w:rPr>
          <w:rFonts w:ascii="Arial" w:eastAsia="Arial" w:hAnsi="Arial" w:cs="Arial"/>
          <w:sz w:val="24"/>
          <w:szCs w:val="24"/>
        </w:rPr>
        <w:t>s</w:t>
      </w:r>
      <w:r w:rsidRPr="0072137D">
        <w:rPr>
          <w:rFonts w:ascii="Arial" w:eastAsia="Arial" w:hAnsi="Arial" w:cs="Arial"/>
          <w:sz w:val="24"/>
          <w:szCs w:val="24"/>
        </w:rPr>
        <w:t xml:space="preserve"> with paraquat</w:t>
      </w:r>
      <w:r w:rsidR="005C361C">
        <w:rPr>
          <w:rFonts w:ascii="Arial" w:eastAsia="Arial" w:hAnsi="Arial" w:cs="Arial"/>
          <w:sz w:val="24"/>
          <w:szCs w:val="24"/>
        </w:rPr>
        <w:t xml:space="preserve"> (methyl </w:t>
      </w:r>
      <w:r w:rsidR="00DF79A6">
        <w:rPr>
          <w:rFonts w:ascii="Arial" w:eastAsia="Arial" w:hAnsi="Arial" w:cs="Arial"/>
          <w:sz w:val="24"/>
          <w:szCs w:val="24"/>
        </w:rPr>
        <w:t xml:space="preserve">viologen) instead of </w:t>
      </w:r>
      <w:r w:rsidR="00DF79A6" w:rsidRPr="0072137D">
        <w:rPr>
          <w:rFonts w:ascii="Arial" w:eastAsia="Arial" w:hAnsi="Arial" w:cs="Arial"/>
          <w:sz w:val="24"/>
          <w:szCs w:val="24"/>
        </w:rPr>
        <w:t>H</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O</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 xml:space="preserve"> </w:t>
      </w:r>
      <w:r w:rsidR="00DF79A6">
        <w:rPr>
          <w:rFonts w:ascii="Arial" w:eastAsia="Arial" w:hAnsi="Arial" w:cs="Arial"/>
          <w:sz w:val="24"/>
          <w:szCs w:val="24"/>
        </w:rPr>
        <w:t>in order to directly induce superoxide production</w:t>
      </w:r>
      <w:r w:rsidR="001C43E8">
        <w:rPr>
          <w:rFonts w:ascii="Arial" w:eastAsia="Arial" w:hAnsi="Arial" w:cs="Arial"/>
          <w:sz w:val="24"/>
          <w:szCs w:val="24"/>
        </w:rPr>
        <w:t xml:space="preserve"> </w:t>
      </w:r>
      <w:r w:rsidR="007B79B9" w:rsidRPr="00CD2D1E">
        <w:rPr>
          <w:rFonts w:ascii="Arial" w:eastAsia="Arial" w:hAnsi="Arial" w:cs="Arial"/>
          <w:sz w:val="24"/>
          <w:szCs w:val="24"/>
        </w:rPr>
        <w:t>(</w:t>
      </w:r>
      <w:r w:rsidR="005741F9">
        <w:rPr>
          <w:rFonts w:ascii="Arial" w:eastAsia="Arial" w:hAnsi="Arial" w:cs="Arial"/>
          <w:sz w:val="24"/>
          <w:szCs w:val="24"/>
        </w:rPr>
        <w:t>H</w:t>
      </w:r>
      <w:r w:rsidR="005741F9" w:rsidRPr="005741F9">
        <w:rPr>
          <w:rFonts w:ascii="Arial" w:eastAsia="Arial" w:hAnsi="Arial" w:cs="Arial"/>
        </w:rPr>
        <w:t>A</w:t>
      </w:r>
      <w:r w:rsidR="007E0DC5">
        <w:rPr>
          <w:rFonts w:ascii="Arial" w:eastAsia="Arial" w:hAnsi="Arial" w:cs="Arial"/>
        </w:rPr>
        <w:t>N</w:t>
      </w:r>
      <w:r w:rsidR="005741F9" w:rsidRPr="005741F9">
        <w:rPr>
          <w:rFonts w:ascii="Arial" w:eastAsia="Arial" w:hAnsi="Arial" w:cs="Arial"/>
        </w:rPr>
        <w:t>SS</w:t>
      </w:r>
      <w:r w:rsidR="007E0DC5">
        <w:rPr>
          <w:rFonts w:ascii="Arial" w:eastAsia="Arial" w:hAnsi="Arial" w:cs="Arial"/>
        </w:rPr>
        <w:t>O</w:t>
      </w:r>
      <w:r w:rsidR="005741F9" w:rsidRPr="005741F9">
        <w:rPr>
          <w:rFonts w:ascii="Arial" w:eastAsia="Arial" w:hAnsi="Arial" w:cs="Arial"/>
        </w:rPr>
        <w:t>N</w:t>
      </w:r>
      <w:r w:rsidR="005741F9">
        <w:rPr>
          <w:rFonts w:ascii="Arial" w:eastAsia="Arial" w:hAnsi="Arial" w:cs="Arial"/>
          <w:sz w:val="24"/>
          <w:szCs w:val="24"/>
        </w:rPr>
        <w:t xml:space="preserve"> and </w:t>
      </w:r>
      <w:r w:rsidR="007E0DC5">
        <w:rPr>
          <w:rFonts w:ascii="Arial" w:eastAsia="Arial" w:hAnsi="Arial" w:cs="Arial"/>
          <w:sz w:val="24"/>
          <w:szCs w:val="24"/>
        </w:rPr>
        <w:t>H</w:t>
      </w:r>
      <w:r w:rsidR="007E0DC5" w:rsidRPr="007E0DC5">
        <w:rPr>
          <w:rFonts w:ascii="Arial" w:eastAsia="Arial" w:hAnsi="Arial" w:cs="Arial"/>
        </w:rPr>
        <w:t>AGGSTROM</w:t>
      </w:r>
      <w:r w:rsidR="005741F9">
        <w:rPr>
          <w:rFonts w:ascii="Arial" w:eastAsia="Arial" w:hAnsi="Arial" w:cs="Arial"/>
          <w:sz w:val="24"/>
          <w:szCs w:val="24"/>
        </w:rPr>
        <w:t xml:space="preserve"> 19</w:t>
      </w:r>
      <w:r w:rsidR="007E0DC5">
        <w:rPr>
          <w:rFonts w:ascii="Arial" w:eastAsia="Arial" w:hAnsi="Arial" w:cs="Arial"/>
          <w:sz w:val="24"/>
          <w:szCs w:val="24"/>
        </w:rPr>
        <w:t>86</w:t>
      </w:r>
      <w:r w:rsidR="007B79B9" w:rsidRPr="00CD2D1E">
        <w:rPr>
          <w:rFonts w:ascii="Arial" w:eastAsia="Arial" w:hAnsi="Arial" w:cs="Arial"/>
          <w:sz w:val="24"/>
          <w:szCs w:val="24"/>
        </w:rPr>
        <w:t>)</w:t>
      </w:r>
      <w:r w:rsidR="001C43E8" w:rsidRPr="00CD2D1E">
        <w:rPr>
          <w:rFonts w:ascii="Arial" w:eastAsia="Arial" w:hAnsi="Arial" w:cs="Arial"/>
          <w:sz w:val="24"/>
          <w:szCs w:val="24"/>
        </w:rPr>
        <w:t>.</w:t>
      </w:r>
      <w:r w:rsidR="00145459">
        <w:rPr>
          <w:rFonts w:ascii="Arial" w:eastAsia="Arial" w:hAnsi="Arial" w:cs="Arial"/>
          <w:sz w:val="24"/>
          <w:szCs w:val="24"/>
        </w:rPr>
        <w:t xml:space="preserve"> </w:t>
      </w:r>
      <w:r w:rsidR="00CD2D1E">
        <w:rPr>
          <w:rFonts w:ascii="Arial" w:eastAsia="Arial" w:hAnsi="Arial" w:cs="Arial"/>
          <w:sz w:val="24"/>
          <w:szCs w:val="24"/>
        </w:rPr>
        <w:t xml:space="preserve">Paraquat was not used before because it is unstable in water, which would have been difficult to work with. However, we would like to compare LOH and viability pattern of each inducer.  </w:t>
      </w:r>
      <w:r w:rsidRPr="0072137D">
        <w:rPr>
          <w:rFonts w:ascii="Arial" w:eastAsia="Arial" w:hAnsi="Arial" w:cs="Arial"/>
          <w:sz w:val="24"/>
          <w:szCs w:val="24"/>
        </w:rPr>
        <w:t>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paraquat will also be measured directly using a fluorescent probe. </w:t>
      </w:r>
    </w:p>
    <w:p w:rsidR="00F96A40" w:rsidRDefault="00F96A40" w:rsidP="0086153E">
      <w:pPr>
        <w:tabs>
          <w:tab w:val="left" w:pos="4582"/>
          <w:tab w:val="left" w:pos="5461"/>
        </w:tabs>
        <w:spacing w:after="0" w:line="480" w:lineRule="auto"/>
        <w:rPr>
          <w:rFonts w:ascii="Arial" w:eastAsia="Arial" w:hAnsi="Arial" w:cs="Arial"/>
          <w:b/>
          <w:i/>
          <w:sz w:val="24"/>
          <w:szCs w:val="24"/>
        </w:rPr>
      </w:pPr>
    </w:p>
    <w:p w:rsidR="0086153E" w:rsidRPr="0086153E" w:rsidRDefault="0086153E" w:rsidP="00F96A40">
      <w:pPr>
        <w:tabs>
          <w:tab w:val="left" w:pos="4582"/>
          <w:tab w:val="left" w:pos="5461"/>
        </w:tabs>
        <w:spacing w:after="0" w:line="480" w:lineRule="auto"/>
        <w:rPr>
          <w:rFonts w:ascii="Arial" w:eastAsia="Arial" w:hAnsi="Arial" w:cs="Arial"/>
          <w:b/>
          <w:i/>
          <w:sz w:val="24"/>
          <w:szCs w:val="24"/>
        </w:rPr>
      </w:pPr>
      <w:r w:rsidRPr="0086153E">
        <w:rPr>
          <w:rFonts w:ascii="Arial" w:eastAsia="Arial" w:hAnsi="Arial" w:cs="Arial"/>
          <w:b/>
          <w:i/>
          <w:sz w:val="24"/>
          <w:szCs w:val="24"/>
        </w:rPr>
        <w:t>Implications on for Human Aging</w:t>
      </w:r>
    </w:p>
    <w:p w:rsidR="00F96A40" w:rsidRDefault="00917DAC" w:rsidP="00F96A40">
      <w:pPr>
        <w:spacing w:after="0" w:line="480" w:lineRule="auto"/>
        <w:rPr>
          <w:rFonts w:ascii="Arial" w:hAnsi="Arial" w:cs="Arial"/>
          <w:sz w:val="24"/>
          <w:szCs w:val="24"/>
        </w:rPr>
      </w:pPr>
      <w:r>
        <w:rPr>
          <w:rFonts w:ascii="Arial" w:hAnsi="Arial" w:cs="Arial"/>
          <w:sz w:val="24"/>
          <w:szCs w:val="24"/>
        </w:rPr>
        <w:tab/>
      </w:r>
      <w:r w:rsidR="002C63D2">
        <w:rPr>
          <w:rFonts w:ascii="Arial" w:hAnsi="Arial" w:cs="Arial"/>
          <w:sz w:val="24"/>
          <w:szCs w:val="24"/>
        </w:rPr>
        <w:t>The present data demonstrate that LOH and viability induced by H2O</w:t>
      </w:r>
      <w:r w:rsidR="006A59B1">
        <w:rPr>
          <w:rFonts w:ascii="Arial" w:hAnsi="Arial" w:cs="Arial"/>
          <w:sz w:val="24"/>
          <w:szCs w:val="24"/>
        </w:rPr>
        <w:t>2</w:t>
      </w:r>
      <w:r w:rsidR="002C63D2">
        <w:rPr>
          <w:rFonts w:ascii="Arial" w:hAnsi="Arial" w:cs="Arial"/>
          <w:sz w:val="24"/>
          <w:szCs w:val="24"/>
        </w:rPr>
        <w:t xml:space="preserve"> can be used to understand the reduced fecundity in human cells caused by oxidative stress</w:t>
      </w:r>
      <w:r w:rsidR="004F61A1">
        <w:rPr>
          <w:rFonts w:ascii="Arial" w:hAnsi="Arial" w:cs="Arial"/>
          <w:sz w:val="24"/>
          <w:szCs w:val="24"/>
        </w:rPr>
        <w:t>-linked aging</w:t>
      </w:r>
      <w:r w:rsidR="002C63D2">
        <w:rPr>
          <w:rFonts w:ascii="Arial" w:hAnsi="Arial" w:cs="Arial"/>
          <w:sz w:val="24"/>
          <w:szCs w:val="24"/>
        </w:rPr>
        <w:t xml:space="preserve">. </w:t>
      </w:r>
      <w:r>
        <w:rPr>
          <w:rFonts w:ascii="Arial" w:hAnsi="Arial" w:cs="Arial"/>
          <w:sz w:val="24"/>
          <w:szCs w:val="24"/>
        </w:rPr>
        <w:t xml:space="preserve">A prime example </w:t>
      </w:r>
      <w:r w:rsidR="002C63D2">
        <w:rPr>
          <w:rFonts w:ascii="Arial" w:hAnsi="Arial" w:cs="Arial"/>
          <w:sz w:val="24"/>
          <w:szCs w:val="24"/>
        </w:rPr>
        <w:t>of human implications of this study can be shown i</w:t>
      </w:r>
      <w:r w:rsidR="008C6EBC">
        <w:rPr>
          <w:rFonts w:ascii="Arial" w:hAnsi="Arial" w:cs="Arial"/>
          <w:sz w:val="24"/>
          <w:szCs w:val="24"/>
        </w:rPr>
        <w:t xml:space="preserve">n </w:t>
      </w:r>
      <w:r w:rsidR="004263A6">
        <w:rPr>
          <w:rFonts w:ascii="Arial" w:hAnsi="Arial" w:cs="Arial"/>
          <w:sz w:val="24"/>
          <w:szCs w:val="24"/>
        </w:rPr>
        <w:t xml:space="preserve">hemoglobin-contained </w:t>
      </w:r>
      <w:r w:rsidR="00C21801">
        <w:rPr>
          <w:rFonts w:ascii="Arial" w:hAnsi="Arial" w:cs="Arial"/>
          <w:sz w:val="24"/>
          <w:szCs w:val="24"/>
        </w:rPr>
        <w:t>erythrocytes</w:t>
      </w:r>
      <w:r w:rsidR="004263A6">
        <w:rPr>
          <w:rFonts w:ascii="Arial" w:hAnsi="Arial" w:cs="Arial"/>
          <w:sz w:val="24"/>
          <w:szCs w:val="24"/>
        </w:rPr>
        <w:t xml:space="preserve"> </w:t>
      </w:r>
      <w:r w:rsidR="00B54E88">
        <w:rPr>
          <w:rFonts w:ascii="Arial" w:hAnsi="Arial" w:cs="Arial"/>
          <w:sz w:val="24"/>
          <w:szCs w:val="24"/>
        </w:rPr>
        <w:t>(</w:t>
      </w:r>
      <w:r w:rsidR="00861E8A">
        <w:rPr>
          <w:rFonts w:ascii="Arial" w:hAnsi="Arial" w:cs="Arial"/>
          <w:sz w:val="24"/>
          <w:szCs w:val="24"/>
        </w:rPr>
        <w:t>H</w:t>
      </w:r>
      <w:r w:rsidR="00861E8A" w:rsidRPr="002D0AFC">
        <w:rPr>
          <w:rFonts w:ascii="Arial" w:hAnsi="Arial" w:cs="Arial"/>
        </w:rPr>
        <w:t>EBBEL</w:t>
      </w:r>
      <w:r w:rsidR="00861E8A">
        <w:rPr>
          <w:rFonts w:ascii="Arial" w:hAnsi="Arial" w:cs="Arial"/>
          <w:sz w:val="24"/>
          <w:szCs w:val="24"/>
        </w:rPr>
        <w:t xml:space="preserve"> </w:t>
      </w:r>
      <w:r w:rsidR="00861E8A" w:rsidRPr="00861E8A">
        <w:rPr>
          <w:rFonts w:ascii="Arial" w:hAnsi="Arial" w:cs="Arial"/>
          <w:i/>
          <w:sz w:val="24"/>
          <w:szCs w:val="24"/>
        </w:rPr>
        <w:t>et. al</w:t>
      </w:r>
      <w:r w:rsidR="00861E8A">
        <w:rPr>
          <w:rFonts w:ascii="Arial" w:hAnsi="Arial" w:cs="Arial"/>
          <w:sz w:val="24"/>
          <w:szCs w:val="24"/>
        </w:rPr>
        <w:t xml:space="preserve"> </w:t>
      </w:r>
      <w:r w:rsidR="00B54E88">
        <w:rPr>
          <w:rFonts w:ascii="Arial" w:hAnsi="Arial" w:cs="Arial"/>
          <w:sz w:val="24"/>
          <w:szCs w:val="24"/>
        </w:rPr>
        <w:t>1988)</w:t>
      </w:r>
      <w:r w:rsidR="00861E8A">
        <w:rPr>
          <w:rFonts w:ascii="Arial" w:hAnsi="Arial" w:cs="Arial"/>
          <w:sz w:val="24"/>
          <w:szCs w:val="24"/>
        </w:rPr>
        <w:t>.</w:t>
      </w:r>
      <w:r w:rsidR="000C0D3F">
        <w:rPr>
          <w:rFonts w:ascii="Arial" w:hAnsi="Arial" w:cs="Arial"/>
          <w:sz w:val="24"/>
          <w:szCs w:val="24"/>
        </w:rPr>
        <w:t xml:space="preserve"> </w:t>
      </w:r>
      <w:r w:rsidR="00C21801">
        <w:rPr>
          <w:rFonts w:ascii="Arial" w:hAnsi="Arial" w:cs="Arial"/>
          <w:sz w:val="24"/>
          <w:szCs w:val="24"/>
        </w:rPr>
        <w:t>Fluctuation levels of oxygen in the blood are associated with free radical production (S</w:t>
      </w:r>
      <w:r w:rsidR="00C21801" w:rsidRPr="000C0D3F">
        <w:rPr>
          <w:rFonts w:ascii="Arial" w:hAnsi="Arial" w:cs="Arial"/>
        </w:rPr>
        <w:t>VISTUNENKO</w:t>
      </w:r>
      <w:r w:rsidR="00C21801">
        <w:rPr>
          <w:rFonts w:ascii="Arial" w:hAnsi="Arial" w:cs="Arial"/>
          <w:sz w:val="24"/>
          <w:szCs w:val="24"/>
        </w:rPr>
        <w:t xml:space="preserve"> et. al 1997).</w:t>
      </w:r>
      <w:r w:rsidR="007D6C59">
        <w:rPr>
          <w:rFonts w:ascii="Arial" w:hAnsi="Arial" w:cs="Arial"/>
          <w:sz w:val="24"/>
          <w:szCs w:val="24"/>
        </w:rPr>
        <w:t xml:space="preserve"> Many consequences of aging have been linked to blood-related diseases including </w:t>
      </w:r>
      <w:r w:rsidR="009904F0">
        <w:rPr>
          <w:rFonts w:ascii="Arial" w:hAnsi="Arial" w:cs="Arial"/>
          <w:sz w:val="24"/>
          <w:szCs w:val="24"/>
        </w:rPr>
        <w:t xml:space="preserve">cardiovascular disease and diabetes. </w:t>
      </w:r>
      <w:r w:rsidR="007D6C59">
        <w:rPr>
          <w:rFonts w:ascii="Arial" w:hAnsi="Arial" w:cs="Arial"/>
          <w:sz w:val="24"/>
          <w:szCs w:val="24"/>
        </w:rPr>
        <w:t xml:space="preserve"> </w:t>
      </w:r>
      <w:r w:rsidR="00C21801">
        <w:rPr>
          <w:rFonts w:ascii="Arial" w:hAnsi="Arial" w:cs="Arial"/>
          <w:sz w:val="24"/>
          <w:szCs w:val="24"/>
        </w:rPr>
        <w:t xml:space="preserve"> </w:t>
      </w:r>
    </w:p>
    <w:p w:rsidR="00000000" w:rsidRDefault="00917DAC" w:rsidP="00FE7099">
      <w:pPr>
        <w:spacing w:after="0" w:line="480" w:lineRule="auto"/>
        <w:ind w:firstLine="720"/>
        <w:rPr>
          <w:rFonts w:ascii="Arial" w:hAnsi="Arial" w:cs="Arial"/>
          <w:sz w:val="24"/>
          <w:szCs w:val="24"/>
        </w:rPr>
      </w:pPr>
      <w:r>
        <w:rPr>
          <w:rFonts w:ascii="Arial" w:hAnsi="Arial" w:cs="Arial"/>
          <w:sz w:val="24"/>
          <w:szCs w:val="24"/>
        </w:rPr>
        <w:t xml:space="preserve">If the </w:t>
      </w:r>
      <w:r w:rsidR="00C43A8D">
        <w:rPr>
          <w:rFonts w:ascii="Arial" w:hAnsi="Arial" w:cs="Arial"/>
          <w:sz w:val="24"/>
          <w:szCs w:val="24"/>
        </w:rPr>
        <w:t>human lifespan</w:t>
      </w:r>
      <w:r>
        <w:rPr>
          <w:rFonts w:ascii="Arial" w:hAnsi="Arial" w:cs="Arial"/>
          <w:sz w:val="24"/>
          <w:szCs w:val="24"/>
        </w:rPr>
        <w:t xml:space="preserve"> expectancy</w:t>
      </w:r>
      <w:r w:rsidR="00C43A8D">
        <w:rPr>
          <w:rFonts w:ascii="Arial" w:hAnsi="Arial" w:cs="Arial"/>
          <w:sz w:val="24"/>
          <w:szCs w:val="24"/>
        </w:rPr>
        <w:t xml:space="preserve"> were compared in 1800 and 2012, one would see that a substantial difference. Increased life-expectancy can be attributed to the wide range of technological advancements and effective public health initiatives. Improved sanitation, new drugs and treatment methods, and many other factors have improved </w:t>
      </w:r>
      <w:r w:rsidR="00C43A8D">
        <w:rPr>
          <w:rFonts w:ascii="Arial" w:hAnsi="Arial" w:cs="Arial"/>
          <w:sz w:val="24"/>
          <w:szCs w:val="24"/>
        </w:rPr>
        <w:lastRenderedPageBreak/>
        <w:t xml:space="preserve">the quality of life in humans. We live to see age-related consequences because these advancements are continually being modified to delay death. </w:t>
      </w:r>
    </w:p>
    <w:p w:rsidR="00B56304" w:rsidRDefault="00B56304" w:rsidP="00C43A8D">
      <w:pPr>
        <w:spacing w:after="0" w:line="480" w:lineRule="auto"/>
        <w:ind w:firstLine="720"/>
        <w:jc w:val="both"/>
        <w:rPr>
          <w:rFonts w:ascii="Arial" w:hAnsi="Arial" w:cs="Arial"/>
          <w:sz w:val="24"/>
          <w:szCs w:val="24"/>
        </w:rPr>
      </w:pPr>
      <w:r>
        <w:rPr>
          <w:rFonts w:ascii="Arial" w:hAnsi="Arial" w:cs="Arial"/>
          <w:sz w:val="24"/>
          <w:szCs w:val="24"/>
        </w:rPr>
        <w:t>______________________________________________________END</w:t>
      </w:r>
    </w:p>
    <w:p w:rsidR="00CE63B5" w:rsidRDefault="00CE63B5" w:rsidP="00CE63B5">
      <w:pPr>
        <w:spacing w:after="0" w:line="480" w:lineRule="auto"/>
        <w:ind w:firstLine="720"/>
        <w:jc w:val="both"/>
        <w:rPr>
          <w:rFonts w:ascii="Arial" w:eastAsia="Arial" w:hAnsi="Arial" w:cs="Arial"/>
          <w:sz w:val="24"/>
          <w:szCs w:val="24"/>
        </w:rPr>
      </w:pPr>
      <w:commentRangeStart w:id="66"/>
      <w:r>
        <w:rPr>
          <w:rFonts w:ascii="Arial" w:eastAsia="Arial" w:hAnsi="Arial" w:cs="Arial"/>
          <w:sz w:val="24"/>
          <w:szCs w:val="24"/>
        </w:rPr>
        <w:t xml:space="preserve">Comparison between aging and apoptotic transcriptome </w:t>
      </w:r>
      <w:r w:rsidR="006A686C">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Pr>
          <w:rFonts w:ascii="Arial" w:eastAsia="Arial" w:hAnsi="Arial" w:cs="Arial"/>
          <w:sz w:val="24"/>
          <w:szCs w:val="24"/>
        </w:rPr>
        <w:instrText xml:space="preserve"> ADDIN EN.CITE </w:instrText>
      </w:r>
      <w:r w:rsidR="006A686C">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Pr>
          <w:rFonts w:ascii="Arial" w:eastAsia="Arial" w:hAnsi="Arial" w:cs="Arial"/>
          <w:sz w:val="24"/>
          <w:szCs w:val="24"/>
        </w:rPr>
        <w:instrText xml:space="preserve"> ADDIN EN.CITE.DATA </w:instrText>
      </w:r>
      <w:r w:rsidR="006A686C">
        <w:rPr>
          <w:rFonts w:ascii="Arial" w:eastAsia="Arial" w:hAnsi="Arial" w:cs="Arial"/>
          <w:sz w:val="24"/>
          <w:szCs w:val="24"/>
        </w:rPr>
      </w:r>
      <w:r w:rsidR="006A686C">
        <w:rPr>
          <w:rFonts w:ascii="Arial" w:eastAsia="Arial" w:hAnsi="Arial" w:cs="Arial"/>
          <w:sz w:val="24"/>
          <w:szCs w:val="24"/>
        </w:rPr>
        <w:fldChar w:fldCharType="end"/>
      </w:r>
      <w:r w:rsidR="006A686C">
        <w:rPr>
          <w:rFonts w:ascii="Arial" w:eastAsia="Arial" w:hAnsi="Arial" w:cs="Arial"/>
          <w:sz w:val="24"/>
          <w:szCs w:val="24"/>
        </w:rPr>
      </w:r>
      <w:r w:rsidR="006A686C">
        <w:rPr>
          <w:rFonts w:ascii="Arial" w:eastAsia="Arial" w:hAnsi="Arial" w:cs="Arial"/>
          <w:sz w:val="24"/>
          <w:szCs w:val="24"/>
        </w:rPr>
        <w:fldChar w:fldCharType="separate"/>
      </w:r>
      <w:r>
        <w:rPr>
          <w:rFonts w:ascii="Arial" w:eastAsia="Arial" w:hAnsi="Arial" w:cs="Arial"/>
          <w:noProof/>
          <w:sz w:val="24"/>
          <w:szCs w:val="24"/>
        </w:rPr>
        <w:t>(L</w:t>
      </w:r>
      <w:r w:rsidR="006A686C" w:rsidRPr="006A686C">
        <w:rPr>
          <w:rFonts w:ascii="Arial" w:eastAsia="Arial" w:hAnsi="Arial" w:cs="Arial"/>
          <w:smallCaps/>
          <w:noProof/>
          <w:sz w:val="24"/>
          <w:szCs w:val="24"/>
        </w:rPr>
        <w:t>aun</w:t>
      </w:r>
      <w:r w:rsidR="006A686C" w:rsidRPr="006A686C">
        <w:rPr>
          <w:rFonts w:ascii="Arial" w:eastAsia="Arial" w:hAnsi="Arial" w:cs="Arial"/>
          <w:i/>
          <w:noProof/>
          <w:sz w:val="24"/>
          <w:szCs w:val="24"/>
        </w:rPr>
        <w:t xml:space="preserve"> et al.</w:t>
      </w:r>
      <w:r>
        <w:rPr>
          <w:rFonts w:ascii="Arial" w:eastAsia="Arial" w:hAnsi="Arial" w:cs="Arial"/>
          <w:noProof/>
          <w:sz w:val="24"/>
          <w:szCs w:val="24"/>
        </w:rPr>
        <w:t xml:space="preserve"> 2005)</w:t>
      </w:r>
      <w:r w:rsidR="006A686C">
        <w:rPr>
          <w:rFonts w:ascii="Arial" w:eastAsia="Arial" w:hAnsi="Arial" w:cs="Arial"/>
          <w:sz w:val="24"/>
          <w:szCs w:val="24"/>
        </w:rPr>
        <w:fldChar w:fldCharType="end"/>
      </w:r>
    </w:p>
    <w:p w:rsidR="00CE63B5" w:rsidRDefault="00CE63B5" w:rsidP="00CE63B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CLS screen of 550 mutants </w:t>
      </w:r>
      <w:r w:rsidR="006A686C">
        <w:rPr>
          <w:rFonts w:ascii="Arial" w:eastAsia="Arial" w:hAnsi="Arial" w:cs="Arial"/>
          <w:sz w:val="24"/>
          <w:szCs w:val="24"/>
        </w:rPr>
        <w:fldChar w:fldCharType="begin"/>
      </w:r>
      <w:r>
        <w:rPr>
          <w:rFonts w:ascii="Arial" w:eastAsia="Arial" w:hAnsi="Arial" w:cs="Arial"/>
          <w:sz w:val="24"/>
          <w:szCs w:val="24"/>
        </w:rPr>
        <w: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r w:rsidR="006A686C">
        <w:rPr>
          <w:rFonts w:ascii="Arial" w:eastAsia="Arial" w:hAnsi="Arial" w:cs="Arial"/>
          <w:sz w:val="24"/>
          <w:szCs w:val="24"/>
        </w:rPr>
        <w:fldChar w:fldCharType="separate"/>
      </w:r>
      <w:r>
        <w:rPr>
          <w:rFonts w:ascii="Arial" w:eastAsia="Arial" w:hAnsi="Arial" w:cs="Arial"/>
          <w:noProof/>
          <w:sz w:val="24"/>
          <w:szCs w:val="24"/>
        </w:rPr>
        <w:t>(B</w:t>
      </w:r>
      <w:r w:rsidR="006A686C" w:rsidRPr="006A686C">
        <w:rPr>
          <w:rFonts w:ascii="Arial" w:eastAsia="Arial" w:hAnsi="Arial" w:cs="Arial"/>
          <w:smallCaps/>
          <w:noProof/>
          <w:sz w:val="24"/>
          <w:szCs w:val="24"/>
        </w:rPr>
        <w:t>urtner</w:t>
      </w:r>
      <w:r w:rsidR="006A686C" w:rsidRPr="006A686C">
        <w:rPr>
          <w:rFonts w:ascii="Arial" w:eastAsia="Arial" w:hAnsi="Arial" w:cs="Arial"/>
          <w:i/>
          <w:noProof/>
          <w:sz w:val="24"/>
          <w:szCs w:val="24"/>
        </w:rPr>
        <w:t xml:space="preserve"> et al.</w:t>
      </w:r>
      <w:r>
        <w:rPr>
          <w:rFonts w:ascii="Arial" w:eastAsia="Arial" w:hAnsi="Arial" w:cs="Arial"/>
          <w:noProof/>
          <w:sz w:val="24"/>
          <w:szCs w:val="24"/>
        </w:rPr>
        <w:t xml:space="preserve"> 2011)</w:t>
      </w:r>
      <w:r w:rsidR="006A686C">
        <w:rPr>
          <w:rFonts w:ascii="Arial" w:eastAsia="Arial" w:hAnsi="Arial" w:cs="Arial"/>
          <w:sz w:val="24"/>
          <w:szCs w:val="24"/>
        </w:rPr>
        <w:fldChar w:fldCharType="end"/>
      </w:r>
    </w:p>
    <w:p w:rsidR="00CE63B5" w:rsidRDefault="00CE63B5" w:rsidP="00CE63B5">
      <w:pPr>
        <w:spacing w:after="0" w:line="480" w:lineRule="auto"/>
        <w:ind w:firstLine="720"/>
        <w:jc w:val="both"/>
        <w:rPr>
          <w:rFonts w:ascii="Arial" w:eastAsia="Arial" w:hAnsi="Arial" w:cs="Arial"/>
          <w:sz w:val="24"/>
          <w:szCs w:val="24"/>
        </w:rPr>
      </w:pPr>
      <w:r>
        <w:rPr>
          <w:rFonts w:ascii="Arial" w:eastAsia="Arial" w:hAnsi="Arial" w:cs="Arial"/>
          <w:sz w:val="24"/>
          <w:szCs w:val="24"/>
        </w:rPr>
        <w:t>Catalase activity in the star strains by catalase dose-depedent inhibitors (AZT?)</w:t>
      </w:r>
    </w:p>
    <w:p w:rsidR="00CE63B5" w:rsidRDefault="00CE63B5" w:rsidP="00CE63B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Gourlay and Aysough Nature review 2005 on actin, ROS, apoptosis and ageing. </w:t>
      </w:r>
    </w:p>
    <w:p w:rsidR="00CE63B5" w:rsidRDefault="006A686C" w:rsidP="00CE63B5">
      <w:pPr>
        <w:spacing w:after="0" w:line="480" w:lineRule="auto"/>
        <w:ind w:firstLine="720"/>
        <w:jc w:val="both"/>
        <w:rPr>
          <w:rFonts w:ascii="Arial" w:eastAsia="Arial" w:hAnsi="Arial" w:cs="Arial"/>
          <w:sz w:val="24"/>
          <w:szCs w:val="24"/>
        </w:rPr>
      </w:pP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CE63B5">
        <w:rPr>
          <w:rFonts w:ascii="Arial" w:eastAsia="Arial" w:hAnsi="Arial" w:cs="Arial"/>
          <w:sz w:val="24"/>
          <w:szCs w:val="24"/>
        </w:rPr>
        <w:instrText xml:space="preserve"> ADDIN EN.CITE </w:instrText>
      </w: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CE63B5">
        <w:rPr>
          <w:rFonts w:ascii="Arial" w:eastAsia="Arial" w:hAnsi="Arial" w:cs="Arial"/>
          <w:sz w:val="24"/>
          <w:szCs w:val="24"/>
        </w:rPr>
        <w:instrText xml:space="preserve"> ADDIN EN.CITE.DATA </w:instrText>
      </w:r>
      <w:r>
        <w:rPr>
          <w:rFonts w:ascii="Arial" w:eastAsia="Arial" w:hAnsi="Arial" w:cs="Arial"/>
          <w:sz w:val="24"/>
          <w:szCs w:val="24"/>
        </w:rPr>
      </w:r>
      <w:r>
        <w:rPr>
          <w:rFonts w:ascii="Arial" w:eastAsia="Arial" w:hAnsi="Arial" w:cs="Arial"/>
          <w:sz w:val="24"/>
          <w:szCs w:val="24"/>
        </w:rPr>
        <w:fldChar w:fldCharType="end"/>
      </w:r>
      <w:r>
        <w:rPr>
          <w:rFonts w:ascii="Arial" w:eastAsia="Arial" w:hAnsi="Arial" w:cs="Arial"/>
          <w:sz w:val="24"/>
          <w:szCs w:val="24"/>
        </w:rPr>
      </w:r>
      <w:r>
        <w:rPr>
          <w:rFonts w:ascii="Arial" w:eastAsia="Arial" w:hAnsi="Arial" w:cs="Arial"/>
          <w:sz w:val="24"/>
          <w:szCs w:val="24"/>
        </w:rPr>
        <w:fldChar w:fldCharType="separate"/>
      </w:r>
      <w:r w:rsidR="00CE63B5">
        <w:rPr>
          <w:rFonts w:ascii="Arial" w:eastAsia="Arial" w:hAnsi="Arial" w:cs="Arial"/>
          <w:noProof/>
          <w:sz w:val="24"/>
          <w:szCs w:val="24"/>
        </w:rPr>
        <w:t>(B</w:t>
      </w:r>
      <w:r w:rsidRPr="006A686C">
        <w:rPr>
          <w:rFonts w:ascii="Arial" w:eastAsia="Arial" w:hAnsi="Arial" w:cs="Arial"/>
          <w:smallCaps/>
          <w:noProof/>
          <w:sz w:val="24"/>
          <w:szCs w:val="24"/>
        </w:rPr>
        <w:t>reitenbach</w:t>
      </w:r>
      <w:r w:rsidRPr="006A686C">
        <w:rPr>
          <w:rFonts w:ascii="Arial" w:eastAsia="Arial" w:hAnsi="Arial" w:cs="Arial"/>
          <w:i/>
          <w:noProof/>
          <w:sz w:val="24"/>
          <w:szCs w:val="24"/>
        </w:rPr>
        <w:t xml:space="preserve"> et al.</w:t>
      </w:r>
      <w:r w:rsidR="00CE63B5">
        <w:rPr>
          <w:rFonts w:ascii="Arial" w:eastAsia="Arial" w:hAnsi="Arial" w:cs="Arial"/>
          <w:noProof/>
          <w:sz w:val="24"/>
          <w:szCs w:val="24"/>
        </w:rPr>
        <w:t xml:space="preserve"> 2005; G</w:t>
      </w:r>
      <w:r w:rsidRPr="006A686C">
        <w:rPr>
          <w:rFonts w:ascii="Arial" w:eastAsia="Arial" w:hAnsi="Arial" w:cs="Arial"/>
          <w:smallCaps/>
          <w:noProof/>
          <w:sz w:val="24"/>
          <w:szCs w:val="24"/>
        </w:rPr>
        <w:t>ourlay</w:t>
      </w:r>
      <w:r w:rsidRPr="006A686C">
        <w:rPr>
          <w:rFonts w:ascii="Arial" w:eastAsia="Arial" w:hAnsi="Arial" w:cs="Arial"/>
          <w:i/>
          <w:noProof/>
          <w:sz w:val="24"/>
          <w:szCs w:val="24"/>
        </w:rPr>
        <w:t xml:space="preserve"> et al.</w:t>
      </w:r>
      <w:r w:rsidR="00CE63B5">
        <w:rPr>
          <w:rFonts w:ascii="Arial" w:eastAsia="Arial" w:hAnsi="Arial" w:cs="Arial"/>
          <w:noProof/>
          <w:sz w:val="24"/>
          <w:szCs w:val="24"/>
        </w:rPr>
        <w:t xml:space="preserve"> 2004)</w:t>
      </w:r>
      <w:r>
        <w:rPr>
          <w:rFonts w:ascii="Arial" w:eastAsia="Arial" w:hAnsi="Arial" w:cs="Arial"/>
          <w:sz w:val="24"/>
          <w:szCs w:val="24"/>
        </w:rPr>
        <w:fldChar w:fldCharType="end"/>
      </w:r>
    </w:p>
    <w:p w:rsidR="00CE63B5" w:rsidRDefault="00CE63B5" w:rsidP="00CE63B5">
      <w:pPr>
        <w:spacing w:after="0" w:line="480" w:lineRule="auto"/>
        <w:ind w:firstLine="720"/>
        <w:jc w:val="both"/>
        <w:rPr>
          <w:rFonts w:ascii="Arial" w:eastAsia="Arial" w:hAnsi="Arial" w:cs="Arial"/>
          <w:sz w:val="24"/>
          <w:szCs w:val="24"/>
        </w:rPr>
      </w:pPr>
      <w:r w:rsidRPr="00C91363">
        <w:rPr>
          <w:rFonts w:ascii="Arial" w:eastAsia="Arial" w:hAnsi="Arial" w:cs="Arial"/>
          <w:sz w:val="24"/>
          <w:szCs w:val="24"/>
        </w:rPr>
        <w:t>Compromised cellular responses to DNA damage accelerate chronological aging by incurring cell wall fragility in Saccharomyces cerevisiae</w:t>
      </w:r>
      <w:r>
        <w:rPr>
          <w:rFonts w:ascii="Arial" w:eastAsia="Arial" w:hAnsi="Arial" w:cs="Arial"/>
          <w:sz w:val="24"/>
          <w:szCs w:val="24"/>
        </w:rPr>
        <w:t xml:space="preserve">, </w:t>
      </w:r>
      <w:r w:rsidRPr="00C91363">
        <w:rPr>
          <w:rFonts w:ascii="Arial" w:eastAsia="Arial" w:hAnsi="Arial" w:cs="Arial"/>
          <w:sz w:val="24"/>
          <w:szCs w:val="24"/>
        </w:rPr>
        <w:t>Shanshan Yu • Xian-en Zhang • Guanjun Chen • Weifeng Liu</w:t>
      </w:r>
      <w:r>
        <w:rPr>
          <w:rFonts w:ascii="Arial" w:eastAsia="Arial" w:hAnsi="Arial" w:cs="Arial"/>
          <w:sz w:val="24"/>
          <w:szCs w:val="24"/>
        </w:rPr>
        <w:t xml:space="preserve">. This paper seems to argues for a connection from DNA damage to CLS. </w:t>
      </w:r>
    </w:p>
    <w:commentRangeEnd w:id="66"/>
    <w:p w:rsidR="00CE63B5" w:rsidRDefault="00AF04FC" w:rsidP="00CE63B5">
      <w:pPr>
        <w:spacing w:line="480" w:lineRule="auto"/>
        <w:ind w:firstLine="720"/>
      </w:pPr>
      <w:r>
        <w:rPr>
          <w:rStyle w:val="CommentReference"/>
        </w:rPr>
        <w:commentReference w:id="66"/>
      </w:r>
    </w:p>
    <w:p w:rsidR="00CE63B5" w:rsidRDefault="00CE63B5" w:rsidP="00CE63B5">
      <w:pPr>
        <w:spacing w:line="480" w:lineRule="auto"/>
        <w:ind w:firstLine="720"/>
      </w:pPr>
    </w:p>
    <w:p w:rsidR="00CE63B5" w:rsidRDefault="00CE63B5" w:rsidP="00CE63B5">
      <w:pPr>
        <w:spacing w:line="480" w:lineRule="auto"/>
        <w:ind w:firstLine="720"/>
      </w:pPr>
    </w:p>
    <w:p w:rsidR="00CE63B5" w:rsidRDefault="00CE63B5" w:rsidP="00CE63B5">
      <w:pPr>
        <w:spacing w:line="480" w:lineRule="auto"/>
        <w:ind w:firstLine="720"/>
      </w:pPr>
    </w:p>
    <w:p w:rsidR="00CE63B5" w:rsidRDefault="00CE63B5" w:rsidP="00CE63B5">
      <w:pPr>
        <w:spacing w:line="480" w:lineRule="auto"/>
        <w:ind w:firstLine="720"/>
      </w:pPr>
    </w:p>
    <w:p w:rsidR="00CE63B5" w:rsidRDefault="00CE63B5" w:rsidP="00CE63B5">
      <w:pPr>
        <w:spacing w:line="480" w:lineRule="auto"/>
        <w:ind w:firstLine="720"/>
      </w:pPr>
    </w:p>
    <w:p w:rsidR="00CE63B5" w:rsidRDefault="00CE63B5" w:rsidP="00CE63B5">
      <w:pPr>
        <w:spacing w:line="480" w:lineRule="auto"/>
        <w:ind w:firstLine="720"/>
      </w:pPr>
    </w:p>
    <w:p w:rsidR="00791706" w:rsidRDefault="00791706" w:rsidP="00CE63B5">
      <w:pPr>
        <w:spacing w:line="480" w:lineRule="auto"/>
        <w:ind w:firstLine="720"/>
      </w:pPr>
    </w:p>
    <w:p w:rsidR="00791706" w:rsidRDefault="00791706" w:rsidP="00CE63B5">
      <w:pPr>
        <w:spacing w:line="480" w:lineRule="auto"/>
        <w:ind w:firstLine="720"/>
      </w:pPr>
    </w:p>
    <w:p w:rsidR="00791706" w:rsidRDefault="00791706" w:rsidP="00CE63B5">
      <w:pPr>
        <w:spacing w:line="480" w:lineRule="auto"/>
        <w:ind w:firstLine="720"/>
      </w:pPr>
    </w:p>
    <w:p w:rsidR="00900377" w:rsidRDefault="00900377" w:rsidP="00900377">
      <w:pPr>
        <w:spacing w:after="0" w:line="240" w:lineRule="auto"/>
      </w:pPr>
    </w:p>
    <w:p w:rsidR="006C2984" w:rsidRDefault="006C2984" w:rsidP="00900377">
      <w:pPr>
        <w:spacing w:after="0" w:line="240" w:lineRule="auto"/>
      </w:pPr>
    </w:p>
    <w:p w:rsidR="00BB091F" w:rsidRDefault="0072137D" w:rsidP="00900377">
      <w:pPr>
        <w:spacing w:after="0" w:line="240" w:lineRule="auto"/>
        <w:rPr>
          <w:rFonts w:ascii="Arial" w:hAnsi="Arial" w:cs="Arial"/>
          <w:sz w:val="28"/>
          <w:szCs w:val="28"/>
        </w:rPr>
      </w:pPr>
      <w:commentRangeStart w:id="67"/>
      <w:r w:rsidRPr="0072137D">
        <w:rPr>
          <w:rFonts w:ascii="Arial" w:hAnsi="Arial" w:cs="Arial"/>
          <w:sz w:val="28"/>
          <w:szCs w:val="28"/>
        </w:rPr>
        <w:t>References</w:t>
      </w:r>
      <w:commentRangeEnd w:id="67"/>
      <w:r w:rsidR="005006CB">
        <w:rPr>
          <w:rStyle w:val="CommentReference"/>
          <w:vanish/>
        </w:rPr>
        <w:commentReference w:id="67"/>
      </w:r>
    </w:p>
    <w:p w:rsidR="00BB091F" w:rsidRDefault="00BB091F" w:rsidP="00BB091F">
      <w:pPr>
        <w:spacing w:after="0" w:line="240" w:lineRule="auto"/>
        <w:ind w:left="720" w:hanging="720"/>
        <w:rPr>
          <w:rFonts w:ascii="Arial" w:hAnsi="Arial" w:cs="Arial"/>
          <w:sz w:val="28"/>
          <w:szCs w:val="28"/>
        </w:rPr>
      </w:pPr>
    </w:p>
    <w:p w:rsidR="00BB091F" w:rsidRPr="00D356D3" w:rsidRDefault="006A686C" w:rsidP="00BB091F">
      <w:pPr>
        <w:spacing w:after="0" w:line="240" w:lineRule="auto"/>
        <w:ind w:left="720" w:hanging="720"/>
        <w:rPr>
          <w:rFonts w:ascii="Arial" w:hAnsi="Arial" w:cs="Arial"/>
          <w:noProof/>
          <w:szCs w:val="20"/>
        </w:rPr>
      </w:pPr>
      <w:r w:rsidRPr="00D356D3">
        <w:rPr>
          <w:rFonts w:ascii="Arial" w:hAnsi="Arial" w:cs="Arial"/>
          <w:sz w:val="20"/>
          <w:szCs w:val="20"/>
        </w:rPr>
        <w:fldChar w:fldCharType="begin"/>
      </w:r>
      <w:r w:rsidR="0078170B" w:rsidRPr="00D356D3">
        <w:rPr>
          <w:rFonts w:ascii="Arial" w:hAnsi="Arial" w:cs="Arial"/>
          <w:sz w:val="20"/>
          <w:szCs w:val="20"/>
        </w:rPr>
        <w:instrText xml:space="preserve"> ADDIN EN.REFLIST </w:instrText>
      </w:r>
      <w:r w:rsidRPr="00D356D3">
        <w:rPr>
          <w:rFonts w:ascii="Arial" w:hAnsi="Arial" w:cs="Arial"/>
          <w:sz w:val="20"/>
          <w:szCs w:val="20"/>
        </w:rPr>
        <w:fldChar w:fldCharType="separate"/>
      </w:r>
      <w:r w:rsidR="00BB091F" w:rsidRPr="00D356D3">
        <w:rPr>
          <w:rFonts w:ascii="Arial" w:hAnsi="Arial" w:cs="Arial"/>
          <w:noProof/>
          <w:szCs w:val="20"/>
        </w:rPr>
        <w:t>B</w:t>
      </w:r>
      <w:r w:rsidR="00BB091F" w:rsidRPr="00D356D3">
        <w:rPr>
          <w:rFonts w:ascii="Arial" w:hAnsi="Arial" w:cs="Arial"/>
          <w:smallCaps/>
          <w:noProof/>
          <w:szCs w:val="20"/>
        </w:rPr>
        <w:t xml:space="preserve">lagosklonny, </w:t>
      </w:r>
      <w:r w:rsidR="00BB091F" w:rsidRPr="00D356D3">
        <w:rPr>
          <w:rFonts w:ascii="Arial" w:hAnsi="Arial" w:cs="Arial"/>
          <w:noProof/>
          <w:szCs w:val="20"/>
        </w:rPr>
        <w:t>M</w:t>
      </w:r>
      <w:r w:rsidR="00BB091F" w:rsidRPr="00D356D3">
        <w:rPr>
          <w:rFonts w:ascii="Arial" w:hAnsi="Arial" w:cs="Arial"/>
          <w:smallCaps/>
          <w:noProof/>
          <w:szCs w:val="20"/>
        </w:rPr>
        <w:t xml:space="preserve">. </w:t>
      </w:r>
      <w:r w:rsidR="00BB091F" w:rsidRPr="00D356D3">
        <w:rPr>
          <w:rFonts w:ascii="Arial" w:hAnsi="Arial" w:cs="Arial"/>
          <w:noProof/>
          <w:szCs w:val="20"/>
        </w:rPr>
        <w:t>V</w:t>
      </w:r>
      <w:r w:rsidR="00BB091F" w:rsidRPr="00D356D3">
        <w:rPr>
          <w:rFonts w:ascii="Arial" w:hAnsi="Arial" w:cs="Arial"/>
          <w:smallCaps/>
          <w:noProof/>
          <w:szCs w:val="20"/>
        </w:rPr>
        <w:t>.</w:t>
      </w:r>
      <w:r w:rsidR="00BB091F" w:rsidRPr="00D356D3">
        <w:rPr>
          <w:rFonts w:ascii="Arial" w:hAnsi="Arial" w:cs="Arial"/>
          <w:noProof/>
          <w:szCs w:val="20"/>
        </w:rPr>
        <w:t xml:space="preserve">, 2008 Aging: ROS or TOR. Cell Cycle </w:t>
      </w:r>
      <w:r w:rsidR="00BB091F" w:rsidRPr="00D356D3">
        <w:rPr>
          <w:rFonts w:ascii="Arial" w:hAnsi="Arial" w:cs="Arial"/>
          <w:b/>
          <w:noProof/>
          <w:szCs w:val="20"/>
        </w:rPr>
        <w:t>7:</w:t>
      </w:r>
      <w:r w:rsidR="00BB091F" w:rsidRPr="00D356D3">
        <w:rPr>
          <w:rFonts w:ascii="Arial" w:hAnsi="Arial" w:cs="Arial"/>
          <w:noProof/>
          <w:szCs w:val="20"/>
        </w:rPr>
        <w:t xml:space="preserve"> 3344-3354.</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B</w:t>
      </w:r>
      <w:r w:rsidRPr="00D356D3">
        <w:rPr>
          <w:rFonts w:ascii="Arial" w:hAnsi="Arial" w:cs="Arial"/>
          <w:smallCaps/>
          <w:noProof/>
          <w:szCs w:val="20"/>
        </w:rPr>
        <w:t xml:space="preserve">reitenbach, </w:t>
      </w:r>
      <w:r w:rsidRPr="00D356D3">
        <w:rPr>
          <w:rFonts w:ascii="Arial" w:hAnsi="Arial" w:cs="Arial"/>
          <w:noProof/>
          <w:szCs w:val="20"/>
        </w:rPr>
        <w:t>M</w:t>
      </w:r>
      <w:r w:rsidRPr="00D356D3">
        <w:rPr>
          <w:rFonts w:ascii="Arial" w:hAnsi="Arial" w:cs="Arial"/>
          <w:smallCaps/>
          <w:noProof/>
          <w:szCs w:val="20"/>
        </w:rPr>
        <w:t>.</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aun</w:t>
      </w:r>
      <w:r w:rsidRPr="00D356D3">
        <w:rPr>
          <w:rFonts w:ascii="Arial" w:hAnsi="Arial" w:cs="Arial"/>
          <w:noProof/>
          <w:szCs w:val="20"/>
        </w:rPr>
        <w:t xml:space="preserve"> and M</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imona</w:t>
      </w:r>
      <w:r w:rsidRPr="00D356D3">
        <w:rPr>
          <w:rFonts w:ascii="Arial" w:hAnsi="Arial" w:cs="Arial"/>
          <w:noProof/>
          <w:szCs w:val="20"/>
        </w:rPr>
        <w:t xml:space="preserve">, 2005 The actin cytoskeleton, RAS-cAMP signaling and mitochondrial ROS in yeast apoptosis. Trends Cell Biol </w:t>
      </w:r>
      <w:r w:rsidRPr="00D356D3">
        <w:rPr>
          <w:rFonts w:ascii="Arial" w:hAnsi="Arial" w:cs="Arial"/>
          <w:b/>
          <w:noProof/>
          <w:szCs w:val="20"/>
        </w:rPr>
        <w:t>15:</w:t>
      </w:r>
      <w:r w:rsidRPr="00D356D3">
        <w:rPr>
          <w:rFonts w:ascii="Arial" w:hAnsi="Arial" w:cs="Arial"/>
          <w:noProof/>
          <w:szCs w:val="20"/>
        </w:rPr>
        <w:t xml:space="preserve"> 637-639.</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B</w:t>
      </w:r>
      <w:r w:rsidRPr="00D356D3">
        <w:rPr>
          <w:rFonts w:ascii="Arial" w:hAnsi="Arial" w:cs="Arial"/>
          <w:smallCaps/>
          <w:noProof/>
          <w:szCs w:val="20"/>
        </w:rPr>
        <w:t xml:space="preserve">urtner, </w:t>
      </w:r>
      <w:r w:rsidRPr="00D356D3">
        <w:rPr>
          <w:rFonts w:ascii="Arial" w:hAnsi="Arial" w:cs="Arial"/>
          <w:noProof/>
          <w:szCs w:val="20"/>
        </w:rPr>
        <w:t>C</w:t>
      </w:r>
      <w:r w:rsidRPr="00D356D3">
        <w:rPr>
          <w:rFonts w:ascii="Arial" w:hAnsi="Arial" w:cs="Arial"/>
          <w:smallCaps/>
          <w:noProof/>
          <w:szCs w:val="20"/>
        </w:rPr>
        <w:t xml:space="preserve">. </w:t>
      </w:r>
      <w:r w:rsidRPr="00D356D3">
        <w:rPr>
          <w:rFonts w:ascii="Arial" w:hAnsi="Arial" w:cs="Arial"/>
          <w:noProof/>
          <w:szCs w:val="20"/>
        </w:rPr>
        <w:t>R</w:t>
      </w:r>
      <w:r w:rsidRPr="00D356D3">
        <w:rPr>
          <w:rFonts w:ascii="Arial" w:hAnsi="Arial" w:cs="Arial"/>
          <w:smallCaps/>
          <w:noProof/>
          <w:szCs w:val="20"/>
        </w:rPr>
        <w:t>.</w:t>
      </w:r>
      <w:r w:rsidRPr="00D356D3">
        <w:rPr>
          <w:rFonts w:ascii="Arial" w:hAnsi="Arial" w:cs="Arial"/>
          <w:noProof/>
          <w:szCs w:val="20"/>
        </w:rPr>
        <w:t>, C</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urakami</w:t>
      </w:r>
      <w:r w:rsidRPr="00D356D3">
        <w:rPr>
          <w:rFonts w:ascii="Arial" w:hAnsi="Arial" w:cs="Arial"/>
          <w:noProof/>
          <w:szCs w:val="20"/>
        </w:rPr>
        <w:t>, B</w:t>
      </w:r>
      <w:r w:rsidRPr="00D356D3">
        <w:rPr>
          <w:rFonts w:ascii="Arial" w:hAnsi="Arial" w:cs="Arial"/>
          <w:smallCaps/>
          <w:noProof/>
          <w:szCs w:val="20"/>
        </w:rPr>
        <w:t xml:space="preserve">. </w:t>
      </w:r>
      <w:r w:rsidRPr="00D356D3">
        <w:rPr>
          <w:rFonts w:ascii="Arial" w:hAnsi="Arial" w:cs="Arial"/>
          <w:noProof/>
          <w:szCs w:val="20"/>
        </w:rPr>
        <w:t>O</w:t>
      </w:r>
      <w:r w:rsidRPr="00D356D3">
        <w:rPr>
          <w:rFonts w:ascii="Arial" w:hAnsi="Arial" w:cs="Arial"/>
          <w:smallCaps/>
          <w:noProof/>
          <w:szCs w:val="20"/>
        </w:rPr>
        <w:t>lsen</w:t>
      </w:r>
      <w:r w:rsidRPr="00D356D3">
        <w:rPr>
          <w:rFonts w:ascii="Arial" w:hAnsi="Arial" w:cs="Arial"/>
          <w:noProof/>
          <w:szCs w:val="20"/>
        </w:rPr>
        <w:t>, B</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ennedy</w:t>
      </w:r>
      <w:r w:rsidRPr="00D356D3">
        <w:rPr>
          <w:rFonts w:ascii="Arial" w:hAnsi="Arial" w:cs="Arial"/>
          <w:noProof/>
          <w:szCs w:val="20"/>
        </w:rPr>
        <w:t xml:space="preserve"> and M</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aeberlein</w:t>
      </w:r>
      <w:r w:rsidRPr="00D356D3">
        <w:rPr>
          <w:rFonts w:ascii="Arial" w:hAnsi="Arial" w:cs="Arial"/>
          <w:noProof/>
          <w:szCs w:val="20"/>
        </w:rPr>
        <w:t xml:space="preserve">, 2011 A genomic analysis of chronological longevity factors in budding yeast. Cell Cycle </w:t>
      </w:r>
      <w:r w:rsidRPr="00D356D3">
        <w:rPr>
          <w:rFonts w:ascii="Arial" w:hAnsi="Arial" w:cs="Arial"/>
          <w:b/>
          <w:noProof/>
          <w:szCs w:val="20"/>
        </w:rPr>
        <w:t>10:</w:t>
      </w:r>
      <w:r w:rsidRPr="00D356D3">
        <w:rPr>
          <w:rFonts w:ascii="Arial" w:hAnsi="Arial" w:cs="Arial"/>
          <w:noProof/>
          <w:szCs w:val="20"/>
        </w:rPr>
        <w:t xml:space="preserve"> 1385-1396.</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C</w:t>
      </w:r>
      <w:r w:rsidRPr="00D356D3">
        <w:rPr>
          <w:rFonts w:ascii="Arial" w:hAnsi="Arial" w:cs="Arial"/>
          <w:smallCaps/>
          <w:noProof/>
          <w:szCs w:val="20"/>
        </w:rPr>
        <w:t xml:space="preserve">harlesworth, </w:t>
      </w:r>
      <w:r w:rsidRPr="00D356D3">
        <w:rPr>
          <w:rFonts w:ascii="Arial" w:hAnsi="Arial" w:cs="Arial"/>
          <w:noProof/>
          <w:szCs w:val="20"/>
        </w:rPr>
        <w:t>B</w:t>
      </w:r>
      <w:r w:rsidRPr="00D356D3">
        <w:rPr>
          <w:rFonts w:ascii="Arial" w:hAnsi="Arial" w:cs="Arial"/>
          <w:smallCaps/>
          <w:noProof/>
          <w:szCs w:val="20"/>
        </w:rPr>
        <w:t>.</w:t>
      </w:r>
      <w:r w:rsidRPr="00D356D3">
        <w:rPr>
          <w:rFonts w:ascii="Arial" w:hAnsi="Arial" w:cs="Arial"/>
          <w:noProof/>
          <w:szCs w:val="20"/>
        </w:rPr>
        <w:t xml:space="preserve">, 1994 </w:t>
      </w:r>
      <w:r w:rsidRPr="00D356D3">
        <w:rPr>
          <w:rFonts w:ascii="Arial" w:hAnsi="Arial" w:cs="Arial"/>
          <w:i/>
          <w:noProof/>
          <w:szCs w:val="20"/>
        </w:rPr>
        <w:t>Evolution in Age-structured Populations</w:t>
      </w:r>
      <w:r w:rsidRPr="00D356D3">
        <w:rPr>
          <w:rFonts w:ascii="Arial" w:hAnsi="Arial" w:cs="Arial"/>
          <w:noProof/>
          <w:szCs w:val="20"/>
        </w:rPr>
        <w:t>. Cambridge University Press, Cambridge.</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C</w:t>
      </w:r>
      <w:r w:rsidRPr="00D356D3">
        <w:rPr>
          <w:rFonts w:ascii="Arial" w:hAnsi="Arial" w:cs="Arial"/>
          <w:smallCaps/>
          <w:noProof/>
          <w:szCs w:val="20"/>
        </w:rPr>
        <w:t xml:space="preserve">onneally, </w:t>
      </w:r>
      <w:r w:rsidRPr="00D356D3">
        <w:rPr>
          <w:rFonts w:ascii="Arial" w:hAnsi="Arial" w:cs="Arial"/>
          <w:noProof/>
          <w:szCs w:val="20"/>
        </w:rPr>
        <w:t>P</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w:t>
      </w:r>
      <w:r w:rsidRPr="00D356D3">
        <w:rPr>
          <w:rFonts w:ascii="Arial" w:hAnsi="Arial" w:cs="Arial"/>
          <w:noProof/>
          <w:szCs w:val="20"/>
        </w:rPr>
        <w:t xml:space="preserve">, 1984 Huntington disease: genetics and epidemiology. Am J Hum Genet </w:t>
      </w:r>
      <w:r w:rsidRPr="00D356D3">
        <w:rPr>
          <w:rFonts w:ascii="Arial" w:hAnsi="Arial" w:cs="Arial"/>
          <w:b/>
          <w:noProof/>
          <w:szCs w:val="20"/>
        </w:rPr>
        <w:t>36:</w:t>
      </w:r>
      <w:r w:rsidRPr="00D356D3">
        <w:rPr>
          <w:rFonts w:ascii="Arial" w:hAnsi="Arial" w:cs="Arial"/>
          <w:noProof/>
          <w:szCs w:val="20"/>
        </w:rPr>
        <w:t xml:space="preserve"> 506-526.</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D</w:t>
      </w:r>
      <w:r w:rsidRPr="00D356D3">
        <w:rPr>
          <w:rFonts w:ascii="Arial" w:hAnsi="Arial" w:cs="Arial"/>
          <w:smallCaps/>
          <w:noProof/>
          <w:szCs w:val="20"/>
        </w:rPr>
        <w:t xml:space="preserve">as, </w:t>
      </w:r>
      <w:r w:rsidRPr="00D356D3">
        <w:rPr>
          <w:rFonts w:ascii="Arial" w:hAnsi="Arial" w:cs="Arial"/>
          <w:noProof/>
          <w:szCs w:val="20"/>
        </w:rPr>
        <w:t>S</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w:t>
      </w:r>
      <w:r w:rsidRPr="00D356D3">
        <w:rPr>
          <w:rFonts w:ascii="Arial" w:hAnsi="Arial" w:cs="Arial"/>
          <w:noProof/>
          <w:szCs w:val="20"/>
        </w:rPr>
        <w:t>, C</w:t>
      </w:r>
      <w:r w:rsidRPr="00D356D3">
        <w:rPr>
          <w:rFonts w:ascii="Arial" w:hAnsi="Arial" w:cs="Arial"/>
          <w:smallCaps/>
          <w:noProof/>
          <w:szCs w:val="20"/>
        </w:rPr>
        <w:t xml:space="preserve">. </w:t>
      </w:r>
      <w:r w:rsidRPr="00D356D3">
        <w:rPr>
          <w:rFonts w:ascii="Arial" w:hAnsi="Arial" w:cs="Arial"/>
          <w:noProof/>
          <w:szCs w:val="20"/>
        </w:rPr>
        <w:t>H</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ilhooly</w:t>
      </w:r>
      <w:r w:rsidRPr="00D356D3">
        <w:rPr>
          <w:rFonts w:ascii="Arial" w:hAnsi="Arial" w:cs="Arial"/>
          <w:noProof/>
          <w:szCs w:val="20"/>
        </w:rPr>
        <w:t>, J</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olden</w:t>
      </w:r>
      <w:r w:rsidRPr="00D356D3">
        <w:rPr>
          <w:rFonts w:ascii="Arial" w:hAnsi="Arial" w:cs="Arial"/>
          <w:noProof/>
          <w:szCs w:val="20"/>
        </w:rPr>
        <w:t>, A</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 xml:space="preserve">. </w:t>
      </w:r>
      <w:r w:rsidRPr="00D356D3">
        <w:rPr>
          <w:rFonts w:ascii="Arial" w:hAnsi="Arial" w:cs="Arial"/>
          <w:noProof/>
          <w:szCs w:val="20"/>
        </w:rPr>
        <w:t>P</w:t>
      </w:r>
      <w:r w:rsidRPr="00D356D3">
        <w:rPr>
          <w:rFonts w:ascii="Arial" w:hAnsi="Arial" w:cs="Arial"/>
          <w:smallCaps/>
          <w:noProof/>
          <w:szCs w:val="20"/>
        </w:rPr>
        <w:t>ittas</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 xml:space="preserve">. </w:t>
      </w:r>
      <w:r w:rsidRPr="00D356D3">
        <w:rPr>
          <w:rFonts w:ascii="Arial" w:hAnsi="Arial" w:cs="Arial"/>
          <w:noProof/>
          <w:szCs w:val="20"/>
        </w:rPr>
        <w:t>F</w:t>
      </w:r>
      <w:r w:rsidRPr="00D356D3">
        <w:rPr>
          <w:rFonts w:ascii="Arial" w:hAnsi="Arial" w:cs="Arial"/>
          <w:smallCaps/>
          <w:noProof/>
          <w:szCs w:val="20"/>
        </w:rPr>
        <w:t>uss</w:t>
      </w:r>
      <w:r w:rsidRPr="00D356D3">
        <w:rPr>
          <w:rFonts w:ascii="Arial" w:hAnsi="Arial" w:cs="Arial"/>
          <w:i/>
          <w:noProof/>
          <w:szCs w:val="20"/>
        </w:rPr>
        <w:t xml:space="preserve"> et al.</w:t>
      </w:r>
      <w:r w:rsidRPr="00D356D3">
        <w:rPr>
          <w:rFonts w:ascii="Arial" w:hAnsi="Arial" w:cs="Arial"/>
          <w:noProof/>
          <w:szCs w:val="20"/>
        </w:rPr>
        <w:t xml:space="preserve">, 2007 Long-term effects of 2 energy-restricted diets differing in glycemic load on dietary adherence, body composition, and metabolism in CALERIE: a 1-y randomized controlled trial. Am J Clin Nutr </w:t>
      </w:r>
      <w:r w:rsidRPr="00D356D3">
        <w:rPr>
          <w:rFonts w:ascii="Arial" w:hAnsi="Arial" w:cs="Arial"/>
          <w:b/>
          <w:noProof/>
          <w:szCs w:val="20"/>
        </w:rPr>
        <w:t>85:</w:t>
      </w:r>
      <w:r w:rsidRPr="00D356D3">
        <w:rPr>
          <w:rFonts w:ascii="Arial" w:hAnsi="Arial" w:cs="Arial"/>
          <w:noProof/>
          <w:szCs w:val="20"/>
        </w:rPr>
        <w:t xml:space="preserve"> 1023-1030.</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D</w:t>
      </w:r>
      <w:r w:rsidRPr="00D356D3">
        <w:rPr>
          <w:rFonts w:ascii="Arial" w:hAnsi="Arial" w:cs="Arial"/>
          <w:smallCaps/>
          <w:noProof/>
          <w:szCs w:val="20"/>
        </w:rPr>
        <w:t xml:space="preserve">efossez, </w:t>
      </w:r>
      <w:r w:rsidRPr="00D356D3">
        <w:rPr>
          <w:rFonts w:ascii="Arial" w:hAnsi="Arial" w:cs="Arial"/>
          <w:noProof/>
          <w:szCs w:val="20"/>
        </w:rPr>
        <w:t>P</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U</w:t>
      </w:r>
      <w:r w:rsidRPr="00D356D3">
        <w:rPr>
          <w:rFonts w:ascii="Arial" w:hAnsi="Arial" w:cs="Arial"/>
          <w:smallCaps/>
          <w:noProof/>
          <w:szCs w:val="20"/>
        </w:rPr>
        <w:t xml:space="preserve">. </w:t>
      </w:r>
      <w:r w:rsidRPr="00D356D3">
        <w:rPr>
          <w:rFonts w:ascii="Arial" w:hAnsi="Arial" w:cs="Arial"/>
          <w:noProof/>
          <w:szCs w:val="20"/>
        </w:rPr>
        <w:t>P</w:t>
      </w:r>
      <w:r w:rsidRPr="00D356D3">
        <w:rPr>
          <w:rFonts w:ascii="Arial" w:hAnsi="Arial" w:cs="Arial"/>
          <w:smallCaps/>
          <w:noProof/>
          <w:szCs w:val="20"/>
        </w:rPr>
        <w:t>ark</w:t>
      </w:r>
      <w:r w:rsidRPr="00D356D3">
        <w:rPr>
          <w:rFonts w:ascii="Arial" w:hAnsi="Arial" w:cs="Arial"/>
          <w:noProof/>
          <w:szCs w:val="20"/>
        </w:rPr>
        <w:t xml:space="preserve"> and L</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uarente</w:t>
      </w:r>
      <w:r w:rsidRPr="00D356D3">
        <w:rPr>
          <w:rFonts w:ascii="Arial" w:hAnsi="Arial" w:cs="Arial"/>
          <w:noProof/>
          <w:szCs w:val="20"/>
        </w:rPr>
        <w:t xml:space="preserve">, 1998 Vicious circles: a mechanism for yeast aging. Curr Opin Microbiol </w:t>
      </w:r>
      <w:r w:rsidRPr="00D356D3">
        <w:rPr>
          <w:rFonts w:ascii="Arial" w:hAnsi="Arial" w:cs="Arial"/>
          <w:b/>
          <w:noProof/>
          <w:szCs w:val="20"/>
        </w:rPr>
        <w:t>1:</w:t>
      </w:r>
      <w:r w:rsidRPr="00D356D3">
        <w:rPr>
          <w:rFonts w:ascii="Arial" w:hAnsi="Arial" w:cs="Arial"/>
          <w:noProof/>
          <w:szCs w:val="20"/>
        </w:rPr>
        <w:t xml:space="preserve"> 707-711.</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F</w:t>
      </w:r>
      <w:r w:rsidRPr="00D356D3">
        <w:rPr>
          <w:rFonts w:ascii="Arial" w:hAnsi="Arial" w:cs="Arial"/>
          <w:smallCaps/>
          <w:noProof/>
          <w:szCs w:val="20"/>
        </w:rPr>
        <w:t xml:space="preserve">arrer, </w:t>
      </w:r>
      <w:r w:rsidRPr="00D356D3">
        <w:rPr>
          <w:rFonts w:ascii="Arial" w:hAnsi="Arial" w:cs="Arial"/>
          <w:noProof/>
          <w:szCs w:val="20"/>
        </w:rPr>
        <w:t>L</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onneally</w:t>
      </w:r>
      <w:r w:rsidRPr="00D356D3">
        <w:rPr>
          <w:rFonts w:ascii="Arial" w:hAnsi="Arial" w:cs="Arial"/>
          <w:noProof/>
          <w:szCs w:val="20"/>
        </w:rPr>
        <w:t xml:space="preserve"> and P</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 xml:space="preserve">. </w:t>
      </w:r>
      <w:r w:rsidRPr="00D356D3">
        <w:rPr>
          <w:rFonts w:ascii="Arial" w:hAnsi="Arial" w:cs="Arial"/>
          <w:noProof/>
          <w:szCs w:val="20"/>
        </w:rPr>
        <w:t>Y</w:t>
      </w:r>
      <w:r w:rsidRPr="00D356D3">
        <w:rPr>
          <w:rFonts w:ascii="Arial" w:hAnsi="Arial" w:cs="Arial"/>
          <w:smallCaps/>
          <w:noProof/>
          <w:szCs w:val="20"/>
        </w:rPr>
        <w:t>u</w:t>
      </w:r>
      <w:r w:rsidRPr="00D356D3">
        <w:rPr>
          <w:rFonts w:ascii="Arial" w:hAnsi="Arial" w:cs="Arial"/>
          <w:noProof/>
          <w:szCs w:val="20"/>
        </w:rPr>
        <w:t xml:space="preserve">, 1984 The natural history of Huntington disease: possible role of "aging genes". Am J Med Genet </w:t>
      </w:r>
      <w:r w:rsidRPr="00D356D3">
        <w:rPr>
          <w:rFonts w:ascii="Arial" w:hAnsi="Arial" w:cs="Arial"/>
          <w:b/>
          <w:noProof/>
          <w:szCs w:val="20"/>
        </w:rPr>
        <w:t>18:</w:t>
      </w:r>
      <w:r w:rsidRPr="00D356D3">
        <w:rPr>
          <w:rFonts w:ascii="Arial" w:hAnsi="Arial" w:cs="Arial"/>
          <w:noProof/>
          <w:szCs w:val="20"/>
        </w:rPr>
        <w:t xml:space="preserve"> 115-123.</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G</w:t>
      </w:r>
      <w:r w:rsidRPr="00D356D3">
        <w:rPr>
          <w:rFonts w:ascii="Arial" w:hAnsi="Arial" w:cs="Arial"/>
          <w:smallCaps/>
          <w:noProof/>
          <w:szCs w:val="20"/>
        </w:rPr>
        <w:t xml:space="preserve">ompertz, </w:t>
      </w:r>
      <w:r w:rsidRPr="00D356D3">
        <w:rPr>
          <w:rFonts w:ascii="Arial" w:hAnsi="Arial" w:cs="Arial"/>
          <w:noProof/>
          <w:szCs w:val="20"/>
        </w:rPr>
        <w:t>B</w:t>
      </w:r>
      <w:r w:rsidRPr="00D356D3">
        <w:rPr>
          <w:rFonts w:ascii="Arial" w:hAnsi="Arial" w:cs="Arial"/>
          <w:smallCaps/>
          <w:noProof/>
          <w:szCs w:val="20"/>
        </w:rPr>
        <w:t>.</w:t>
      </w:r>
      <w:r w:rsidRPr="00D356D3">
        <w:rPr>
          <w:rFonts w:ascii="Arial" w:hAnsi="Arial" w:cs="Arial"/>
          <w:noProof/>
          <w:szCs w:val="20"/>
        </w:rPr>
        <w:t xml:space="preserve">, 1825 On the Nature of the Function Expressive of the Law of Human Mortality, and on a New Mode of Determining the Value of Life Contingencies. Philosophical Transactions of the Royal Society of London </w:t>
      </w:r>
      <w:r w:rsidRPr="00D356D3">
        <w:rPr>
          <w:rFonts w:ascii="Arial" w:hAnsi="Arial" w:cs="Arial"/>
          <w:b/>
          <w:noProof/>
          <w:szCs w:val="20"/>
        </w:rPr>
        <w:t>115:</w:t>
      </w:r>
      <w:r w:rsidRPr="00D356D3">
        <w:rPr>
          <w:rFonts w:ascii="Arial" w:hAnsi="Arial" w:cs="Arial"/>
          <w:noProof/>
          <w:szCs w:val="20"/>
        </w:rPr>
        <w:t xml:space="preserve"> 513-585.</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G</w:t>
      </w:r>
      <w:r w:rsidRPr="00D356D3">
        <w:rPr>
          <w:rFonts w:ascii="Arial" w:hAnsi="Arial" w:cs="Arial"/>
          <w:smallCaps/>
          <w:noProof/>
          <w:szCs w:val="20"/>
        </w:rPr>
        <w:t xml:space="preserve">ourlay, </w:t>
      </w:r>
      <w:r w:rsidRPr="00D356D3">
        <w:rPr>
          <w:rFonts w:ascii="Arial" w:hAnsi="Arial" w:cs="Arial"/>
          <w:noProof/>
          <w:szCs w:val="20"/>
        </w:rPr>
        <w:t>C</w:t>
      </w:r>
      <w:r w:rsidRPr="00D356D3">
        <w:rPr>
          <w:rFonts w:ascii="Arial" w:hAnsi="Arial" w:cs="Arial"/>
          <w:smallCaps/>
          <w:noProof/>
          <w:szCs w:val="20"/>
        </w:rPr>
        <w:t xml:space="preserve">. </w:t>
      </w:r>
      <w:r w:rsidRPr="00D356D3">
        <w:rPr>
          <w:rFonts w:ascii="Arial" w:hAnsi="Arial" w:cs="Arial"/>
          <w:noProof/>
          <w:szCs w:val="20"/>
        </w:rPr>
        <w:t>W</w:t>
      </w:r>
      <w:r w:rsidRPr="00D356D3">
        <w:rPr>
          <w:rFonts w:ascii="Arial" w:hAnsi="Arial" w:cs="Arial"/>
          <w:smallCaps/>
          <w:noProof/>
          <w:szCs w:val="20"/>
        </w:rPr>
        <w:t>.</w:t>
      </w:r>
      <w:r w:rsidRPr="00D356D3">
        <w:rPr>
          <w:rFonts w:ascii="Arial" w:hAnsi="Arial" w:cs="Arial"/>
          <w:noProof/>
          <w:szCs w:val="20"/>
        </w:rPr>
        <w:t>, L</w:t>
      </w:r>
      <w:r w:rsidRPr="00D356D3">
        <w:rPr>
          <w:rFonts w:ascii="Arial" w:hAnsi="Arial" w:cs="Arial"/>
          <w:smallCaps/>
          <w:noProof/>
          <w:szCs w:val="20"/>
        </w:rPr>
        <w:t xml:space="preserve">. </w:t>
      </w:r>
      <w:r w:rsidRPr="00D356D3">
        <w:rPr>
          <w:rFonts w:ascii="Arial" w:hAnsi="Arial" w:cs="Arial"/>
          <w:noProof/>
          <w:szCs w:val="20"/>
        </w:rPr>
        <w:t>N</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arpp</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T</w:t>
      </w:r>
      <w:r w:rsidRPr="00D356D3">
        <w:rPr>
          <w:rFonts w:ascii="Arial" w:hAnsi="Arial" w:cs="Arial"/>
          <w:smallCaps/>
          <w:noProof/>
          <w:szCs w:val="20"/>
        </w:rPr>
        <w:t>impson</w:t>
      </w:r>
      <w:r w:rsidRPr="00D356D3">
        <w:rPr>
          <w:rFonts w:ascii="Arial" w:hAnsi="Arial" w:cs="Arial"/>
          <w:noProof/>
          <w:szCs w:val="20"/>
        </w:rPr>
        <w:t>, S</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 xml:space="preserve">. </w:t>
      </w:r>
      <w:r w:rsidRPr="00D356D3">
        <w:rPr>
          <w:rFonts w:ascii="Arial" w:hAnsi="Arial" w:cs="Arial"/>
          <w:noProof/>
          <w:szCs w:val="20"/>
        </w:rPr>
        <w:t>W</w:t>
      </w:r>
      <w:r w:rsidRPr="00D356D3">
        <w:rPr>
          <w:rFonts w:ascii="Arial" w:hAnsi="Arial" w:cs="Arial"/>
          <w:smallCaps/>
          <w:noProof/>
          <w:szCs w:val="20"/>
        </w:rPr>
        <w:t>inder</w:t>
      </w:r>
      <w:r w:rsidRPr="00D356D3">
        <w:rPr>
          <w:rFonts w:ascii="Arial" w:hAnsi="Arial" w:cs="Arial"/>
          <w:noProof/>
          <w:szCs w:val="20"/>
        </w:rPr>
        <w:t xml:space="preserve"> and K</w:t>
      </w:r>
      <w:r w:rsidRPr="00D356D3">
        <w:rPr>
          <w:rFonts w:ascii="Arial" w:hAnsi="Arial" w:cs="Arial"/>
          <w:smallCaps/>
          <w:noProof/>
          <w:szCs w:val="20"/>
        </w:rPr>
        <w:t xml:space="preserve">. </w:t>
      </w:r>
      <w:r w:rsidRPr="00D356D3">
        <w:rPr>
          <w:rFonts w:ascii="Arial" w:hAnsi="Arial" w:cs="Arial"/>
          <w:noProof/>
          <w:szCs w:val="20"/>
        </w:rPr>
        <w:t>R</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yscough</w:t>
      </w:r>
      <w:r w:rsidRPr="00D356D3">
        <w:rPr>
          <w:rFonts w:ascii="Arial" w:hAnsi="Arial" w:cs="Arial"/>
          <w:noProof/>
          <w:szCs w:val="20"/>
        </w:rPr>
        <w:t xml:space="preserve">, 2004 A role for the actin cytoskeleton in cell death and aging in yeast. J Cell Biol </w:t>
      </w:r>
      <w:r w:rsidRPr="00D356D3">
        <w:rPr>
          <w:rFonts w:ascii="Arial" w:hAnsi="Arial" w:cs="Arial"/>
          <w:b/>
          <w:noProof/>
          <w:szCs w:val="20"/>
        </w:rPr>
        <w:t>164:</w:t>
      </w:r>
      <w:r w:rsidRPr="00D356D3">
        <w:rPr>
          <w:rFonts w:ascii="Arial" w:hAnsi="Arial" w:cs="Arial"/>
          <w:noProof/>
          <w:szCs w:val="20"/>
        </w:rPr>
        <w:t xml:space="preserve"> 803-809.</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G</w:t>
      </w:r>
      <w:r w:rsidRPr="00D356D3">
        <w:rPr>
          <w:rFonts w:ascii="Arial" w:hAnsi="Arial" w:cs="Arial"/>
          <w:smallCaps/>
          <w:noProof/>
          <w:szCs w:val="20"/>
        </w:rPr>
        <w:t xml:space="preserve">ravel, </w:t>
      </w:r>
      <w:r w:rsidRPr="00D356D3">
        <w:rPr>
          <w:rFonts w:ascii="Arial" w:hAnsi="Arial" w:cs="Arial"/>
          <w:noProof/>
          <w:szCs w:val="20"/>
        </w:rPr>
        <w:t>S</w:t>
      </w:r>
      <w:r w:rsidRPr="00D356D3">
        <w:rPr>
          <w:rFonts w:ascii="Arial" w:hAnsi="Arial" w:cs="Arial"/>
          <w:smallCaps/>
          <w:noProof/>
          <w:szCs w:val="20"/>
        </w:rPr>
        <w:t>.</w:t>
      </w:r>
      <w:r w:rsidRPr="00D356D3">
        <w:rPr>
          <w:rFonts w:ascii="Arial" w:hAnsi="Arial" w:cs="Arial"/>
          <w:noProof/>
          <w:szCs w:val="20"/>
        </w:rPr>
        <w:t>, and S</w:t>
      </w:r>
      <w:r w:rsidRPr="00D356D3">
        <w:rPr>
          <w:rFonts w:ascii="Arial" w:hAnsi="Arial" w:cs="Arial"/>
          <w:smallCaps/>
          <w:noProof/>
          <w:szCs w:val="20"/>
        </w:rPr>
        <w:t xml:space="preserve">. </w:t>
      </w:r>
      <w:r w:rsidRPr="00D356D3">
        <w:rPr>
          <w:rFonts w:ascii="Arial" w:hAnsi="Arial" w:cs="Arial"/>
          <w:noProof/>
          <w:szCs w:val="20"/>
        </w:rPr>
        <w:t>P</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ackson</w:t>
      </w:r>
      <w:r w:rsidRPr="00D356D3">
        <w:rPr>
          <w:rFonts w:ascii="Arial" w:hAnsi="Arial" w:cs="Arial"/>
          <w:noProof/>
          <w:szCs w:val="20"/>
        </w:rPr>
        <w:t xml:space="preserve">, 2003 Increased genome instability in aging yeast. Cell </w:t>
      </w:r>
      <w:r w:rsidRPr="00D356D3">
        <w:rPr>
          <w:rFonts w:ascii="Arial" w:hAnsi="Arial" w:cs="Arial"/>
          <w:b/>
          <w:noProof/>
          <w:szCs w:val="20"/>
        </w:rPr>
        <w:t>115:</w:t>
      </w:r>
      <w:r w:rsidRPr="00D356D3">
        <w:rPr>
          <w:rFonts w:ascii="Arial" w:hAnsi="Arial" w:cs="Arial"/>
          <w:noProof/>
          <w:szCs w:val="20"/>
        </w:rPr>
        <w:t xml:space="preserve"> 1-2.</w:t>
      </w:r>
    </w:p>
    <w:p w:rsidR="00BB091F" w:rsidRDefault="00BB091F" w:rsidP="00BB091F">
      <w:pPr>
        <w:spacing w:after="0" w:line="240" w:lineRule="auto"/>
        <w:ind w:left="720" w:hanging="720"/>
        <w:rPr>
          <w:ins w:id="68" w:author="Lindsay" w:date="2012-04-24T07:44:00Z"/>
          <w:rFonts w:ascii="Arial" w:hAnsi="Arial" w:cs="Arial"/>
          <w:noProof/>
          <w:szCs w:val="20"/>
        </w:rPr>
      </w:pPr>
      <w:r w:rsidRPr="00D356D3">
        <w:rPr>
          <w:rFonts w:ascii="Arial" w:hAnsi="Arial" w:cs="Arial"/>
          <w:noProof/>
          <w:szCs w:val="20"/>
        </w:rPr>
        <w:t>H</w:t>
      </w:r>
      <w:r w:rsidRPr="00D356D3">
        <w:rPr>
          <w:rFonts w:ascii="Arial" w:hAnsi="Arial" w:cs="Arial"/>
          <w:smallCaps/>
          <w:noProof/>
          <w:szCs w:val="20"/>
        </w:rPr>
        <w:t xml:space="preserve">arman, </w:t>
      </w:r>
      <w:r w:rsidRPr="00D356D3">
        <w:rPr>
          <w:rFonts w:ascii="Arial" w:hAnsi="Arial" w:cs="Arial"/>
          <w:noProof/>
          <w:szCs w:val="20"/>
        </w:rPr>
        <w:t>D</w:t>
      </w:r>
      <w:r w:rsidRPr="00D356D3">
        <w:rPr>
          <w:rFonts w:ascii="Arial" w:hAnsi="Arial" w:cs="Arial"/>
          <w:smallCaps/>
          <w:noProof/>
          <w:szCs w:val="20"/>
        </w:rPr>
        <w:t>.</w:t>
      </w:r>
      <w:r w:rsidRPr="00D356D3">
        <w:rPr>
          <w:rFonts w:ascii="Arial" w:hAnsi="Arial" w:cs="Arial"/>
          <w:noProof/>
          <w:szCs w:val="20"/>
        </w:rPr>
        <w:t xml:space="preserve">, 1956 Aging: a theory based on free radical and radiation chemistry. J Gerontol </w:t>
      </w:r>
      <w:r w:rsidRPr="00D356D3">
        <w:rPr>
          <w:rFonts w:ascii="Arial" w:hAnsi="Arial" w:cs="Arial"/>
          <w:b/>
          <w:noProof/>
          <w:szCs w:val="20"/>
        </w:rPr>
        <w:t>11:</w:t>
      </w:r>
      <w:r w:rsidRPr="00D356D3">
        <w:rPr>
          <w:rFonts w:ascii="Arial" w:hAnsi="Arial" w:cs="Arial"/>
          <w:noProof/>
          <w:szCs w:val="20"/>
        </w:rPr>
        <w:t xml:space="preserve"> 298-300.</w:t>
      </w:r>
    </w:p>
    <w:p w:rsidR="0061256B" w:rsidDel="0061256B" w:rsidRDefault="0061256B" w:rsidP="00890567">
      <w:pPr>
        <w:spacing w:after="0" w:line="240" w:lineRule="auto"/>
        <w:ind w:left="720" w:hanging="720"/>
        <w:rPr>
          <w:del w:id="69" w:author="Lindsay" w:date="2012-04-24T07:44:00Z"/>
          <w:rFonts w:ascii="Arial" w:hAnsi="Arial" w:cs="Arial"/>
          <w:noProof/>
          <w:szCs w:val="20"/>
        </w:rPr>
      </w:pPr>
      <w:ins w:id="70" w:author="Lindsay" w:date="2012-04-24T07:44:00Z">
        <w:r w:rsidRPr="000A7867">
          <w:rPr>
            <w:rStyle w:val="citation"/>
            <w:rFonts w:ascii="Arial" w:hAnsi="Arial" w:cs="Arial"/>
            <w:sz w:val="20"/>
            <w:szCs w:val="20"/>
          </w:rPr>
          <w:t>H</w:t>
        </w:r>
        <w:r w:rsidRPr="000A7867">
          <w:rPr>
            <w:rStyle w:val="citation"/>
            <w:rFonts w:ascii="Arial" w:hAnsi="Arial" w:cs="Arial"/>
            <w:sz w:val="18"/>
            <w:szCs w:val="18"/>
          </w:rPr>
          <w:t>ARMAN</w:t>
        </w:r>
        <w:r w:rsidRPr="000A7867">
          <w:rPr>
            <w:rStyle w:val="citation"/>
            <w:rFonts w:ascii="Arial" w:hAnsi="Arial" w:cs="Arial"/>
          </w:rPr>
          <w:t xml:space="preserve">, D., 1972 A biologic clock: the mitochondria?. </w:t>
        </w:r>
        <w:r w:rsidRPr="000A7867">
          <w:rPr>
            <w:rStyle w:val="citation"/>
            <w:rFonts w:ascii="Arial" w:hAnsi="Arial" w:cs="Arial"/>
            <w:iCs/>
          </w:rPr>
          <w:t>Journal of the American Geriatrics Society</w:t>
        </w:r>
        <w:r>
          <w:rPr>
            <w:rStyle w:val="citation"/>
            <w:rFonts w:ascii="Arial" w:hAnsi="Arial" w:cs="Arial"/>
            <w:iCs/>
          </w:rPr>
          <w:t xml:space="preserve"> </w:t>
        </w:r>
        <w:r w:rsidRPr="000A7867">
          <w:rPr>
            <w:rStyle w:val="citation"/>
            <w:rFonts w:ascii="Arial" w:hAnsi="Arial" w:cs="Arial"/>
            <w:b/>
            <w:bCs/>
          </w:rPr>
          <w:t>20</w:t>
        </w:r>
        <w:r w:rsidRPr="000A7867">
          <w:rPr>
            <w:rStyle w:val="citation"/>
            <w:rFonts w:ascii="Arial" w:hAnsi="Arial" w:cs="Arial"/>
          </w:rPr>
          <w:t xml:space="preserve"> (4): 145–147.</w:t>
        </w:r>
      </w:ins>
    </w:p>
    <w:p w:rsidR="0061256B" w:rsidRDefault="00BB091F" w:rsidP="00890567">
      <w:pPr>
        <w:spacing w:after="0" w:line="240" w:lineRule="auto"/>
        <w:ind w:left="720" w:hanging="720"/>
        <w:rPr>
          <w:rFonts w:ascii="Arial" w:hAnsi="Arial" w:cs="Arial"/>
          <w:noProof/>
          <w:szCs w:val="20"/>
        </w:rPr>
      </w:pPr>
      <w:r w:rsidRPr="00D356D3">
        <w:rPr>
          <w:rFonts w:ascii="Arial" w:hAnsi="Arial" w:cs="Arial"/>
          <w:noProof/>
          <w:szCs w:val="20"/>
        </w:rPr>
        <w:t>H</w:t>
      </w:r>
      <w:r w:rsidRPr="00D356D3">
        <w:rPr>
          <w:rFonts w:ascii="Arial" w:hAnsi="Arial" w:cs="Arial"/>
          <w:smallCaps/>
          <w:noProof/>
          <w:szCs w:val="20"/>
        </w:rPr>
        <w:t xml:space="preserve">arrison, </w:t>
      </w:r>
      <w:r w:rsidRPr="00D356D3">
        <w:rPr>
          <w:rFonts w:ascii="Arial" w:hAnsi="Arial" w:cs="Arial"/>
          <w:noProof/>
          <w:szCs w:val="20"/>
        </w:rPr>
        <w:t>D</w:t>
      </w:r>
      <w:r w:rsidRPr="00D356D3">
        <w:rPr>
          <w:rFonts w:ascii="Arial" w:hAnsi="Arial" w:cs="Arial"/>
          <w:smallCaps/>
          <w:noProof/>
          <w:szCs w:val="20"/>
        </w:rPr>
        <w:t xml:space="preserve">. </w:t>
      </w:r>
      <w:r w:rsidRPr="00D356D3">
        <w:rPr>
          <w:rFonts w:ascii="Arial" w:hAnsi="Arial" w:cs="Arial"/>
          <w:noProof/>
          <w:szCs w:val="20"/>
        </w:rPr>
        <w:t>E</w:t>
      </w:r>
      <w:r w:rsidRPr="00D356D3">
        <w:rPr>
          <w:rFonts w:ascii="Arial" w:hAnsi="Arial" w:cs="Arial"/>
          <w:smallCaps/>
          <w:noProof/>
          <w:szCs w:val="20"/>
        </w:rPr>
        <w:t>.</w:t>
      </w:r>
      <w:r w:rsidRPr="00D356D3">
        <w:rPr>
          <w:rFonts w:ascii="Arial" w:hAnsi="Arial" w:cs="Arial"/>
          <w:noProof/>
          <w:szCs w:val="20"/>
        </w:rPr>
        <w:t>, and J</w:t>
      </w:r>
      <w:r w:rsidRPr="00D356D3">
        <w:rPr>
          <w:rFonts w:ascii="Arial" w:hAnsi="Arial" w:cs="Arial"/>
          <w:smallCaps/>
          <w:noProof/>
          <w:szCs w:val="20"/>
        </w:rPr>
        <w:t xml:space="preserve">. </w:t>
      </w:r>
      <w:r w:rsidRPr="00D356D3">
        <w:rPr>
          <w:rFonts w:ascii="Arial" w:hAnsi="Arial" w:cs="Arial"/>
          <w:noProof/>
          <w:szCs w:val="20"/>
        </w:rPr>
        <w:t>R</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rcher</w:t>
      </w:r>
      <w:r w:rsidRPr="00D356D3">
        <w:rPr>
          <w:rFonts w:ascii="Arial" w:hAnsi="Arial" w:cs="Arial"/>
          <w:noProof/>
          <w:szCs w:val="20"/>
        </w:rPr>
        <w:t xml:space="preserve">, 1989 Natural selection for extended longevity from food restriction. Growth Dev Aging </w:t>
      </w:r>
      <w:r w:rsidRPr="00D356D3">
        <w:rPr>
          <w:rFonts w:ascii="Arial" w:hAnsi="Arial" w:cs="Arial"/>
          <w:b/>
          <w:noProof/>
          <w:szCs w:val="20"/>
        </w:rPr>
        <w:t>53:</w:t>
      </w:r>
      <w:r w:rsidRPr="00D356D3">
        <w:rPr>
          <w:rFonts w:ascii="Arial" w:hAnsi="Arial" w:cs="Arial"/>
          <w:noProof/>
          <w:szCs w:val="20"/>
        </w:rPr>
        <w:t xml:space="preserve"> 3.</w:t>
      </w:r>
    </w:p>
    <w:p w:rsidR="00890567" w:rsidRPr="00890567" w:rsidRDefault="00C94F61" w:rsidP="00890567">
      <w:pPr>
        <w:spacing w:after="0" w:line="240" w:lineRule="auto"/>
        <w:ind w:left="720" w:hanging="720"/>
        <w:rPr>
          <w:rFonts w:ascii="Arial" w:eastAsia="Arial" w:hAnsi="Arial" w:cs="Arial"/>
        </w:rPr>
      </w:pPr>
      <w:r w:rsidRPr="00C94F61">
        <w:rPr>
          <w:rFonts w:ascii="Arial" w:eastAsia="Arial" w:hAnsi="Arial" w:cs="Arial"/>
        </w:rPr>
        <w:t>H</w:t>
      </w:r>
      <w:r w:rsidRPr="00C94F61">
        <w:rPr>
          <w:rFonts w:ascii="Arial" w:eastAsia="Arial" w:hAnsi="Arial" w:cs="Arial"/>
          <w:sz w:val="20"/>
          <w:szCs w:val="20"/>
        </w:rPr>
        <w:t>A</w:t>
      </w:r>
      <w:r w:rsidR="00FB1BD5">
        <w:rPr>
          <w:rFonts w:ascii="Arial" w:eastAsia="Arial" w:hAnsi="Arial" w:cs="Arial"/>
          <w:sz w:val="20"/>
          <w:szCs w:val="20"/>
        </w:rPr>
        <w:t>N</w:t>
      </w:r>
      <w:r w:rsidRPr="00C94F61">
        <w:rPr>
          <w:rFonts w:ascii="Arial" w:eastAsia="Arial" w:hAnsi="Arial" w:cs="Arial"/>
          <w:sz w:val="20"/>
          <w:szCs w:val="20"/>
        </w:rPr>
        <w:t>SS</w:t>
      </w:r>
      <w:r w:rsidR="00FA6D12">
        <w:rPr>
          <w:rFonts w:ascii="Arial" w:eastAsia="Arial" w:hAnsi="Arial" w:cs="Arial"/>
          <w:sz w:val="20"/>
          <w:szCs w:val="20"/>
        </w:rPr>
        <w:t>O</w:t>
      </w:r>
      <w:r w:rsidRPr="00C94F61">
        <w:rPr>
          <w:rFonts w:ascii="Arial" w:eastAsia="Arial" w:hAnsi="Arial" w:cs="Arial"/>
          <w:sz w:val="20"/>
          <w:szCs w:val="20"/>
        </w:rPr>
        <w:t>N</w:t>
      </w:r>
      <w:r w:rsidR="00FA6D12">
        <w:rPr>
          <w:rFonts w:ascii="Arial" w:eastAsia="Arial" w:hAnsi="Arial" w:cs="Arial"/>
          <w:sz w:val="20"/>
          <w:szCs w:val="20"/>
        </w:rPr>
        <w:t xml:space="preserve">, </w:t>
      </w:r>
      <w:r w:rsidR="00FA6D12">
        <w:rPr>
          <w:rFonts w:ascii="Arial" w:eastAsia="Arial" w:hAnsi="Arial" w:cs="Arial"/>
        </w:rPr>
        <w:t>L.</w:t>
      </w:r>
      <w:r w:rsidRPr="00C94F61">
        <w:rPr>
          <w:rFonts w:ascii="Arial" w:eastAsia="Arial" w:hAnsi="Arial" w:cs="Arial"/>
        </w:rPr>
        <w:t xml:space="preserve"> and</w:t>
      </w:r>
      <w:r w:rsidR="00FA6D12">
        <w:rPr>
          <w:rFonts w:ascii="Arial" w:eastAsia="Arial" w:hAnsi="Arial" w:cs="Arial"/>
        </w:rPr>
        <w:t xml:space="preserve"> M.H</w:t>
      </w:r>
      <w:r w:rsidRPr="00C94F61">
        <w:rPr>
          <w:rFonts w:ascii="Arial" w:eastAsia="Arial" w:hAnsi="Arial" w:cs="Arial"/>
        </w:rPr>
        <w:t xml:space="preserve"> </w:t>
      </w:r>
      <w:r w:rsidR="00FA6D12">
        <w:rPr>
          <w:rFonts w:ascii="Arial" w:eastAsia="Arial" w:hAnsi="Arial" w:cs="Arial"/>
        </w:rPr>
        <w:t>H</w:t>
      </w:r>
      <w:r w:rsidR="00FA6D12">
        <w:rPr>
          <w:rFonts w:ascii="Arial" w:eastAsia="Arial" w:hAnsi="Arial" w:cs="Arial"/>
          <w:sz w:val="20"/>
          <w:szCs w:val="20"/>
        </w:rPr>
        <w:t>AGGSTROM,</w:t>
      </w:r>
      <w:r w:rsidRPr="00C94F61">
        <w:rPr>
          <w:rFonts w:ascii="Arial" w:eastAsia="Arial" w:hAnsi="Arial" w:cs="Arial"/>
        </w:rPr>
        <w:t xml:space="preserve"> 19</w:t>
      </w:r>
      <w:r w:rsidR="00FA6D12">
        <w:rPr>
          <w:rFonts w:ascii="Arial" w:eastAsia="Arial" w:hAnsi="Arial" w:cs="Arial"/>
        </w:rPr>
        <w:t>86 The Metabolic Effects of Paraquat on Saccharomyces cerevisiae</w:t>
      </w:r>
      <w:r w:rsidR="00FB1BD5">
        <w:rPr>
          <w:rFonts w:ascii="Arial" w:eastAsia="Arial" w:hAnsi="Arial" w:cs="Arial"/>
        </w:rPr>
        <w:t xml:space="preserve">. Current Microbiology </w:t>
      </w:r>
      <w:r w:rsidR="00A00FED" w:rsidRPr="00634E38">
        <w:rPr>
          <w:rFonts w:ascii="Arial" w:eastAsia="Arial" w:hAnsi="Arial" w:cs="Arial"/>
          <w:b/>
        </w:rPr>
        <w:t>13</w:t>
      </w:r>
      <w:r w:rsidR="006E474D" w:rsidRPr="006E474D">
        <w:rPr>
          <w:rFonts w:ascii="Arial" w:eastAsia="Arial" w:hAnsi="Arial" w:cs="Arial"/>
        </w:rPr>
        <w:t>(2)</w:t>
      </w:r>
      <w:r w:rsidR="00A00FED" w:rsidRPr="006E474D">
        <w:rPr>
          <w:rFonts w:ascii="Arial" w:eastAsia="Arial" w:hAnsi="Arial" w:cs="Arial"/>
        </w:rPr>
        <w:t>:</w:t>
      </w:r>
      <w:r w:rsidR="00634E38">
        <w:rPr>
          <w:rFonts w:ascii="Arial" w:eastAsia="Arial" w:hAnsi="Arial" w:cs="Arial"/>
        </w:rPr>
        <w:t xml:space="preserve"> </w:t>
      </w:r>
      <w:r w:rsidR="00A00FED">
        <w:rPr>
          <w:rFonts w:ascii="Arial" w:eastAsia="Arial" w:hAnsi="Arial" w:cs="Arial"/>
        </w:rPr>
        <w:t>81-83.</w:t>
      </w:r>
    </w:p>
    <w:p w:rsidR="00890567" w:rsidRDefault="00890567" w:rsidP="00890567">
      <w:pPr>
        <w:spacing w:after="0" w:line="240" w:lineRule="auto"/>
        <w:rPr>
          <w:rFonts w:ascii="Arial" w:hAnsi="Arial" w:cs="Arial"/>
        </w:rPr>
      </w:pPr>
      <w:r w:rsidRPr="00B6666E">
        <w:rPr>
          <w:rFonts w:ascii="Arial" w:hAnsi="Arial" w:cs="Arial"/>
        </w:rPr>
        <w:t>H</w:t>
      </w:r>
      <w:r w:rsidRPr="00B6666E">
        <w:rPr>
          <w:rFonts w:ascii="Arial" w:hAnsi="Arial" w:cs="Arial"/>
          <w:sz w:val="20"/>
          <w:szCs w:val="20"/>
        </w:rPr>
        <w:t>EBBEL</w:t>
      </w:r>
      <w:r w:rsidRPr="00B6666E">
        <w:rPr>
          <w:rFonts w:ascii="Arial" w:hAnsi="Arial" w:cs="Arial"/>
        </w:rPr>
        <w:t>, R.P.,</w:t>
      </w:r>
      <w:r>
        <w:rPr>
          <w:rFonts w:ascii="Arial" w:hAnsi="Arial" w:cs="Arial"/>
        </w:rPr>
        <w:t xml:space="preserve"> W.T.  M</w:t>
      </w:r>
      <w:r w:rsidRPr="00D20516">
        <w:rPr>
          <w:rFonts w:ascii="Arial" w:hAnsi="Arial" w:cs="Arial"/>
          <w:sz w:val="20"/>
          <w:szCs w:val="20"/>
        </w:rPr>
        <w:t>ORGAN</w:t>
      </w:r>
      <w:r>
        <w:rPr>
          <w:rFonts w:ascii="Arial" w:hAnsi="Arial" w:cs="Arial"/>
        </w:rPr>
        <w:t>, J.W. E</w:t>
      </w:r>
      <w:r w:rsidRPr="00D20516">
        <w:rPr>
          <w:rFonts w:ascii="Arial" w:hAnsi="Arial" w:cs="Arial"/>
          <w:sz w:val="20"/>
          <w:szCs w:val="20"/>
        </w:rPr>
        <w:t>ATON</w:t>
      </w:r>
      <w:r>
        <w:rPr>
          <w:rFonts w:ascii="Arial" w:hAnsi="Arial" w:cs="Arial"/>
        </w:rPr>
        <w:t>, B.E. H</w:t>
      </w:r>
      <w:r w:rsidRPr="00D20516">
        <w:rPr>
          <w:rFonts w:ascii="Arial" w:hAnsi="Arial" w:cs="Arial"/>
          <w:sz w:val="20"/>
          <w:szCs w:val="20"/>
        </w:rPr>
        <w:t>EDLUND</w:t>
      </w:r>
      <w:r>
        <w:rPr>
          <w:rFonts w:ascii="Arial" w:hAnsi="Arial" w:cs="Arial"/>
          <w:sz w:val="20"/>
          <w:szCs w:val="20"/>
        </w:rPr>
        <w:t>,</w:t>
      </w:r>
      <w:r w:rsidRPr="00B6666E">
        <w:rPr>
          <w:rFonts w:ascii="Arial" w:hAnsi="Arial" w:cs="Arial"/>
        </w:rPr>
        <w:t xml:space="preserve"> 1988 Accelerated autoxidation </w:t>
      </w:r>
    </w:p>
    <w:p w:rsidR="00890567" w:rsidRDefault="00890567" w:rsidP="00890567">
      <w:pPr>
        <w:spacing w:after="0" w:line="240" w:lineRule="auto"/>
        <w:ind w:firstLine="720"/>
        <w:rPr>
          <w:rFonts w:ascii="Arial" w:hAnsi="Arial" w:cs="Arial"/>
        </w:rPr>
      </w:pPr>
      <w:r w:rsidRPr="00B6666E">
        <w:rPr>
          <w:rFonts w:ascii="Arial" w:hAnsi="Arial" w:cs="Arial"/>
        </w:rPr>
        <w:t xml:space="preserve">and heme loss due instability of sickle hemoglobin. Medical Sciences </w:t>
      </w:r>
      <w:r w:rsidRPr="00B6666E">
        <w:rPr>
          <w:rFonts w:ascii="Arial" w:hAnsi="Arial" w:cs="Arial"/>
          <w:b/>
        </w:rPr>
        <w:t>85:</w:t>
      </w:r>
      <w:r w:rsidRPr="00B6666E">
        <w:rPr>
          <w:rFonts w:ascii="Arial" w:hAnsi="Arial" w:cs="Arial"/>
        </w:rPr>
        <w:t xml:space="preserve"> 237-241.</w:t>
      </w:r>
    </w:p>
    <w:p w:rsidR="00890567" w:rsidRDefault="00890567" w:rsidP="00890567">
      <w:pPr>
        <w:spacing w:after="0" w:line="240" w:lineRule="auto"/>
        <w:rPr>
          <w:rFonts w:ascii="Arial" w:hAnsi="Arial" w:cs="Arial"/>
          <w:noProof/>
          <w:szCs w:val="20"/>
        </w:rPr>
      </w:pPr>
      <w:r>
        <w:rPr>
          <w:rFonts w:ascii="Arial" w:hAnsi="Arial" w:cs="Arial"/>
          <w:smallCaps/>
          <w:noProof/>
          <w:szCs w:val="20"/>
        </w:rPr>
        <w:t>H</w:t>
      </w:r>
      <w:r w:rsidR="00BB091F" w:rsidRPr="00D356D3">
        <w:rPr>
          <w:rFonts w:ascii="Arial" w:hAnsi="Arial" w:cs="Arial"/>
          <w:smallCaps/>
          <w:noProof/>
          <w:szCs w:val="20"/>
        </w:rPr>
        <w:t xml:space="preserve">iraoka, </w:t>
      </w:r>
      <w:r w:rsidR="00BB091F" w:rsidRPr="00D356D3">
        <w:rPr>
          <w:rFonts w:ascii="Arial" w:hAnsi="Arial" w:cs="Arial"/>
          <w:noProof/>
          <w:szCs w:val="20"/>
        </w:rPr>
        <w:t>M</w:t>
      </w:r>
      <w:r w:rsidR="00BB091F" w:rsidRPr="00D356D3">
        <w:rPr>
          <w:rFonts w:ascii="Arial" w:hAnsi="Arial" w:cs="Arial"/>
          <w:smallCaps/>
          <w:noProof/>
          <w:szCs w:val="20"/>
        </w:rPr>
        <w:t>.</w:t>
      </w:r>
      <w:r w:rsidR="00BB091F" w:rsidRPr="00D356D3">
        <w:rPr>
          <w:rFonts w:ascii="Arial" w:hAnsi="Arial" w:cs="Arial"/>
          <w:noProof/>
          <w:szCs w:val="20"/>
        </w:rPr>
        <w:t>, K</w:t>
      </w:r>
      <w:r w:rsidR="00BB091F" w:rsidRPr="00D356D3">
        <w:rPr>
          <w:rFonts w:ascii="Arial" w:hAnsi="Arial" w:cs="Arial"/>
          <w:smallCaps/>
          <w:noProof/>
          <w:szCs w:val="20"/>
        </w:rPr>
        <w:t xml:space="preserve">. </w:t>
      </w:r>
      <w:r w:rsidR="00BB091F" w:rsidRPr="00D356D3">
        <w:rPr>
          <w:rFonts w:ascii="Arial" w:hAnsi="Arial" w:cs="Arial"/>
          <w:noProof/>
          <w:szCs w:val="20"/>
        </w:rPr>
        <w:t>W</w:t>
      </w:r>
      <w:r w:rsidR="00BB091F" w:rsidRPr="00D356D3">
        <w:rPr>
          <w:rFonts w:ascii="Arial" w:hAnsi="Arial" w:cs="Arial"/>
          <w:smallCaps/>
          <w:noProof/>
          <w:szCs w:val="20"/>
        </w:rPr>
        <w:t>atanabe</w:t>
      </w:r>
      <w:r w:rsidR="00BB091F" w:rsidRPr="00D356D3">
        <w:rPr>
          <w:rFonts w:ascii="Arial" w:hAnsi="Arial" w:cs="Arial"/>
          <w:noProof/>
          <w:szCs w:val="20"/>
        </w:rPr>
        <w:t>, K</w:t>
      </w:r>
      <w:r w:rsidR="00BB091F" w:rsidRPr="00D356D3">
        <w:rPr>
          <w:rFonts w:ascii="Arial" w:hAnsi="Arial" w:cs="Arial"/>
          <w:smallCaps/>
          <w:noProof/>
          <w:szCs w:val="20"/>
        </w:rPr>
        <w:t xml:space="preserve">. </w:t>
      </w:r>
      <w:r w:rsidR="00BB091F" w:rsidRPr="00D356D3">
        <w:rPr>
          <w:rFonts w:ascii="Arial" w:hAnsi="Arial" w:cs="Arial"/>
          <w:noProof/>
          <w:szCs w:val="20"/>
        </w:rPr>
        <w:t>U</w:t>
      </w:r>
      <w:r w:rsidR="00BB091F" w:rsidRPr="00D356D3">
        <w:rPr>
          <w:rFonts w:ascii="Arial" w:hAnsi="Arial" w:cs="Arial"/>
          <w:smallCaps/>
          <w:noProof/>
          <w:szCs w:val="20"/>
        </w:rPr>
        <w:t>mezu</w:t>
      </w:r>
      <w:r w:rsidR="00BB091F" w:rsidRPr="00D356D3">
        <w:rPr>
          <w:rFonts w:ascii="Arial" w:hAnsi="Arial" w:cs="Arial"/>
          <w:noProof/>
          <w:szCs w:val="20"/>
        </w:rPr>
        <w:t xml:space="preserve"> and H</w:t>
      </w:r>
      <w:r w:rsidR="00BB091F" w:rsidRPr="00D356D3">
        <w:rPr>
          <w:rFonts w:ascii="Arial" w:hAnsi="Arial" w:cs="Arial"/>
          <w:smallCaps/>
          <w:noProof/>
          <w:szCs w:val="20"/>
        </w:rPr>
        <w:t xml:space="preserve">. </w:t>
      </w:r>
      <w:r w:rsidR="00BB091F" w:rsidRPr="00D356D3">
        <w:rPr>
          <w:rFonts w:ascii="Arial" w:hAnsi="Arial" w:cs="Arial"/>
          <w:noProof/>
          <w:szCs w:val="20"/>
        </w:rPr>
        <w:t>M</w:t>
      </w:r>
      <w:r w:rsidR="00BB091F" w:rsidRPr="00D356D3">
        <w:rPr>
          <w:rFonts w:ascii="Arial" w:hAnsi="Arial" w:cs="Arial"/>
          <w:smallCaps/>
          <w:noProof/>
          <w:szCs w:val="20"/>
        </w:rPr>
        <w:t>aki</w:t>
      </w:r>
      <w:r w:rsidR="00BB091F" w:rsidRPr="00D356D3">
        <w:rPr>
          <w:rFonts w:ascii="Arial" w:hAnsi="Arial" w:cs="Arial"/>
          <w:noProof/>
          <w:szCs w:val="20"/>
        </w:rPr>
        <w:t xml:space="preserve">, 2000 Spontaneous loss of heterozygosity in </w:t>
      </w:r>
    </w:p>
    <w:p w:rsidR="00BB091F" w:rsidRPr="00D356D3" w:rsidRDefault="00BB091F" w:rsidP="00890567">
      <w:pPr>
        <w:spacing w:after="0" w:line="240" w:lineRule="auto"/>
        <w:ind w:firstLine="720"/>
        <w:rPr>
          <w:rFonts w:ascii="Arial" w:hAnsi="Arial" w:cs="Arial"/>
          <w:noProof/>
          <w:szCs w:val="20"/>
        </w:rPr>
      </w:pPr>
      <w:r w:rsidRPr="00D356D3">
        <w:rPr>
          <w:rFonts w:ascii="Arial" w:hAnsi="Arial" w:cs="Arial"/>
          <w:noProof/>
          <w:szCs w:val="20"/>
        </w:rPr>
        <w:t xml:space="preserve">diploid Saccharomyces cerevisiae cells. Genetics </w:t>
      </w:r>
      <w:r w:rsidRPr="00D356D3">
        <w:rPr>
          <w:rFonts w:ascii="Arial" w:hAnsi="Arial" w:cs="Arial"/>
          <w:b/>
          <w:noProof/>
          <w:szCs w:val="20"/>
        </w:rPr>
        <w:t>156:</w:t>
      </w:r>
      <w:r w:rsidRPr="00D356D3">
        <w:rPr>
          <w:rFonts w:ascii="Arial" w:hAnsi="Arial" w:cs="Arial"/>
          <w:noProof/>
          <w:szCs w:val="20"/>
        </w:rPr>
        <w:t xml:space="preserve"> 1531-1548.</w:t>
      </w:r>
    </w:p>
    <w:p w:rsidR="00BB091F" w:rsidRPr="00D356D3" w:rsidRDefault="00BB091F" w:rsidP="00890567">
      <w:pPr>
        <w:spacing w:after="0" w:line="240" w:lineRule="auto"/>
        <w:ind w:left="720" w:hanging="720"/>
        <w:rPr>
          <w:rFonts w:ascii="Arial" w:hAnsi="Arial" w:cs="Arial"/>
          <w:noProof/>
          <w:szCs w:val="20"/>
        </w:rPr>
      </w:pPr>
      <w:r w:rsidRPr="00D356D3">
        <w:rPr>
          <w:rFonts w:ascii="Arial" w:hAnsi="Arial" w:cs="Arial"/>
          <w:noProof/>
          <w:szCs w:val="20"/>
        </w:rPr>
        <w:t>H</w:t>
      </w:r>
      <w:r w:rsidRPr="00D356D3">
        <w:rPr>
          <w:rFonts w:ascii="Arial" w:hAnsi="Arial" w:cs="Arial"/>
          <w:smallCaps/>
          <w:noProof/>
          <w:szCs w:val="20"/>
        </w:rPr>
        <w:t xml:space="preserve">olliday, </w:t>
      </w:r>
      <w:r w:rsidRPr="00D356D3">
        <w:rPr>
          <w:rFonts w:ascii="Arial" w:hAnsi="Arial" w:cs="Arial"/>
          <w:noProof/>
          <w:szCs w:val="20"/>
        </w:rPr>
        <w:t>R</w:t>
      </w:r>
      <w:r w:rsidRPr="00D356D3">
        <w:rPr>
          <w:rFonts w:ascii="Arial" w:hAnsi="Arial" w:cs="Arial"/>
          <w:smallCaps/>
          <w:noProof/>
          <w:szCs w:val="20"/>
        </w:rPr>
        <w:t>.</w:t>
      </w:r>
      <w:r w:rsidRPr="00D356D3">
        <w:rPr>
          <w:rFonts w:ascii="Arial" w:hAnsi="Arial" w:cs="Arial"/>
          <w:noProof/>
          <w:szCs w:val="20"/>
        </w:rPr>
        <w:t xml:space="preserve">, 1989 Food, reproduction and longevity: is the extended lifespan of calorie-restricted animals an evolutionary adaptation? Bioessays </w:t>
      </w:r>
      <w:r w:rsidRPr="00D356D3">
        <w:rPr>
          <w:rFonts w:ascii="Arial" w:hAnsi="Arial" w:cs="Arial"/>
          <w:b/>
          <w:noProof/>
          <w:szCs w:val="20"/>
        </w:rPr>
        <w:t>10:</w:t>
      </w:r>
      <w:r w:rsidRPr="00D356D3">
        <w:rPr>
          <w:rFonts w:ascii="Arial" w:hAnsi="Arial" w:cs="Arial"/>
          <w:noProof/>
          <w:szCs w:val="20"/>
        </w:rPr>
        <w:t xml:space="preserve"> 125-127.</w:t>
      </w:r>
    </w:p>
    <w:p w:rsidR="005C361C" w:rsidRDefault="00BB091F" w:rsidP="00890567">
      <w:pPr>
        <w:spacing w:after="0" w:line="240" w:lineRule="auto"/>
        <w:ind w:left="720" w:hanging="720"/>
        <w:rPr>
          <w:rFonts w:ascii="Arial" w:hAnsi="Arial" w:cs="Arial"/>
          <w:noProof/>
          <w:szCs w:val="20"/>
        </w:rPr>
      </w:pPr>
      <w:r w:rsidRPr="00D356D3">
        <w:rPr>
          <w:rFonts w:ascii="Arial" w:hAnsi="Arial" w:cs="Arial"/>
          <w:noProof/>
          <w:szCs w:val="20"/>
        </w:rPr>
        <w:t>K</w:t>
      </w:r>
      <w:r w:rsidRPr="00D356D3">
        <w:rPr>
          <w:rFonts w:ascii="Arial" w:hAnsi="Arial" w:cs="Arial"/>
          <w:smallCaps/>
          <w:noProof/>
          <w:szCs w:val="20"/>
        </w:rPr>
        <w:t xml:space="preserve">irkwood, </w:t>
      </w:r>
      <w:r w:rsidRPr="00D356D3">
        <w:rPr>
          <w:rFonts w:ascii="Arial" w:hAnsi="Arial" w:cs="Arial"/>
          <w:noProof/>
          <w:szCs w:val="20"/>
        </w:rPr>
        <w:t>T</w:t>
      </w:r>
      <w:r w:rsidRPr="00D356D3">
        <w:rPr>
          <w:rFonts w:ascii="Arial" w:hAnsi="Arial" w:cs="Arial"/>
          <w:smallCaps/>
          <w:noProof/>
          <w:szCs w:val="20"/>
        </w:rPr>
        <w:t xml:space="preserve">. </w:t>
      </w:r>
      <w:r w:rsidRPr="00D356D3">
        <w:rPr>
          <w:rFonts w:ascii="Arial" w:hAnsi="Arial" w:cs="Arial"/>
          <w:noProof/>
          <w:szCs w:val="20"/>
        </w:rPr>
        <w:t>B</w:t>
      </w:r>
      <w:r w:rsidRPr="00D356D3">
        <w:rPr>
          <w:rFonts w:ascii="Arial" w:hAnsi="Arial" w:cs="Arial"/>
          <w:smallCaps/>
          <w:noProof/>
          <w:szCs w:val="20"/>
        </w:rPr>
        <w:t>.</w:t>
      </w:r>
      <w:r w:rsidRPr="00D356D3">
        <w:rPr>
          <w:rFonts w:ascii="Arial" w:hAnsi="Arial" w:cs="Arial"/>
          <w:noProof/>
          <w:szCs w:val="20"/>
        </w:rPr>
        <w:t xml:space="preserve">, 1977 Evolution of ageing. Nature </w:t>
      </w:r>
      <w:r w:rsidRPr="00D356D3">
        <w:rPr>
          <w:rFonts w:ascii="Arial" w:hAnsi="Arial" w:cs="Arial"/>
          <w:b/>
          <w:noProof/>
          <w:szCs w:val="20"/>
        </w:rPr>
        <w:t>270:</w:t>
      </w:r>
      <w:r w:rsidRPr="00D356D3">
        <w:rPr>
          <w:rFonts w:ascii="Arial" w:hAnsi="Arial" w:cs="Arial"/>
          <w:noProof/>
          <w:szCs w:val="20"/>
        </w:rPr>
        <w:t xml:space="preserve"> 301-304.</w:t>
      </w:r>
    </w:p>
    <w:p w:rsidR="005C361C" w:rsidRDefault="00BB091F">
      <w:pPr>
        <w:spacing w:after="0" w:line="240" w:lineRule="auto"/>
        <w:ind w:left="720" w:hanging="720"/>
        <w:rPr>
          <w:rFonts w:ascii="Arial" w:hAnsi="Arial" w:cs="Arial"/>
          <w:noProof/>
          <w:szCs w:val="20"/>
        </w:rPr>
      </w:pPr>
      <w:r w:rsidRPr="00D356D3">
        <w:rPr>
          <w:rFonts w:ascii="Arial" w:hAnsi="Arial" w:cs="Arial"/>
          <w:noProof/>
          <w:szCs w:val="20"/>
        </w:rPr>
        <w:t>K</w:t>
      </w:r>
      <w:r w:rsidRPr="00D356D3">
        <w:rPr>
          <w:rFonts w:ascii="Arial" w:hAnsi="Arial" w:cs="Arial"/>
          <w:smallCaps/>
          <w:noProof/>
          <w:szCs w:val="20"/>
        </w:rPr>
        <w:t xml:space="preserve">oubova, </w:t>
      </w:r>
      <w:r w:rsidRPr="00D356D3">
        <w:rPr>
          <w:rFonts w:ascii="Arial" w:hAnsi="Arial" w:cs="Arial"/>
          <w:noProof/>
          <w:szCs w:val="20"/>
        </w:rPr>
        <w:t>J</w:t>
      </w:r>
      <w:r w:rsidRPr="00D356D3">
        <w:rPr>
          <w:rFonts w:ascii="Arial" w:hAnsi="Arial" w:cs="Arial"/>
          <w:smallCaps/>
          <w:noProof/>
          <w:szCs w:val="20"/>
        </w:rPr>
        <w:t>.</w:t>
      </w:r>
      <w:r w:rsidRPr="00D356D3">
        <w:rPr>
          <w:rFonts w:ascii="Arial" w:hAnsi="Arial" w:cs="Arial"/>
          <w:noProof/>
          <w:szCs w:val="20"/>
        </w:rPr>
        <w:t>, and L</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uarente</w:t>
      </w:r>
      <w:r w:rsidRPr="00D356D3">
        <w:rPr>
          <w:rFonts w:ascii="Arial" w:hAnsi="Arial" w:cs="Arial"/>
          <w:noProof/>
          <w:szCs w:val="20"/>
        </w:rPr>
        <w:t xml:space="preserve">, 2003 How does calorie restriction work? Genes Dev </w:t>
      </w:r>
      <w:r w:rsidRPr="00D356D3">
        <w:rPr>
          <w:rFonts w:ascii="Arial" w:hAnsi="Arial" w:cs="Arial"/>
          <w:b/>
          <w:noProof/>
          <w:szCs w:val="20"/>
        </w:rPr>
        <w:t>17:</w:t>
      </w:r>
      <w:r w:rsidRPr="00D356D3">
        <w:rPr>
          <w:rFonts w:ascii="Arial" w:hAnsi="Arial" w:cs="Arial"/>
          <w:noProof/>
          <w:szCs w:val="20"/>
        </w:rPr>
        <w:t xml:space="preserve"> 313-321.</w:t>
      </w:r>
    </w:p>
    <w:p w:rsidR="005C361C" w:rsidRDefault="00BB091F">
      <w:pPr>
        <w:spacing w:after="0" w:line="240" w:lineRule="auto"/>
        <w:ind w:left="720" w:hanging="720"/>
        <w:rPr>
          <w:ins w:id="71" w:author="Lindsay" w:date="2012-04-24T08:02:00Z"/>
          <w:rFonts w:ascii="Arial" w:hAnsi="Arial" w:cs="Arial"/>
          <w:noProof/>
          <w:szCs w:val="20"/>
        </w:rPr>
      </w:pPr>
      <w:r w:rsidRPr="00D356D3">
        <w:rPr>
          <w:rFonts w:ascii="Arial" w:hAnsi="Arial" w:cs="Arial"/>
          <w:noProof/>
          <w:szCs w:val="20"/>
        </w:rPr>
        <w:t>L</w:t>
      </w:r>
      <w:r w:rsidRPr="00D356D3">
        <w:rPr>
          <w:rFonts w:ascii="Arial" w:hAnsi="Arial" w:cs="Arial"/>
          <w:smallCaps/>
          <w:noProof/>
          <w:szCs w:val="20"/>
        </w:rPr>
        <w:t xml:space="preserve">aun, </w:t>
      </w:r>
      <w:r w:rsidRPr="00D356D3">
        <w:rPr>
          <w:rFonts w:ascii="Arial" w:hAnsi="Arial" w:cs="Arial"/>
          <w:noProof/>
          <w:szCs w:val="20"/>
        </w:rPr>
        <w:t>P</w:t>
      </w:r>
      <w:r w:rsidRPr="00D356D3">
        <w:rPr>
          <w:rFonts w:ascii="Arial" w:hAnsi="Arial" w:cs="Arial"/>
          <w:smallCaps/>
          <w:noProof/>
          <w:szCs w:val="20"/>
        </w:rPr>
        <w:t>.</w:t>
      </w:r>
      <w:r w:rsidRPr="00D356D3">
        <w:rPr>
          <w:rFonts w:ascii="Arial" w:hAnsi="Arial" w:cs="Arial"/>
          <w:noProof/>
          <w:szCs w:val="20"/>
        </w:rPr>
        <w:t>, L</w:t>
      </w:r>
      <w:r w:rsidRPr="00D356D3">
        <w:rPr>
          <w:rFonts w:ascii="Arial" w:hAnsi="Arial" w:cs="Arial"/>
          <w:smallCaps/>
          <w:noProof/>
          <w:szCs w:val="20"/>
        </w:rPr>
        <w:t xml:space="preserve">. </w:t>
      </w:r>
      <w:r w:rsidRPr="00D356D3">
        <w:rPr>
          <w:rFonts w:ascii="Arial" w:hAnsi="Arial" w:cs="Arial"/>
          <w:noProof/>
          <w:szCs w:val="20"/>
        </w:rPr>
        <w:t>R</w:t>
      </w:r>
      <w:r w:rsidRPr="00D356D3">
        <w:rPr>
          <w:rFonts w:ascii="Arial" w:hAnsi="Arial" w:cs="Arial"/>
          <w:smallCaps/>
          <w:noProof/>
          <w:szCs w:val="20"/>
        </w:rPr>
        <w:t>amachandran</w:t>
      </w:r>
      <w:r w:rsidRPr="00D356D3">
        <w:rPr>
          <w:rFonts w:ascii="Arial" w:hAnsi="Arial" w:cs="Arial"/>
          <w:noProof/>
          <w:szCs w:val="20"/>
        </w:rPr>
        <w:t>, S</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arolim</w:t>
      </w:r>
      <w:r w:rsidRPr="00D356D3">
        <w:rPr>
          <w:rFonts w:ascii="Arial" w:hAnsi="Arial" w:cs="Arial"/>
          <w:noProof/>
          <w:szCs w:val="20"/>
        </w:rPr>
        <w:t>, E</w:t>
      </w:r>
      <w:r w:rsidRPr="00D356D3">
        <w:rPr>
          <w:rFonts w:ascii="Arial" w:hAnsi="Arial" w:cs="Arial"/>
          <w:smallCaps/>
          <w:noProof/>
          <w:szCs w:val="20"/>
        </w:rPr>
        <w:t xml:space="preserve">. </w:t>
      </w:r>
      <w:r w:rsidRPr="00D356D3">
        <w:rPr>
          <w:rFonts w:ascii="Arial" w:hAnsi="Arial" w:cs="Arial"/>
          <w:noProof/>
          <w:szCs w:val="20"/>
        </w:rPr>
        <w:t>H</w:t>
      </w:r>
      <w:r w:rsidRPr="00D356D3">
        <w:rPr>
          <w:rFonts w:ascii="Arial" w:hAnsi="Arial" w:cs="Arial"/>
          <w:smallCaps/>
          <w:noProof/>
          <w:szCs w:val="20"/>
        </w:rPr>
        <w:t>erker</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iang</w:t>
      </w:r>
      <w:r w:rsidRPr="00D356D3">
        <w:rPr>
          <w:rFonts w:ascii="Arial" w:hAnsi="Arial" w:cs="Arial"/>
          <w:i/>
          <w:noProof/>
          <w:szCs w:val="20"/>
        </w:rPr>
        <w:t xml:space="preserve"> et al.</w:t>
      </w:r>
      <w:r w:rsidRPr="00D356D3">
        <w:rPr>
          <w:rFonts w:ascii="Arial" w:hAnsi="Arial" w:cs="Arial"/>
          <w:noProof/>
          <w:szCs w:val="20"/>
        </w:rPr>
        <w:t xml:space="preserve">, 2005 A comparison of the aging and apoptotic transcriptome of Saccharomyces cerevisiae. FEMS Yeast Res </w:t>
      </w:r>
      <w:r w:rsidRPr="00D356D3">
        <w:rPr>
          <w:rFonts w:ascii="Arial" w:hAnsi="Arial" w:cs="Arial"/>
          <w:b/>
          <w:noProof/>
          <w:szCs w:val="20"/>
        </w:rPr>
        <w:t>5:</w:t>
      </w:r>
      <w:r w:rsidRPr="00D356D3">
        <w:rPr>
          <w:rFonts w:ascii="Arial" w:hAnsi="Arial" w:cs="Arial"/>
          <w:noProof/>
          <w:szCs w:val="20"/>
        </w:rPr>
        <w:t xml:space="preserve"> 1261-1272.</w:t>
      </w:r>
    </w:p>
    <w:p w:rsidR="00000000" w:rsidRDefault="007A403A">
      <w:pPr>
        <w:pStyle w:val="Heading1"/>
        <w:spacing w:before="0" w:beforeAutospacing="0" w:after="0" w:afterAutospacing="0"/>
        <w:rPr>
          <w:ins w:id="72" w:author="Lindsay" w:date="2012-04-24T08:02:00Z"/>
          <w:rFonts w:ascii="Arial" w:hAnsi="Arial" w:cs="Arial"/>
        </w:rPr>
        <w:pPrChange w:id="73" w:author="Lindsay" w:date="2012-04-24T08:03:00Z">
          <w:pPr>
            <w:spacing w:after="0" w:line="240" w:lineRule="auto"/>
            <w:ind w:left="720" w:hanging="720"/>
          </w:pPr>
        </w:pPrChange>
      </w:pPr>
      <w:ins w:id="74" w:author="Lindsay" w:date="2012-04-24T08:02:00Z">
        <w:r w:rsidRPr="007A403A">
          <w:rPr>
            <w:rFonts w:ascii="Arial" w:hAnsi="Arial" w:cs="Arial"/>
            <w:b w:val="0"/>
            <w:sz w:val="22"/>
            <w:szCs w:val="22"/>
          </w:rPr>
          <w:lastRenderedPageBreak/>
          <w:t>L</w:t>
        </w:r>
        <w:r w:rsidRPr="007A403A">
          <w:rPr>
            <w:rFonts w:ascii="Arial" w:hAnsi="Arial" w:cs="Arial"/>
            <w:b w:val="0"/>
            <w:sz w:val="20"/>
            <w:szCs w:val="20"/>
          </w:rPr>
          <w:t>IN</w:t>
        </w:r>
        <w:r w:rsidRPr="007A403A">
          <w:rPr>
            <w:rFonts w:ascii="Arial" w:hAnsi="Arial" w:cs="Arial"/>
            <w:b w:val="0"/>
            <w:sz w:val="22"/>
            <w:szCs w:val="22"/>
          </w:rPr>
          <w:t>, J., H. W</w:t>
        </w:r>
        <w:r w:rsidRPr="007A403A">
          <w:rPr>
            <w:rFonts w:ascii="Arial" w:hAnsi="Arial" w:cs="Arial"/>
            <w:b w:val="0"/>
            <w:sz w:val="20"/>
            <w:szCs w:val="20"/>
          </w:rPr>
          <w:t>U</w:t>
        </w:r>
        <w:r w:rsidRPr="007A403A">
          <w:rPr>
            <w:rFonts w:ascii="Arial" w:hAnsi="Arial" w:cs="Arial"/>
            <w:b w:val="0"/>
            <w:sz w:val="22"/>
            <w:szCs w:val="22"/>
          </w:rPr>
          <w:t>, P</w:t>
        </w:r>
        <w:r>
          <w:rPr>
            <w:rFonts w:ascii="Arial" w:hAnsi="Arial" w:cs="Arial"/>
            <w:b w:val="0"/>
            <w:sz w:val="22"/>
            <w:szCs w:val="22"/>
          </w:rPr>
          <w:t>.</w:t>
        </w:r>
        <w:r w:rsidRPr="007A403A">
          <w:rPr>
            <w:rFonts w:ascii="Arial" w:hAnsi="Arial" w:cs="Arial"/>
            <w:b w:val="0"/>
            <w:sz w:val="22"/>
            <w:szCs w:val="22"/>
          </w:rPr>
          <w:t>T</w:t>
        </w:r>
        <w:r>
          <w:rPr>
            <w:rFonts w:ascii="Arial" w:hAnsi="Arial" w:cs="Arial"/>
            <w:b w:val="0"/>
            <w:sz w:val="22"/>
            <w:szCs w:val="22"/>
          </w:rPr>
          <w:t>.</w:t>
        </w:r>
        <w:r w:rsidRPr="007A403A">
          <w:rPr>
            <w:rFonts w:ascii="Arial" w:hAnsi="Arial" w:cs="Arial"/>
            <w:b w:val="0"/>
            <w:sz w:val="22"/>
            <w:szCs w:val="22"/>
          </w:rPr>
          <w:t xml:space="preserve"> T</w:t>
        </w:r>
        <w:r w:rsidRPr="007A403A">
          <w:rPr>
            <w:rFonts w:ascii="Arial" w:hAnsi="Arial" w:cs="Arial"/>
            <w:b w:val="0"/>
            <w:sz w:val="20"/>
            <w:szCs w:val="20"/>
          </w:rPr>
          <w:t>ARR</w:t>
        </w:r>
        <w:r w:rsidRPr="007A403A">
          <w:rPr>
            <w:rFonts w:ascii="Arial" w:hAnsi="Arial" w:cs="Arial"/>
            <w:b w:val="0"/>
            <w:sz w:val="22"/>
            <w:szCs w:val="22"/>
          </w:rPr>
          <w:t>, C.Y. Z</w:t>
        </w:r>
        <w:r w:rsidRPr="007A403A">
          <w:rPr>
            <w:rFonts w:ascii="Arial" w:hAnsi="Arial" w:cs="Arial"/>
            <w:b w:val="0"/>
            <w:sz w:val="20"/>
            <w:szCs w:val="20"/>
          </w:rPr>
          <w:t>HANG</w:t>
        </w:r>
        <w:r w:rsidRPr="007A403A">
          <w:rPr>
            <w:rFonts w:ascii="Arial" w:hAnsi="Arial" w:cs="Arial"/>
            <w:b w:val="0"/>
            <w:sz w:val="22"/>
            <w:szCs w:val="22"/>
          </w:rPr>
          <w:t>, Z. W</w:t>
        </w:r>
        <w:r w:rsidRPr="007A403A">
          <w:rPr>
            <w:rFonts w:ascii="Arial" w:hAnsi="Arial" w:cs="Arial"/>
            <w:b w:val="0"/>
            <w:sz w:val="20"/>
            <w:szCs w:val="20"/>
          </w:rPr>
          <w:t>U</w:t>
        </w:r>
        <w:r w:rsidRPr="007A403A">
          <w:rPr>
            <w:rFonts w:ascii="Arial" w:hAnsi="Arial" w:cs="Arial"/>
            <w:b w:val="0"/>
            <w:sz w:val="22"/>
            <w:szCs w:val="22"/>
          </w:rPr>
          <w:t>, O. B</w:t>
        </w:r>
        <w:r w:rsidRPr="007A403A">
          <w:rPr>
            <w:rFonts w:ascii="Arial" w:hAnsi="Arial" w:cs="Arial"/>
            <w:b w:val="0"/>
            <w:sz w:val="20"/>
            <w:szCs w:val="20"/>
          </w:rPr>
          <w:t>OSS</w:t>
        </w:r>
        <w:r w:rsidRPr="007A403A">
          <w:rPr>
            <w:rFonts w:ascii="Arial" w:hAnsi="Arial" w:cs="Arial"/>
            <w:b w:val="0"/>
            <w:sz w:val="22"/>
            <w:szCs w:val="22"/>
          </w:rPr>
          <w:t>, L.F. M</w:t>
        </w:r>
        <w:r w:rsidRPr="007A403A">
          <w:rPr>
            <w:rFonts w:ascii="Arial" w:hAnsi="Arial" w:cs="Arial"/>
            <w:b w:val="0"/>
            <w:sz w:val="20"/>
            <w:szCs w:val="20"/>
          </w:rPr>
          <w:t>ICHAEL</w:t>
        </w:r>
        <w:r w:rsidRPr="007A403A">
          <w:rPr>
            <w:rFonts w:ascii="Arial" w:hAnsi="Arial" w:cs="Arial"/>
            <w:b w:val="0"/>
            <w:sz w:val="22"/>
            <w:szCs w:val="22"/>
          </w:rPr>
          <w:t>, P. P</w:t>
        </w:r>
        <w:r w:rsidRPr="007A403A">
          <w:rPr>
            <w:rFonts w:ascii="Arial" w:hAnsi="Arial" w:cs="Arial"/>
            <w:b w:val="0"/>
            <w:sz w:val="20"/>
            <w:szCs w:val="20"/>
          </w:rPr>
          <w:t>UIGERVER</w:t>
        </w:r>
        <w:r w:rsidRPr="007A403A">
          <w:rPr>
            <w:rFonts w:ascii="Arial" w:hAnsi="Arial" w:cs="Arial"/>
            <w:b w:val="0"/>
            <w:sz w:val="22"/>
            <w:szCs w:val="22"/>
          </w:rPr>
          <w:t xml:space="preserve">, et. al, </w:t>
        </w:r>
      </w:ins>
    </w:p>
    <w:p w:rsidR="00000000" w:rsidRDefault="007A403A">
      <w:pPr>
        <w:pStyle w:val="Heading1"/>
        <w:spacing w:before="0" w:beforeAutospacing="0" w:after="0" w:afterAutospacing="0"/>
        <w:ind w:left="720"/>
        <w:rPr>
          <w:del w:id="75" w:author="Lindsay" w:date="2012-04-24T08:02:00Z"/>
          <w:rFonts w:ascii="Arial" w:hAnsi="Arial" w:cs="Arial"/>
          <w:szCs w:val="22"/>
          <w:rPrChange w:id="76" w:author="Lindsay" w:date="2012-04-24T08:02:00Z">
            <w:rPr>
              <w:del w:id="77" w:author="Lindsay" w:date="2012-04-24T08:02:00Z"/>
              <w:rFonts w:ascii="Arial" w:hAnsi="Arial" w:cs="Arial"/>
              <w:noProof/>
              <w:szCs w:val="20"/>
            </w:rPr>
          </w:rPrChange>
        </w:rPr>
        <w:pPrChange w:id="78" w:author="Lindsay" w:date="2012-04-24T08:03:00Z">
          <w:pPr>
            <w:spacing w:after="0" w:line="240" w:lineRule="auto"/>
            <w:ind w:left="720" w:hanging="720"/>
          </w:pPr>
        </w:pPrChange>
      </w:pPr>
      <w:ins w:id="79" w:author="Lindsay" w:date="2012-04-24T08:02:00Z">
        <w:r w:rsidRPr="007A403A">
          <w:rPr>
            <w:rFonts w:ascii="Arial" w:hAnsi="Arial" w:cs="Arial"/>
            <w:b w:val="0"/>
            <w:sz w:val="22"/>
            <w:szCs w:val="22"/>
          </w:rPr>
          <w:t xml:space="preserve">2002 Transcriptional co-activator PGC-1 alpha drives the formation of slow-twitch muscle fibres. Nature </w:t>
        </w:r>
        <w:r w:rsidRPr="007A403A">
          <w:rPr>
            <w:rFonts w:ascii="Arial" w:hAnsi="Arial" w:cs="Arial"/>
            <w:sz w:val="22"/>
            <w:szCs w:val="22"/>
          </w:rPr>
          <w:t>418</w:t>
        </w:r>
        <w:r w:rsidRPr="007A403A">
          <w:rPr>
            <w:rFonts w:ascii="Arial" w:hAnsi="Arial" w:cs="Arial"/>
            <w:b w:val="0"/>
            <w:sz w:val="22"/>
            <w:szCs w:val="22"/>
          </w:rPr>
          <w:t>(6899): 797-801</w:t>
        </w:r>
      </w:ins>
    </w:p>
    <w:p w:rsidR="0061256B" w:rsidRDefault="0061256B" w:rsidP="007A403A">
      <w:pPr>
        <w:numPr>
          <w:ins w:id="80" w:author="Unknown"/>
        </w:numPr>
        <w:spacing w:after="0" w:line="240" w:lineRule="auto"/>
        <w:rPr>
          <w:rFonts w:ascii="Arial" w:hAnsi="Arial" w:cs="Arial"/>
          <w:noProof/>
          <w:szCs w:val="20"/>
        </w:rPr>
      </w:pPr>
      <w:ins w:id="81" w:author="Hong Qin" w:date="2012-04-23T14:39:00Z">
        <w:r w:rsidRPr="0003258E">
          <w:rPr>
            <w:rFonts w:ascii="Arial" w:hAnsi="Arial" w:cs="Arial"/>
            <w:noProof/>
            <w:szCs w:val="20"/>
          </w:rPr>
          <w:t>L</w:t>
        </w:r>
        <w:r w:rsidRPr="0003258E">
          <w:rPr>
            <w:rFonts w:ascii="Arial" w:hAnsi="Arial" w:cs="Arial"/>
            <w:noProof/>
            <w:sz w:val="18"/>
            <w:szCs w:val="18"/>
          </w:rPr>
          <w:t>IU</w:t>
        </w:r>
        <w:r w:rsidRPr="0003258E">
          <w:rPr>
            <w:rFonts w:ascii="Arial" w:hAnsi="Arial" w:cs="Arial"/>
            <w:noProof/>
            <w:szCs w:val="20"/>
          </w:rPr>
          <w:t>, B., L. L</w:t>
        </w:r>
        <w:r w:rsidRPr="0003258E">
          <w:rPr>
            <w:rFonts w:ascii="Arial" w:hAnsi="Arial" w:cs="Arial"/>
            <w:noProof/>
            <w:sz w:val="18"/>
            <w:szCs w:val="18"/>
          </w:rPr>
          <w:t>ARSSON</w:t>
        </w:r>
        <w:r w:rsidRPr="0003258E">
          <w:rPr>
            <w:rFonts w:ascii="Arial" w:hAnsi="Arial" w:cs="Arial"/>
            <w:noProof/>
            <w:szCs w:val="20"/>
          </w:rPr>
          <w:t>, A. C</w:t>
        </w:r>
        <w:r w:rsidRPr="0003258E">
          <w:rPr>
            <w:rFonts w:ascii="Arial" w:hAnsi="Arial" w:cs="Arial"/>
            <w:noProof/>
            <w:sz w:val="18"/>
            <w:szCs w:val="18"/>
          </w:rPr>
          <w:t>ABALLERO</w:t>
        </w:r>
        <w:r w:rsidRPr="0003258E">
          <w:rPr>
            <w:rFonts w:ascii="Arial" w:hAnsi="Arial" w:cs="Arial"/>
            <w:noProof/>
            <w:szCs w:val="20"/>
          </w:rPr>
          <w:t>, X. H</w:t>
        </w:r>
        <w:r w:rsidRPr="0003258E">
          <w:rPr>
            <w:rFonts w:ascii="Arial" w:hAnsi="Arial" w:cs="Arial"/>
            <w:noProof/>
            <w:sz w:val="18"/>
            <w:szCs w:val="18"/>
          </w:rPr>
          <w:t>AO</w:t>
        </w:r>
        <w:r w:rsidRPr="0003258E">
          <w:rPr>
            <w:rFonts w:ascii="Arial" w:hAnsi="Arial" w:cs="Arial"/>
            <w:noProof/>
            <w:szCs w:val="20"/>
          </w:rPr>
          <w:t>, D.O. L</w:t>
        </w:r>
        <w:r w:rsidRPr="0003258E">
          <w:rPr>
            <w:rFonts w:ascii="Arial" w:hAnsi="Arial" w:cs="Arial"/>
            <w:noProof/>
            <w:sz w:val="18"/>
            <w:szCs w:val="18"/>
          </w:rPr>
          <w:t>ING</w:t>
        </w:r>
      </w:ins>
      <w:ins w:id="82" w:author="Lindsay" w:date="2012-04-24T07:45:00Z">
        <w:r w:rsidR="00B64B73">
          <w:rPr>
            <w:rFonts w:ascii="Arial" w:hAnsi="Arial" w:cs="Arial"/>
            <w:noProof/>
            <w:sz w:val="18"/>
            <w:szCs w:val="18"/>
          </w:rPr>
          <w:t xml:space="preserve"> </w:t>
        </w:r>
      </w:ins>
      <w:ins w:id="83" w:author="Hong Qin" w:date="2012-04-23T14:39:00Z">
        <w:r w:rsidRPr="0003258E">
          <w:rPr>
            <w:rFonts w:ascii="Arial" w:hAnsi="Arial" w:cs="Arial"/>
            <w:i/>
            <w:noProof/>
            <w:szCs w:val="20"/>
          </w:rPr>
          <w:t>et al.</w:t>
        </w:r>
        <w:r w:rsidRPr="0003258E">
          <w:rPr>
            <w:rFonts w:ascii="Arial" w:hAnsi="Arial" w:cs="Arial"/>
            <w:noProof/>
            <w:szCs w:val="20"/>
          </w:rPr>
          <w:t xml:space="preserve">, 2010 The Polarisome is required </w:t>
        </w:r>
      </w:ins>
    </w:p>
    <w:p w:rsidR="0061256B" w:rsidRDefault="0061256B" w:rsidP="007A403A">
      <w:pPr>
        <w:spacing w:after="0" w:line="240" w:lineRule="auto"/>
        <w:ind w:firstLine="720"/>
        <w:rPr>
          <w:rFonts w:ascii="Arial" w:hAnsi="Arial" w:cs="Arial"/>
          <w:noProof/>
          <w:szCs w:val="20"/>
        </w:rPr>
      </w:pPr>
      <w:ins w:id="84" w:author="Hong Qin" w:date="2012-04-23T14:39:00Z">
        <w:r w:rsidRPr="0003258E">
          <w:rPr>
            <w:rFonts w:ascii="Arial" w:hAnsi="Arial" w:cs="Arial"/>
            <w:noProof/>
            <w:szCs w:val="20"/>
          </w:rPr>
          <w:t xml:space="preserve">for segregation and retrograde transport of protein aggregates. Cell </w:t>
        </w:r>
        <w:r w:rsidR="006A686C" w:rsidRPr="006A686C">
          <w:rPr>
            <w:rFonts w:ascii="Arial" w:hAnsi="Arial" w:cs="Arial"/>
            <w:b/>
            <w:noProof/>
            <w:szCs w:val="20"/>
            <w:rPrChange w:id="85" w:author="Lindsay" w:date="2012-04-23T12:30:00Z">
              <w:rPr>
                <w:rFonts w:cs="Arial"/>
                <w:noProof/>
                <w:sz w:val="16"/>
                <w:szCs w:val="20"/>
              </w:rPr>
            </w:rPrChange>
          </w:rPr>
          <w:t>120:</w:t>
        </w:r>
        <w:r w:rsidRPr="0003258E">
          <w:rPr>
            <w:rFonts w:ascii="Arial" w:hAnsi="Arial" w:cs="Arial"/>
            <w:noProof/>
            <w:szCs w:val="20"/>
          </w:rPr>
          <w:t xml:space="preserve"> 257-267.</w:t>
        </w:r>
      </w:ins>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M</w:t>
      </w:r>
      <w:r w:rsidRPr="00D356D3">
        <w:rPr>
          <w:rFonts w:ascii="Arial" w:hAnsi="Arial" w:cs="Arial"/>
          <w:smallCaps/>
          <w:noProof/>
          <w:szCs w:val="20"/>
        </w:rPr>
        <w:t>c</w:t>
      </w:r>
      <w:r w:rsidRPr="00D356D3">
        <w:rPr>
          <w:rFonts w:ascii="Arial" w:hAnsi="Arial" w:cs="Arial"/>
          <w:noProof/>
          <w:szCs w:val="20"/>
        </w:rPr>
        <w:t>M</w:t>
      </w:r>
      <w:r w:rsidRPr="00D356D3">
        <w:rPr>
          <w:rFonts w:ascii="Arial" w:hAnsi="Arial" w:cs="Arial"/>
          <w:smallCaps/>
          <w:noProof/>
          <w:szCs w:val="20"/>
        </w:rPr>
        <w:t xml:space="preserve">urray, </w:t>
      </w:r>
      <w:r w:rsidRPr="00D356D3">
        <w:rPr>
          <w:rFonts w:ascii="Arial" w:hAnsi="Arial" w:cs="Arial"/>
          <w:noProof/>
          <w:szCs w:val="20"/>
        </w:rPr>
        <w:t>M</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w:t>
      </w:r>
      <w:r w:rsidRPr="00D356D3">
        <w:rPr>
          <w:rFonts w:ascii="Arial" w:hAnsi="Arial" w:cs="Arial"/>
          <w:noProof/>
          <w:szCs w:val="20"/>
        </w:rPr>
        <w:t>, and D</w:t>
      </w:r>
      <w:r w:rsidRPr="00D356D3">
        <w:rPr>
          <w:rFonts w:ascii="Arial" w:hAnsi="Arial" w:cs="Arial"/>
          <w:smallCaps/>
          <w:noProof/>
          <w:szCs w:val="20"/>
        </w:rPr>
        <w:t xml:space="preserve">. </w:t>
      </w:r>
      <w:r w:rsidRPr="00D356D3">
        <w:rPr>
          <w:rFonts w:ascii="Arial" w:hAnsi="Arial" w:cs="Arial"/>
          <w:noProof/>
          <w:szCs w:val="20"/>
        </w:rPr>
        <w:t>E</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ottschling</w:t>
      </w:r>
      <w:r w:rsidRPr="00D356D3">
        <w:rPr>
          <w:rFonts w:ascii="Arial" w:hAnsi="Arial" w:cs="Arial"/>
          <w:noProof/>
          <w:szCs w:val="20"/>
        </w:rPr>
        <w:t xml:space="preserve">, 2003 An age-induced switch to a hyper-recombinational state. Science </w:t>
      </w:r>
      <w:r w:rsidRPr="00D356D3">
        <w:rPr>
          <w:rFonts w:ascii="Arial" w:hAnsi="Arial" w:cs="Arial"/>
          <w:b/>
          <w:noProof/>
          <w:szCs w:val="20"/>
        </w:rPr>
        <w:t>301:</w:t>
      </w:r>
      <w:r w:rsidRPr="00D356D3">
        <w:rPr>
          <w:rFonts w:ascii="Arial" w:hAnsi="Arial" w:cs="Arial"/>
          <w:noProof/>
          <w:szCs w:val="20"/>
        </w:rPr>
        <w:t xml:space="preserve"> 1908-1911.</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M</w:t>
      </w:r>
      <w:r w:rsidRPr="00D356D3">
        <w:rPr>
          <w:rFonts w:ascii="Arial" w:hAnsi="Arial" w:cs="Arial"/>
          <w:smallCaps/>
          <w:noProof/>
          <w:szCs w:val="20"/>
        </w:rPr>
        <w:t>c</w:t>
      </w:r>
      <w:r w:rsidRPr="00D356D3">
        <w:rPr>
          <w:rFonts w:ascii="Arial" w:hAnsi="Arial" w:cs="Arial"/>
          <w:noProof/>
          <w:szCs w:val="20"/>
        </w:rPr>
        <w:t>M</w:t>
      </w:r>
      <w:r w:rsidRPr="00D356D3">
        <w:rPr>
          <w:rFonts w:ascii="Arial" w:hAnsi="Arial" w:cs="Arial"/>
          <w:smallCaps/>
          <w:noProof/>
          <w:szCs w:val="20"/>
        </w:rPr>
        <w:t xml:space="preserve">urray, </w:t>
      </w:r>
      <w:r w:rsidRPr="00D356D3">
        <w:rPr>
          <w:rFonts w:ascii="Arial" w:hAnsi="Arial" w:cs="Arial"/>
          <w:noProof/>
          <w:szCs w:val="20"/>
        </w:rPr>
        <w:t>M</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w:t>
      </w:r>
      <w:r w:rsidRPr="00D356D3">
        <w:rPr>
          <w:rFonts w:ascii="Arial" w:hAnsi="Arial" w:cs="Arial"/>
          <w:noProof/>
          <w:szCs w:val="20"/>
        </w:rPr>
        <w:t>, and D</w:t>
      </w:r>
      <w:r w:rsidRPr="00D356D3">
        <w:rPr>
          <w:rFonts w:ascii="Arial" w:hAnsi="Arial" w:cs="Arial"/>
          <w:smallCaps/>
          <w:noProof/>
          <w:szCs w:val="20"/>
        </w:rPr>
        <w:t xml:space="preserve">. </w:t>
      </w:r>
      <w:r w:rsidRPr="00D356D3">
        <w:rPr>
          <w:rFonts w:ascii="Arial" w:hAnsi="Arial" w:cs="Arial"/>
          <w:noProof/>
          <w:szCs w:val="20"/>
        </w:rPr>
        <w:t>E</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ottschling</w:t>
      </w:r>
      <w:r w:rsidRPr="00D356D3">
        <w:rPr>
          <w:rFonts w:ascii="Arial" w:hAnsi="Arial" w:cs="Arial"/>
          <w:noProof/>
          <w:szCs w:val="20"/>
        </w:rPr>
        <w:t xml:space="preserve">, 2004 Aging and genetic instability in yeast. Curr Opin Microbiol </w:t>
      </w:r>
      <w:r w:rsidRPr="00D356D3">
        <w:rPr>
          <w:rFonts w:ascii="Arial" w:hAnsi="Arial" w:cs="Arial"/>
          <w:b/>
          <w:noProof/>
          <w:szCs w:val="20"/>
        </w:rPr>
        <w:t>7:</w:t>
      </w:r>
      <w:r w:rsidRPr="00D356D3">
        <w:rPr>
          <w:rFonts w:ascii="Arial" w:hAnsi="Arial" w:cs="Arial"/>
          <w:noProof/>
          <w:szCs w:val="20"/>
        </w:rPr>
        <w:t xml:space="preserve"> 673-679.</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M</w:t>
      </w:r>
      <w:r w:rsidRPr="00D356D3">
        <w:rPr>
          <w:rFonts w:ascii="Arial" w:hAnsi="Arial" w:cs="Arial"/>
          <w:smallCaps/>
          <w:noProof/>
          <w:szCs w:val="20"/>
        </w:rPr>
        <w:t xml:space="preserve">edvedik, </w:t>
      </w:r>
      <w:r w:rsidRPr="00D356D3">
        <w:rPr>
          <w:rFonts w:ascii="Arial" w:hAnsi="Arial" w:cs="Arial"/>
          <w:noProof/>
          <w:szCs w:val="20"/>
        </w:rPr>
        <w:t>O</w:t>
      </w:r>
      <w:r w:rsidRPr="00D356D3">
        <w:rPr>
          <w:rFonts w:ascii="Arial" w:hAnsi="Arial" w:cs="Arial"/>
          <w:smallCaps/>
          <w:noProof/>
          <w:szCs w:val="20"/>
        </w:rPr>
        <w:t>.</w:t>
      </w:r>
      <w:r w:rsidRPr="00D356D3">
        <w:rPr>
          <w:rFonts w:ascii="Arial" w:hAnsi="Arial" w:cs="Arial"/>
          <w:noProof/>
          <w:szCs w:val="20"/>
        </w:rPr>
        <w:t>, and D</w:t>
      </w:r>
      <w:r w:rsidRPr="00D356D3">
        <w:rPr>
          <w:rFonts w:ascii="Arial" w:hAnsi="Arial" w:cs="Arial"/>
          <w:smallCaps/>
          <w:noProof/>
          <w:szCs w:val="20"/>
        </w:rPr>
        <w:t xml:space="preserve">. </w:t>
      </w:r>
      <w:r w:rsidRPr="00D356D3">
        <w:rPr>
          <w:rFonts w:ascii="Arial" w:hAnsi="Arial" w:cs="Arial"/>
          <w:noProof/>
          <w:szCs w:val="20"/>
        </w:rPr>
        <w:t>A</w:t>
      </w:r>
      <w:r w:rsidRPr="00D356D3">
        <w:rPr>
          <w:rFonts w:ascii="Arial" w:hAnsi="Arial" w:cs="Arial"/>
          <w:smallCaps/>
          <w:noProof/>
          <w:szCs w:val="20"/>
        </w:rPr>
        <w:t xml:space="preserve">. </w:t>
      </w:r>
      <w:r w:rsidRPr="00D356D3">
        <w:rPr>
          <w:rFonts w:ascii="Arial" w:hAnsi="Arial" w:cs="Arial"/>
          <w:noProof/>
          <w:szCs w:val="20"/>
        </w:rPr>
        <w:t>S</w:t>
      </w:r>
      <w:r w:rsidRPr="00D356D3">
        <w:rPr>
          <w:rFonts w:ascii="Arial" w:hAnsi="Arial" w:cs="Arial"/>
          <w:smallCaps/>
          <w:noProof/>
          <w:szCs w:val="20"/>
        </w:rPr>
        <w:t>inclair</w:t>
      </w:r>
      <w:r w:rsidRPr="00D356D3">
        <w:rPr>
          <w:rFonts w:ascii="Arial" w:hAnsi="Arial" w:cs="Arial"/>
          <w:noProof/>
          <w:szCs w:val="20"/>
        </w:rPr>
        <w:t xml:space="preserve">, 2007 Caloric restriction and life span determination of yeast cells. Methods Mol Biol </w:t>
      </w:r>
      <w:r w:rsidRPr="00D356D3">
        <w:rPr>
          <w:rFonts w:ascii="Arial" w:hAnsi="Arial" w:cs="Arial"/>
          <w:b/>
          <w:noProof/>
          <w:szCs w:val="20"/>
        </w:rPr>
        <w:t>371:</w:t>
      </w:r>
      <w:r w:rsidRPr="00D356D3">
        <w:rPr>
          <w:rFonts w:ascii="Arial" w:hAnsi="Arial" w:cs="Arial"/>
          <w:noProof/>
          <w:szCs w:val="20"/>
        </w:rPr>
        <w:t xml:space="preserve"> 97-109.</w:t>
      </w:r>
    </w:p>
    <w:p w:rsidR="00D356D3" w:rsidRPr="00D356D3" w:rsidRDefault="00D356D3" w:rsidP="00D356D3">
      <w:pPr>
        <w:spacing w:after="0" w:line="240" w:lineRule="auto"/>
        <w:ind w:left="720" w:hanging="720"/>
        <w:rPr>
          <w:rFonts w:ascii="Arial" w:eastAsia="Arial" w:hAnsi="Arial" w:cs="Arial"/>
        </w:rPr>
      </w:pPr>
      <w:r w:rsidRPr="00D356D3">
        <w:rPr>
          <w:rFonts w:ascii="Arial" w:eastAsia="Arial" w:hAnsi="Arial" w:cs="Arial"/>
        </w:rPr>
        <w:t>M</w:t>
      </w:r>
      <w:r w:rsidRPr="00D356D3">
        <w:rPr>
          <w:rFonts w:ascii="Arial" w:eastAsia="Arial" w:hAnsi="Arial" w:cs="Arial"/>
          <w:sz w:val="18"/>
          <w:szCs w:val="18"/>
        </w:rPr>
        <w:t>ESQUITA</w:t>
      </w:r>
      <w:r w:rsidRPr="00D356D3">
        <w:rPr>
          <w:rFonts w:ascii="Arial" w:eastAsia="Arial" w:hAnsi="Arial" w:cs="Arial"/>
        </w:rPr>
        <w:t>, A., M W</w:t>
      </w:r>
      <w:r w:rsidRPr="00D356D3">
        <w:rPr>
          <w:rFonts w:ascii="Arial" w:eastAsia="Arial" w:hAnsi="Arial" w:cs="Arial"/>
          <w:sz w:val="18"/>
          <w:szCs w:val="18"/>
        </w:rPr>
        <w:t>EINBERGER</w:t>
      </w:r>
      <w:r w:rsidRPr="00D356D3">
        <w:rPr>
          <w:rFonts w:ascii="Arial" w:eastAsia="Arial" w:hAnsi="Arial" w:cs="Arial"/>
        </w:rPr>
        <w:t>, A. S</w:t>
      </w:r>
      <w:r w:rsidRPr="00D356D3">
        <w:rPr>
          <w:rFonts w:ascii="Arial" w:eastAsia="Arial" w:hAnsi="Arial" w:cs="Arial"/>
          <w:sz w:val="18"/>
          <w:szCs w:val="18"/>
        </w:rPr>
        <w:t>ILVA</w:t>
      </w:r>
      <w:r w:rsidRPr="00D356D3">
        <w:rPr>
          <w:rFonts w:ascii="Arial" w:eastAsia="Arial" w:hAnsi="Arial" w:cs="Arial"/>
        </w:rPr>
        <w:t>, B. S</w:t>
      </w:r>
      <w:r w:rsidRPr="00D356D3">
        <w:rPr>
          <w:rFonts w:ascii="Arial" w:eastAsia="Arial" w:hAnsi="Arial" w:cs="Arial"/>
          <w:sz w:val="18"/>
          <w:szCs w:val="18"/>
        </w:rPr>
        <w:t>AMPALO</w:t>
      </w:r>
      <w:r w:rsidRPr="00D356D3">
        <w:rPr>
          <w:rFonts w:ascii="Arial" w:eastAsia="Arial" w:hAnsi="Arial" w:cs="Arial"/>
        </w:rPr>
        <w:t>-M</w:t>
      </w:r>
      <w:r w:rsidRPr="00D356D3">
        <w:rPr>
          <w:rFonts w:ascii="Arial" w:eastAsia="Arial" w:hAnsi="Arial" w:cs="Arial"/>
          <w:sz w:val="18"/>
          <w:szCs w:val="18"/>
        </w:rPr>
        <w:t>ARQUES</w:t>
      </w:r>
      <w:r w:rsidRPr="00D356D3">
        <w:rPr>
          <w:rFonts w:ascii="Arial" w:eastAsia="Arial" w:hAnsi="Arial" w:cs="Arial"/>
        </w:rPr>
        <w:t>, B. A</w:t>
      </w:r>
      <w:r w:rsidRPr="00D356D3">
        <w:rPr>
          <w:rFonts w:ascii="Arial" w:eastAsia="Arial" w:hAnsi="Arial" w:cs="Arial"/>
          <w:sz w:val="18"/>
          <w:szCs w:val="18"/>
        </w:rPr>
        <w:t>LMEIDA</w:t>
      </w:r>
      <w:r w:rsidRPr="00D356D3">
        <w:rPr>
          <w:rFonts w:ascii="Arial" w:eastAsia="Arial" w:hAnsi="Arial" w:cs="Arial"/>
        </w:rPr>
        <w:t>,</w:t>
      </w:r>
      <w:r w:rsidRPr="00D356D3">
        <w:rPr>
          <w:rFonts w:ascii="Arial" w:eastAsia="Arial" w:hAnsi="Arial" w:cs="Arial"/>
          <w:i/>
        </w:rPr>
        <w:t>et. al,</w:t>
      </w:r>
      <w:r w:rsidRPr="00D356D3">
        <w:rPr>
          <w:rFonts w:ascii="Arial" w:eastAsia="Arial" w:hAnsi="Arial" w:cs="Arial"/>
        </w:rPr>
        <w:t xml:space="preserve"> 2010Caloric restriction or catalase inactivation extends yeast chronological lifespan by inducing H2O2 and superoxide dimutase activity. PNAS </w:t>
      </w:r>
      <w:r w:rsidRPr="00D356D3">
        <w:rPr>
          <w:rFonts w:ascii="Arial" w:eastAsia="Arial" w:hAnsi="Arial" w:cs="Arial"/>
          <w:b/>
        </w:rPr>
        <w:t>107:</w:t>
      </w:r>
      <w:r w:rsidRPr="00D356D3">
        <w:rPr>
          <w:rFonts w:ascii="Arial" w:eastAsia="Arial" w:hAnsi="Arial" w:cs="Arial"/>
        </w:rPr>
        <w:t xml:space="preserve"> 15123–15128</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M</w:t>
      </w:r>
      <w:r w:rsidRPr="00D356D3">
        <w:rPr>
          <w:rFonts w:ascii="Arial" w:hAnsi="Arial" w:cs="Arial"/>
          <w:smallCaps/>
          <w:noProof/>
          <w:szCs w:val="20"/>
        </w:rPr>
        <w:t>oradas-</w:t>
      </w:r>
      <w:r w:rsidRPr="00D356D3">
        <w:rPr>
          <w:rFonts w:ascii="Arial" w:hAnsi="Arial" w:cs="Arial"/>
          <w:noProof/>
          <w:szCs w:val="20"/>
        </w:rPr>
        <w:t>F</w:t>
      </w:r>
      <w:r w:rsidRPr="00D356D3">
        <w:rPr>
          <w:rFonts w:ascii="Arial" w:hAnsi="Arial" w:cs="Arial"/>
          <w:smallCaps/>
          <w:noProof/>
          <w:szCs w:val="20"/>
        </w:rPr>
        <w:t xml:space="preserve">erreira, </w:t>
      </w:r>
      <w:r w:rsidRPr="00D356D3">
        <w:rPr>
          <w:rFonts w:ascii="Arial" w:hAnsi="Arial" w:cs="Arial"/>
          <w:noProof/>
          <w:szCs w:val="20"/>
        </w:rPr>
        <w:t>P</w:t>
      </w:r>
      <w:r w:rsidRPr="00D356D3">
        <w:rPr>
          <w:rFonts w:ascii="Arial" w:hAnsi="Arial" w:cs="Arial"/>
          <w:smallCaps/>
          <w:noProof/>
          <w:szCs w:val="20"/>
        </w:rPr>
        <w:t>.</w:t>
      </w:r>
      <w:r w:rsidRPr="00D356D3">
        <w:rPr>
          <w:rFonts w:ascii="Arial" w:hAnsi="Arial" w:cs="Arial"/>
          <w:noProof/>
          <w:szCs w:val="20"/>
        </w:rPr>
        <w:t>, V</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osta</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P</w:t>
      </w:r>
      <w:r w:rsidRPr="00D356D3">
        <w:rPr>
          <w:rFonts w:ascii="Arial" w:hAnsi="Arial" w:cs="Arial"/>
          <w:smallCaps/>
          <w:noProof/>
          <w:szCs w:val="20"/>
        </w:rPr>
        <w:t>iper</w:t>
      </w:r>
      <w:r w:rsidRPr="00D356D3">
        <w:rPr>
          <w:rFonts w:ascii="Arial" w:hAnsi="Arial" w:cs="Arial"/>
          <w:noProof/>
          <w:szCs w:val="20"/>
        </w:rPr>
        <w:t xml:space="preserve"> and W</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ager</w:t>
      </w:r>
      <w:r w:rsidRPr="00D356D3">
        <w:rPr>
          <w:rFonts w:ascii="Arial" w:hAnsi="Arial" w:cs="Arial"/>
          <w:noProof/>
          <w:szCs w:val="20"/>
        </w:rPr>
        <w:t xml:space="preserve">, 1996 The molecular defences against reactive oxygen species in yeast. Mol Microbiol </w:t>
      </w:r>
      <w:r w:rsidRPr="00D356D3">
        <w:rPr>
          <w:rFonts w:ascii="Arial" w:hAnsi="Arial" w:cs="Arial"/>
          <w:b/>
          <w:noProof/>
          <w:szCs w:val="20"/>
        </w:rPr>
        <w:t>19:</w:t>
      </w:r>
      <w:r w:rsidRPr="00D356D3">
        <w:rPr>
          <w:rFonts w:ascii="Arial" w:hAnsi="Arial" w:cs="Arial"/>
          <w:noProof/>
          <w:szCs w:val="20"/>
        </w:rPr>
        <w:t xml:space="preserve"> 651-658.</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Q</w:t>
      </w:r>
      <w:r w:rsidRPr="00D356D3">
        <w:rPr>
          <w:rFonts w:ascii="Arial" w:hAnsi="Arial" w:cs="Arial"/>
          <w:smallCaps/>
          <w:noProof/>
          <w:szCs w:val="20"/>
        </w:rPr>
        <w:t xml:space="preserve">in, </w:t>
      </w:r>
      <w:r w:rsidRPr="00D356D3">
        <w:rPr>
          <w:rFonts w:ascii="Arial" w:hAnsi="Arial" w:cs="Arial"/>
          <w:noProof/>
          <w:szCs w:val="20"/>
        </w:rPr>
        <w:t>H</w:t>
      </w:r>
      <w:r w:rsidRPr="00D356D3">
        <w:rPr>
          <w:rFonts w:ascii="Arial" w:hAnsi="Arial" w:cs="Arial"/>
          <w:smallCaps/>
          <w:noProof/>
          <w:szCs w:val="20"/>
        </w:rPr>
        <w:t>.</w:t>
      </w:r>
      <w:r w:rsidRPr="00D356D3">
        <w:rPr>
          <w:rFonts w:ascii="Arial" w:hAnsi="Arial" w:cs="Arial"/>
          <w:noProof/>
          <w:szCs w:val="20"/>
        </w:rPr>
        <w:t>, and M</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u</w:t>
      </w:r>
      <w:r w:rsidRPr="00D356D3">
        <w:rPr>
          <w:rFonts w:ascii="Arial" w:hAnsi="Arial" w:cs="Arial"/>
          <w:noProof/>
          <w:szCs w:val="20"/>
        </w:rPr>
        <w:t xml:space="preserve">, 2006 Natural variation in replicative and chronological life spans of Saccharomyces cerevisiae. Exp Gerontol </w:t>
      </w:r>
      <w:r w:rsidRPr="00D356D3">
        <w:rPr>
          <w:rFonts w:ascii="Arial" w:hAnsi="Arial" w:cs="Arial"/>
          <w:b/>
          <w:noProof/>
          <w:szCs w:val="20"/>
        </w:rPr>
        <w:t>41:</w:t>
      </w:r>
      <w:r w:rsidRPr="00D356D3">
        <w:rPr>
          <w:rFonts w:ascii="Arial" w:hAnsi="Arial" w:cs="Arial"/>
          <w:noProof/>
          <w:szCs w:val="20"/>
        </w:rPr>
        <w:t xml:space="preserve"> 448-456.</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Q</w:t>
      </w:r>
      <w:r w:rsidRPr="00D356D3">
        <w:rPr>
          <w:rFonts w:ascii="Arial" w:hAnsi="Arial" w:cs="Arial"/>
          <w:smallCaps/>
          <w:noProof/>
          <w:szCs w:val="20"/>
        </w:rPr>
        <w:t xml:space="preserve">in, </w:t>
      </w:r>
      <w:r w:rsidRPr="00D356D3">
        <w:rPr>
          <w:rFonts w:ascii="Arial" w:hAnsi="Arial" w:cs="Arial"/>
          <w:noProof/>
          <w:szCs w:val="20"/>
        </w:rPr>
        <w:t>H</w:t>
      </w:r>
      <w:r w:rsidRPr="00D356D3">
        <w:rPr>
          <w:rFonts w:ascii="Arial" w:hAnsi="Arial" w:cs="Arial"/>
          <w:smallCaps/>
          <w:noProof/>
          <w:szCs w:val="20"/>
        </w:rPr>
        <w:t>.</w:t>
      </w:r>
      <w:r w:rsidRPr="00D356D3">
        <w:rPr>
          <w:rFonts w:ascii="Arial" w:hAnsi="Arial" w:cs="Arial"/>
          <w:noProof/>
          <w:szCs w:val="20"/>
        </w:rPr>
        <w:t>, M</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u</w:t>
      </w:r>
      <w:r w:rsidRPr="00D356D3">
        <w:rPr>
          <w:rFonts w:ascii="Arial" w:hAnsi="Arial" w:cs="Arial"/>
          <w:noProof/>
          <w:szCs w:val="20"/>
        </w:rPr>
        <w:t xml:space="preserve"> and D</w:t>
      </w:r>
      <w:r w:rsidRPr="00D356D3">
        <w:rPr>
          <w:rFonts w:ascii="Arial" w:hAnsi="Arial" w:cs="Arial"/>
          <w:smallCaps/>
          <w:noProof/>
          <w:szCs w:val="20"/>
        </w:rPr>
        <w:t xml:space="preserve">. </w:t>
      </w:r>
      <w:r w:rsidRPr="00D356D3">
        <w:rPr>
          <w:rFonts w:ascii="Arial" w:hAnsi="Arial" w:cs="Arial"/>
          <w:noProof/>
          <w:szCs w:val="20"/>
        </w:rPr>
        <w:t>S</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oldfarb</w:t>
      </w:r>
      <w:r w:rsidRPr="00D356D3">
        <w:rPr>
          <w:rFonts w:ascii="Arial" w:hAnsi="Arial" w:cs="Arial"/>
          <w:noProof/>
          <w:szCs w:val="20"/>
        </w:rPr>
        <w:t xml:space="preserve">, 2008 Genomic instability is associated with natural life span variation in Saccharomyces cerevisiae. PLoS One </w:t>
      </w:r>
      <w:r w:rsidRPr="00D356D3">
        <w:rPr>
          <w:rFonts w:ascii="Arial" w:hAnsi="Arial" w:cs="Arial"/>
          <w:b/>
          <w:noProof/>
          <w:szCs w:val="20"/>
        </w:rPr>
        <w:t>3:</w:t>
      </w:r>
      <w:r w:rsidRPr="00D356D3">
        <w:rPr>
          <w:rFonts w:ascii="Arial" w:hAnsi="Arial" w:cs="Arial"/>
          <w:noProof/>
          <w:szCs w:val="20"/>
        </w:rPr>
        <w:t xml:space="preserve"> e2670.</w:t>
      </w:r>
    </w:p>
    <w:p w:rsidR="00BB091F" w:rsidRDefault="00BB091F" w:rsidP="00BB091F">
      <w:pPr>
        <w:spacing w:after="0" w:line="240" w:lineRule="auto"/>
        <w:ind w:left="720" w:hanging="720"/>
        <w:rPr>
          <w:ins w:id="86" w:author="Lindsay" w:date="2012-04-24T07:52:00Z"/>
          <w:rFonts w:ascii="Arial" w:hAnsi="Arial" w:cs="Arial"/>
          <w:noProof/>
          <w:szCs w:val="20"/>
        </w:rPr>
      </w:pPr>
      <w:r w:rsidRPr="00D356D3">
        <w:rPr>
          <w:rFonts w:ascii="Arial" w:hAnsi="Arial" w:cs="Arial"/>
          <w:noProof/>
          <w:szCs w:val="20"/>
        </w:rPr>
        <w:t>R</w:t>
      </w:r>
      <w:r w:rsidRPr="00D356D3">
        <w:rPr>
          <w:rFonts w:ascii="Arial" w:hAnsi="Arial" w:cs="Arial"/>
          <w:smallCaps/>
          <w:noProof/>
          <w:szCs w:val="20"/>
        </w:rPr>
        <w:t xml:space="preserve">ahman, </w:t>
      </w:r>
      <w:r w:rsidRPr="00D356D3">
        <w:rPr>
          <w:rFonts w:ascii="Arial" w:hAnsi="Arial" w:cs="Arial"/>
          <w:noProof/>
          <w:szCs w:val="20"/>
        </w:rPr>
        <w:t>K</w:t>
      </w:r>
      <w:r w:rsidRPr="00D356D3">
        <w:rPr>
          <w:rFonts w:ascii="Arial" w:hAnsi="Arial" w:cs="Arial"/>
          <w:smallCaps/>
          <w:noProof/>
          <w:szCs w:val="20"/>
        </w:rPr>
        <w:t>.</w:t>
      </w:r>
      <w:r w:rsidRPr="00D356D3">
        <w:rPr>
          <w:rFonts w:ascii="Arial" w:hAnsi="Arial" w:cs="Arial"/>
          <w:noProof/>
          <w:szCs w:val="20"/>
        </w:rPr>
        <w:t xml:space="preserve">, 2007 Studies on free radicals, antioxidants, and co-factors. Clin Interv Aging </w:t>
      </w:r>
      <w:r w:rsidRPr="00D356D3">
        <w:rPr>
          <w:rFonts w:ascii="Arial" w:hAnsi="Arial" w:cs="Arial"/>
          <w:b/>
          <w:noProof/>
          <w:szCs w:val="20"/>
        </w:rPr>
        <w:t>2:</w:t>
      </w:r>
      <w:r w:rsidRPr="00D356D3">
        <w:rPr>
          <w:rFonts w:ascii="Arial" w:hAnsi="Arial" w:cs="Arial"/>
          <w:noProof/>
          <w:szCs w:val="20"/>
        </w:rPr>
        <w:t xml:space="preserve"> 219-236.</w:t>
      </w:r>
    </w:p>
    <w:p w:rsidR="00000000" w:rsidRDefault="006A686C">
      <w:pPr>
        <w:autoSpaceDE w:val="0"/>
        <w:autoSpaceDN w:val="0"/>
        <w:adjustRightInd w:val="0"/>
        <w:spacing w:after="0" w:line="240" w:lineRule="auto"/>
        <w:rPr>
          <w:ins w:id="87" w:author="Lindsay" w:date="2012-04-24T07:53:00Z"/>
          <w:rFonts w:ascii="Arial" w:hAnsi="Arial" w:cs="Arial"/>
          <w:color w:val="272525"/>
        </w:rPr>
        <w:pPrChange w:id="88" w:author="Lindsay" w:date="2012-04-24T07:53:00Z">
          <w:pPr>
            <w:spacing w:after="0" w:line="240" w:lineRule="auto"/>
            <w:ind w:left="720" w:hanging="720"/>
          </w:pPr>
        </w:pPrChange>
      </w:pPr>
      <w:ins w:id="89" w:author="Lindsay" w:date="2012-04-24T07:52:00Z">
        <w:r w:rsidRPr="006A686C">
          <w:rPr>
            <w:rFonts w:ascii="Arial" w:hAnsi="Arial" w:cs="Arial"/>
            <w:color w:val="272525"/>
            <w:rPrChange w:id="90" w:author="Lindsay" w:date="2012-04-24T07:53:00Z">
              <w:rPr>
                <w:rFonts w:ascii="Arial" w:hAnsi="Arial" w:cs="Arial"/>
                <w:color w:val="272525"/>
                <w:sz w:val="24"/>
                <w:szCs w:val="24"/>
              </w:rPr>
            </w:rPrChange>
          </w:rPr>
          <w:t>R</w:t>
        </w:r>
        <w:r w:rsidRPr="006A686C">
          <w:rPr>
            <w:rFonts w:ascii="Arial" w:hAnsi="Arial" w:cs="Arial"/>
            <w:color w:val="272525"/>
            <w:sz w:val="20"/>
            <w:szCs w:val="20"/>
            <w:rPrChange w:id="91" w:author="Lindsay" w:date="2012-04-24T07:52:00Z">
              <w:rPr>
                <w:rFonts w:ascii="Arial" w:hAnsi="Arial" w:cs="Arial"/>
                <w:color w:val="272525"/>
              </w:rPr>
            </w:rPrChange>
          </w:rPr>
          <w:t>EVERTER</w:t>
        </w:r>
        <w:r w:rsidR="00D273A1">
          <w:rPr>
            <w:rFonts w:ascii="Arial" w:hAnsi="Arial" w:cs="Arial"/>
            <w:color w:val="272525"/>
            <w:sz w:val="24"/>
            <w:szCs w:val="24"/>
          </w:rPr>
          <w:t xml:space="preserve"> </w:t>
        </w:r>
        <w:r w:rsidRPr="006A686C">
          <w:rPr>
            <w:rFonts w:ascii="Arial" w:hAnsi="Arial" w:cs="Arial"/>
            <w:color w:val="272525"/>
            <w:rPrChange w:id="92" w:author="Lindsay" w:date="2012-04-24T07:53:00Z">
              <w:rPr>
                <w:rFonts w:ascii="Arial" w:hAnsi="Arial" w:cs="Arial"/>
                <w:color w:val="272525"/>
                <w:sz w:val="24"/>
                <w:szCs w:val="24"/>
              </w:rPr>
            </w:rPrChange>
          </w:rPr>
          <w:t>–B</w:t>
        </w:r>
        <w:r w:rsidRPr="006A686C">
          <w:rPr>
            <w:rFonts w:ascii="Arial" w:hAnsi="Arial" w:cs="Arial"/>
            <w:color w:val="272525"/>
            <w:sz w:val="20"/>
            <w:szCs w:val="20"/>
            <w:rPrChange w:id="93" w:author="Lindsay" w:date="2012-04-24T07:53:00Z">
              <w:rPr>
                <w:rFonts w:ascii="Arial" w:hAnsi="Arial" w:cs="Arial"/>
                <w:color w:val="272525"/>
              </w:rPr>
            </w:rPrChange>
          </w:rPr>
          <w:t>RANCHAT</w:t>
        </w:r>
        <w:r w:rsidR="00D273A1">
          <w:rPr>
            <w:rFonts w:ascii="Arial" w:hAnsi="Arial" w:cs="Arial"/>
            <w:color w:val="272525"/>
            <w:sz w:val="24"/>
            <w:szCs w:val="24"/>
          </w:rPr>
          <w:t xml:space="preserve">, </w:t>
        </w:r>
        <w:r w:rsidRPr="006A686C">
          <w:rPr>
            <w:rFonts w:ascii="Arial" w:hAnsi="Arial" w:cs="Arial"/>
            <w:color w:val="272525"/>
            <w:rPrChange w:id="94" w:author="Lindsay" w:date="2012-04-24T07:53:00Z">
              <w:rPr>
                <w:rFonts w:ascii="Arial" w:hAnsi="Arial" w:cs="Arial"/>
                <w:color w:val="272525"/>
                <w:sz w:val="24"/>
                <w:szCs w:val="24"/>
              </w:rPr>
            </w:rPrChange>
          </w:rPr>
          <w:t>G., E. C</w:t>
        </w:r>
        <w:r w:rsidRPr="006A686C">
          <w:rPr>
            <w:rFonts w:ascii="Arial" w:hAnsi="Arial" w:cs="Arial"/>
            <w:color w:val="272525"/>
            <w:sz w:val="20"/>
            <w:szCs w:val="20"/>
            <w:rPrChange w:id="95" w:author="Lindsay" w:date="2012-04-24T07:53:00Z">
              <w:rPr>
                <w:rFonts w:ascii="Arial" w:hAnsi="Arial" w:cs="Arial"/>
                <w:color w:val="272525"/>
              </w:rPr>
            </w:rPrChange>
          </w:rPr>
          <w:t>ABISCOL</w:t>
        </w:r>
        <w:r w:rsidRPr="006A686C">
          <w:rPr>
            <w:rFonts w:ascii="Arial" w:hAnsi="Arial" w:cs="Arial"/>
            <w:color w:val="272525"/>
            <w:rPrChange w:id="96" w:author="Lindsay" w:date="2012-04-24T07:53:00Z">
              <w:rPr>
                <w:rFonts w:ascii="Arial" w:hAnsi="Arial" w:cs="Arial"/>
                <w:color w:val="272525"/>
                <w:sz w:val="24"/>
                <w:szCs w:val="24"/>
              </w:rPr>
            </w:rPrChange>
          </w:rPr>
          <w:t>, J. T</w:t>
        </w:r>
        <w:r w:rsidRPr="006A686C">
          <w:rPr>
            <w:rFonts w:ascii="Arial" w:hAnsi="Arial" w:cs="Arial"/>
            <w:color w:val="272525"/>
            <w:sz w:val="20"/>
            <w:szCs w:val="20"/>
            <w:rPrChange w:id="97" w:author="Lindsay" w:date="2012-04-24T07:53:00Z">
              <w:rPr>
                <w:rFonts w:ascii="Arial" w:hAnsi="Arial" w:cs="Arial"/>
                <w:color w:val="272525"/>
              </w:rPr>
            </w:rPrChange>
          </w:rPr>
          <w:t>AMARIT</w:t>
        </w:r>
        <w:r w:rsidRPr="006A686C">
          <w:rPr>
            <w:rFonts w:ascii="Arial" w:hAnsi="Arial" w:cs="Arial"/>
            <w:color w:val="272525"/>
            <w:rPrChange w:id="98" w:author="Lindsay" w:date="2012-04-24T07:53:00Z">
              <w:rPr>
                <w:rFonts w:ascii="Arial" w:hAnsi="Arial" w:cs="Arial"/>
                <w:color w:val="272525"/>
                <w:sz w:val="24"/>
                <w:szCs w:val="24"/>
              </w:rPr>
            </w:rPrChange>
          </w:rPr>
          <w:t>, J. R</w:t>
        </w:r>
        <w:r w:rsidRPr="006A686C">
          <w:rPr>
            <w:rFonts w:ascii="Arial" w:hAnsi="Arial" w:cs="Arial"/>
            <w:color w:val="272525"/>
            <w:sz w:val="20"/>
            <w:szCs w:val="20"/>
            <w:rPrChange w:id="99" w:author="Lindsay" w:date="2012-04-24T07:53:00Z">
              <w:rPr>
                <w:rFonts w:ascii="Arial" w:hAnsi="Arial" w:cs="Arial"/>
                <w:color w:val="272525"/>
              </w:rPr>
            </w:rPrChange>
          </w:rPr>
          <w:t>OS</w:t>
        </w:r>
        <w:r w:rsidRPr="006A686C">
          <w:rPr>
            <w:rFonts w:ascii="Arial" w:hAnsi="Arial" w:cs="Arial"/>
            <w:color w:val="272525"/>
            <w:rPrChange w:id="100" w:author="Lindsay" w:date="2012-04-24T07:53:00Z">
              <w:rPr>
                <w:rFonts w:ascii="Arial" w:hAnsi="Arial" w:cs="Arial"/>
                <w:color w:val="272525"/>
                <w:sz w:val="24"/>
                <w:szCs w:val="24"/>
              </w:rPr>
            </w:rPrChange>
          </w:rPr>
          <w:t>, 2004</w:t>
        </w:r>
      </w:ins>
      <w:ins w:id="101" w:author="Lindsay" w:date="2012-04-24T07:53:00Z">
        <w:r w:rsidR="00D273A1">
          <w:rPr>
            <w:rFonts w:ascii="Arial" w:hAnsi="Arial" w:cs="Arial"/>
            <w:color w:val="272525"/>
          </w:rPr>
          <w:t xml:space="preserve"> </w:t>
        </w:r>
      </w:ins>
      <w:ins w:id="102" w:author="Lindsay" w:date="2012-04-24T07:52:00Z">
        <w:r w:rsidRPr="006A686C">
          <w:rPr>
            <w:rFonts w:ascii="Arial" w:hAnsi="Arial" w:cs="Arial"/>
            <w:color w:val="272525"/>
            <w:rPrChange w:id="103" w:author="Lindsay" w:date="2012-04-24T07:53:00Z">
              <w:rPr>
                <w:rFonts w:ascii="Arial" w:hAnsi="Arial" w:cs="Arial"/>
                <w:color w:val="272525"/>
                <w:sz w:val="24"/>
                <w:szCs w:val="24"/>
              </w:rPr>
            </w:rPrChange>
          </w:rPr>
          <w:t xml:space="preserve">Oxidative damage to </w:t>
        </w:r>
      </w:ins>
    </w:p>
    <w:p w:rsidR="00000000" w:rsidRDefault="006A686C">
      <w:pPr>
        <w:autoSpaceDE w:val="0"/>
        <w:autoSpaceDN w:val="0"/>
        <w:adjustRightInd w:val="0"/>
        <w:spacing w:after="0" w:line="240" w:lineRule="auto"/>
        <w:ind w:firstLine="720"/>
        <w:rPr>
          <w:ins w:id="104" w:author="Lindsay" w:date="2012-04-24T07:53:00Z"/>
          <w:rFonts w:ascii="Arial" w:hAnsi="Arial" w:cs="Arial"/>
          <w:i/>
          <w:iCs/>
          <w:color w:val="272525"/>
        </w:rPr>
        <w:pPrChange w:id="105" w:author="Lindsay" w:date="2012-04-24T07:53:00Z">
          <w:pPr>
            <w:spacing w:after="0" w:line="240" w:lineRule="auto"/>
            <w:ind w:left="720" w:hanging="720"/>
          </w:pPr>
        </w:pPrChange>
      </w:pPr>
      <w:ins w:id="106" w:author="Lindsay" w:date="2012-04-24T07:52:00Z">
        <w:r w:rsidRPr="006A686C">
          <w:rPr>
            <w:rFonts w:ascii="Arial" w:hAnsi="Arial" w:cs="Arial"/>
            <w:color w:val="272525"/>
            <w:rPrChange w:id="107" w:author="Lindsay" w:date="2012-04-24T07:53:00Z">
              <w:rPr>
                <w:rFonts w:ascii="Arial" w:hAnsi="Arial" w:cs="Arial"/>
                <w:color w:val="272525"/>
                <w:sz w:val="24"/>
                <w:szCs w:val="24"/>
              </w:rPr>
            </w:rPrChange>
          </w:rPr>
          <w:t xml:space="preserve">specific proteins in replicative and chronological-aged </w:t>
        </w:r>
        <w:r w:rsidRPr="006A686C">
          <w:rPr>
            <w:rFonts w:ascii="Arial" w:hAnsi="Arial" w:cs="Arial"/>
            <w:i/>
            <w:iCs/>
            <w:color w:val="272525"/>
            <w:rPrChange w:id="108" w:author="Lindsay" w:date="2012-04-24T07:53:00Z">
              <w:rPr>
                <w:rFonts w:ascii="Arial" w:hAnsi="Arial" w:cs="Arial"/>
                <w:i/>
                <w:iCs/>
                <w:color w:val="272525"/>
                <w:sz w:val="24"/>
                <w:szCs w:val="24"/>
              </w:rPr>
            </w:rPrChange>
          </w:rPr>
          <w:t xml:space="preserve">Saccharomyces cerevisiae. J. </w:t>
        </w:r>
      </w:ins>
    </w:p>
    <w:p w:rsidR="00000000" w:rsidRDefault="006A686C">
      <w:pPr>
        <w:autoSpaceDE w:val="0"/>
        <w:autoSpaceDN w:val="0"/>
        <w:adjustRightInd w:val="0"/>
        <w:spacing w:after="0" w:line="240" w:lineRule="auto"/>
        <w:ind w:firstLine="720"/>
        <w:rPr>
          <w:del w:id="109" w:author="Lindsay" w:date="2012-04-24T07:52:00Z"/>
          <w:rFonts w:ascii="Arial" w:hAnsi="Arial" w:cs="Arial"/>
          <w:color w:val="272525"/>
          <w:rPrChange w:id="110" w:author="Lindsay" w:date="2012-04-24T07:53:00Z">
            <w:rPr>
              <w:del w:id="111" w:author="Lindsay" w:date="2012-04-24T07:52:00Z"/>
              <w:rFonts w:ascii="Arial" w:hAnsi="Arial" w:cs="Arial"/>
              <w:noProof/>
            </w:rPr>
          </w:rPrChange>
        </w:rPr>
        <w:pPrChange w:id="112" w:author="Lindsay" w:date="2012-04-24T07:53:00Z">
          <w:pPr>
            <w:spacing w:after="0" w:line="240" w:lineRule="auto"/>
            <w:ind w:left="720" w:hanging="720"/>
          </w:pPr>
        </w:pPrChange>
      </w:pPr>
      <w:ins w:id="113" w:author="Lindsay" w:date="2012-04-24T07:52:00Z">
        <w:r w:rsidRPr="006A686C">
          <w:rPr>
            <w:rFonts w:ascii="Arial" w:hAnsi="Arial" w:cs="Arial"/>
            <w:i/>
            <w:iCs/>
            <w:color w:val="272525"/>
            <w:rPrChange w:id="114" w:author="Lindsay" w:date="2012-04-24T07:53:00Z">
              <w:rPr>
                <w:rFonts w:ascii="Arial" w:hAnsi="Arial" w:cs="Arial"/>
                <w:i/>
                <w:iCs/>
                <w:color w:val="272525"/>
                <w:sz w:val="24"/>
                <w:szCs w:val="24"/>
              </w:rPr>
            </w:rPrChange>
          </w:rPr>
          <w:t xml:space="preserve">Biol. Chem. </w:t>
        </w:r>
        <w:r w:rsidRPr="006A686C">
          <w:rPr>
            <w:rFonts w:ascii="Arial" w:hAnsi="Arial" w:cs="Arial"/>
            <w:b/>
            <w:bCs/>
            <w:color w:val="272525"/>
            <w:rPrChange w:id="115" w:author="Lindsay" w:date="2012-04-24T07:53:00Z">
              <w:rPr>
                <w:rFonts w:ascii="Arial" w:hAnsi="Arial" w:cs="Arial"/>
                <w:b/>
                <w:bCs/>
                <w:color w:val="272525"/>
                <w:sz w:val="24"/>
                <w:szCs w:val="24"/>
              </w:rPr>
            </w:rPrChange>
          </w:rPr>
          <w:t xml:space="preserve">279: </w:t>
        </w:r>
        <w:r w:rsidRPr="006A686C">
          <w:rPr>
            <w:rFonts w:ascii="Arial" w:hAnsi="Arial" w:cs="Arial"/>
            <w:color w:val="272525"/>
            <w:rPrChange w:id="116" w:author="Lindsay" w:date="2012-04-24T07:53:00Z">
              <w:rPr>
                <w:rFonts w:ascii="Arial" w:hAnsi="Arial" w:cs="Arial"/>
                <w:color w:val="272525"/>
                <w:sz w:val="24"/>
                <w:szCs w:val="24"/>
              </w:rPr>
            </w:rPrChange>
          </w:rPr>
          <w:t>31983–31989.</w:t>
        </w:r>
      </w:ins>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R</w:t>
      </w:r>
      <w:r w:rsidRPr="00D356D3">
        <w:rPr>
          <w:rFonts w:ascii="Arial" w:hAnsi="Arial" w:cs="Arial"/>
          <w:smallCaps/>
          <w:noProof/>
          <w:szCs w:val="20"/>
        </w:rPr>
        <w:t xml:space="preserve">istow, </w:t>
      </w:r>
      <w:r w:rsidRPr="00D356D3">
        <w:rPr>
          <w:rFonts w:ascii="Arial" w:hAnsi="Arial" w:cs="Arial"/>
          <w:noProof/>
          <w:szCs w:val="20"/>
        </w:rPr>
        <w:t>M</w:t>
      </w:r>
      <w:r w:rsidRPr="00D356D3">
        <w:rPr>
          <w:rFonts w:ascii="Arial" w:hAnsi="Arial" w:cs="Arial"/>
          <w:smallCaps/>
          <w:noProof/>
          <w:szCs w:val="20"/>
        </w:rPr>
        <w:t>.</w:t>
      </w:r>
      <w:r w:rsidRPr="00D356D3">
        <w:rPr>
          <w:rFonts w:ascii="Arial" w:hAnsi="Arial" w:cs="Arial"/>
          <w:noProof/>
          <w:szCs w:val="20"/>
        </w:rPr>
        <w:t>, and S</w:t>
      </w:r>
      <w:r w:rsidRPr="00D356D3">
        <w:rPr>
          <w:rFonts w:ascii="Arial" w:hAnsi="Arial" w:cs="Arial"/>
          <w:smallCaps/>
          <w:noProof/>
          <w:szCs w:val="20"/>
        </w:rPr>
        <w:t xml:space="preserve">. </w:t>
      </w:r>
      <w:r w:rsidRPr="00D356D3">
        <w:rPr>
          <w:rFonts w:ascii="Arial" w:hAnsi="Arial" w:cs="Arial"/>
          <w:noProof/>
          <w:szCs w:val="20"/>
        </w:rPr>
        <w:t>S</w:t>
      </w:r>
      <w:r w:rsidRPr="00D356D3">
        <w:rPr>
          <w:rFonts w:ascii="Arial" w:hAnsi="Arial" w:cs="Arial"/>
          <w:smallCaps/>
          <w:noProof/>
          <w:szCs w:val="20"/>
        </w:rPr>
        <w:t>chmeisser</w:t>
      </w:r>
      <w:r w:rsidRPr="00D356D3">
        <w:rPr>
          <w:rFonts w:ascii="Arial" w:hAnsi="Arial" w:cs="Arial"/>
          <w:noProof/>
          <w:szCs w:val="20"/>
        </w:rPr>
        <w:t xml:space="preserve">, 2011 Extending life span by increasing oxidative stress. Free Radic Biol Med </w:t>
      </w:r>
      <w:r w:rsidRPr="00D356D3">
        <w:rPr>
          <w:rFonts w:ascii="Arial" w:hAnsi="Arial" w:cs="Arial"/>
          <w:b/>
          <w:noProof/>
          <w:szCs w:val="20"/>
        </w:rPr>
        <w:t>51:</w:t>
      </w:r>
      <w:r w:rsidRPr="00D356D3">
        <w:rPr>
          <w:rFonts w:ascii="Arial" w:hAnsi="Arial" w:cs="Arial"/>
          <w:noProof/>
          <w:szCs w:val="20"/>
        </w:rPr>
        <w:t xml:space="preserve"> 327-336.</w:t>
      </w:r>
    </w:p>
    <w:p w:rsidR="00BB091F"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S</w:t>
      </w:r>
      <w:r w:rsidRPr="00D356D3">
        <w:rPr>
          <w:rFonts w:ascii="Arial" w:hAnsi="Arial" w:cs="Arial"/>
          <w:smallCaps/>
          <w:noProof/>
          <w:szCs w:val="20"/>
        </w:rPr>
        <w:t xml:space="preserve">tanfel, </w:t>
      </w:r>
      <w:r w:rsidRPr="00D356D3">
        <w:rPr>
          <w:rFonts w:ascii="Arial" w:hAnsi="Arial" w:cs="Arial"/>
          <w:noProof/>
          <w:szCs w:val="20"/>
        </w:rPr>
        <w:t>M</w:t>
      </w:r>
      <w:r w:rsidRPr="00D356D3">
        <w:rPr>
          <w:rFonts w:ascii="Arial" w:hAnsi="Arial" w:cs="Arial"/>
          <w:smallCaps/>
          <w:noProof/>
          <w:szCs w:val="20"/>
        </w:rPr>
        <w:t xml:space="preserve">. </w:t>
      </w:r>
      <w:r w:rsidRPr="00D356D3">
        <w:rPr>
          <w:rFonts w:ascii="Arial" w:hAnsi="Arial" w:cs="Arial"/>
          <w:noProof/>
          <w:szCs w:val="20"/>
        </w:rPr>
        <w:t>N</w:t>
      </w:r>
      <w:r w:rsidRPr="00D356D3">
        <w:rPr>
          <w:rFonts w:ascii="Arial" w:hAnsi="Arial" w:cs="Arial"/>
          <w:smallCaps/>
          <w:noProof/>
          <w:szCs w:val="20"/>
        </w:rPr>
        <w:t>.</w:t>
      </w:r>
      <w:r w:rsidRPr="00D356D3">
        <w:rPr>
          <w:rFonts w:ascii="Arial" w:hAnsi="Arial" w:cs="Arial"/>
          <w:noProof/>
          <w:szCs w:val="20"/>
        </w:rPr>
        <w:t>, L</w:t>
      </w:r>
      <w:r w:rsidRPr="00D356D3">
        <w:rPr>
          <w:rFonts w:ascii="Arial" w:hAnsi="Arial" w:cs="Arial"/>
          <w:smallCaps/>
          <w:noProof/>
          <w:szCs w:val="20"/>
        </w:rPr>
        <w:t xml:space="preserve">. </w:t>
      </w:r>
      <w:r w:rsidRPr="00D356D3">
        <w:rPr>
          <w:rFonts w:ascii="Arial" w:hAnsi="Arial" w:cs="Arial"/>
          <w:noProof/>
          <w:szCs w:val="20"/>
        </w:rPr>
        <w:t>S</w:t>
      </w:r>
      <w:r w:rsidRPr="00D356D3">
        <w:rPr>
          <w:rFonts w:ascii="Arial" w:hAnsi="Arial" w:cs="Arial"/>
          <w:smallCaps/>
          <w:noProof/>
          <w:szCs w:val="20"/>
        </w:rPr>
        <w:t xml:space="preserve">. </w:t>
      </w:r>
      <w:r w:rsidRPr="00D356D3">
        <w:rPr>
          <w:rFonts w:ascii="Arial" w:hAnsi="Arial" w:cs="Arial"/>
          <w:noProof/>
          <w:szCs w:val="20"/>
        </w:rPr>
        <w:t>S</w:t>
      </w:r>
      <w:r w:rsidRPr="00D356D3">
        <w:rPr>
          <w:rFonts w:ascii="Arial" w:hAnsi="Arial" w:cs="Arial"/>
          <w:smallCaps/>
          <w:noProof/>
          <w:szCs w:val="20"/>
        </w:rPr>
        <w:t>hamieh</w:t>
      </w:r>
      <w:r w:rsidRPr="00D356D3">
        <w:rPr>
          <w:rFonts w:ascii="Arial" w:hAnsi="Arial" w:cs="Arial"/>
          <w:noProof/>
          <w:szCs w:val="20"/>
        </w:rPr>
        <w:t>, M</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aeberlein</w:t>
      </w:r>
      <w:r w:rsidRPr="00D356D3">
        <w:rPr>
          <w:rFonts w:ascii="Arial" w:hAnsi="Arial" w:cs="Arial"/>
          <w:noProof/>
          <w:szCs w:val="20"/>
        </w:rPr>
        <w:t xml:space="preserve"> and B</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 xml:space="preserve">. </w:t>
      </w:r>
      <w:r w:rsidRPr="00D356D3">
        <w:rPr>
          <w:rFonts w:ascii="Arial" w:hAnsi="Arial" w:cs="Arial"/>
          <w:noProof/>
          <w:szCs w:val="20"/>
        </w:rPr>
        <w:t>K</w:t>
      </w:r>
      <w:r w:rsidRPr="00D356D3">
        <w:rPr>
          <w:rFonts w:ascii="Arial" w:hAnsi="Arial" w:cs="Arial"/>
          <w:smallCaps/>
          <w:noProof/>
          <w:szCs w:val="20"/>
        </w:rPr>
        <w:t>ennedy</w:t>
      </w:r>
      <w:r w:rsidRPr="00D356D3">
        <w:rPr>
          <w:rFonts w:ascii="Arial" w:hAnsi="Arial" w:cs="Arial"/>
          <w:noProof/>
          <w:szCs w:val="20"/>
        </w:rPr>
        <w:t xml:space="preserve">, 2009 The TOR pathway comes of age. Biochim Biophys Acta </w:t>
      </w:r>
      <w:r w:rsidRPr="00D356D3">
        <w:rPr>
          <w:rFonts w:ascii="Arial" w:hAnsi="Arial" w:cs="Arial"/>
          <w:b/>
          <w:noProof/>
          <w:szCs w:val="20"/>
        </w:rPr>
        <w:t>1790:</w:t>
      </w:r>
      <w:r w:rsidRPr="00D356D3">
        <w:rPr>
          <w:rFonts w:ascii="Arial" w:hAnsi="Arial" w:cs="Arial"/>
          <w:noProof/>
          <w:szCs w:val="20"/>
        </w:rPr>
        <w:t xml:space="preserve"> 1067-1074.</w:t>
      </w:r>
    </w:p>
    <w:p w:rsidR="00551746" w:rsidRPr="00551746" w:rsidRDefault="00551746" w:rsidP="00551746">
      <w:pPr>
        <w:autoSpaceDE w:val="0"/>
        <w:autoSpaceDN w:val="0"/>
        <w:adjustRightInd w:val="0"/>
        <w:spacing w:after="0" w:line="240" w:lineRule="auto"/>
        <w:rPr>
          <w:rFonts w:ascii="Arial" w:hAnsi="Arial" w:cs="Arial"/>
        </w:rPr>
      </w:pPr>
      <w:r w:rsidRPr="00551746">
        <w:rPr>
          <w:rFonts w:ascii="Arial" w:hAnsi="Arial" w:cs="Arial"/>
        </w:rPr>
        <w:t>S</w:t>
      </w:r>
      <w:r w:rsidRPr="00551746">
        <w:rPr>
          <w:rFonts w:ascii="Arial" w:hAnsi="Arial" w:cs="Arial"/>
          <w:sz w:val="20"/>
          <w:szCs w:val="20"/>
        </w:rPr>
        <w:t>VISTUNENKO</w:t>
      </w:r>
      <w:r w:rsidRPr="00551746">
        <w:rPr>
          <w:rFonts w:ascii="Arial" w:hAnsi="Arial" w:cs="Arial"/>
        </w:rPr>
        <w:t>, D.A., N.A. D</w:t>
      </w:r>
      <w:r w:rsidRPr="00551746">
        <w:rPr>
          <w:rFonts w:ascii="Arial" w:hAnsi="Arial" w:cs="Arial"/>
          <w:sz w:val="20"/>
          <w:szCs w:val="20"/>
        </w:rPr>
        <w:t>AVIES</w:t>
      </w:r>
      <w:r w:rsidRPr="00551746">
        <w:rPr>
          <w:rFonts w:ascii="Arial" w:hAnsi="Arial" w:cs="Arial"/>
        </w:rPr>
        <w:t>, M.T. W</w:t>
      </w:r>
      <w:r w:rsidRPr="00551746">
        <w:rPr>
          <w:rFonts w:ascii="Arial" w:hAnsi="Arial" w:cs="Arial"/>
          <w:sz w:val="20"/>
          <w:szCs w:val="20"/>
        </w:rPr>
        <w:t>ILSON</w:t>
      </w:r>
      <w:r w:rsidRPr="00551746">
        <w:rPr>
          <w:rFonts w:ascii="Arial" w:hAnsi="Arial" w:cs="Arial"/>
        </w:rPr>
        <w:t>, R.P. S</w:t>
      </w:r>
      <w:r w:rsidRPr="00551746">
        <w:rPr>
          <w:rFonts w:ascii="Arial" w:hAnsi="Arial" w:cs="Arial"/>
          <w:sz w:val="20"/>
          <w:szCs w:val="20"/>
        </w:rPr>
        <w:t>TIDWILL</w:t>
      </w:r>
      <w:r w:rsidRPr="00551746">
        <w:rPr>
          <w:rFonts w:ascii="Arial" w:hAnsi="Arial" w:cs="Arial"/>
        </w:rPr>
        <w:t>, M. S</w:t>
      </w:r>
      <w:r w:rsidRPr="00551746">
        <w:rPr>
          <w:rFonts w:ascii="Arial" w:hAnsi="Arial" w:cs="Arial"/>
          <w:sz w:val="20"/>
          <w:szCs w:val="20"/>
        </w:rPr>
        <w:t>INGER</w:t>
      </w:r>
      <w:r w:rsidRPr="00551746">
        <w:rPr>
          <w:rFonts w:ascii="Arial" w:hAnsi="Arial" w:cs="Arial"/>
        </w:rPr>
        <w:t>, C.E. C</w:t>
      </w:r>
      <w:r w:rsidRPr="00551746">
        <w:rPr>
          <w:rFonts w:ascii="Arial" w:hAnsi="Arial" w:cs="Arial"/>
          <w:sz w:val="20"/>
          <w:szCs w:val="20"/>
        </w:rPr>
        <w:t>OOPER</w:t>
      </w:r>
      <w:r w:rsidRPr="00551746">
        <w:rPr>
          <w:rFonts w:ascii="Arial" w:hAnsi="Arial" w:cs="Arial"/>
        </w:rPr>
        <w:t xml:space="preserve">, 1997 Free radical in blood: a measure of haemoglobin autoxidation in vivo?. J. Chem. Soc., Perkin Trans. </w:t>
      </w:r>
      <w:r w:rsidRPr="00551746">
        <w:rPr>
          <w:rFonts w:ascii="Arial" w:hAnsi="Arial" w:cs="Arial"/>
          <w:b/>
        </w:rPr>
        <w:t xml:space="preserve">2: </w:t>
      </w:r>
      <w:r w:rsidRPr="00551746">
        <w:rPr>
          <w:rFonts w:ascii="Arial" w:hAnsi="Arial" w:cs="Arial"/>
        </w:rPr>
        <w:t>2539-2544.</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W</w:t>
      </w:r>
      <w:r w:rsidRPr="00D356D3">
        <w:rPr>
          <w:rFonts w:ascii="Arial" w:hAnsi="Arial" w:cs="Arial"/>
          <w:smallCaps/>
          <w:noProof/>
          <w:szCs w:val="20"/>
        </w:rPr>
        <w:t xml:space="preserve">ei, </w:t>
      </w:r>
      <w:r w:rsidRPr="00D356D3">
        <w:rPr>
          <w:rFonts w:ascii="Arial" w:hAnsi="Arial" w:cs="Arial"/>
          <w:noProof/>
          <w:szCs w:val="20"/>
        </w:rPr>
        <w:t>M</w:t>
      </w:r>
      <w:r w:rsidRPr="00D356D3">
        <w:rPr>
          <w:rFonts w:ascii="Arial" w:hAnsi="Arial" w:cs="Arial"/>
          <w:smallCaps/>
          <w:noProof/>
          <w:szCs w:val="20"/>
        </w:rPr>
        <w:t>.</w:t>
      </w:r>
      <w:r w:rsidRPr="00D356D3">
        <w:rPr>
          <w:rFonts w:ascii="Arial" w:hAnsi="Arial" w:cs="Arial"/>
          <w:noProof/>
          <w:szCs w:val="20"/>
        </w:rPr>
        <w:t>, P</w:t>
      </w:r>
      <w:r w:rsidRPr="00D356D3">
        <w:rPr>
          <w:rFonts w:ascii="Arial" w:hAnsi="Arial" w:cs="Arial"/>
          <w:smallCaps/>
          <w:noProof/>
          <w:szCs w:val="20"/>
        </w:rPr>
        <w:t xml:space="preserve">. </w:t>
      </w:r>
      <w:r w:rsidRPr="00D356D3">
        <w:rPr>
          <w:rFonts w:ascii="Arial" w:hAnsi="Arial" w:cs="Arial"/>
          <w:noProof/>
          <w:szCs w:val="20"/>
        </w:rPr>
        <w:t>F</w:t>
      </w:r>
      <w:r w:rsidRPr="00D356D3">
        <w:rPr>
          <w:rFonts w:ascii="Arial" w:hAnsi="Arial" w:cs="Arial"/>
          <w:smallCaps/>
          <w:noProof/>
          <w:szCs w:val="20"/>
        </w:rPr>
        <w:t>abrizio</w:t>
      </w:r>
      <w:r w:rsidRPr="00D356D3">
        <w:rPr>
          <w:rFonts w:ascii="Arial" w:hAnsi="Arial" w:cs="Arial"/>
          <w:noProof/>
          <w:szCs w:val="20"/>
        </w:rPr>
        <w:t>, J</w:t>
      </w:r>
      <w:r w:rsidRPr="00D356D3">
        <w:rPr>
          <w:rFonts w:ascii="Arial" w:hAnsi="Arial" w:cs="Arial"/>
          <w:smallCaps/>
          <w:noProof/>
          <w:szCs w:val="20"/>
        </w:rPr>
        <w:t xml:space="preserve">. </w:t>
      </w:r>
      <w:r w:rsidRPr="00D356D3">
        <w:rPr>
          <w:rFonts w:ascii="Arial" w:hAnsi="Arial" w:cs="Arial"/>
          <w:noProof/>
          <w:szCs w:val="20"/>
        </w:rPr>
        <w:t>H</w:t>
      </w:r>
      <w:r w:rsidRPr="00D356D3">
        <w:rPr>
          <w:rFonts w:ascii="Arial" w:hAnsi="Arial" w:cs="Arial"/>
          <w:smallCaps/>
          <w:noProof/>
          <w:szCs w:val="20"/>
        </w:rPr>
        <w:t>u</w:t>
      </w:r>
      <w:r w:rsidRPr="00D356D3">
        <w:rPr>
          <w:rFonts w:ascii="Arial" w:hAnsi="Arial" w:cs="Arial"/>
          <w:noProof/>
          <w:szCs w:val="20"/>
        </w:rPr>
        <w:t>, H</w:t>
      </w:r>
      <w:r w:rsidRPr="00D356D3">
        <w:rPr>
          <w:rFonts w:ascii="Arial" w:hAnsi="Arial" w:cs="Arial"/>
          <w:smallCaps/>
          <w:noProof/>
          <w:szCs w:val="20"/>
        </w:rPr>
        <w:t xml:space="preserve">. </w:t>
      </w:r>
      <w:r w:rsidRPr="00D356D3">
        <w:rPr>
          <w:rFonts w:ascii="Arial" w:hAnsi="Arial" w:cs="Arial"/>
          <w:noProof/>
          <w:szCs w:val="20"/>
        </w:rPr>
        <w:t>G</w:t>
      </w:r>
      <w:r w:rsidRPr="00D356D3">
        <w:rPr>
          <w:rFonts w:ascii="Arial" w:hAnsi="Arial" w:cs="Arial"/>
          <w:smallCaps/>
          <w:noProof/>
          <w:szCs w:val="20"/>
        </w:rPr>
        <w:t>e</w:t>
      </w:r>
      <w:r w:rsidRPr="00D356D3">
        <w:rPr>
          <w:rFonts w:ascii="Arial" w:hAnsi="Arial" w:cs="Arial"/>
          <w:noProof/>
          <w:szCs w:val="20"/>
        </w:rPr>
        <w:t>, C</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heng</w:t>
      </w:r>
      <w:r w:rsidRPr="00D356D3">
        <w:rPr>
          <w:rFonts w:ascii="Arial" w:hAnsi="Arial" w:cs="Arial"/>
          <w:i/>
          <w:noProof/>
          <w:szCs w:val="20"/>
        </w:rPr>
        <w:t xml:space="preserve"> et al.</w:t>
      </w:r>
      <w:r w:rsidRPr="00D356D3">
        <w:rPr>
          <w:rFonts w:ascii="Arial" w:hAnsi="Arial" w:cs="Arial"/>
          <w:noProof/>
          <w:szCs w:val="20"/>
        </w:rPr>
        <w:t xml:space="preserve">, 2008 Life span extension by calorie restriction depends on Rim15 and transcription factors downstream of Ras/PKA, Tor, and Sch9. PLoS Genet </w:t>
      </w:r>
      <w:r w:rsidRPr="00D356D3">
        <w:rPr>
          <w:rFonts w:ascii="Arial" w:hAnsi="Arial" w:cs="Arial"/>
          <w:b/>
          <w:noProof/>
          <w:szCs w:val="20"/>
        </w:rPr>
        <w:t>4:</w:t>
      </w:r>
      <w:r w:rsidRPr="00D356D3">
        <w:rPr>
          <w:rFonts w:ascii="Arial" w:hAnsi="Arial" w:cs="Arial"/>
          <w:noProof/>
          <w:szCs w:val="20"/>
        </w:rPr>
        <w:t xml:space="preserve"> e13.</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W</w:t>
      </w:r>
      <w:r w:rsidRPr="00D356D3">
        <w:rPr>
          <w:rFonts w:ascii="Arial" w:hAnsi="Arial" w:cs="Arial"/>
          <w:smallCaps/>
          <w:noProof/>
          <w:szCs w:val="20"/>
        </w:rPr>
        <w:t xml:space="preserve">einberger, </w:t>
      </w:r>
      <w:r w:rsidRPr="00D356D3">
        <w:rPr>
          <w:rFonts w:ascii="Arial" w:hAnsi="Arial" w:cs="Arial"/>
          <w:noProof/>
          <w:szCs w:val="20"/>
        </w:rPr>
        <w:t>M</w:t>
      </w:r>
      <w:r w:rsidRPr="00D356D3">
        <w:rPr>
          <w:rFonts w:ascii="Arial" w:hAnsi="Arial" w:cs="Arial"/>
          <w:smallCaps/>
          <w:noProof/>
          <w:szCs w:val="20"/>
        </w:rPr>
        <w:t>.</w:t>
      </w:r>
      <w:r w:rsidRPr="00D356D3">
        <w:rPr>
          <w:rFonts w:ascii="Arial" w:hAnsi="Arial" w:cs="Arial"/>
          <w:noProof/>
          <w:szCs w:val="20"/>
        </w:rPr>
        <w:t>, A</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esquita</w:t>
      </w:r>
      <w:r w:rsidRPr="00D356D3">
        <w:rPr>
          <w:rFonts w:ascii="Arial" w:hAnsi="Arial" w:cs="Arial"/>
          <w:noProof/>
          <w:szCs w:val="20"/>
        </w:rPr>
        <w:t>, T</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aroll</w:t>
      </w:r>
      <w:r w:rsidRPr="00D356D3">
        <w:rPr>
          <w:rFonts w:ascii="Arial" w:hAnsi="Arial" w:cs="Arial"/>
          <w:noProof/>
          <w:szCs w:val="20"/>
        </w:rPr>
        <w:t>, L</w:t>
      </w:r>
      <w:r w:rsidRPr="00D356D3">
        <w:rPr>
          <w:rFonts w:ascii="Arial" w:hAnsi="Arial" w:cs="Arial"/>
          <w:smallCaps/>
          <w:noProof/>
          <w:szCs w:val="20"/>
        </w:rPr>
        <w:t xml:space="preserve">. </w:t>
      </w:r>
      <w:r w:rsidRPr="00D356D3">
        <w:rPr>
          <w:rFonts w:ascii="Arial" w:hAnsi="Arial" w:cs="Arial"/>
          <w:noProof/>
          <w:szCs w:val="20"/>
        </w:rPr>
        <w:t>M</w:t>
      </w:r>
      <w:r w:rsidRPr="00D356D3">
        <w:rPr>
          <w:rFonts w:ascii="Arial" w:hAnsi="Arial" w:cs="Arial"/>
          <w:smallCaps/>
          <w:noProof/>
          <w:szCs w:val="20"/>
        </w:rPr>
        <w:t>arks</w:t>
      </w:r>
      <w:r w:rsidRPr="00D356D3">
        <w:rPr>
          <w:rFonts w:ascii="Arial" w:hAnsi="Arial" w:cs="Arial"/>
          <w:noProof/>
          <w:szCs w:val="20"/>
        </w:rPr>
        <w:t>, H</w:t>
      </w:r>
      <w:r w:rsidRPr="00D356D3">
        <w:rPr>
          <w:rFonts w:ascii="Arial" w:hAnsi="Arial" w:cs="Arial"/>
          <w:smallCaps/>
          <w:noProof/>
          <w:szCs w:val="20"/>
        </w:rPr>
        <w:t xml:space="preserve">. </w:t>
      </w:r>
      <w:r w:rsidRPr="00D356D3">
        <w:rPr>
          <w:rFonts w:ascii="Arial" w:hAnsi="Arial" w:cs="Arial"/>
          <w:noProof/>
          <w:szCs w:val="20"/>
        </w:rPr>
        <w:t>Y</w:t>
      </w:r>
      <w:r w:rsidRPr="00D356D3">
        <w:rPr>
          <w:rFonts w:ascii="Arial" w:hAnsi="Arial" w:cs="Arial"/>
          <w:smallCaps/>
          <w:noProof/>
          <w:szCs w:val="20"/>
        </w:rPr>
        <w:t>ang</w:t>
      </w:r>
      <w:r w:rsidRPr="00D356D3">
        <w:rPr>
          <w:rFonts w:ascii="Arial" w:hAnsi="Arial" w:cs="Arial"/>
          <w:i/>
          <w:noProof/>
          <w:szCs w:val="20"/>
        </w:rPr>
        <w:t xml:space="preserve"> et al.</w:t>
      </w:r>
      <w:r w:rsidRPr="00D356D3">
        <w:rPr>
          <w:rFonts w:ascii="Arial" w:hAnsi="Arial" w:cs="Arial"/>
          <w:noProof/>
          <w:szCs w:val="20"/>
        </w:rPr>
        <w:t xml:space="preserve">, 2010 Growth signaling promotes chronological aging in budding yeast by inducing superoxide anions that inhibit quiescence. Aging (Albany NY) </w:t>
      </w:r>
      <w:r w:rsidRPr="00D356D3">
        <w:rPr>
          <w:rFonts w:ascii="Arial" w:hAnsi="Arial" w:cs="Arial"/>
          <w:b/>
          <w:noProof/>
          <w:szCs w:val="20"/>
        </w:rPr>
        <w:t>2:</w:t>
      </w:r>
      <w:r w:rsidRPr="00D356D3">
        <w:rPr>
          <w:rFonts w:ascii="Arial" w:hAnsi="Arial" w:cs="Arial"/>
          <w:noProof/>
          <w:szCs w:val="20"/>
        </w:rPr>
        <w:t xml:space="preserve"> 709-726.</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W</w:t>
      </w:r>
      <w:r w:rsidRPr="00D356D3">
        <w:rPr>
          <w:rFonts w:ascii="Arial" w:hAnsi="Arial" w:cs="Arial"/>
          <w:smallCaps/>
          <w:noProof/>
          <w:szCs w:val="20"/>
        </w:rPr>
        <w:t xml:space="preserve">illcox, </w:t>
      </w:r>
      <w:r w:rsidRPr="00D356D3">
        <w:rPr>
          <w:rFonts w:ascii="Arial" w:hAnsi="Arial" w:cs="Arial"/>
          <w:noProof/>
          <w:szCs w:val="20"/>
        </w:rPr>
        <w:t>B</w:t>
      </w:r>
      <w:r w:rsidRPr="00D356D3">
        <w:rPr>
          <w:rFonts w:ascii="Arial" w:hAnsi="Arial" w:cs="Arial"/>
          <w:smallCaps/>
          <w:noProof/>
          <w:szCs w:val="20"/>
        </w:rPr>
        <w:t xml:space="preserve">. </w:t>
      </w:r>
      <w:r w:rsidRPr="00D356D3">
        <w:rPr>
          <w:rFonts w:ascii="Arial" w:hAnsi="Arial" w:cs="Arial"/>
          <w:noProof/>
          <w:szCs w:val="20"/>
        </w:rPr>
        <w:t>J</w:t>
      </w:r>
      <w:r w:rsidRPr="00D356D3">
        <w:rPr>
          <w:rFonts w:ascii="Arial" w:hAnsi="Arial" w:cs="Arial"/>
          <w:smallCaps/>
          <w:noProof/>
          <w:szCs w:val="20"/>
        </w:rPr>
        <w:t>.</w:t>
      </w:r>
      <w:r w:rsidRPr="00D356D3">
        <w:rPr>
          <w:rFonts w:ascii="Arial" w:hAnsi="Arial" w:cs="Arial"/>
          <w:noProof/>
          <w:szCs w:val="20"/>
        </w:rPr>
        <w:t>, K</w:t>
      </w:r>
      <w:r w:rsidRPr="00D356D3">
        <w:rPr>
          <w:rFonts w:ascii="Arial" w:hAnsi="Arial" w:cs="Arial"/>
          <w:smallCaps/>
          <w:noProof/>
          <w:szCs w:val="20"/>
        </w:rPr>
        <w:t xml:space="preserve">. </w:t>
      </w:r>
      <w:r w:rsidRPr="00D356D3">
        <w:rPr>
          <w:rFonts w:ascii="Arial" w:hAnsi="Arial" w:cs="Arial"/>
          <w:noProof/>
          <w:szCs w:val="20"/>
        </w:rPr>
        <w:t>Y</w:t>
      </w:r>
      <w:r w:rsidRPr="00D356D3">
        <w:rPr>
          <w:rFonts w:ascii="Arial" w:hAnsi="Arial" w:cs="Arial"/>
          <w:smallCaps/>
          <w:noProof/>
          <w:szCs w:val="20"/>
        </w:rPr>
        <w:t>ano</w:t>
      </w:r>
      <w:r w:rsidRPr="00D356D3">
        <w:rPr>
          <w:rFonts w:ascii="Arial" w:hAnsi="Arial" w:cs="Arial"/>
          <w:noProof/>
          <w:szCs w:val="20"/>
        </w:rPr>
        <w:t>, R</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hen</w:t>
      </w:r>
      <w:r w:rsidRPr="00D356D3">
        <w:rPr>
          <w:rFonts w:ascii="Arial" w:hAnsi="Arial" w:cs="Arial"/>
          <w:noProof/>
          <w:szCs w:val="20"/>
        </w:rPr>
        <w:t>, D</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 xml:space="preserve">. </w:t>
      </w:r>
      <w:r w:rsidRPr="00D356D3">
        <w:rPr>
          <w:rFonts w:ascii="Arial" w:hAnsi="Arial" w:cs="Arial"/>
          <w:noProof/>
          <w:szCs w:val="20"/>
        </w:rPr>
        <w:t>W</w:t>
      </w:r>
      <w:r w:rsidRPr="00D356D3">
        <w:rPr>
          <w:rFonts w:ascii="Arial" w:hAnsi="Arial" w:cs="Arial"/>
          <w:smallCaps/>
          <w:noProof/>
          <w:szCs w:val="20"/>
        </w:rPr>
        <w:t>illcox</w:t>
      </w:r>
      <w:r w:rsidRPr="00D356D3">
        <w:rPr>
          <w:rFonts w:ascii="Arial" w:hAnsi="Arial" w:cs="Arial"/>
          <w:noProof/>
          <w:szCs w:val="20"/>
        </w:rPr>
        <w:t>, B</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 xml:space="preserve">. </w:t>
      </w:r>
      <w:r w:rsidRPr="00D356D3">
        <w:rPr>
          <w:rFonts w:ascii="Arial" w:hAnsi="Arial" w:cs="Arial"/>
          <w:noProof/>
          <w:szCs w:val="20"/>
        </w:rPr>
        <w:t>R</w:t>
      </w:r>
      <w:r w:rsidRPr="00D356D3">
        <w:rPr>
          <w:rFonts w:ascii="Arial" w:hAnsi="Arial" w:cs="Arial"/>
          <w:smallCaps/>
          <w:noProof/>
          <w:szCs w:val="20"/>
        </w:rPr>
        <w:t>odriguez</w:t>
      </w:r>
      <w:r w:rsidRPr="00D356D3">
        <w:rPr>
          <w:rFonts w:ascii="Arial" w:hAnsi="Arial" w:cs="Arial"/>
          <w:i/>
          <w:noProof/>
          <w:szCs w:val="20"/>
        </w:rPr>
        <w:t xml:space="preserve"> et al.</w:t>
      </w:r>
      <w:r w:rsidRPr="00D356D3">
        <w:rPr>
          <w:rFonts w:ascii="Arial" w:hAnsi="Arial" w:cs="Arial"/>
          <w:noProof/>
          <w:szCs w:val="20"/>
        </w:rPr>
        <w:t xml:space="preserve">, 2004 How much should we eat? The association between energy intake and mortality in a 36-year follow-up study of Japanese-American men. J Gerontol A Biol Sci Med Sci </w:t>
      </w:r>
      <w:r w:rsidRPr="00D356D3">
        <w:rPr>
          <w:rFonts w:ascii="Arial" w:hAnsi="Arial" w:cs="Arial"/>
          <w:b/>
          <w:noProof/>
          <w:szCs w:val="20"/>
        </w:rPr>
        <w:t>59:</w:t>
      </w:r>
      <w:r w:rsidRPr="00D356D3">
        <w:rPr>
          <w:rFonts w:ascii="Arial" w:hAnsi="Arial" w:cs="Arial"/>
          <w:noProof/>
          <w:szCs w:val="20"/>
        </w:rPr>
        <w:t xml:space="preserve"> 789-795.</w:t>
      </w:r>
    </w:p>
    <w:p w:rsidR="00BB091F" w:rsidRPr="00D356D3"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W</w:t>
      </w:r>
      <w:r w:rsidRPr="00D356D3">
        <w:rPr>
          <w:rFonts w:ascii="Arial" w:hAnsi="Arial" w:cs="Arial"/>
          <w:smallCaps/>
          <w:noProof/>
          <w:szCs w:val="20"/>
        </w:rPr>
        <w:t xml:space="preserve">illiams, </w:t>
      </w:r>
      <w:r w:rsidRPr="00D356D3">
        <w:rPr>
          <w:rFonts w:ascii="Arial" w:hAnsi="Arial" w:cs="Arial"/>
          <w:noProof/>
          <w:szCs w:val="20"/>
        </w:rPr>
        <w:t>G</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w:t>
      </w:r>
      <w:r w:rsidRPr="00D356D3">
        <w:rPr>
          <w:rFonts w:ascii="Arial" w:hAnsi="Arial" w:cs="Arial"/>
          <w:noProof/>
          <w:szCs w:val="20"/>
        </w:rPr>
        <w:t xml:space="preserve">, 1957 Pleiotropy, natural selection and the evolution of senescence. Evolution </w:t>
      </w:r>
      <w:r w:rsidRPr="00D356D3">
        <w:rPr>
          <w:rFonts w:ascii="Arial" w:hAnsi="Arial" w:cs="Arial"/>
          <w:b/>
          <w:noProof/>
          <w:szCs w:val="20"/>
        </w:rPr>
        <w:t>11:</w:t>
      </w:r>
      <w:r w:rsidRPr="00D356D3">
        <w:rPr>
          <w:rFonts w:ascii="Arial" w:hAnsi="Arial" w:cs="Arial"/>
          <w:noProof/>
          <w:szCs w:val="20"/>
        </w:rPr>
        <w:t xml:space="preserve"> 398-411.</w:t>
      </w:r>
    </w:p>
    <w:p w:rsidR="00BB091F" w:rsidRDefault="00BB091F" w:rsidP="00BB091F">
      <w:pPr>
        <w:spacing w:after="0" w:line="240" w:lineRule="auto"/>
        <w:ind w:left="720" w:hanging="720"/>
        <w:rPr>
          <w:rFonts w:ascii="Arial" w:hAnsi="Arial" w:cs="Arial"/>
          <w:noProof/>
          <w:szCs w:val="20"/>
        </w:rPr>
      </w:pPr>
      <w:r w:rsidRPr="00D356D3">
        <w:rPr>
          <w:rFonts w:ascii="Arial" w:hAnsi="Arial" w:cs="Arial"/>
          <w:noProof/>
          <w:szCs w:val="20"/>
        </w:rPr>
        <w:t>Y</w:t>
      </w:r>
      <w:r w:rsidRPr="00D356D3">
        <w:rPr>
          <w:rFonts w:ascii="Arial" w:hAnsi="Arial" w:cs="Arial"/>
          <w:smallCaps/>
          <w:noProof/>
          <w:szCs w:val="20"/>
        </w:rPr>
        <w:t xml:space="preserve">u, </w:t>
      </w:r>
      <w:r w:rsidRPr="00D356D3">
        <w:rPr>
          <w:rFonts w:ascii="Arial" w:hAnsi="Arial" w:cs="Arial"/>
          <w:noProof/>
          <w:szCs w:val="20"/>
        </w:rPr>
        <w:t>S</w:t>
      </w:r>
      <w:r w:rsidRPr="00D356D3">
        <w:rPr>
          <w:rFonts w:ascii="Arial" w:hAnsi="Arial" w:cs="Arial"/>
          <w:smallCaps/>
          <w:noProof/>
          <w:szCs w:val="20"/>
        </w:rPr>
        <w:t>.</w:t>
      </w:r>
      <w:r w:rsidRPr="00D356D3">
        <w:rPr>
          <w:rFonts w:ascii="Arial" w:hAnsi="Arial" w:cs="Arial"/>
          <w:noProof/>
          <w:szCs w:val="20"/>
        </w:rPr>
        <w:t>, X</w:t>
      </w:r>
      <w:r w:rsidRPr="00D356D3">
        <w:rPr>
          <w:rFonts w:ascii="Arial" w:hAnsi="Arial" w:cs="Arial"/>
          <w:smallCaps/>
          <w:noProof/>
          <w:szCs w:val="20"/>
        </w:rPr>
        <w:t xml:space="preserve">. </w:t>
      </w:r>
      <w:r w:rsidRPr="00D356D3">
        <w:rPr>
          <w:rFonts w:ascii="Arial" w:hAnsi="Arial" w:cs="Arial"/>
          <w:noProof/>
          <w:szCs w:val="20"/>
        </w:rPr>
        <w:t>E</w:t>
      </w:r>
      <w:r w:rsidRPr="00D356D3">
        <w:rPr>
          <w:rFonts w:ascii="Arial" w:hAnsi="Arial" w:cs="Arial"/>
          <w:smallCaps/>
          <w:noProof/>
          <w:szCs w:val="20"/>
        </w:rPr>
        <w:t xml:space="preserve">. </w:t>
      </w:r>
      <w:r w:rsidRPr="00D356D3">
        <w:rPr>
          <w:rFonts w:ascii="Arial" w:hAnsi="Arial" w:cs="Arial"/>
          <w:noProof/>
          <w:szCs w:val="20"/>
        </w:rPr>
        <w:t>Z</w:t>
      </w:r>
      <w:r w:rsidRPr="00D356D3">
        <w:rPr>
          <w:rFonts w:ascii="Arial" w:hAnsi="Arial" w:cs="Arial"/>
          <w:smallCaps/>
          <w:noProof/>
          <w:szCs w:val="20"/>
        </w:rPr>
        <w:t>hang</w:t>
      </w:r>
      <w:r w:rsidRPr="00D356D3">
        <w:rPr>
          <w:rFonts w:ascii="Arial" w:hAnsi="Arial" w:cs="Arial"/>
          <w:noProof/>
          <w:szCs w:val="20"/>
        </w:rPr>
        <w:t>, G</w:t>
      </w:r>
      <w:r w:rsidRPr="00D356D3">
        <w:rPr>
          <w:rFonts w:ascii="Arial" w:hAnsi="Arial" w:cs="Arial"/>
          <w:smallCaps/>
          <w:noProof/>
          <w:szCs w:val="20"/>
        </w:rPr>
        <w:t xml:space="preserve">. </w:t>
      </w:r>
      <w:r w:rsidRPr="00D356D3">
        <w:rPr>
          <w:rFonts w:ascii="Arial" w:hAnsi="Arial" w:cs="Arial"/>
          <w:noProof/>
          <w:szCs w:val="20"/>
        </w:rPr>
        <w:t>C</w:t>
      </w:r>
      <w:r w:rsidRPr="00D356D3">
        <w:rPr>
          <w:rFonts w:ascii="Arial" w:hAnsi="Arial" w:cs="Arial"/>
          <w:smallCaps/>
          <w:noProof/>
          <w:szCs w:val="20"/>
        </w:rPr>
        <w:t>hen</w:t>
      </w:r>
      <w:r w:rsidRPr="00D356D3">
        <w:rPr>
          <w:rFonts w:ascii="Arial" w:hAnsi="Arial" w:cs="Arial"/>
          <w:noProof/>
          <w:szCs w:val="20"/>
        </w:rPr>
        <w:t xml:space="preserve"> and W</w:t>
      </w:r>
      <w:r w:rsidRPr="00D356D3">
        <w:rPr>
          <w:rFonts w:ascii="Arial" w:hAnsi="Arial" w:cs="Arial"/>
          <w:smallCaps/>
          <w:noProof/>
          <w:szCs w:val="20"/>
        </w:rPr>
        <w:t xml:space="preserve">. </w:t>
      </w:r>
      <w:r w:rsidRPr="00D356D3">
        <w:rPr>
          <w:rFonts w:ascii="Arial" w:hAnsi="Arial" w:cs="Arial"/>
          <w:noProof/>
          <w:szCs w:val="20"/>
        </w:rPr>
        <w:t>L</w:t>
      </w:r>
      <w:r w:rsidRPr="00D356D3">
        <w:rPr>
          <w:rFonts w:ascii="Arial" w:hAnsi="Arial" w:cs="Arial"/>
          <w:smallCaps/>
          <w:noProof/>
          <w:szCs w:val="20"/>
        </w:rPr>
        <w:t>iu</w:t>
      </w:r>
      <w:r w:rsidRPr="00D356D3">
        <w:rPr>
          <w:rFonts w:ascii="Arial" w:hAnsi="Arial" w:cs="Arial"/>
          <w:noProof/>
          <w:szCs w:val="20"/>
        </w:rPr>
        <w:t xml:space="preserve">, 2012 Compromised cellular responses to DNA damage accelerate chronological aging by incurring cell wall fragility in Saccharomyces cerevisiae. Mol Biol Rep </w:t>
      </w:r>
      <w:r w:rsidRPr="00D356D3">
        <w:rPr>
          <w:rFonts w:ascii="Arial" w:hAnsi="Arial" w:cs="Arial"/>
          <w:b/>
          <w:noProof/>
          <w:szCs w:val="20"/>
        </w:rPr>
        <w:t>39:</w:t>
      </w:r>
      <w:r w:rsidRPr="00D356D3">
        <w:rPr>
          <w:rFonts w:ascii="Arial" w:hAnsi="Arial" w:cs="Arial"/>
          <w:noProof/>
          <w:szCs w:val="20"/>
        </w:rPr>
        <w:t xml:space="preserve"> 3573-3583.</w:t>
      </w:r>
    </w:p>
    <w:p w:rsidR="0061256B" w:rsidRDefault="0061256B" w:rsidP="00BB091F">
      <w:pPr>
        <w:spacing w:after="0" w:line="240" w:lineRule="auto"/>
        <w:ind w:left="720" w:hanging="720"/>
        <w:rPr>
          <w:rFonts w:ascii="Arial" w:hAnsi="Arial" w:cs="Arial"/>
          <w:noProof/>
          <w:szCs w:val="20"/>
        </w:rPr>
      </w:pPr>
    </w:p>
    <w:p w:rsidR="0061256B" w:rsidRPr="00D356D3" w:rsidRDefault="0061256B" w:rsidP="00BB091F">
      <w:pPr>
        <w:spacing w:after="0" w:line="240" w:lineRule="auto"/>
        <w:ind w:left="720" w:hanging="720"/>
        <w:rPr>
          <w:rFonts w:ascii="Arial" w:hAnsi="Arial" w:cs="Arial"/>
          <w:noProof/>
          <w:szCs w:val="20"/>
        </w:rPr>
      </w:pPr>
    </w:p>
    <w:p w:rsidR="00BB091F" w:rsidRPr="00D356D3" w:rsidRDefault="00BB091F" w:rsidP="00BB091F">
      <w:pPr>
        <w:spacing w:after="0" w:line="240" w:lineRule="auto"/>
        <w:ind w:left="720" w:hanging="720"/>
        <w:rPr>
          <w:rFonts w:ascii="Arial" w:hAnsi="Arial" w:cs="Arial"/>
          <w:noProof/>
          <w:sz w:val="28"/>
          <w:szCs w:val="28"/>
        </w:rPr>
      </w:pPr>
    </w:p>
    <w:p w:rsidR="00DC21FA" w:rsidRPr="00551746" w:rsidRDefault="006A686C" w:rsidP="00900613">
      <w:pPr>
        <w:autoSpaceDE w:val="0"/>
        <w:autoSpaceDN w:val="0"/>
        <w:adjustRightInd w:val="0"/>
        <w:spacing w:after="0" w:line="240" w:lineRule="auto"/>
        <w:rPr>
          <w:rFonts w:ascii="Arial" w:hAnsi="Arial" w:cs="Arial"/>
        </w:rPr>
      </w:pPr>
      <w:r w:rsidRPr="00D356D3">
        <w:rPr>
          <w:rFonts w:ascii="Arial" w:hAnsi="Arial" w:cs="Arial"/>
          <w:sz w:val="20"/>
          <w:szCs w:val="20"/>
        </w:rPr>
        <w:fldChar w:fldCharType="end"/>
      </w:r>
      <w:bookmarkStart w:id="117" w:name="pone.0002670-Wilson1"/>
      <w:bookmarkEnd w:id="117"/>
    </w:p>
    <w:p w:rsidR="00551746" w:rsidRDefault="00551746" w:rsidP="00551746">
      <w:pPr>
        <w:spacing w:after="0" w:line="240" w:lineRule="auto"/>
        <w:rPr>
          <w:rFonts w:ascii="Times New Roman" w:eastAsia="Times New Roman" w:hAnsi="Times New Roman" w:cs="Times New Roman"/>
          <w:b/>
          <w:bCs/>
          <w:i/>
          <w:iCs/>
          <w:sz w:val="24"/>
          <w:szCs w:val="24"/>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Pr="00791706" w:rsidDel="007A403A" w:rsidRDefault="00900613" w:rsidP="00900613">
      <w:pPr>
        <w:spacing w:after="0" w:line="480" w:lineRule="auto"/>
        <w:ind w:firstLine="720"/>
        <w:jc w:val="both"/>
        <w:rPr>
          <w:del w:id="118" w:author="Lindsay" w:date="2012-04-24T07:52:00Z"/>
          <w:rFonts w:ascii="Arial" w:eastAsia="Arial" w:hAnsi="Arial" w:cs="Arial"/>
          <w:sz w:val="24"/>
          <w:szCs w:val="24"/>
        </w:rPr>
      </w:pPr>
      <w:r>
        <w:rPr>
          <w:rFonts w:ascii="Arial" w:eastAsia="Arial" w:hAnsi="Arial" w:cs="Arial"/>
          <w:sz w:val="24"/>
          <w:szCs w:val="24"/>
        </w:rPr>
        <w:t xml:space="preserve"> </w:t>
      </w:r>
      <w:r w:rsidRPr="007444E5">
        <w:rPr>
          <w:rFonts w:ascii="Arial" w:eastAsia="Arial" w:hAnsi="Arial" w:cs="Arial"/>
          <w:sz w:val="24"/>
          <w:szCs w:val="24"/>
        </w:rPr>
        <w:t xml:space="preserve"> Barros et al.2004; Pamplona et al. 2004; Sanz et al. 2006</w:t>
      </w: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Default="00900613" w:rsidP="00900613">
      <w:pPr>
        <w:autoSpaceDE w:val="0"/>
        <w:autoSpaceDN w:val="0"/>
        <w:adjustRightInd w:val="0"/>
        <w:spacing w:after="0" w:line="240" w:lineRule="auto"/>
        <w:rPr>
          <w:rFonts w:ascii="Arial" w:hAnsi="Arial" w:cs="Arial"/>
          <w:sz w:val="20"/>
          <w:szCs w:val="20"/>
        </w:rPr>
      </w:pPr>
    </w:p>
    <w:p w:rsidR="00900613" w:rsidRPr="00791706" w:rsidDel="007A403A" w:rsidRDefault="00900613" w:rsidP="00900613">
      <w:pPr>
        <w:autoSpaceDE w:val="0"/>
        <w:autoSpaceDN w:val="0"/>
        <w:adjustRightInd w:val="0"/>
        <w:spacing w:after="0" w:line="240" w:lineRule="auto"/>
        <w:rPr>
          <w:del w:id="119" w:author="Lindsay" w:date="2012-04-24T07:52:00Z"/>
          <w:rFonts w:ascii="Arial" w:eastAsia="Arial" w:hAnsi="Arial" w:cs="Arial"/>
          <w:sz w:val="24"/>
          <w:szCs w:val="24"/>
        </w:rPr>
      </w:pPr>
    </w:p>
    <w:p w:rsidR="00715E36" w:rsidRDefault="00DD2C51">
      <w:pPr>
        <w:tabs>
          <w:tab w:val="left" w:pos="2265"/>
          <w:tab w:val="center" w:pos="4680"/>
          <w:tab w:val="left" w:pos="7210"/>
          <w:tab w:val="right" w:pos="9360"/>
        </w:tabs>
        <w:spacing w:line="240" w:lineRule="auto"/>
        <w:rPr>
          <w:rFonts w:ascii="Arial" w:hAnsi="Arial" w:cs="Arial"/>
          <w:sz w:val="24"/>
          <w:szCs w:val="24"/>
        </w:rPr>
      </w:pPr>
      <w:r w:rsidRPr="00DD2C51">
        <w:rPr>
          <w:rFonts w:ascii="Arial" w:hAnsi="Arial" w:cs="Arial"/>
          <w:b/>
          <w:sz w:val="24"/>
          <w:szCs w:val="24"/>
        </w:rPr>
        <w:t>T</w:t>
      </w:r>
      <w:r w:rsidR="0072137D" w:rsidRPr="00DD2C51">
        <w:rPr>
          <w:rFonts w:ascii="Arial" w:hAnsi="Arial" w:cs="Arial"/>
          <w:b/>
          <w:sz w:val="24"/>
          <w:szCs w:val="24"/>
        </w:rPr>
        <w:t xml:space="preserve">able </w:t>
      </w:r>
      <w:r w:rsidR="006A686C"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6A686C" w:rsidRPr="00DD2C51">
        <w:rPr>
          <w:rFonts w:ascii="Arial" w:hAnsi="Arial" w:cs="Arial"/>
          <w:b/>
          <w:sz w:val="24"/>
          <w:szCs w:val="24"/>
        </w:rPr>
        <w:fldChar w:fldCharType="separate"/>
      </w:r>
      <w:r w:rsidR="00BB091F">
        <w:rPr>
          <w:rFonts w:ascii="Arial" w:hAnsi="Arial" w:cs="Arial"/>
          <w:b/>
          <w:noProof/>
          <w:sz w:val="24"/>
          <w:szCs w:val="24"/>
        </w:rPr>
        <w:t>1</w:t>
      </w:r>
      <w:r w:rsidR="006A686C"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Default="008E4CF8" w:rsidP="008E4CF8"/>
    <w:p w:rsidR="00AF513F" w:rsidRDefault="00AF513F" w:rsidP="008E4CF8"/>
    <w:p w:rsidR="00AF513F" w:rsidRDefault="00AF513F" w:rsidP="008E4CF8"/>
    <w:p w:rsidR="00AF513F" w:rsidRPr="00605020" w:rsidRDefault="00AF513F" w:rsidP="008E4CF8"/>
    <w:p w:rsidR="00AD042C" w:rsidRPr="00605020" w:rsidRDefault="00AD042C" w:rsidP="008E4CF8"/>
    <w:p w:rsidR="00605020" w:rsidRDefault="00605020">
      <w:r>
        <w:br w:type="page"/>
      </w:r>
    </w:p>
    <w:p w:rsidR="00AD042C" w:rsidRPr="003911D6" w:rsidDel="00AD042C" w:rsidRDefault="00C501A6" w:rsidP="003911D6">
      <w:pPr>
        <w:rPr>
          <w:b/>
        </w:rPr>
      </w:pPr>
      <w:r w:rsidRPr="00C501A6">
        <w:rPr>
          <w:rFonts w:ascii="Arial" w:hAnsi="Arial" w:cs="Arial"/>
          <w:b/>
          <w:sz w:val="24"/>
          <w:szCs w:val="24"/>
        </w:rPr>
        <w:lastRenderedPageBreak/>
        <w:t xml:space="preserve">Table </w:t>
      </w:r>
      <w:r w:rsidR="006A686C"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6A686C" w:rsidRPr="00C501A6">
        <w:rPr>
          <w:rFonts w:ascii="Arial" w:hAnsi="Arial" w:cs="Arial"/>
          <w:b/>
          <w:sz w:val="24"/>
          <w:szCs w:val="24"/>
        </w:rPr>
        <w:fldChar w:fldCharType="separate"/>
      </w:r>
      <w:r w:rsidR="00BB091F">
        <w:rPr>
          <w:rFonts w:ascii="Arial" w:hAnsi="Arial" w:cs="Arial"/>
          <w:b/>
          <w:noProof/>
          <w:sz w:val="24"/>
          <w:szCs w:val="24"/>
        </w:rPr>
        <w:t>2</w:t>
      </w:r>
      <w:r w:rsidR="006A686C" w:rsidRPr="00C501A6">
        <w:rPr>
          <w:rFonts w:ascii="Arial" w:hAnsi="Arial" w:cs="Arial"/>
          <w:b/>
          <w:sz w:val="24"/>
          <w:szCs w:val="24"/>
        </w:rPr>
        <w:fldChar w:fldCharType="end"/>
      </w:r>
      <w:r w:rsidRPr="00C501A6">
        <w:rPr>
          <w:rFonts w:ascii="Arial" w:hAnsi="Arial" w:cs="Arial"/>
          <w:b/>
          <w:sz w:val="24"/>
          <w:szCs w:val="24"/>
        </w:rPr>
        <w:t>. 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r w:rsidR="005D2B81" w:rsidRPr="00605020">
              <w:rPr>
                <w:rFonts w:ascii="Arial" w:hAnsi="Arial" w:cs="Arial"/>
                <w:sz w:val="24"/>
                <w:szCs w:val="24"/>
              </w:rPr>
              <w:t>Lifespan is</w:t>
            </w:r>
            <w:r w:rsidR="00D27D70" w:rsidRPr="00605020">
              <w:rPr>
                <w:rFonts w:ascii="Arial" w:hAnsi="Arial" w:cs="Arial"/>
                <w:sz w:val="24"/>
                <w:szCs w:val="24"/>
              </w:rPr>
              <w:t xml:space="preserve"> a measure of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r w:rsidR="005D2B81" w:rsidRPr="00605020">
              <w:rPr>
                <w:rFonts w:ascii="Arial" w:hAnsi="Arial" w:cs="Arial"/>
                <w:sz w:val="24"/>
                <w:szCs w:val="24"/>
              </w:rPr>
              <w:t>Lifespan is</w:t>
            </w:r>
            <w:r w:rsidR="000131B3" w:rsidRPr="00605020">
              <w:rPr>
                <w:rFonts w:ascii="Arial" w:hAnsi="Arial" w:cs="Arial"/>
                <w:sz w:val="24"/>
                <w:szCs w:val="24"/>
              </w:rPr>
              <w:t xml:space="preserve"> a </w:t>
            </w:r>
            <w:r w:rsidR="00C66B83" w:rsidRPr="00605020">
              <w:rPr>
                <w:rFonts w:ascii="Arial" w:hAnsi="Arial" w:cs="Arial"/>
                <w:sz w:val="24"/>
                <w:szCs w:val="24"/>
              </w:rPr>
              <w:t xml:space="preserve">measure of </w:t>
            </w:r>
            <w:r w:rsidR="00053B8D">
              <w:rPr>
                <w:rFonts w:ascii="Arial" w:hAnsi="Arial" w:cs="Arial"/>
                <w:sz w:val="24"/>
                <w:szCs w:val="24"/>
              </w:rPr>
              <w:t>life span</w:t>
            </w:r>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5D2B81">
            <w:pPr>
              <w:rPr>
                <w:rFonts w:ascii="Arial" w:hAnsi="Arial" w:cs="Arial"/>
                <w:sz w:val="24"/>
                <w:szCs w:val="24"/>
              </w:rPr>
            </w:pPr>
            <w:r w:rsidRPr="00605020">
              <w:rPr>
                <w:rFonts w:ascii="Arial" w:hAnsi="Arial" w:cs="Arial"/>
                <w:sz w:val="24"/>
                <w:szCs w:val="24"/>
              </w:rPr>
              <w:t>Mitotic Recombination</w:t>
            </w:r>
            <w:r w:rsidR="00F221E0">
              <w:rPr>
                <w:rFonts w:ascii="Arial" w:hAnsi="Arial" w:cs="Arial"/>
                <w:sz w:val="24"/>
                <w:szCs w:val="24"/>
              </w:rPr>
              <w:t xml:space="preserve"> </w:t>
            </w:r>
            <w:r w:rsidR="00FC5F39" w:rsidRPr="00605020">
              <w:rPr>
                <w:rFonts w:ascii="Arial" w:hAnsi="Arial" w:cs="Arial"/>
                <w:sz w:val="24"/>
                <w:szCs w:val="24"/>
              </w:rPr>
              <w:t>refers to the exchange of genetic information</w:t>
            </w:r>
            <w:r w:rsidR="00F221E0">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 xml:space="preserve">l </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BB30A7">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BB30A7">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90050E">
              <w:rPr>
                <w:rFonts w:ascii="Arial" w:hAnsi="Arial" w:cs="Arial"/>
                <w:sz w:val="24"/>
                <w:szCs w:val="24"/>
              </w:rPr>
              <w:t>one allele using a kanamycin-</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90050E">
            <w:pPr>
              <w:keepNext/>
              <w:rPr>
                <w:rFonts w:ascii="Arial" w:hAnsi="Arial" w:cs="Arial"/>
                <w:sz w:val="24"/>
                <w:szCs w:val="24"/>
              </w:rPr>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the</w:t>
            </w:r>
            <w:r w:rsidR="00BB30A7">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6A686C"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6A686C" w:rsidRPr="00C501A6">
        <w:rPr>
          <w:rFonts w:ascii="Arial" w:hAnsi="Arial"/>
          <w:b w:val="0"/>
          <w:bCs w:val="0"/>
          <w:sz w:val="24"/>
        </w:rPr>
        <w:fldChar w:fldCharType="separate"/>
      </w:r>
      <w:r w:rsidR="00BB091F">
        <w:rPr>
          <w:rFonts w:ascii="Arial" w:hAnsi="Arial" w:cs="Arial"/>
          <w:noProof/>
          <w:color w:val="auto"/>
          <w:sz w:val="24"/>
          <w:szCs w:val="24"/>
        </w:rPr>
        <w:t>1</w:t>
      </w:r>
      <w:r w:rsidR="006A686C" w:rsidRPr="00C501A6">
        <w:rPr>
          <w:rFonts w:ascii="Arial" w:hAnsi="Arial"/>
          <w:b w:val="0"/>
          <w:bCs w:val="0"/>
          <w:sz w:val="24"/>
        </w:rPr>
        <w:fldChar w:fldCharType="end"/>
      </w:r>
      <w:r w:rsidRPr="00DD2C51">
        <w:rPr>
          <w:rFonts w:ascii="Arial" w:hAnsi="Arial" w:cs="Arial"/>
          <w:color w:val="auto"/>
          <w:sz w:val="24"/>
          <w:szCs w:val="24"/>
        </w:rPr>
        <w:t>.</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are natural by-products of the respiratory metabolic breakdown of food. There are endogenous levels of ROS in cells. Superoxides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006A686C"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6A686C" w:rsidRPr="00C264D3">
        <w:rPr>
          <w:rFonts w:ascii="Arial" w:hAnsi="Arial" w:cs="Arial"/>
          <w:color w:val="auto"/>
          <w:sz w:val="24"/>
          <w:szCs w:val="24"/>
        </w:rPr>
        <w:fldChar w:fldCharType="separate"/>
      </w:r>
      <w:r w:rsidR="00BB091F">
        <w:rPr>
          <w:rFonts w:ascii="Arial" w:hAnsi="Arial" w:cs="Arial"/>
          <w:noProof/>
          <w:color w:val="auto"/>
          <w:sz w:val="24"/>
          <w:szCs w:val="24"/>
        </w:rPr>
        <w:t>2</w:t>
      </w:r>
      <w:r w:rsidR="006A686C" w:rsidRPr="00C264D3">
        <w:rPr>
          <w:rFonts w:ascii="Arial" w:hAnsi="Arial" w:cs="Arial"/>
          <w:color w:val="auto"/>
          <w:sz w:val="24"/>
          <w:szCs w:val="24"/>
        </w:rPr>
        <w:fldChar w:fldCharType="end"/>
      </w:r>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2F2DF7" w:rsidRPr="00605020" w:rsidRDefault="002F2DF7" w:rsidP="002F2DF7">
      <w:pPr>
        <w:pStyle w:val="Caption"/>
        <w:rPr>
          <w:b w:val="0"/>
          <w:color w:val="auto"/>
        </w:rPr>
      </w:pPr>
    </w:p>
    <w:p w:rsidR="003F1A7F" w:rsidRPr="00605020" w:rsidRDefault="00AB4211" w:rsidP="003F1A7F">
      <w:pPr>
        <w:keepNext/>
      </w:pPr>
      <w:r>
        <w:rPr>
          <w:noProof/>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4"/>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4B416E">
        <w:rPr>
          <w:rFonts w:ascii="Arial" w:hAnsi="Arial" w:cs="Arial"/>
          <w:color w:val="auto"/>
          <w:sz w:val="24"/>
          <w:szCs w:val="24"/>
        </w:rPr>
        <w:t>3</w:t>
      </w:r>
      <w:r w:rsidRPr="00C63FFD">
        <w:rPr>
          <w:rFonts w:ascii="Arial" w:hAnsi="Arial" w:cs="Arial"/>
          <w:color w:val="auto"/>
          <w:sz w:val="24"/>
          <w:szCs w:val="24"/>
        </w:rPr>
        <w:t>.</w:t>
      </w:r>
      <w:r w:rsidR="007F4477">
        <w:rPr>
          <w:rFonts w:ascii="Arial" w:hAnsi="Arial" w:cs="Arial"/>
          <w:color w:val="auto"/>
          <w:sz w:val="24"/>
          <w:szCs w:val="24"/>
        </w:rPr>
        <w:t xml:space="preserve"> </w:t>
      </w:r>
      <w:r w:rsidR="000E7AA0">
        <w:rPr>
          <w:rFonts w:ascii="Arial" w:hAnsi="Arial" w:cs="Arial"/>
          <w:b w:val="0"/>
          <w:color w:val="auto"/>
          <w:sz w:val="24"/>
          <w:szCs w:val="24"/>
        </w:rPr>
        <w:t xml:space="preserve">LOH was used to measure genome integrity. </w:t>
      </w:r>
      <w:r w:rsidR="002668DA" w:rsidRPr="00605020">
        <w:rPr>
          <w:rFonts w:ascii="Arial" w:hAnsi="Arial" w:cs="Arial"/>
          <w:b w:val="0"/>
          <w:color w:val="auto"/>
          <w:sz w:val="24"/>
          <w:szCs w:val="24"/>
        </w:rPr>
        <w:t xml:space="preserve">A Kanamycin-resistance marker was used to knock-out one copy of the </w:t>
      </w:r>
      <w:r w:rsidR="00AA02C3" w:rsidRPr="00AA02C3">
        <w:rPr>
          <w:rFonts w:ascii="Arial" w:hAnsi="Arial" w:cs="Arial"/>
          <w:b w:val="0"/>
          <w:i/>
          <w:color w:val="auto"/>
          <w:sz w:val="24"/>
          <w:szCs w:val="24"/>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002E3D62" w:rsidRPr="00C82805">
        <w:rPr>
          <w:rFonts w:ascii="Arial" w:hAnsi="Arial" w:cs="Arial"/>
          <w:b w:val="0"/>
          <w:i/>
          <w:color w:val="auto"/>
          <w:sz w:val="24"/>
          <w:szCs w:val="24"/>
        </w:rPr>
        <w:t>MET15</w:t>
      </w:r>
      <w:r w:rsidR="002668DA" w:rsidRPr="00605020">
        <w:rPr>
          <w:rFonts w:ascii="Arial" w:hAnsi="Arial" w:cs="Arial"/>
          <w:b w:val="0"/>
          <w:color w:val="auto"/>
          <w:sz w:val="24"/>
          <w:szCs w:val="24"/>
        </w:rPr>
        <w:t xml:space="preserve">gene and the chromosome with the black segment </w:t>
      </w:r>
      <w:r w:rsidR="002E3D62">
        <w:rPr>
          <w:rFonts w:ascii="Arial" w:hAnsi="Arial" w:cs="Arial"/>
          <w:b w:val="0"/>
          <w:color w:val="auto"/>
          <w:sz w:val="24"/>
          <w:szCs w:val="24"/>
        </w:rPr>
        <w:t>has</w:t>
      </w:r>
      <w:r w:rsidR="002668DA" w:rsidRPr="00605020">
        <w:rPr>
          <w:rFonts w:ascii="Arial" w:hAnsi="Arial" w:cs="Arial"/>
          <w:b w:val="0"/>
          <w:color w:val="auto"/>
          <w:sz w:val="24"/>
          <w:szCs w:val="24"/>
        </w:rPr>
        <w:t>the</w:t>
      </w:r>
      <w:r w:rsidR="002E3D62" w:rsidRPr="00605020">
        <w:rPr>
          <w:rFonts w:ascii="Arial" w:hAnsi="Arial" w:cs="Arial"/>
          <w:b w:val="0"/>
          <w:color w:val="auto"/>
          <w:sz w:val="24"/>
          <w:szCs w:val="24"/>
        </w:rPr>
        <w:t>gene</w:t>
      </w:r>
      <w:r w:rsidR="002668DA" w:rsidRPr="00605020">
        <w:rPr>
          <w:rFonts w:ascii="Arial" w:hAnsi="Arial" w:cs="Arial"/>
          <w:b w:val="0"/>
          <w:color w:val="auto"/>
          <w:sz w:val="24"/>
          <w:szCs w:val="24"/>
        </w:rPr>
        <w:t xml:space="preserve"> knock</w:t>
      </w:r>
      <w:r w:rsidR="002E3D62">
        <w:rPr>
          <w:rFonts w:ascii="Arial" w:hAnsi="Arial" w:cs="Arial"/>
          <w:b w:val="0"/>
          <w:color w:val="auto"/>
          <w:sz w:val="24"/>
          <w:szCs w:val="24"/>
        </w:rPr>
        <w:t>ed</w:t>
      </w:r>
      <w:r w:rsidR="002668DA" w:rsidRPr="00605020">
        <w:rPr>
          <w:rFonts w:ascii="Arial" w:hAnsi="Arial" w:cs="Arial"/>
          <w:b w:val="0"/>
          <w:color w:val="auto"/>
          <w:sz w:val="24"/>
          <w:szCs w:val="24"/>
        </w:rPr>
        <w:t xml:space="preserve">-out. During CLS, a mother cell may produce daughter cells without </w:t>
      </w:r>
      <w:r w:rsidR="00A67108">
        <w:rPr>
          <w:rFonts w:ascii="Arial" w:hAnsi="Arial" w:cs="Arial"/>
          <w:b w:val="0"/>
          <w:color w:val="auto"/>
          <w:sz w:val="24"/>
          <w:szCs w:val="24"/>
        </w:rPr>
        <w:t>LOH</w:t>
      </w:r>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A67108">
        <w:rPr>
          <w:rFonts w:ascii="Arial" w:hAnsi="Arial" w:cs="Arial"/>
          <w:b w:val="0"/>
          <w:color w:val="auto"/>
          <w:sz w:val="24"/>
          <w:szCs w:val="24"/>
        </w:rPr>
        <w:t>LOH</w:t>
      </w:r>
      <w:r w:rsidR="00826F87" w:rsidRPr="00605020">
        <w:rPr>
          <w:rFonts w:ascii="Arial" w:hAnsi="Arial" w:cs="Arial"/>
          <w:b w:val="0"/>
          <w:color w:val="auto"/>
          <w:sz w:val="24"/>
          <w:szCs w:val="24"/>
        </w:rPr>
        <w:t xml:space="preserve"> occur</w:t>
      </w:r>
      <w:r w:rsidR="00590306">
        <w:rPr>
          <w:rFonts w:ascii="Arial" w:hAnsi="Arial" w:cs="Arial"/>
          <w:b w:val="0"/>
          <w:color w:val="auto"/>
          <w:sz w:val="24"/>
          <w:szCs w:val="24"/>
        </w:rPr>
        <w:t>s</w:t>
      </w:r>
      <w:r w:rsidR="00826F87" w:rsidRPr="00605020">
        <w:rPr>
          <w:rFonts w:ascii="Arial" w:hAnsi="Arial" w:cs="Arial"/>
          <w:b w:val="0"/>
          <w:color w:val="auto"/>
          <w:sz w:val="24"/>
          <w:szCs w:val="24"/>
        </w:rPr>
        <w:t xml:space="preserve"> and yield daughter cells </w:t>
      </w:r>
      <w:r w:rsidR="00AA02C3" w:rsidRPr="00AA02C3">
        <w:rPr>
          <w:rFonts w:ascii="Arial" w:hAnsi="Arial" w:cs="Arial"/>
          <w:b w:val="0"/>
          <w:i/>
          <w:color w:val="auto"/>
          <w:sz w:val="24"/>
          <w:szCs w:val="24"/>
        </w:rPr>
        <w:t xml:space="preserve">MET15 </w:t>
      </w:r>
      <w:r w:rsidR="00AA02C3" w:rsidRPr="00AA02C3">
        <w:rPr>
          <w:rFonts w:ascii="Arial" w:hAnsi="Arial" w:cs="Arial"/>
          <w:b w:val="0"/>
          <w:i/>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r w:rsidR="00A67108">
        <w:rPr>
          <w:rFonts w:ascii="Arial" w:hAnsi="Arial" w:cs="Arial"/>
          <w:b w:val="0"/>
          <w:color w:val="auto"/>
          <w:sz w:val="24"/>
          <w:szCs w:val="24"/>
        </w:rPr>
        <w:t>LOH</w:t>
      </w:r>
      <w:r w:rsidR="00825255" w:rsidRPr="00605020">
        <w:rPr>
          <w:rFonts w:ascii="Arial" w:hAnsi="Arial" w:cs="Arial"/>
          <w:b w:val="0"/>
          <w:color w:val="auto"/>
          <w:sz w:val="24"/>
          <w:szCs w:val="24"/>
        </w:rPr>
        <w:t xml:space="preserve"> events are observed because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and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AA02C3" w:rsidRPr="00AA02C3">
        <w:rPr>
          <w:rFonts w:ascii="Arial" w:hAnsi="Arial" w:cs="Arial"/>
          <w:b w:val="0"/>
          <w:i/>
          <w:color w:val="auto"/>
          <w:sz w:val="24"/>
          <w:szCs w:val="24"/>
        </w:rPr>
        <w:t>MET15</w:t>
      </w:r>
      <w:r w:rsidR="006B2CD3" w:rsidRPr="00605020">
        <w:rPr>
          <w:rFonts w:ascii="Arial" w:hAnsi="Arial" w:cs="Arial"/>
          <w:b w:val="0"/>
          <w:color w:val="auto"/>
          <w:sz w:val="24"/>
          <w:szCs w:val="24"/>
        </w:rPr>
        <w:t xml:space="preserve"> locus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r w:rsidR="00A67108">
        <w:rPr>
          <w:rFonts w:ascii="Arial" w:hAnsi="Arial" w:cs="Arial"/>
          <w:b w:val="0"/>
          <w:color w:val="auto"/>
          <w:sz w:val="24"/>
          <w:szCs w:val="24"/>
        </w:rPr>
        <w:t xml:space="preserve">LOH </w:t>
      </w:r>
      <w:r w:rsidR="007C669D" w:rsidRPr="00605020">
        <w:rPr>
          <w:rFonts w:ascii="Arial" w:hAnsi="Arial" w:cs="Arial"/>
          <w:b w:val="0"/>
          <w:color w:val="auto"/>
          <w:sz w:val="24"/>
          <w:szCs w:val="24"/>
        </w:rPr>
        <w:t xml:space="preserve">event that is most likely linked to mitotic recombination. </w:t>
      </w:r>
    </w:p>
    <w:p w:rsidR="002766F9" w:rsidRDefault="002766F9" w:rsidP="002766F9"/>
    <w:p w:rsidR="002766F9" w:rsidRDefault="002766F9" w:rsidP="002766F9"/>
    <w:p w:rsidR="000120CC" w:rsidRDefault="000120CC" w:rsidP="002766F9">
      <w:pPr>
        <w:rPr>
          <w:b/>
        </w:rPr>
      </w:pPr>
    </w:p>
    <w:p w:rsidR="000120CC" w:rsidRDefault="000120CC" w:rsidP="002766F9">
      <w:pPr>
        <w:rPr>
          <w:b/>
        </w:rPr>
      </w:pPr>
    </w:p>
    <w:p w:rsidR="002766F9" w:rsidRPr="002766F9" w:rsidRDefault="002766F9" w:rsidP="002766F9">
      <w:r w:rsidRPr="000120CC">
        <w:rPr>
          <w:b/>
        </w:rPr>
        <w:t>Figure 4:</w:t>
      </w:r>
      <w:r>
        <w:t xml:space="preserve"> Waterbath sonicator. </w:t>
      </w:r>
    </w:p>
    <w:p w:rsidR="004B416E" w:rsidRDefault="004B416E" w:rsidP="004B416E"/>
    <w:p w:rsidR="004B416E" w:rsidRDefault="004B416E" w:rsidP="004B416E"/>
    <w:p w:rsidR="004B416E" w:rsidRPr="00605020" w:rsidRDefault="004B416E" w:rsidP="004B416E">
      <w:pPr>
        <w:jc w:val="center"/>
      </w:pPr>
      <w:r w:rsidRPr="0076379D">
        <w:rPr>
          <w:noProof/>
        </w:rPr>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4B416E" w:rsidRPr="00605020" w:rsidRDefault="004B416E" w:rsidP="004B416E">
      <w:pPr>
        <w:keepNext/>
        <w:tabs>
          <w:tab w:val="left" w:pos="2265"/>
          <w:tab w:val="left" w:pos="8640"/>
        </w:tabs>
        <w:spacing w:line="240" w:lineRule="auto"/>
      </w:pPr>
      <w:r>
        <w:tab/>
      </w:r>
      <w:r>
        <w:tab/>
      </w:r>
    </w:p>
    <w:p w:rsidR="004B416E" w:rsidRDefault="004B416E" w:rsidP="004B416E">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 xml:space="preserve">yeast strains weretreated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Cells were plated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PbS,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dosage. There is an increase in the percentage of black colonies on each plate, despite a decrease in the total number of colonies.</w:t>
      </w:r>
    </w:p>
    <w:p w:rsidR="004B416E" w:rsidRPr="004B416E" w:rsidRDefault="004B416E" w:rsidP="004B416E"/>
    <w:p w:rsidR="005576F5" w:rsidRPr="005576F5" w:rsidRDefault="00B707BB" w:rsidP="00D306C5">
      <w:pPr>
        <w:keepNext/>
        <w:jc w:val="center"/>
        <w:rPr>
          <w:rFonts w:ascii="Arial" w:hAnsi="Arial" w:cs="Arial"/>
          <w:b/>
          <w:sz w:val="24"/>
          <w:szCs w:val="24"/>
        </w:rPr>
      </w:pPr>
      <w:r w:rsidRPr="00605020">
        <w:lastRenderedPageBreak/>
        <w:tab/>
      </w:r>
    </w:p>
    <w:p w:rsidR="001E2DFE" w:rsidRPr="00605020" w:rsidRDefault="001E2DFE" w:rsidP="001E2DFE">
      <w:pPr>
        <w:tabs>
          <w:tab w:val="left" w:pos="5529"/>
        </w:tabs>
      </w:pPr>
    </w:p>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5"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D306C5" w:rsidRDefault="00D306C5" w:rsidP="00D306C5"/>
    <w:p w:rsidR="00D306C5" w:rsidRPr="00605020" w:rsidRDefault="00D306C5" w:rsidP="00D306C5">
      <w:pPr>
        <w:keepNext/>
        <w:jc w:val="center"/>
      </w:pPr>
      <w:r>
        <w:rPr>
          <w:noProof/>
        </w:rPr>
        <w:lastRenderedPageBreak/>
        <w:drawing>
          <wp:inline distT="0" distB="0" distL="0" distR="0">
            <wp:extent cx="4552950" cy="4077586"/>
            <wp:effectExtent l="25400" t="0" r="0"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558898" cy="4082913"/>
                    </a:xfrm>
                    <a:prstGeom prst="rect">
                      <a:avLst/>
                    </a:prstGeom>
                    <a:noFill/>
                    <a:ln w="9525">
                      <a:noFill/>
                      <a:miter lim="800000"/>
                      <a:headEnd/>
                      <a:tailEnd/>
                    </a:ln>
                    <a:effectLst/>
                  </pic:spPr>
                </pic:pic>
              </a:graphicData>
            </a:graphic>
          </wp:inline>
        </w:drawing>
      </w:r>
    </w:p>
    <w:p w:rsidR="00D306C5" w:rsidRPr="005576F5" w:rsidRDefault="00D306C5" w:rsidP="00D306C5">
      <w:pPr>
        <w:pStyle w:val="Caption"/>
        <w:spacing w:line="480" w:lineRule="auto"/>
        <w:rPr>
          <w:rFonts w:ascii="Arial" w:hAnsi="Arial" w:cs="Arial"/>
          <w:b w:val="0"/>
          <w:color w:val="auto"/>
          <w:sz w:val="24"/>
          <w:szCs w:val="24"/>
        </w:rPr>
      </w:pPr>
      <w:r w:rsidRPr="00EF6C5E">
        <w:rPr>
          <w:rFonts w:ascii="Arial" w:hAnsi="Arial" w:cs="Arial"/>
          <w:color w:val="auto"/>
          <w:sz w:val="24"/>
          <w:szCs w:val="24"/>
        </w:rPr>
        <w:t xml:space="preserve">Figure </w:t>
      </w:r>
      <w:r>
        <w:rPr>
          <w:rFonts w:ascii="Arial" w:hAnsi="Arial" w:cs="Arial"/>
          <w:color w:val="auto"/>
          <w:sz w:val="24"/>
          <w:szCs w:val="24"/>
        </w:rPr>
        <w:t>7</w:t>
      </w:r>
      <w:r w:rsidRPr="00EF6C5E">
        <w:rPr>
          <w:rFonts w:ascii="Arial" w:hAnsi="Arial" w:cs="Arial"/>
          <w:color w:val="auto"/>
          <w:sz w:val="24"/>
          <w:szCs w:val="24"/>
        </w:rPr>
        <w:t>.</w:t>
      </w:r>
      <w:r w:rsidRPr="005576F5">
        <w:rPr>
          <w:rFonts w:ascii="Arial" w:hAnsi="Arial" w:cs="Arial"/>
          <w:b w:val="0"/>
          <w:color w:val="auto"/>
          <w:sz w:val="24"/>
          <w:szCs w:val="24"/>
        </w:rPr>
        <w:t>Based on the biological survival curve in yeast, T</w:t>
      </w:r>
      <w:r w:rsidRPr="005576F5">
        <w:rPr>
          <w:rFonts w:ascii="Arial" w:hAnsi="Arial" w:cs="Arial"/>
          <w:b w:val="0"/>
          <w:color w:val="auto"/>
          <w:sz w:val="24"/>
          <w:szCs w:val="24"/>
          <w:vertAlign w:val="subscript"/>
        </w:rPr>
        <w:t>c</w:t>
      </w:r>
      <w:r w:rsidRPr="005576F5">
        <w:rPr>
          <w:rFonts w:ascii="Arial" w:hAnsi="Arial" w:cs="Arial"/>
          <w:b w:val="0"/>
          <w:color w:val="auto"/>
          <w:sz w:val="24"/>
          <w:szCs w:val="24"/>
        </w:rPr>
        <w:t xml:space="preserve"> is the midpoint of chronological life span and T</w:t>
      </w:r>
      <w:r w:rsidRPr="005576F5">
        <w:rPr>
          <w:rFonts w:ascii="Arial" w:hAnsi="Arial" w:cs="Arial"/>
          <w:b w:val="0"/>
          <w:color w:val="auto"/>
          <w:sz w:val="24"/>
          <w:szCs w:val="24"/>
          <w:vertAlign w:val="subscript"/>
        </w:rPr>
        <w:t>g</w:t>
      </w:r>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006A686C" w:rsidRPr="005576F5">
        <w:rPr>
          <w:rFonts w:ascii="Arial" w:hAnsi="Arial" w:cs="Arial"/>
          <w:b w:val="0"/>
          <w:color w:val="auto"/>
          <w:sz w:val="24"/>
          <w:szCs w:val="24"/>
        </w:rPr>
        <w:fldChar w:fldCharType="begin"/>
      </w:r>
      <w:r w:rsidR="00BB091F">
        <w:rPr>
          <w:rFonts w:ascii="Arial" w:hAnsi="Arial" w:cs="Arial"/>
          <w:b w:val="0"/>
          <w:color w:val="auto"/>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686C" w:rsidRPr="005576F5">
        <w:rPr>
          <w:rFonts w:ascii="Arial" w:hAnsi="Arial" w:cs="Arial"/>
          <w:b w:val="0"/>
          <w:color w:val="auto"/>
          <w:sz w:val="24"/>
          <w:szCs w:val="24"/>
        </w:rPr>
        <w:fldChar w:fldCharType="separate"/>
      </w:r>
      <w:r w:rsidRPr="005576F5">
        <w:rPr>
          <w:rFonts w:ascii="Arial" w:hAnsi="Arial" w:cs="Arial"/>
          <w:b w:val="0"/>
          <w:noProof/>
          <w:color w:val="auto"/>
          <w:sz w:val="24"/>
          <w:szCs w:val="24"/>
        </w:rPr>
        <w:t>(</w:t>
      </w:r>
      <w:hyperlink w:anchor="_ENREF_12" w:tooltip="Qin, 2008 #516" w:history="1">
        <w:r w:rsidRPr="005576F5">
          <w:rPr>
            <w:rFonts w:ascii="Arial" w:hAnsi="Arial" w:cs="Arial"/>
            <w:b w:val="0"/>
            <w:noProof/>
            <w:color w:val="auto"/>
            <w:sz w:val="24"/>
            <w:szCs w:val="24"/>
          </w:rPr>
          <w:t>Q</w:t>
        </w:r>
        <w:r w:rsidRPr="005576F5">
          <w:rPr>
            <w:rFonts w:ascii="Arial" w:hAnsi="Arial" w:cs="Arial"/>
            <w:b w:val="0"/>
            <w:smallCaps/>
            <w:noProof/>
            <w:color w:val="auto"/>
            <w:sz w:val="24"/>
            <w:szCs w:val="24"/>
          </w:rPr>
          <w:t>in</w:t>
        </w:r>
        <w:r w:rsidRPr="005576F5">
          <w:rPr>
            <w:rFonts w:ascii="Arial" w:hAnsi="Arial" w:cs="Arial"/>
            <w:b w:val="0"/>
            <w:i/>
            <w:noProof/>
            <w:color w:val="auto"/>
            <w:sz w:val="24"/>
            <w:szCs w:val="24"/>
          </w:rPr>
          <w:t xml:space="preserve"> et al.</w:t>
        </w:r>
        <w:r w:rsidRPr="005576F5">
          <w:rPr>
            <w:rFonts w:ascii="Arial" w:hAnsi="Arial" w:cs="Arial"/>
            <w:b w:val="0"/>
            <w:noProof/>
            <w:color w:val="auto"/>
            <w:sz w:val="24"/>
            <w:szCs w:val="24"/>
          </w:rPr>
          <w:t xml:space="preserve"> 2008</w:t>
        </w:r>
      </w:hyperlink>
      <w:r w:rsidRPr="005576F5">
        <w:rPr>
          <w:rFonts w:ascii="Arial" w:hAnsi="Arial" w:cs="Arial"/>
          <w:b w:val="0"/>
          <w:noProof/>
          <w:color w:val="auto"/>
          <w:sz w:val="24"/>
          <w:szCs w:val="24"/>
        </w:rPr>
        <w:t>)</w:t>
      </w:r>
      <w:r w:rsidR="006A686C" w:rsidRPr="005576F5">
        <w:rPr>
          <w:rFonts w:ascii="Arial" w:hAnsi="Arial" w:cs="Arial"/>
          <w:b w:val="0"/>
          <w:color w:val="auto"/>
          <w:sz w:val="24"/>
          <w:szCs w:val="24"/>
        </w:rPr>
        <w:fldChar w:fldCharType="end"/>
      </w:r>
      <w:r w:rsidRPr="005576F5">
        <w:rPr>
          <w:rFonts w:ascii="Arial" w:hAnsi="Arial" w:cs="Arial"/>
          <w:b w:val="0"/>
          <w:color w:val="auto"/>
          <w:sz w:val="24"/>
          <w:szCs w:val="24"/>
        </w:rPr>
        <w:t>.</w:t>
      </w:r>
    </w:p>
    <w:p w:rsidR="00D306C5" w:rsidRPr="00D306C5" w:rsidRDefault="00D306C5" w:rsidP="00D306C5"/>
    <w:p w:rsidR="00AB4211" w:rsidRDefault="00AB4211"/>
    <w:p w:rsidR="00AB4211" w:rsidRDefault="00AB4211"/>
    <w:p w:rsidR="00AB4211" w:rsidRDefault="00AB4211"/>
    <w:p w:rsidR="00245728" w:rsidRDefault="00245728" w:rsidP="00C63FFD">
      <w:pPr>
        <w:rPr>
          <w:rFonts w:ascii="Arial" w:hAnsi="Arial" w:cs="Arial"/>
          <w:sz w:val="24"/>
          <w:szCs w:val="24"/>
        </w:rPr>
      </w:pPr>
    </w:p>
    <w:p w:rsidR="00310511" w:rsidRDefault="00771BEC" w:rsidP="00310511">
      <w:pPr>
        <w:keepNext/>
        <w:spacing w:line="480" w:lineRule="auto"/>
        <w:jc w:val="center"/>
        <w:rPr>
          <w:rFonts w:ascii="Arial" w:hAnsi="Arial" w:cs="Arial"/>
          <w:b/>
          <w:sz w:val="24"/>
          <w:szCs w:val="24"/>
        </w:rPr>
      </w:pPr>
      <w:r w:rsidRPr="00771BEC">
        <w:rPr>
          <w:noProof/>
        </w:rPr>
        <w:lastRenderedPageBreak/>
        <w:drawing>
          <wp:inline distT="0" distB="0" distL="0" distR="0">
            <wp:extent cx="3419475" cy="5991225"/>
            <wp:effectExtent l="1905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19475" cy="5991225"/>
                      <a:chOff x="143014" y="731282"/>
                      <a:chExt cx="3419475" cy="5991225"/>
                    </a:xfrm>
                  </a:grpSpPr>
                  <a:pic>
                    <a:nvPicPr>
                      <a:cNvPr id="1030" name="Picture 6"/>
                      <a:cNvPicPr>
                        <a:picLocks noChangeAspect="1" noChangeArrowheads="1"/>
                      </a:cNvPicPr>
                    </a:nvPicPr>
                    <a:blipFill>
                      <a:blip r:embed="rId17"/>
                      <a:srcRect/>
                      <a:stretch>
                        <a:fillRect/>
                      </a:stretch>
                    </a:blipFill>
                    <a:spPr bwMode="auto">
                      <a:xfrm>
                        <a:off x="143014" y="731282"/>
                        <a:ext cx="3419475" cy="5991225"/>
                      </a:xfrm>
                      <a:prstGeom prst="rect">
                        <a:avLst/>
                      </a:prstGeom>
                      <a:noFill/>
                      <a:ln w="9525">
                        <a:noFill/>
                        <a:miter lim="800000"/>
                        <a:headEnd/>
                        <a:tailEnd/>
                      </a:ln>
                      <a:effectLst/>
                    </a:spPr>
                  </a:pic>
                  <a:sp>
                    <a:nvSpPr>
                      <a:cNvPr id="33" name="TextBox 32"/>
                      <a:cNvSpPr txBox="1"/>
                    </a:nvSpPr>
                    <a:spPr>
                      <a:xfrm>
                        <a:off x="285750" y="6353175"/>
                        <a:ext cx="3241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B</a:t>
                          </a:r>
                          <a:endParaRPr lang="en-US" b="1" dirty="0"/>
                        </a:p>
                      </a:txBody>
                      <a:useSpRect/>
                    </a:txSp>
                  </a:sp>
                </lc:lockedCanvas>
              </a:graphicData>
            </a:graphic>
          </wp:inline>
        </w:drawing>
      </w:r>
      <w:r w:rsidR="00D1595F">
        <w:br w:type="textWrapping" w:clear="all"/>
      </w:r>
    </w:p>
    <w:p w:rsidR="00472F46" w:rsidRDefault="00D1595F" w:rsidP="002766F9">
      <w:pPr>
        <w:keepNext/>
        <w:spacing w:line="480" w:lineRule="auto"/>
        <w:jc w:val="both"/>
        <w:rPr>
          <w:rFonts w:ascii="Arial" w:hAnsi="Arial" w:cs="Arial"/>
          <w:bCs/>
          <w:noProof/>
          <w:sz w:val="20"/>
          <w:szCs w:val="20"/>
        </w:rPr>
      </w:pPr>
      <w:r w:rsidRPr="00D1595F">
        <w:rPr>
          <w:rFonts w:ascii="Arial" w:hAnsi="Arial" w:cs="Arial"/>
          <w:b/>
          <w:sz w:val="24"/>
          <w:szCs w:val="24"/>
        </w:rPr>
        <w:t xml:space="preserve">Figure </w:t>
      </w:r>
      <w:r w:rsidR="0076379D">
        <w:rPr>
          <w:rFonts w:ascii="Arial" w:hAnsi="Arial" w:cs="Arial"/>
          <w:b/>
          <w:sz w:val="24"/>
          <w:szCs w:val="24"/>
        </w:rPr>
        <w:t>8</w:t>
      </w:r>
      <w:r w:rsidRPr="00D1595F">
        <w:rPr>
          <w:rFonts w:ascii="Arial" w:hAnsi="Arial" w:cs="Arial"/>
          <w:b/>
          <w:sz w:val="24"/>
          <w:szCs w:val="24"/>
        </w:rPr>
        <w:t>.</w:t>
      </w:r>
      <w:ins w:id="120" w:author="Lindsay" w:date="2012-04-24T08:08:00Z">
        <w:r w:rsidR="003F6CE9">
          <w:rPr>
            <w:rFonts w:ascii="Arial" w:hAnsi="Arial" w:cs="Arial"/>
            <w:b/>
            <w:sz w:val="24"/>
            <w:szCs w:val="24"/>
          </w:rPr>
          <w:t xml:space="preserve"> </w:t>
        </w:r>
      </w:ins>
      <w:ins w:id="121" w:author="Lindsay" w:date="2012-04-24T08:24:00Z">
        <w:r w:rsidR="003D39CA" w:rsidRPr="00310511">
          <w:rPr>
            <w:rFonts w:ascii="Arial" w:hAnsi="Arial" w:cs="Arial"/>
            <w:b/>
            <w:sz w:val="24"/>
            <w:szCs w:val="24"/>
          </w:rPr>
          <w:t>A</w:t>
        </w:r>
      </w:ins>
      <w:r w:rsidR="00310511" w:rsidRPr="00310511">
        <w:rPr>
          <w:rFonts w:ascii="Arial" w:hAnsi="Arial" w:cs="Arial"/>
          <w:sz w:val="24"/>
          <w:szCs w:val="24"/>
        </w:rPr>
        <w:t xml:space="preserve"> s</w:t>
      </w:r>
      <w:ins w:id="122" w:author="Lindsay" w:date="2012-04-24T08:24:00Z">
        <w:r w:rsidR="003D39CA" w:rsidRPr="00310511">
          <w:rPr>
            <w:rFonts w:ascii="Arial" w:hAnsi="Arial" w:cs="Arial"/>
            <w:sz w:val="24"/>
            <w:szCs w:val="24"/>
          </w:rPr>
          <w:t>hows the general sigm</w:t>
        </w:r>
      </w:ins>
      <w:ins w:id="123" w:author="Lindsay" w:date="2012-04-24T08:25:00Z">
        <w:r w:rsidR="003D39CA" w:rsidRPr="00310511">
          <w:rPr>
            <w:rFonts w:ascii="Arial" w:hAnsi="Arial" w:cs="Arial"/>
            <w:sz w:val="24"/>
            <w:szCs w:val="24"/>
          </w:rPr>
          <w:t>oidal trend of viability and genomic integrity</w:t>
        </w:r>
      </w:ins>
      <w:r w:rsidR="00310511" w:rsidRPr="00310511">
        <w:rPr>
          <w:rFonts w:ascii="Arial" w:hAnsi="Arial" w:cs="Arial"/>
          <w:sz w:val="24"/>
          <w:szCs w:val="24"/>
        </w:rPr>
        <w:t xml:space="preserve"> based on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2</w:t>
      </w:r>
      <w:r w:rsidR="00310511" w:rsidRPr="00310511">
        <w:rPr>
          <w:rFonts w:ascii="Arial" w:hAnsi="Arial" w:cs="Arial"/>
          <w:sz w:val="24"/>
          <w:szCs w:val="24"/>
        </w:rPr>
        <w:t xml:space="preserve"> -treated cells</w:t>
      </w:r>
      <w:ins w:id="124" w:author="Lindsay" w:date="2012-04-24T08:25:00Z">
        <w:r w:rsidR="003D39CA" w:rsidRPr="00310511">
          <w:rPr>
            <w:rFonts w:ascii="Arial" w:hAnsi="Arial" w:cs="Arial"/>
            <w:sz w:val="24"/>
            <w:szCs w:val="24"/>
          </w:rPr>
          <w:t xml:space="preserve">. </w:t>
        </w:r>
        <w:r w:rsidR="003D39CA" w:rsidRPr="00310511">
          <w:rPr>
            <w:rFonts w:ascii="Arial" w:hAnsi="Arial" w:cs="Arial"/>
            <w:b/>
            <w:sz w:val="24"/>
            <w:szCs w:val="24"/>
          </w:rPr>
          <w:t>B</w:t>
        </w:r>
      </w:ins>
      <w:r w:rsidR="00310511" w:rsidRPr="00310511">
        <w:rPr>
          <w:rFonts w:ascii="Arial" w:hAnsi="Arial" w:cs="Arial"/>
          <w:sz w:val="24"/>
          <w:szCs w:val="24"/>
        </w:rPr>
        <w:t xml:space="preserve"> s</w:t>
      </w:r>
      <w:ins w:id="125" w:author="Lindsay" w:date="2012-04-24T08:25:00Z">
        <w:r w:rsidR="003D39CA" w:rsidRPr="00310511">
          <w:rPr>
            <w:rFonts w:ascii="Arial" w:hAnsi="Arial" w:cs="Arial"/>
            <w:sz w:val="24"/>
            <w:szCs w:val="24"/>
          </w:rPr>
          <w:t xml:space="preserve">hows the H2O2 </w:t>
        </w:r>
      </w:ins>
      <w:ins w:id="126" w:author="Lindsay" w:date="2012-04-24T08:26:00Z">
        <w:r w:rsidR="003D39CA" w:rsidRPr="00310511">
          <w:rPr>
            <w:rFonts w:ascii="Arial" w:hAnsi="Arial" w:cs="Arial"/>
            <w:sz w:val="24"/>
            <w:szCs w:val="24"/>
          </w:rPr>
          <w:t>dose</w:t>
        </w:r>
      </w:ins>
      <w:r w:rsidR="0047711C" w:rsidRPr="00310511">
        <w:rPr>
          <w:rFonts w:ascii="Arial" w:hAnsi="Arial" w:cs="Arial"/>
          <w:sz w:val="24"/>
          <w:szCs w:val="24"/>
        </w:rPr>
        <w:t>-</w:t>
      </w:r>
      <w:ins w:id="127" w:author="Lindsay" w:date="2012-04-24T08:26:00Z">
        <w:r w:rsidR="003D39CA" w:rsidRPr="00310511">
          <w:rPr>
            <w:rFonts w:ascii="Arial" w:hAnsi="Arial" w:cs="Arial"/>
            <w:sz w:val="24"/>
            <w:szCs w:val="24"/>
          </w:rPr>
          <w:t>response curve of strain</w:t>
        </w:r>
      </w:ins>
      <w:r w:rsidR="00C83F16" w:rsidRPr="00310511">
        <w:rPr>
          <w:rFonts w:ascii="Arial" w:hAnsi="Arial" w:cs="Arial"/>
          <w:sz w:val="24"/>
          <w:szCs w:val="24"/>
        </w:rPr>
        <w:t xml:space="preserve"> </w:t>
      </w:r>
      <w:r w:rsidR="0047711C" w:rsidRPr="00310511">
        <w:rPr>
          <w:rFonts w:ascii="Arial" w:hAnsi="Arial" w:cs="Arial"/>
          <w:sz w:val="24"/>
          <w:szCs w:val="24"/>
        </w:rPr>
        <w:t>M</w:t>
      </w:r>
      <w:r w:rsidR="00C83F16" w:rsidRPr="00310511">
        <w:rPr>
          <w:rFonts w:ascii="Arial" w:hAnsi="Arial" w:cs="Arial"/>
          <w:sz w:val="24"/>
          <w:szCs w:val="24"/>
        </w:rPr>
        <w:t xml:space="preserve">2-8*. </w:t>
      </w:r>
      <w:r w:rsidR="00310511" w:rsidRPr="00310511">
        <w:rPr>
          <w:rFonts w:ascii="Arial" w:hAnsi="Arial" w:cs="Arial"/>
          <w:sz w:val="24"/>
          <w:szCs w:val="24"/>
        </w:rPr>
        <w:t>At a C</w:t>
      </w:r>
      <w:r w:rsidR="00310511" w:rsidRPr="00310511">
        <w:rPr>
          <w:rFonts w:ascii="Arial" w:hAnsi="Arial" w:cs="Arial"/>
          <w:sz w:val="24"/>
          <w:szCs w:val="24"/>
          <w:vertAlign w:val="subscript"/>
        </w:rPr>
        <w:t>b</w:t>
      </w:r>
      <w:r w:rsidR="00310511">
        <w:rPr>
          <w:rFonts w:ascii="Arial" w:hAnsi="Arial" w:cs="Arial"/>
          <w:sz w:val="24"/>
          <w:szCs w:val="24"/>
        </w:rPr>
        <w:t xml:space="preserve"> of approximately 0.025</w:t>
      </w:r>
      <w:r w:rsidR="00310511" w:rsidRPr="00310511">
        <w:rPr>
          <w:rFonts w:ascii="Arial" w:hAnsi="Arial" w:cs="Arial"/>
          <w:sz w:val="24"/>
          <w:szCs w:val="24"/>
        </w:rPr>
        <w:t>, the percentage of black colonies should have doubled from the initial quantity at a 0%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 xml:space="preserve">2 </w:t>
      </w:r>
      <w:r w:rsidR="00310511" w:rsidRPr="00310511">
        <w:rPr>
          <w:rFonts w:ascii="Arial" w:hAnsi="Arial" w:cs="Arial"/>
          <w:sz w:val="24"/>
          <w:szCs w:val="24"/>
        </w:rPr>
        <w:t>dosage.</w:t>
      </w:r>
      <w:r w:rsidR="00310511">
        <w:rPr>
          <w:rFonts w:ascii="Arial" w:hAnsi="Arial" w:cs="Arial"/>
          <w:sz w:val="24"/>
          <w:szCs w:val="24"/>
        </w:rPr>
        <w:t xml:space="preserve"> </w:t>
      </w:r>
      <w:r w:rsidR="00C63FFD" w:rsidRPr="00310511">
        <w:rPr>
          <w:rFonts w:ascii="Arial" w:hAnsi="Arial" w:cs="Arial"/>
          <w:sz w:val="24"/>
          <w:szCs w:val="24"/>
        </w:rPr>
        <w:t>At a C</w:t>
      </w:r>
      <w:r w:rsidR="00C63FFD" w:rsidRPr="00310511">
        <w:rPr>
          <w:rFonts w:ascii="Arial" w:hAnsi="Arial" w:cs="Arial"/>
          <w:sz w:val="24"/>
          <w:szCs w:val="24"/>
          <w:vertAlign w:val="subscript"/>
        </w:rPr>
        <w:t>v</w:t>
      </w:r>
      <w:r w:rsidR="00C63FFD" w:rsidRPr="00310511">
        <w:rPr>
          <w:rFonts w:ascii="Arial" w:hAnsi="Arial" w:cs="Arial"/>
          <w:sz w:val="24"/>
          <w:szCs w:val="24"/>
        </w:rPr>
        <w:t xml:space="preserve"> of 0.05, the initial </w:t>
      </w:r>
      <w:r w:rsidR="00310511">
        <w:rPr>
          <w:rFonts w:ascii="Arial" w:hAnsi="Arial" w:cs="Arial"/>
          <w:sz w:val="24"/>
          <w:szCs w:val="24"/>
        </w:rPr>
        <w:t xml:space="preserve">concentration total </w:t>
      </w:r>
      <w:r w:rsidR="00C63FFD" w:rsidRPr="00310511">
        <w:rPr>
          <w:rFonts w:ascii="Arial" w:hAnsi="Arial" w:cs="Arial"/>
          <w:sz w:val="24"/>
          <w:szCs w:val="24"/>
        </w:rPr>
        <w:t>colonies decreased by approximately one-half indicated by the blue curve</w:t>
      </w:r>
      <w:r w:rsidR="00310511">
        <w:rPr>
          <w:rFonts w:ascii="Arial" w:hAnsi="Arial" w:cs="Arial"/>
          <w:sz w:val="24"/>
          <w:szCs w:val="24"/>
        </w:rPr>
        <w:t xml:space="preserve">. </w:t>
      </w:r>
      <w:r w:rsidR="00472F46">
        <w:rPr>
          <w:rFonts w:ascii="Arial" w:hAnsi="Arial" w:cs="Arial"/>
          <w:bCs/>
          <w:noProof/>
          <w:sz w:val="20"/>
          <w:szCs w:val="20"/>
        </w:rPr>
        <w:br w:type="page"/>
      </w:r>
    </w:p>
    <w:p w:rsidR="00C167BF" w:rsidRDefault="00ED5A97" w:rsidP="00D1595F">
      <w:pPr>
        <w:spacing w:line="240" w:lineRule="auto"/>
        <w:rPr>
          <w:rFonts w:ascii="Arial" w:hAnsi="Arial" w:cs="Arial"/>
          <w:bCs/>
          <w:noProof/>
          <w:sz w:val="20"/>
          <w:szCs w:val="20"/>
        </w:rPr>
      </w:pPr>
      <w:r>
        <w:rPr>
          <w:rFonts w:ascii="Arial" w:hAnsi="Arial" w:cs="Arial"/>
          <w:bCs/>
          <w:noProof/>
          <w:sz w:val="20"/>
          <w:szCs w:val="20"/>
        </w:rPr>
        <w:lastRenderedPageBreak/>
        <w:drawing>
          <wp:anchor distT="0" distB="0" distL="114300" distR="114300" simplePos="0" relativeHeight="251678720" behindDoc="1" locked="0" layoutInCell="1" allowOverlap="1">
            <wp:simplePos x="0" y="0"/>
            <wp:positionH relativeFrom="column">
              <wp:posOffset>-81280</wp:posOffset>
            </wp:positionH>
            <wp:positionV relativeFrom="paragraph">
              <wp:posOffset>187325</wp:posOffset>
            </wp:positionV>
            <wp:extent cx="5341620" cy="3469640"/>
            <wp:effectExtent l="19050" t="0" r="0" b="0"/>
            <wp:wrapTight wrapText="bothSides">
              <wp:wrapPolygon edited="0">
                <wp:start x="-77" y="0"/>
                <wp:lineTo x="-77" y="21466"/>
                <wp:lineTo x="21569" y="21466"/>
                <wp:lineTo x="21569" y="0"/>
                <wp:lineTo x="-77"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5341620" cy="3469640"/>
                    </a:xfrm>
                    <a:prstGeom prst="rect">
                      <a:avLst/>
                    </a:prstGeom>
                  </pic:spPr>
                </pic:pic>
              </a:graphicData>
            </a:graphic>
          </wp:anchor>
        </w:drawing>
      </w:r>
    </w:p>
    <w:p w:rsidR="00C167BF" w:rsidRDefault="00C167BF" w:rsidP="00D1595F">
      <w:pPr>
        <w:spacing w:line="240" w:lineRule="auto"/>
        <w:rPr>
          <w:rFonts w:ascii="Arial" w:hAnsi="Arial" w:cs="Arial"/>
          <w:bCs/>
          <w:noProof/>
          <w:sz w:val="20"/>
          <w:szCs w:val="20"/>
        </w:rPr>
      </w:pPr>
    </w:p>
    <w:p w:rsidR="009875F7" w:rsidRDefault="006A686C" w:rsidP="00D1595F">
      <w:pPr>
        <w:spacing w:line="240" w:lineRule="auto"/>
        <w:rPr>
          <w:rFonts w:ascii="Arial" w:hAnsi="Arial" w:cs="Arial"/>
          <w:bCs/>
          <w:noProof/>
          <w:sz w:val="20"/>
          <w:szCs w:val="20"/>
        </w:rPr>
      </w:pPr>
      <w:ins w:id="128" w:author="Hong Qin" w:date="2012-04-23T00:08:00Z">
        <w:r w:rsidRPr="006A686C">
          <w:rPr>
            <w:noProof/>
          </w:rPr>
          <w:pict>
            <v:shapetype id="_x0000_t202" coordsize="21600,21600" o:spt="202" path="m,l,21600r21600,l21600,xe">
              <v:stroke joinstyle="miter"/>
              <v:path gradientshapeok="t" o:connecttype="rect"/>
            </v:shapetype>
            <v:shape id="_x0000_s1034" type="#_x0000_t202" style="position:absolute;margin-left:-440pt;margin-top:243.05pt;width:474.55pt;height:230.8pt;z-index:251674624" wrapcoords="-34 0 -34 20855 21600 20855 21600 0 -34 0" stroked="f">
              <v:textbox style="mso-next-textbox:#_x0000_s1034;mso-fit-shape-to-text:t" inset="0,0,0,0">
                <w:txbxContent>
                  <w:p w:rsidR="005C361C" w:rsidRDefault="005C361C"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9.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Data from the biological survival curve </w:t>
                    </w:r>
                    <w:r w:rsidR="006A686C" w:rsidRPr="005576F5">
                      <w:rPr>
                        <w:rFonts w:ascii="Arial" w:hAnsi="Arial" w:cs="Arial"/>
                        <w:b w:val="0"/>
                        <w:color w:val="auto"/>
                        <w:sz w:val="24"/>
                        <w:szCs w:val="24"/>
                      </w:rPr>
                      <w:fldChar w:fldCharType="begin"/>
                    </w:r>
                    <w:r>
                      <w:rPr>
                        <w:rFonts w:ascii="Arial" w:hAnsi="Arial" w:cs="Arial"/>
                        <w:b w:val="0"/>
                        <w:color w:val="auto"/>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A686C" w:rsidRPr="005576F5">
                      <w:rPr>
                        <w:rFonts w:ascii="Arial" w:hAnsi="Arial" w:cs="Arial"/>
                        <w:b w:val="0"/>
                        <w:color w:val="auto"/>
                        <w:sz w:val="24"/>
                        <w:szCs w:val="24"/>
                      </w:rPr>
                      <w:fldChar w:fldCharType="separate"/>
                    </w:r>
                    <w:r w:rsidRPr="005576F5">
                      <w:rPr>
                        <w:rFonts w:ascii="Arial" w:hAnsi="Arial" w:cs="Arial"/>
                        <w:b w:val="0"/>
                        <w:noProof/>
                        <w:color w:val="auto"/>
                        <w:sz w:val="24"/>
                        <w:szCs w:val="24"/>
                      </w:rPr>
                      <w:t>(</w:t>
                    </w:r>
                    <w:hyperlink w:anchor="_ENREF_12" w:tooltip="Qin, 2008 #516" w:history="1">
                      <w:r w:rsidRPr="005576F5">
                        <w:rPr>
                          <w:rFonts w:ascii="Arial" w:hAnsi="Arial" w:cs="Arial"/>
                          <w:b w:val="0"/>
                          <w:noProof/>
                          <w:color w:val="auto"/>
                          <w:sz w:val="24"/>
                          <w:szCs w:val="24"/>
                        </w:rPr>
                        <w:t>Q</w:t>
                      </w:r>
                      <w:r w:rsidRPr="005576F5">
                        <w:rPr>
                          <w:rFonts w:ascii="Arial" w:hAnsi="Arial" w:cs="Arial"/>
                          <w:b w:val="0"/>
                          <w:smallCaps/>
                          <w:noProof/>
                          <w:color w:val="auto"/>
                          <w:sz w:val="24"/>
                          <w:szCs w:val="24"/>
                        </w:rPr>
                        <w:t>in</w:t>
                      </w:r>
                      <w:r w:rsidRPr="005576F5">
                        <w:rPr>
                          <w:rFonts w:ascii="Arial" w:hAnsi="Arial" w:cs="Arial"/>
                          <w:b w:val="0"/>
                          <w:i/>
                          <w:noProof/>
                          <w:color w:val="auto"/>
                          <w:sz w:val="24"/>
                          <w:szCs w:val="24"/>
                        </w:rPr>
                        <w:t xml:space="preserve"> et al.</w:t>
                      </w:r>
                      <w:r w:rsidRPr="005576F5">
                        <w:rPr>
                          <w:rFonts w:ascii="Arial" w:hAnsi="Arial" w:cs="Arial"/>
                          <w:b w:val="0"/>
                          <w:noProof/>
                          <w:color w:val="auto"/>
                          <w:sz w:val="24"/>
                          <w:szCs w:val="24"/>
                        </w:rPr>
                        <w:t xml:space="preserve"> 2008</w:t>
                      </w:r>
                    </w:hyperlink>
                    <w:r w:rsidRPr="005576F5">
                      <w:rPr>
                        <w:rFonts w:ascii="Arial" w:hAnsi="Arial" w:cs="Arial"/>
                        <w:b w:val="0"/>
                        <w:noProof/>
                        <w:color w:val="auto"/>
                        <w:sz w:val="24"/>
                        <w:szCs w:val="24"/>
                      </w:rPr>
                      <w:t>)</w:t>
                    </w:r>
                    <w:r w:rsidR="006A686C" w:rsidRPr="005576F5">
                      <w:rPr>
                        <w:rFonts w:ascii="Arial" w:hAnsi="Arial" w:cs="Arial"/>
                        <w:b w:val="0"/>
                        <w:color w:val="auto"/>
                        <w:sz w:val="24"/>
                        <w:szCs w:val="24"/>
                      </w:rPr>
                      <w:fldChar w:fldCharType="end"/>
                    </w:r>
                    <w:r>
                      <w:rPr>
                        <w:rFonts w:ascii="Arial" w:hAnsi="Arial" w:cs="Arial"/>
                        <w:b w:val="0"/>
                        <w:color w:val="auto"/>
                        <w:sz w:val="24"/>
                        <w:szCs w:val="24"/>
                      </w:rPr>
                      <w:t xml:space="preserve">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p>
                </w:txbxContent>
              </v:textbox>
              <w10:wrap type="tight"/>
            </v:shape>
          </w:pict>
        </w:r>
      </w:ins>
    </w:p>
    <w:p w:rsidR="008455BD" w:rsidRDefault="00C167BF" w:rsidP="008455BD">
      <w:pPr>
        <w:pStyle w:val="Caption"/>
        <w:keepNext/>
        <w:spacing w:line="480" w:lineRule="auto"/>
        <w:jc w:val="center"/>
      </w:pPr>
      <w:r w:rsidRPr="00C167BF">
        <w:rPr>
          <w:rFonts w:ascii="Arial" w:hAnsi="Arial" w:cs="Arial"/>
          <w:b w:val="0"/>
          <w:noProof/>
          <w:color w:val="auto"/>
          <w:sz w:val="24"/>
          <w:szCs w:val="24"/>
        </w:rPr>
        <w:lastRenderedPageBreak/>
        <w:drawing>
          <wp:inline distT="0" distB="0" distL="0" distR="0">
            <wp:extent cx="4531685" cy="4548786"/>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552436" cy="4569615"/>
                    </a:xfrm>
                    <a:prstGeom prst="rect">
                      <a:avLst/>
                    </a:prstGeom>
                    <a:noFill/>
                    <a:ln w="9525">
                      <a:noFill/>
                      <a:miter lim="800000"/>
                      <a:headEnd/>
                      <a:tailEnd/>
                    </a:ln>
                  </pic:spPr>
                </pic:pic>
              </a:graphicData>
            </a:graphic>
          </wp:inline>
        </w:drawing>
      </w:r>
    </w:p>
    <w:p w:rsidR="00C167BF" w:rsidRDefault="008455BD" w:rsidP="008455BD">
      <w:pPr>
        <w:pStyle w:val="Caption"/>
        <w:keepNext/>
        <w:spacing w:line="480" w:lineRule="auto"/>
        <w:rPr>
          <w:rFonts w:ascii="Arial" w:hAnsi="Arial" w:cs="Arial"/>
          <w:b w:val="0"/>
          <w:noProof/>
          <w:color w:val="auto"/>
          <w:sz w:val="24"/>
          <w:szCs w:val="24"/>
        </w:rPr>
      </w:pPr>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r w:rsidRPr="0072137D">
        <w:rPr>
          <w:rFonts w:ascii="Arial" w:hAnsi="Arial" w:cs="Arial"/>
          <w:b w:val="0"/>
          <w:color w:val="auto"/>
          <w:sz w:val="24"/>
          <w:szCs w:val="24"/>
        </w:rPr>
        <w:t xml:space="preserve">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 xml:space="preserve">since it has a larger Cb/Cv ratio. M13 has the longest life span, which corresponds to a smaller Cb/Cv ratio. </w:t>
      </w:r>
    </w:p>
    <w:p w:rsidR="009875F7" w:rsidRDefault="00AB4211" w:rsidP="00C167BF">
      <w:pPr>
        <w:pStyle w:val="Caption"/>
        <w:keepNext/>
        <w:numPr>
          <w:ins w:id="129" w:author="Hong Qin" w:date="2012-04-22T22:58:00Z"/>
        </w:numPr>
        <w:spacing w:line="480" w:lineRule="auto"/>
        <w:jc w:val="center"/>
      </w:pPr>
      <w:r>
        <w:rPr>
          <w:rFonts w:ascii="Arial" w:hAnsi="Arial" w:cs="Arial"/>
          <w:b w:val="0"/>
          <w:noProof/>
          <w:color w:val="auto"/>
          <w:sz w:val="24"/>
          <w:szCs w:val="24"/>
        </w:rPr>
        <w:lastRenderedPageBreak/>
        <w:drawing>
          <wp:inline distT="0" distB="0" distL="0" distR="0">
            <wp:extent cx="4911949" cy="4914900"/>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911949" cy="4914900"/>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 xml:space="preserve">. </w:t>
      </w:r>
      <w:r w:rsidR="00144417" w:rsidRPr="00144417">
        <w:rPr>
          <w:rFonts w:ascii="Arial" w:hAnsi="Arial" w:cs="Arial"/>
          <w:b/>
          <w:sz w:val="24"/>
          <w:szCs w:val="24"/>
        </w:rPr>
        <w:t>Trade-off between tolerance to oxidative stress and mitotic asymmetry.</w:t>
      </w:r>
      <w:r w:rsidR="00F50EB1">
        <w:rPr>
          <w:rFonts w:ascii="Arial" w:hAnsi="Arial" w:cs="Arial"/>
          <w:b/>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A52703" w:rsidRDefault="00A52703">
      <w:pPr>
        <w:keepNext/>
        <w:spacing w:line="480" w:lineRule="auto"/>
        <w:rPr>
          <w:rFonts w:ascii="Arial" w:hAnsi="Arial" w:cs="Arial"/>
          <w:sz w:val="24"/>
          <w:szCs w:val="24"/>
        </w:rPr>
      </w:pPr>
    </w:p>
    <w:p w:rsidR="00A52703" w:rsidRDefault="00A52703">
      <w:pPr>
        <w:keepNext/>
        <w:spacing w:line="480" w:lineRule="auto"/>
        <w:rPr>
          <w:rFonts w:ascii="Arial" w:hAnsi="Arial" w:cs="Arial"/>
          <w:sz w:val="24"/>
          <w:szCs w:val="24"/>
        </w:rPr>
      </w:pPr>
    </w:p>
    <w:p w:rsidR="008455BD" w:rsidRDefault="008455BD" w:rsidP="005605DE">
      <w:pPr>
        <w:keepNext/>
        <w:spacing w:line="480" w:lineRule="auto"/>
      </w:pPr>
      <w:r w:rsidRPr="008455BD">
        <w:rPr>
          <w:rFonts w:ascii="Arial" w:hAnsi="Arial" w:cs="Arial"/>
          <w:noProof/>
          <w:sz w:val="20"/>
          <w:szCs w:val="20"/>
        </w:rPr>
        <w:lastRenderedPageBreak/>
        <w:drawing>
          <wp:inline distT="0" distB="0" distL="0" distR="0">
            <wp:extent cx="5990897" cy="3342290"/>
            <wp:effectExtent l="0" t="0" r="0" b="0"/>
            <wp:docPr id="1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496799" cy="4648200"/>
                      <a:chOff x="-1890251" y="304800"/>
                      <a:chExt cx="12496799" cy="4648200"/>
                    </a:xfrm>
                  </a:grpSpPr>
                  <a:grpSp>
                    <a:nvGrpSpPr>
                      <a:cNvPr id="33" name="Group 32"/>
                      <a:cNvGrpSpPr/>
                    </a:nvGrpSpPr>
                    <a:grpSpPr>
                      <a:xfrm>
                        <a:off x="-1890251" y="304800"/>
                        <a:ext cx="12496799" cy="4648200"/>
                        <a:chOff x="-1890251" y="304800"/>
                        <a:chExt cx="12496799" cy="4648200"/>
                      </a:xfrm>
                    </a:grpSpPr>
                    <a:grpSp>
                      <a:nvGrpSpPr>
                        <a:cNvPr id="3" name="Group 31"/>
                        <a:cNvGrpSpPr/>
                      </a:nvGrpSpPr>
                      <a:grpSpPr>
                        <a:xfrm>
                          <a:off x="-1890251" y="304800"/>
                          <a:ext cx="12101051" cy="4648200"/>
                          <a:chOff x="-1890251" y="304800"/>
                          <a:chExt cx="12101051" cy="4648200"/>
                        </a:xfrm>
                      </a:grpSpPr>
                      <a:sp>
                        <a:nvSpPr>
                          <a:cNvPr id="28" name="Rectangle 27"/>
                          <a:cNvSpPr/>
                        </a:nvSpPr>
                        <a:spPr>
                          <a:xfrm>
                            <a:off x="2133600" y="3048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4"/>
                          <a:cNvSpPr txBox="1"/>
                        </a:nvSpPr>
                        <a:spPr>
                          <a:xfrm>
                            <a:off x="-1890251" y="2160639"/>
                            <a:ext cx="3490451"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 </a:t>
                              </a:r>
                              <a:r>
                                <a:rPr lang="en-US" sz="2500" b="1" dirty="0" smtClean="0">
                                  <a:latin typeface="Arial" pitchFamily="34" charset="0"/>
                                  <a:cs typeface="Arial" pitchFamily="34" charset="0"/>
                                </a:rPr>
                                <a:t>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a:t>
                              </a:r>
                              <a:r>
                                <a:rPr lang="en-US" sz="2500" b="1" baseline="-25000" dirty="0" smtClean="0">
                                  <a:latin typeface="Arial" pitchFamily="34" charset="0"/>
                                  <a:cs typeface="Arial" pitchFamily="34" charset="0"/>
                                </a:rPr>
                                <a:t/>
                              </a:r>
                              <a:endParaRPr lang="en-US" sz="2500" b="1" dirty="0">
                                <a:latin typeface="Arial" pitchFamily="34" charset="0"/>
                                <a:cs typeface="Arial" pitchFamily="34" charset="0"/>
                              </a:endParaRPr>
                            </a:p>
                          </a:txBody>
                          <a:useSpRect/>
                        </a:txSp>
                      </a:sp>
                      <a:cxnSp>
                        <a:nvCxnSpPr>
                          <a:cNvPr id="30" name="Straight Arrow Connector 29"/>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4" name="Group 23"/>
                        <a:cNvGrpSpPr/>
                      </a:nvGrpSpPr>
                      <a:grpSpPr>
                        <a:xfrm>
                          <a:off x="2499852" y="651387"/>
                          <a:ext cx="8106696" cy="4172787"/>
                          <a:chOff x="771833" y="894736"/>
                          <a:chExt cx="8106696" cy="4172787"/>
                        </a:xfrm>
                      </a:grpSpPr>
                      <a:sp>
                        <a:nvSpPr>
                          <a:cNvPr id="6" name="TextBox 4"/>
                          <a:cNvSpPr txBox="1"/>
                        </a:nvSpPr>
                        <a:spPr>
                          <a:xfrm>
                            <a:off x="771833" y="894736"/>
                            <a:ext cx="264241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Higher tolerance </a:t>
                              </a:r>
                              <a:r>
                                <a:rPr lang="en-US" sz="2500" b="1" dirty="0" smtClean="0">
                                  <a:latin typeface="Arial" pitchFamily="34" charset="0"/>
                                  <a:cs typeface="Arial" pitchFamily="34" charset="0"/>
                                </a:rPr>
                                <a:t>to oxidative stress</a:t>
                              </a:r>
                              <a:endParaRPr lang="en-US" sz="2500" b="1" dirty="0">
                                <a:latin typeface="Arial" pitchFamily="34" charset="0"/>
                                <a:cs typeface="Arial" pitchFamily="34" charset="0"/>
                              </a:endParaRPr>
                            </a:p>
                          </a:txBody>
                          <a:useSpRect/>
                        </a:txSp>
                      </a:sp>
                      <a:sp>
                        <a:nvSpPr>
                          <a:cNvPr id="7" name="TextBox 5"/>
                          <a:cNvSpPr txBox="1"/>
                        </a:nvSpPr>
                        <a:spPr>
                          <a:xfrm>
                            <a:off x="6135329" y="1403555"/>
                            <a:ext cx="27432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Longer CLS</a:t>
                              </a:r>
                              <a:endParaRPr lang="en-US" sz="2500" b="1" dirty="0">
                                <a:latin typeface="Arial" pitchFamily="34" charset="0"/>
                                <a:cs typeface="Arial" pitchFamily="34" charset="0"/>
                              </a:endParaRPr>
                            </a:p>
                          </a:txBody>
                          <a:useSpRect/>
                        </a:txSp>
                      </a:sp>
                      <a:sp>
                        <a:nvSpPr>
                          <a:cNvPr id="8" name="TextBox 7"/>
                          <a:cNvSpPr txBox="1"/>
                        </a:nvSpPr>
                        <a:spPr>
                          <a:xfrm>
                            <a:off x="3682181" y="4205749"/>
                            <a:ext cx="3581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Lower </a:t>
                              </a:r>
                              <a:r>
                                <a:rPr lang="en-US" sz="2500" b="1" dirty="0" smtClean="0">
                                  <a:latin typeface="Arial" pitchFamily="34" charset="0"/>
                                  <a:cs typeface="Arial" pitchFamily="34" charset="0"/>
                                </a:rPr>
                                <a:t>m</a:t>
                              </a:r>
                              <a:r>
                                <a:rPr lang="en-US" sz="2500" b="1" dirty="0" smtClean="0">
                                  <a:latin typeface="Arial" pitchFamily="34" charset="0"/>
                                  <a:cs typeface="Arial" pitchFamily="34" charset="0"/>
                                </a:rPr>
                                <a:t>itotic </a:t>
                              </a:r>
                              <a:r>
                                <a:rPr lang="en-US" sz="2500" b="1" dirty="0" smtClean="0">
                                  <a:latin typeface="Arial" pitchFamily="34" charset="0"/>
                                  <a:cs typeface="Arial" pitchFamily="34" charset="0"/>
                                </a:rPr>
                                <a:t>a</a:t>
                              </a:r>
                              <a:r>
                                <a:rPr lang="en-US" sz="2500" b="1" dirty="0" smtClean="0">
                                  <a:latin typeface="Arial" pitchFamily="34" charset="0"/>
                                  <a:cs typeface="Arial" pitchFamily="34" charset="0"/>
                                </a:rPr>
                                <a:t>symmetry </a:t>
                              </a:r>
                              <a:endParaRPr lang="en-US" sz="2500" b="1" dirty="0">
                                <a:latin typeface="Arial" pitchFamily="34" charset="0"/>
                                <a:cs typeface="Arial" pitchFamily="34" charset="0"/>
                              </a:endParaRPr>
                            </a:p>
                          </a:txBody>
                          <a:useSpRect/>
                        </a:txSp>
                      </a:sp>
                      <a:cxnSp>
                        <a:nvCxnSpPr>
                          <a:cNvPr id="9" name="Straight Arrow Connector 8"/>
                          <a:cNvCxnSpPr>
                            <a:endCxn id="7" idx="1"/>
                          </a:cNvCxnSpPr>
                        </a:nvCxnSpPr>
                        <a:spPr>
                          <a:xfrm>
                            <a:off x="3544529" y="1632155"/>
                            <a:ext cx="2590800" cy="9927"/>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16200000" flipV="1">
                            <a:off x="2225778" y="2270023"/>
                            <a:ext cx="1936955" cy="1664110"/>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273FE0" w:rsidRPr="00DA38F8" w:rsidRDefault="00EF6C5E" w:rsidP="00DA38F8">
      <w:pPr>
        <w:pStyle w:val="Caption"/>
        <w:spacing w:line="480" w:lineRule="auto"/>
        <w:rPr>
          <w:rFonts w:ascii="Arial" w:hAnsi="Arial" w:cs="Arial"/>
          <w:b w:val="0"/>
          <w:color w:val="auto"/>
          <w:sz w:val="24"/>
          <w:szCs w:val="24"/>
        </w:rPr>
      </w:pPr>
      <w:commentRangeStart w:id="130"/>
      <w:r w:rsidRPr="00EF6C5E">
        <w:rPr>
          <w:rFonts w:ascii="Arial" w:hAnsi="Arial"/>
          <w:color w:val="auto"/>
          <w:sz w:val="24"/>
        </w:rPr>
        <w:t>Figure 1</w:t>
      </w:r>
      <w:r w:rsidR="00386093">
        <w:rPr>
          <w:rFonts w:ascii="Arial" w:hAnsi="Arial"/>
          <w:color w:val="auto"/>
          <w:sz w:val="24"/>
        </w:rPr>
        <w:t>2</w:t>
      </w:r>
      <w:r w:rsidR="00AA02C3" w:rsidRPr="00EF6C5E">
        <w:rPr>
          <w:rFonts w:ascii="Arial" w:hAnsi="Arial"/>
          <w:color w:val="auto"/>
          <w:sz w:val="24"/>
        </w:rPr>
        <w:t>.</w:t>
      </w:r>
      <w:r w:rsidR="00F50EB1">
        <w:rPr>
          <w:rFonts w:ascii="Arial" w:hAnsi="Arial"/>
          <w:color w:val="auto"/>
          <w:sz w:val="24"/>
        </w:rPr>
        <w:t xml:space="preserve"> </w:t>
      </w:r>
      <w:r w:rsidR="00AA02C3" w:rsidRPr="00AA02C3">
        <w:rPr>
          <w:rFonts w:ascii="Arial" w:hAnsi="Arial"/>
          <w:b w:val="0"/>
          <w:color w:val="auto"/>
          <w:sz w:val="24"/>
        </w:rPr>
        <w:t xml:space="preserve">Life span tolerance, length of CLS, and frequency of mitotic asymmetrical </w:t>
      </w:r>
      <w:commentRangeEnd w:id="130"/>
      <w:r w:rsidR="00814075">
        <w:rPr>
          <w:rStyle w:val="CommentReference"/>
          <w:b w:val="0"/>
          <w:bCs w:val="0"/>
          <w:vanish/>
          <w:color w:val="auto"/>
        </w:rPr>
        <w:commentReference w:id="130"/>
      </w:r>
      <w:r w:rsidR="00AA02C3" w:rsidRPr="00AA02C3">
        <w:rPr>
          <w:rFonts w:ascii="Arial" w:hAnsi="Arial"/>
          <w:b w:val="0"/>
          <w:color w:val="auto"/>
          <w:sz w:val="24"/>
        </w:rPr>
        <w:t>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p>
    <w:sectPr w:rsidR="00273FE0" w:rsidRPr="00DA38F8" w:rsidSect="00AE041D">
      <w:headerReference w:type="default" r:id="rId21"/>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3T08:46:00Z" w:initials="HQ">
    <w:p w:rsidR="005C361C" w:rsidRDefault="005C361C">
      <w:pPr>
        <w:pStyle w:val="CommentText"/>
      </w:pPr>
      <w:r>
        <w:rPr>
          <w:rStyle w:val="CommentReference"/>
        </w:rPr>
        <w:annotationRef/>
      </w:r>
      <w:r>
        <w:t>TODO: reorder figures</w:t>
      </w:r>
    </w:p>
    <w:p w:rsidR="005C361C" w:rsidRDefault="005C361C">
      <w:pPr>
        <w:pStyle w:val="CommentText"/>
      </w:pPr>
      <w:r>
        <w:t xml:space="preserve">revise discussion on oxidative stress and cellular aging; implication on human aging;  </w:t>
      </w:r>
    </w:p>
    <w:p w:rsidR="005C361C" w:rsidRDefault="005C361C">
      <w:pPr>
        <w:pStyle w:val="CommentText"/>
      </w:pPr>
      <w:r>
        <w:t xml:space="preserve">add low H2O2 in CLS in summary diagram.  The arrow on mitotic asymmetry should be revised. </w:t>
      </w:r>
    </w:p>
  </w:comment>
  <w:comment w:id="1" w:author="Lindsay" w:date="2012-04-24T11:32:00Z" w:initials="L">
    <w:p w:rsidR="005C361C" w:rsidRDefault="005C361C">
      <w:pPr>
        <w:pStyle w:val="CommentText"/>
      </w:pPr>
      <w:r>
        <w:rPr>
          <w:rStyle w:val="CommentReference"/>
        </w:rPr>
        <w:annotationRef/>
      </w:r>
      <w:r>
        <w:t>As of 11:31 am 4/24/2012: Arrows for mitotic asymmetry has been revised. I reordered figures. Discussion still needs to be improved</w:t>
      </w:r>
    </w:p>
  </w:comment>
  <w:comment w:id="49" w:author="Lindsay" w:date="2012-04-23T21:16:00Z" w:initials="L">
    <w:p w:rsidR="005C361C" w:rsidRDefault="005C361C">
      <w:pPr>
        <w:pStyle w:val="CommentText"/>
      </w:pPr>
      <w:r>
        <w:rPr>
          <w:rStyle w:val="CommentReference"/>
        </w:rPr>
        <w:annotationRef/>
      </w:r>
      <w:r>
        <w:t>(What figure should I add???</w:t>
      </w:r>
    </w:p>
  </w:comment>
  <w:comment w:id="66" w:author="Lindsay" w:date="2012-04-24T07:41:00Z" w:initials="L">
    <w:p w:rsidR="005C361C" w:rsidRDefault="005C361C">
      <w:pPr>
        <w:pStyle w:val="CommentText"/>
      </w:pPr>
      <w:r>
        <w:rPr>
          <w:rStyle w:val="CommentReference"/>
        </w:rPr>
        <w:annotationRef/>
      </w:r>
      <w:r>
        <w:t xml:space="preserve">I’m not clear as to what to do with these references. </w:t>
      </w:r>
    </w:p>
  </w:comment>
  <w:comment w:id="67" w:author="hong qin" w:date="2012-04-24T00:01:00Z" w:initials="HQ">
    <w:p w:rsidR="005C361C" w:rsidRDefault="005C361C">
      <w:pPr>
        <w:pStyle w:val="CommentText"/>
      </w:pPr>
      <w:r>
        <w:rPr>
          <w:rStyle w:val="CommentReference"/>
        </w:rPr>
        <w:annotationRef/>
      </w:r>
      <w:r>
        <w:t xml:space="preserve">Soory, EndNote automatically reformatted these references and likely deleted Lindays’ manual edition.  . </w:t>
      </w:r>
    </w:p>
  </w:comment>
  <w:comment w:id="130" w:author="hong qin" w:date="2012-04-23T23:37:00Z" w:initials="HQ">
    <w:p w:rsidR="005C361C" w:rsidRDefault="005C361C">
      <w:pPr>
        <w:pStyle w:val="CommentText"/>
      </w:pPr>
      <w:r>
        <w:rPr>
          <w:rStyle w:val="CommentReference"/>
        </w:rPr>
        <w:annotationRef/>
      </w:r>
      <w:r>
        <w:t xml:space="preserve">This is a diagram that I have in mind. Trade off and positive correlation is shown properly. </w:t>
      </w:r>
    </w:p>
    <w:p w:rsidR="005C361C" w:rsidRDefault="005C361C">
      <w:pPr>
        <w:pStyle w:val="CommentText"/>
      </w:pPr>
      <w:r>
        <w:t xml:space="preserve">I will try to edit it on Wed when I can use a Windows computer.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6AB" w:rsidRDefault="001A56AB" w:rsidP="00F22F20">
      <w:pPr>
        <w:spacing w:after="0" w:line="240" w:lineRule="auto"/>
      </w:pPr>
      <w:r>
        <w:separator/>
      </w:r>
    </w:p>
  </w:endnote>
  <w:endnote w:type="continuationSeparator" w:id="1">
    <w:p w:rsidR="001A56AB" w:rsidRDefault="001A56AB"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1C" w:rsidRDefault="005C361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6AB" w:rsidRDefault="001A56AB" w:rsidP="00F22F20">
      <w:pPr>
        <w:spacing w:after="0" w:line="240" w:lineRule="auto"/>
      </w:pPr>
      <w:r>
        <w:separator/>
      </w:r>
    </w:p>
  </w:footnote>
  <w:footnote w:type="continuationSeparator" w:id="1">
    <w:p w:rsidR="001A56AB" w:rsidRDefault="001A56AB"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1C" w:rsidRPr="00F22F20" w:rsidRDefault="005C361C"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1C" w:rsidRDefault="005C361C">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ins w:id="131" w:author="hong qin" w:date="2012-04-19T19:21:00Z">
      <w:r>
        <w:rPr>
          <w:rFonts w:ascii="Arial" w:hAnsi="Arial" w:cs="Arial"/>
          <w:i/>
        </w:rPr>
        <w:t xml:space="preserve">                            </w:t>
      </w:r>
    </w:ins>
    <w:ins w:id="132" w:author="hong qin" w:date="2012-04-19T11:02:00Z">
      <w:r>
        <w:rPr>
          <w:rFonts w:ascii="Arial" w:hAnsi="Arial" w:cs="Arial"/>
          <w:i/>
        </w:rPr>
        <w:t xml:space="preserve">    </w:t>
      </w:r>
    </w:ins>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1541713745"/>
        <w:docPartObj>
          <w:docPartGallery w:val="Page Numbers (Top of Page)"/>
          <w:docPartUnique/>
        </w:docPartObj>
      </w:sdtPr>
      <w:sdtContent>
        <w:fldSimple w:instr=" PAGE   \* MERGEFORMAT ">
          <w:r w:rsidR="008F6DDC" w:rsidRPr="008F6DDC">
            <w:rPr>
              <w:rFonts w:ascii="Arial" w:hAnsi="Arial" w:cs="Arial"/>
              <w:i/>
              <w:noProof/>
            </w:rPr>
            <w:t>16</w:t>
          </w:r>
        </w:fldSimple>
      </w:sdtContent>
    </w:sdt>
  </w:p>
  <w:p w:rsidR="005C361C" w:rsidRPr="00F22F20" w:rsidRDefault="005C361C"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oNotTrackMoves/>
  <w:defaultTabStop w:val="720"/>
  <w:characterSpacingControl w:val="doNotCompress"/>
  <w:hdrShapeDefaults>
    <o:shapedefaults v:ext="edit" spidmax="11266"/>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p-thesis-ref2.enl&lt;/item&gt;&lt;/Libraries&gt;&lt;/ENLibraries&gt;"/>
  </w:docVars>
  <w:rsids>
    <w:rsidRoot w:val="00BF4D35"/>
    <w:rsid w:val="00000868"/>
    <w:rsid w:val="00001979"/>
    <w:rsid w:val="0000237D"/>
    <w:rsid w:val="000026D8"/>
    <w:rsid w:val="00003F60"/>
    <w:rsid w:val="00003FCE"/>
    <w:rsid w:val="000049C2"/>
    <w:rsid w:val="00004E0D"/>
    <w:rsid w:val="0000573F"/>
    <w:rsid w:val="000061C5"/>
    <w:rsid w:val="000064AA"/>
    <w:rsid w:val="00007230"/>
    <w:rsid w:val="000117FE"/>
    <w:rsid w:val="000120CC"/>
    <w:rsid w:val="00012AFD"/>
    <w:rsid w:val="00012B88"/>
    <w:rsid w:val="00013009"/>
    <w:rsid w:val="000131B3"/>
    <w:rsid w:val="00013FB4"/>
    <w:rsid w:val="00014C34"/>
    <w:rsid w:val="000161FA"/>
    <w:rsid w:val="00016387"/>
    <w:rsid w:val="00020953"/>
    <w:rsid w:val="0002143E"/>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68B3"/>
    <w:rsid w:val="00036B9E"/>
    <w:rsid w:val="00040C9A"/>
    <w:rsid w:val="0004409D"/>
    <w:rsid w:val="000442EA"/>
    <w:rsid w:val="00044C27"/>
    <w:rsid w:val="00045D9B"/>
    <w:rsid w:val="000467EA"/>
    <w:rsid w:val="00047776"/>
    <w:rsid w:val="00051F0A"/>
    <w:rsid w:val="00052BBF"/>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5312"/>
    <w:rsid w:val="000B593C"/>
    <w:rsid w:val="000B674F"/>
    <w:rsid w:val="000C07B7"/>
    <w:rsid w:val="000C0B8C"/>
    <w:rsid w:val="000C0D3F"/>
    <w:rsid w:val="000C3BCA"/>
    <w:rsid w:val="000C4ED1"/>
    <w:rsid w:val="000C54BF"/>
    <w:rsid w:val="000C5995"/>
    <w:rsid w:val="000C5B77"/>
    <w:rsid w:val="000C6D89"/>
    <w:rsid w:val="000C7C92"/>
    <w:rsid w:val="000D1059"/>
    <w:rsid w:val="000D1335"/>
    <w:rsid w:val="000D319C"/>
    <w:rsid w:val="000D644F"/>
    <w:rsid w:val="000D67C3"/>
    <w:rsid w:val="000D702F"/>
    <w:rsid w:val="000D761C"/>
    <w:rsid w:val="000E1B91"/>
    <w:rsid w:val="000E2828"/>
    <w:rsid w:val="000E291E"/>
    <w:rsid w:val="000E377A"/>
    <w:rsid w:val="000E4443"/>
    <w:rsid w:val="000E6E7A"/>
    <w:rsid w:val="000E7AA0"/>
    <w:rsid w:val="000F00B7"/>
    <w:rsid w:val="000F238D"/>
    <w:rsid w:val="000F4AB8"/>
    <w:rsid w:val="000F5189"/>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7A5"/>
    <w:rsid w:val="00113F80"/>
    <w:rsid w:val="0011436F"/>
    <w:rsid w:val="001145E0"/>
    <w:rsid w:val="00114F09"/>
    <w:rsid w:val="0011562E"/>
    <w:rsid w:val="00115954"/>
    <w:rsid w:val="00116A4F"/>
    <w:rsid w:val="0011735A"/>
    <w:rsid w:val="00117976"/>
    <w:rsid w:val="00117C13"/>
    <w:rsid w:val="001209A9"/>
    <w:rsid w:val="00120A05"/>
    <w:rsid w:val="00122199"/>
    <w:rsid w:val="00122641"/>
    <w:rsid w:val="00122B63"/>
    <w:rsid w:val="00122E0D"/>
    <w:rsid w:val="001239B6"/>
    <w:rsid w:val="001325AF"/>
    <w:rsid w:val="001353B3"/>
    <w:rsid w:val="00136323"/>
    <w:rsid w:val="0013711A"/>
    <w:rsid w:val="00140885"/>
    <w:rsid w:val="001409BF"/>
    <w:rsid w:val="00141592"/>
    <w:rsid w:val="00141746"/>
    <w:rsid w:val="001419ED"/>
    <w:rsid w:val="0014224D"/>
    <w:rsid w:val="00144417"/>
    <w:rsid w:val="001451CA"/>
    <w:rsid w:val="00145459"/>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292B"/>
    <w:rsid w:val="0018304B"/>
    <w:rsid w:val="00183C3C"/>
    <w:rsid w:val="00184B5F"/>
    <w:rsid w:val="00184B73"/>
    <w:rsid w:val="0018578F"/>
    <w:rsid w:val="0018665A"/>
    <w:rsid w:val="00186A7F"/>
    <w:rsid w:val="001877D7"/>
    <w:rsid w:val="00190430"/>
    <w:rsid w:val="00190BE1"/>
    <w:rsid w:val="00190ED9"/>
    <w:rsid w:val="00191984"/>
    <w:rsid w:val="00191988"/>
    <w:rsid w:val="00191DEA"/>
    <w:rsid w:val="0019290B"/>
    <w:rsid w:val="00196154"/>
    <w:rsid w:val="001979B3"/>
    <w:rsid w:val="001A1B71"/>
    <w:rsid w:val="001A2431"/>
    <w:rsid w:val="001A2A84"/>
    <w:rsid w:val="001A40A9"/>
    <w:rsid w:val="001A56AB"/>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43E8"/>
    <w:rsid w:val="001C5B0B"/>
    <w:rsid w:val="001C6B61"/>
    <w:rsid w:val="001C723D"/>
    <w:rsid w:val="001C7689"/>
    <w:rsid w:val="001C7779"/>
    <w:rsid w:val="001C7B4B"/>
    <w:rsid w:val="001C7CBA"/>
    <w:rsid w:val="001D03FD"/>
    <w:rsid w:val="001D0609"/>
    <w:rsid w:val="001D0CEE"/>
    <w:rsid w:val="001D1079"/>
    <w:rsid w:val="001D26A8"/>
    <w:rsid w:val="001D3B25"/>
    <w:rsid w:val="001D3C2F"/>
    <w:rsid w:val="001D4654"/>
    <w:rsid w:val="001D46FD"/>
    <w:rsid w:val="001D4C80"/>
    <w:rsid w:val="001D72D8"/>
    <w:rsid w:val="001D75A4"/>
    <w:rsid w:val="001D7796"/>
    <w:rsid w:val="001E1491"/>
    <w:rsid w:val="001E1F63"/>
    <w:rsid w:val="001E2628"/>
    <w:rsid w:val="001E2DFE"/>
    <w:rsid w:val="001E323D"/>
    <w:rsid w:val="001E3943"/>
    <w:rsid w:val="001E4505"/>
    <w:rsid w:val="001E4A7F"/>
    <w:rsid w:val="001E544D"/>
    <w:rsid w:val="001E70A0"/>
    <w:rsid w:val="001E7D03"/>
    <w:rsid w:val="001F0C2D"/>
    <w:rsid w:val="001F2F5D"/>
    <w:rsid w:val="001F3382"/>
    <w:rsid w:val="001F580B"/>
    <w:rsid w:val="001F67A9"/>
    <w:rsid w:val="001F6AD8"/>
    <w:rsid w:val="00200B7C"/>
    <w:rsid w:val="00210298"/>
    <w:rsid w:val="002105BE"/>
    <w:rsid w:val="002108C0"/>
    <w:rsid w:val="00211629"/>
    <w:rsid w:val="00211846"/>
    <w:rsid w:val="0021189E"/>
    <w:rsid w:val="00211E71"/>
    <w:rsid w:val="00212BA6"/>
    <w:rsid w:val="00213571"/>
    <w:rsid w:val="00214E6F"/>
    <w:rsid w:val="00215178"/>
    <w:rsid w:val="00215D6D"/>
    <w:rsid w:val="00217B5D"/>
    <w:rsid w:val="00220AE1"/>
    <w:rsid w:val="0022265D"/>
    <w:rsid w:val="00223424"/>
    <w:rsid w:val="002234DA"/>
    <w:rsid w:val="002236DE"/>
    <w:rsid w:val="00224D8E"/>
    <w:rsid w:val="00225AB1"/>
    <w:rsid w:val="00225DA6"/>
    <w:rsid w:val="00225DCC"/>
    <w:rsid w:val="00226D18"/>
    <w:rsid w:val="0022714C"/>
    <w:rsid w:val="002276E4"/>
    <w:rsid w:val="00230B37"/>
    <w:rsid w:val="00230DB4"/>
    <w:rsid w:val="00232562"/>
    <w:rsid w:val="002325D7"/>
    <w:rsid w:val="00233B63"/>
    <w:rsid w:val="00234227"/>
    <w:rsid w:val="002349DF"/>
    <w:rsid w:val="002363B7"/>
    <w:rsid w:val="00237504"/>
    <w:rsid w:val="002423C4"/>
    <w:rsid w:val="002430BD"/>
    <w:rsid w:val="00243492"/>
    <w:rsid w:val="00243C0E"/>
    <w:rsid w:val="00244C7F"/>
    <w:rsid w:val="00245447"/>
    <w:rsid w:val="00245728"/>
    <w:rsid w:val="00246909"/>
    <w:rsid w:val="00247A90"/>
    <w:rsid w:val="002501E7"/>
    <w:rsid w:val="00252133"/>
    <w:rsid w:val="002530DC"/>
    <w:rsid w:val="0025352A"/>
    <w:rsid w:val="00253A2F"/>
    <w:rsid w:val="00253ED9"/>
    <w:rsid w:val="00254423"/>
    <w:rsid w:val="00254DC9"/>
    <w:rsid w:val="00255C2D"/>
    <w:rsid w:val="00257CB6"/>
    <w:rsid w:val="00257FB5"/>
    <w:rsid w:val="0026124B"/>
    <w:rsid w:val="002625CF"/>
    <w:rsid w:val="002656BD"/>
    <w:rsid w:val="002668DA"/>
    <w:rsid w:val="00266FFE"/>
    <w:rsid w:val="002715ED"/>
    <w:rsid w:val="002718B2"/>
    <w:rsid w:val="002722CA"/>
    <w:rsid w:val="00273A43"/>
    <w:rsid w:val="00273FE0"/>
    <w:rsid w:val="002741A2"/>
    <w:rsid w:val="002760A5"/>
    <w:rsid w:val="002766F9"/>
    <w:rsid w:val="0027790B"/>
    <w:rsid w:val="00280E42"/>
    <w:rsid w:val="0028260D"/>
    <w:rsid w:val="002830F2"/>
    <w:rsid w:val="0028313E"/>
    <w:rsid w:val="00283271"/>
    <w:rsid w:val="002849D9"/>
    <w:rsid w:val="002860D3"/>
    <w:rsid w:val="0028628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5D5F"/>
    <w:rsid w:val="002A6D7B"/>
    <w:rsid w:val="002A71F7"/>
    <w:rsid w:val="002B1A76"/>
    <w:rsid w:val="002B2665"/>
    <w:rsid w:val="002B3F09"/>
    <w:rsid w:val="002B4AC0"/>
    <w:rsid w:val="002B524B"/>
    <w:rsid w:val="002B542A"/>
    <w:rsid w:val="002B59D0"/>
    <w:rsid w:val="002B6428"/>
    <w:rsid w:val="002B7ACE"/>
    <w:rsid w:val="002C03F6"/>
    <w:rsid w:val="002C30C3"/>
    <w:rsid w:val="002C375D"/>
    <w:rsid w:val="002C51B9"/>
    <w:rsid w:val="002C575D"/>
    <w:rsid w:val="002C60FD"/>
    <w:rsid w:val="002C63D2"/>
    <w:rsid w:val="002C713D"/>
    <w:rsid w:val="002C7590"/>
    <w:rsid w:val="002D0751"/>
    <w:rsid w:val="002D0AFC"/>
    <w:rsid w:val="002D0FB8"/>
    <w:rsid w:val="002D1C84"/>
    <w:rsid w:val="002D1D80"/>
    <w:rsid w:val="002D1DD1"/>
    <w:rsid w:val="002D27C0"/>
    <w:rsid w:val="002D3A84"/>
    <w:rsid w:val="002D3AAA"/>
    <w:rsid w:val="002D4576"/>
    <w:rsid w:val="002D5151"/>
    <w:rsid w:val="002D6029"/>
    <w:rsid w:val="002D7103"/>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EFE"/>
    <w:rsid w:val="002F2F83"/>
    <w:rsid w:val="002F38BF"/>
    <w:rsid w:val="002F6AB8"/>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54C5"/>
    <w:rsid w:val="00305EE8"/>
    <w:rsid w:val="0030606C"/>
    <w:rsid w:val="003064CC"/>
    <w:rsid w:val="00310511"/>
    <w:rsid w:val="00311438"/>
    <w:rsid w:val="00313C7B"/>
    <w:rsid w:val="00313DEA"/>
    <w:rsid w:val="00314145"/>
    <w:rsid w:val="0031443C"/>
    <w:rsid w:val="003149E4"/>
    <w:rsid w:val="00314A48"/>
    <w:rsid w:val="00314CD6"/>
    <w:rsid w:val="00315507"/>
    <w:rsid w:val="0031661D"/>
    <w:rsid w:val="00320134"/>
    <w:rsid w:val="00321663"/>
    <w:rsid w:val="00321669"/>
    <w:rsid w:val="0032167C"/>
    <w:rsid w:val="00321701"/>
    <w:rsid w:val="003225BC"/>
    <w:rsid w:val="0032764C"/>
    <w:rsid w:val="003316E9"/>
    <w:rsid w:val="00331B1F"/>
    <w:rsid w:val="00331D87"/>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1156"/>
    <w:rsid w:val="0035285D"/>
    <w:rsid w:val="003531A2"/>
    <w:rsid w:val="003535AE"/>
    <w:rsid w:val="00354568"/>
    <w:rsid w:val="003546A2"/>
    <w:rsid w:val="00355394"/>
    <w:rsid w:val="00355582"/>
    <w:rsid w:val="00361004"/>
    <w:rsid w:val="00362112"/>
    <w:rsid w:val="00362D95"/>
    <w:rsid w:val="0036319B"/>
    <w:rsid w:val="00363AA1"/>
    <w:rsid w:val="003641D7"/>
    <w:rsid w:val="0036425C"/>
    <w:rsid w:val="00364B98"/>
    <w:rsid w:val="003654BA"/>
    <w:rsid w:val="00370310"/>
    <w:rsid w:val="00370B55"/>
    <w:rsid w:val="00370BDF"/>
    <w:rsid w:val="0037224E"/>
    <w:rsid w:val="0037226A"/>
    <w:rsid w:val="00373A30"/>
    <w:rsid w:val="003740FB"/>
    <w:rsid w:val="0037434B"/>
    <w:rsid w:val="00374ED0"/>
    <w:rsid w:val="003750C3"/>
    <w:rsid w:val="00375AB6"/>
    <w:rsid w:val="0037675C"/>
    <w:rsid w:val="0037693C"/>
    <w:rsid w:val="00376A02"/>
    <w:rsid w:val="003778AA"/>
    <w:rsid w:val="00381C38"/>
    <w:rsid w:val="003822C1"/>
    <w:rsid w:val="00382D24"/>
    <w:rsid w:val="00383272"/>
    <w:rsid w:val="00383308"/>
    <w:rsid w:val="00383DF5"/>
    <w:rsid w:val="00383FDA"/>
    <w:rsid w:val="00384287"/>
    <w:rsid w:val="00384DD4"/>
    <w:rsid w:val="00385409"/>
    <w:rsid w:val="00385F9C"/>
    <w:rsid w:val="00386093"/>
    <w:rsid w:val="0038798B"/>
    <w:rsid w:val="00390FAB"/>
    <w:rsid w:val="003911D6"/>
    <w:rsid w:val="00392B84"/>
    <w:rsid w:val="00392F55"/>
    <w:rsid w:val="00393071"/>
    <w:rsid w:val="003939FA"/>
    <w:rsid w:val="003939FB"/>
    <w:rsid w:val="00393CA6"/>
    <w:rsid w:val="003957E2"/>
    <w:rsid w:val="003A0460"/>
    <w:rsid w:val="003A08E3"/>
    <w:rsid w:val="003A1F17"/>
    <w:rsid w:val="003A3827"/>
    <w:rsid w:val="003A5848"/>
    <w:rsid w:val="003A5A6B"/>
    <w:rsid w:val="003A62BA"/>
    <w:rsid w:val="003A6733"/>
    <w:rsid w:val="003A77C8"/>
    <w:rsid w:val="003B02E6"/>
    <w:rsid w:val="003B0633"/>
    <w:rsid w:val="003B0E0D"/>
    <w:rsid w:val="003B159D"/>
    <w:rsid w:val="003B1E8F"/>
    <w:rsid w:val="003B3354"/>
    <w:rsid w:val="003B3B17"/>
    <w:rsid w:val="003B43FE"/>
    <w:rsid w:val="003C1CE0"/>
    <w:rsid w:val="003C2287"/>
    <w:rsid w:val="003C23A9"/>
    <w:rsid w:val="003C4ADE"/>
    <w:rsid w:val="003C5CAC"/>
    <w:rsid w:val="003C69A6"/>
    <w:rsid w:val="003C6F61"/>
    <w:rsid w:val="003C7434"/>
    <w:rsid w:val="003D077F"/>
    <w:rsid w:val="003D08B2"/>
    <w:rsid w:val="003D0AA7"/>
    <w:rsid w:val="003D254A"/>
    <w:rsid w:val="003D39C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6CE9"/>
    <w:rsid w:val="003F71B8"/>
    <w:rsid w:val="003F77F1"/>
    <w:rsid w:val="004011E5"/>
    <w:rsid w:val="0040137C"/>
    <w:rsid w:val="004018D9"/>
    <w:rsid w:val="004023E1"/>
    <w:rsid w:val="004027DB"/>
    <w:rsid w:val="00402EEB"/>
    <w:rsid w:val="00403A6E"/>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3A6"/>
    <w:rsid w:val="004268DC"/>
    <w:rsid w:val="00427278"/>
    <w:rsid w:val="00427F22"/>
    <w:rsid w:val="00430B7F"/>
    <w:rsid w:val="00432702"/>
    <w:rsid w:val="004327B3"/>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04C"/>
    <w:rsid w:val="00450A02"/>
    <w:rsid w:val="00454703"/>
    <w:rsid w:val="00455724"/>
    <w:rsid w:val="00455796"/>
    <w:rsid w:val="00456BA7"/>
    <w:rsid w:val="00457BAB"/>
    <w:rsid w:val="00462399"/>
    <w:rsid w:val="004633DD"/>
    <w:rsid w:val="00463F9C"/>
    <w:rsid w:val="004643F2"/>
    <w:rsid w:val="00464A75"/>
    <w:rsid w:val="00464BE4"/>
    <w:rsid w:val="004651DF"/>
    <w:rsid w:val="00465DD3"/>
    <w:rsid w:val="0046660E"/>
    <w:rsid w:val="004668C9"/>
    <w:rsid w:val="00466A5A"/>
    <w:rsid w:val="00470E07"/>
    <w:rsid w:val="004710B0"/>
    <w:rsid w:val="00471A11"/>
    <w:rsid w:val="00472F46"/>
    <w:rsid w:val="00473062"/>
    <w:rsid w:val="00473B90"/>
    <w:rsid w:val="00473F95"/>
    <w:rsid w:val="00473FD8"/>
    <w:rsid w:val="00474371"/>
    <w:rsid w:val="00474A66"/>
    <w:rsid w:val="00474A76"/>
    <w:rsid w:val="00474AC2"/>
    <w:rsid w:val="00476C27"/>
    <w:rsid w:val="0047711C"/>
    <w:rsid w:val="004829C3"/>
    <w:rsid w:val="004836CF"/>
    <w:rsid w:val="0048488A"/>
    <w:rsid w:val="00484F2C"/>
    <w:rsid w:val="0048534D"/>
    <w:rsid w:val="00485652"/>
    <w:rsid w:val="00487991"/>
    <w:rsid w:val="004904BD"/>
    <w:rsid w:val="00490C6B"/>
    <w:rsid w:val="00490FCC"/>
    <w:rsid w:val="00492C2C"/>
    <w:rsid w:val="00492E66"/>
    <w:rsid w:val="00493E30"/>
    <w:rsid w:val="0049497E"/>
    <w:rsid w:val="00496058"/>
    <w:rsid w:val="004961CF"/>
    <w:rsid w:val="004969B4"/>
    <w:rsid w:val="00496F08"/>
    <w:rsid w:val="004974CD"/>
    <w:rsid w:val="004974E2"/>
    <w:rsid w:val="00497E3A"/>
    <w:rsid w:val="004A085D"/>
    <w:rsid w:val="004A0A66"/>
    <w:rsid w:val="004A4680"/>
    <w:rsid w:val="004A4A63"/>
    <w:rsid w:val="004A4BB4"/>
    <w:rsid w:val="004A4C65"/>
    <w:rsid w:val="004A568A"/>
    <w:rsid w:val="004A5CB3"/>
    <w:rsid w:val="004A6DBF"/>
    <w:rsid w:val="004A7813"/>
    <w:rsid w:val="004B0A0C"/>
    <w:rsid w:val="004B18AA"/>
    <w:rsid w:val="004B3225"/>
    <w:rsid w:val="004B416E"/>
    <w:rsid w:val="004B4E69"/>
    <w:rsid w:val="004B52DE"/>
    <w:rsid w:val="004B606E"/>
    <w:rsid w:val="004B66D1"/>
    <w:rsid w:val="004C0602"/>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0CE"/>
    <w:rsid w:val="004E04E1"/>
    <w:rsid w:val="004E06D1"/>
    <w:rsid w:val="004E270A"/>
    <w:rsid w:val="004E2BDF"/>
    <w:rsid w:val="004E2DFB"/>
    <w:rsid w:val="004E2F00"/>
    <w:rsid w:val="004E36AD"/>
    <w:rsid w:val="004E38E6"/>
    <w:rsid w:val="004E3F3E"/>
    <w:rsid w:val="004E41AD"/>
    <w:rsid w:val="004E4BBC"/>
    <w:rsid w:val="004E55CD"/>
    <w:rsid w:val="004E5DE9"/>
    <w:rsid w:val="004E724C"/>
    <w:rsid w:val="004E748B"/>
    <w:rsid w:val="004F0448"/>
    <w:rsid w:val="004F098B"/>
    <w:rsid w:val="004F09BC"/>
    <w:rsid w:val="004F0D19"/>
    <w:rsid w:val="004F0D40"/>
    <w:rsid w:val="004F1EE6"/>
    <w:rsid w:val="004F260B"/>
    <w:rsid w:val="004F2A87"/>
    <w:rsid w:val="004F4318"/>
    <w:rsid w:val="004F447A"/>
    <w:rsid w:val="004F5F8D"/>
    <w:rsid w:val="004F61A1"/>
    <w:rsid w:val="005006CB"/>
    <w:rsid w:val="0050091B"/>
    <w:rsid w:val="00500CA7"/>
    <w:rsid w:val="00500EE8"/>
    <w:rsid w:val="00501F84"/>
    <w:rsid w:val="0050481B"/>
    <w:rsid w:val="0050564D"/>
    <w:rsid w:val="005063E2"/>
    <w:rsid w:val="00511097"/>
    <w:rsid w:val="00511DD7"/>
    <w:rsid w:val="005120A0"/>
    <w:rsid w:val="005127FF"/>
    <w:rsid w:val="00512B81"/>
    <w:rsid w:val="0051368A"/>
    <w:rsid w:val="00514E87"/>
    <w:rsid w:val="0051513E"/>
    <w:rsid w:val="005159D3"/>
    <w:rsid w:val="00515E6E"/>
    <w:rsid w:val="00515F55"/>
    <w:rsid w:val="005161A1"/>
    <w:rsid w:val="0052018A"/>
    <w:rsid w:val="00520529"/>
    <w:rsid w:val="00521297"/>
    <w:rsid w:val="0052248A"/>
    <w:rsid w:val="00522D0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47FBF"/>
    <w:rsid w:val="00551746"/>
    <w:rsid w:val="00552377"/>
    <w:rsid w:val="00552E5B"/>
    <w:rsid w:val="00553521"/>
    <w:rsid w:val="00554017"/>
    <w:rsid w:val="00555173"/>
    <w:rsid w:val="00555585"/>
    <w:rsid w:val="005558E4"/>
    <w:rsid w:val="00555EF6"/>
    <w:rsid w:val="00556ACE"/>
    <w:rsid w:val="00556DFF"/>
    <w:rsid w:val="00556E35"/>
    <w:rsid w:val="0055703E"/>
    <w:rsid w:val="005576F5"/>
    <w:rsid w:val="005601C0"/>
    <w:rsid w:val="005605DE"/>
    <w:rsid w:val="005615FF"/>
    <w:rsid w:val="005616F9"/>
    <w:rsid w:val="005625A1"/>
    <w:rsid w:val="0056332E"/>
    <w:rsid w:val="00563449"/>
    <w:rsid w:val="00564B3F"/>
    <w:rsid w:val="00567001"/>
    <w:rsid w:val="005672D9"/>
    <w:rsid w:val="0057009D"/>
    <w:rsid w:val="005709B9"/>
    <w:rsid w:val="005715FF"/>
    <w:rsid w:val="00571688"/>
    <w:rsid w:val="00571DCF"/>
    <w:rsid w:val="005741F9"/>
    <w:rsid w:val="005764AA"/>
    <w:rsid w:val="00580C82"/>
    <w:rsid w:val="0058144A"/>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5C26"/>
    <w:rsid w:val="00596090"/>
    <w:rsid w:val="005968F6"/>
    <w:rsid w:val="00597915"/>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A7AA1"/>
    <w:rsid w:val="005B1007"/>
    <w:rsid w:val="005B310C"/>
    <w:rsid w:val="005B41DA"/>
    <w:rsid w:val="005B4CD9"/>
    <w:rsid w:val="005B4E8B"/>
    <w:rsid w:val="005B5D15"/>
    <w:rsid w:val="005B686F"/>
    <w:rsid w:val="005C08E4"/>
    <w:rsid w:val="005C18F3"/>
    <w:rsid w:val="005C23D1"/>
    <w:rsid w:val="005C2A3B"/>
    <w:rsid w:val="005C361C"/>
    <w:rsid w:val="005C5534"/>
    <w:rsid w:val="005C556A"/>
    <w:rsid w:val="005C5BA9"/>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5A63"/>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222D"/>
    <w:rsid w:val="006124E5"/>
    <w:rsid w:val="0061256B"/>
    <w:rsid w:val="006126CA"/>
    <w:rsid w:val="00612B9C"/>
    <w:rsid w:val="00612C90"/>
    <w:rsid w:val="00613328"/>
    <w:rsid w:val="0061398A"/>
    <w:rsid w:val="00614DD6"/>
    <w:rsid w:val="00615338"/>
    <w:rsid w:val="0061755E"/>
    <w:rsid w:val="00620AF0"/>
    <w:rsid w:val="006213CC"/>
    <w:rsid w:val="00621559"/>
    <w:rsid w:val="00622F1E"/>
    <w:rsid w:val="00623418"/>
    <w:rsid w:val="00624E93"/>
    <w:rsid w:val="00626510"/>
    <w:rsid w:val="00626612"/>
    <w:rsid w:val="00626AC3"/>
    <w:rsid w:val="00626FAB"/>
    <w:rsid w:val="00630339"/>
    <w:rsid w:val="00630760"/>
    <w:rsid w:val="00630919"/>
    <w:rsid w:val="0063189B"/>
    <w:rsid w:val="00631FFC"/>
    <w:rsid w:val="00632CEA"/>
    <w:rsid w:val="00634E38"/>
    <w:rsid w:val="0063518A"/>
    <w:rsid w:val="00636341"/>
    <w:rsid w:val="00640C99"/>
    <w:rsid w:val="006414C6"/>
    <w:rsid w:val="0064380F"/>
    <w:rsid w:val="006440B6"/>
    <w:rsid w:val="00645116"/>
    <w:rsid w:val="0064659C"/>
    <w:rsid w:val="00646B0C"/>
    <w:rsid w:val="00646DEB"/>
    <w:rsid w:val="006476C0"/>
    <w:rsid w:val="00651066"/>
    <w:rsid w:val="0065137B"/>
    <w:rsid w:val="00651575"/>
    <w:rsid w:val="00652412"/>
    <w:rsid w:val="006528EC"/>
    <w:rsid w:val="00653D06"/>
    <w:rsid w:val="00653F98"/>
    <w:rsid w:val="006547CF"/>
    <w:rsid w:val="006560FB"/>
    <w:rsid w:val="0065678D"/>
    <w:rsid w:val="00657651"/>
    <w:rsid w:val="00657A74"/>
    <w:rsid w:val="00660811"/>
    <w:rsid w:val="00661A5E"/>
    <w:rsid w:val="0066255B"/>
    <w:rsid w:val="006625A7"/>
    <w:rsid w:val="0066296A"/>
    <w:rsid w:val="00662F40"/>
    <w:rsid w:val="00664F04"/>
    <w:rsid w:val="00665479"/>
    <w:rsid w:val="00665FFD"/>
    <w:rsid w:val="00667602"/>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59B1"/>
    <w:rsid w:val="006A670F"/>
    <w:rsid w:val="006A675F"/>
    <w:rsid w:val="006A686C"/>
    <w:rsid w:val="006A7173"/>
    <w:rsid w:val="006A7314"/>
    <w:rsid w:val="006B0636"/>
    <w:rsid w:val="006B06E4"/>
    <w:rsid w:val="006B26AD"/>
    <w:rsid w:val="006B2CD3"/>
    <w:rsid w:val="006B34A3"/>
    <w:rsid w:val="006B3800"/>
    <w:rsid w:val="006B3984"/>
    <w:rsid w:val="006B72E8"/>
    <w:rsid w:val="006B7BE2"/>
    <w:rsid w:val="006B7DE7"/>
    <w:rsid w:val="006C02BC"/>
    <w:rsid w:val="006C294A"/>
    <w:rsid w:val="006C2984"/>
    <w:rsid w:val="006C2A5A"/>
    <w:rsid w:val="006C403E"/>
    <w:rsid w:val="006C546F"/>
    <w:rsid w:val="006C596A"/>
    <w:rsid w:val="006D193B"/>
    <w:rsid w:val="006D2096"/>
    <w:rsid w:val="006D4ACF"/>
    <w:rsid w:val="006D5C70"/>
    <w:rsid w:val="006D60AF"/>
    <w:rsid w:val="006E0AC6"/>
    <w:rsid w:val="006E1657"/>
    <w:rsid w:val="006E17EA"/>
    <w:rsid w:val="006E21E4"/>
    <w:rsid w:val="006E280D"/>
    <w:rsid w:val="006E32D4"/>
    <w:rsid w:val="006E474D"/>
    <w:rsid w:val="006E66B3"/>
    <w:rsid w:val="006E75E1"/>
    <w:rsid w:val="006E7FEE"/>
    <w:rsid w:val="006F249F"/>
    <w:rsid w:val="006F3D20"/>
    <w:rsid w:val="006F4F72"/>
    <w:rsid w:val="006F6DF8"/>
    <w:rsid w:val="006F70E5"/>
    <w:rsid w:val="006F7563"/>
    <w:rsid w:val="00700677"/>
    <w:rsid w:val="00700C39"/>
    <w:rsid w:val="00701B65"/>
    <w:rsid w:val="00706525"/>
    <w:rsid w:val="00710418"/>
    <w:rsid w:val="0071160A"/>
    <w:rsid w:val="007116A3"/>
    <w:rsid w:val="00711A3B"/>
    <w:rsid w:val="00713709"/>
    <w:rsid w:val="0071380D"/>
    <w:rsid w:val="00714231"/>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4C02"/>
    <w:rsid w:val="00755A09"/>
    <w:rsid w:val="00755DA8"/>
    <w:rsid w:val="0075674B"/>
    <w:rsid w:val="0076135E"/>
    <w:rsid w:val="0076199A"/>
    <w:rsid w:val="00762561"/>
    <w:rsid w:val="0076379D"/>
    <w:rsid w:val="00763C66"/>
    <w:rsid w:val="0076421E"/>
    <w:rsid w:val="00764931"/>
    <w:rsid w:val="00766C50"/>
    <w:rsid w:val="007671E5"/>
    <w:rsid w:val="00767E40"/>
    <w:rsid w:val="007718B6"/>
    <w:rsid w:val="00771BEC"/>
    <w:rsid w:val="00772914"/>
    <w:rsid w:val="00773416"/>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E3"/>
    <w:rsid w:val="007855BB"/>
    <w:rsid w:val="00786C42"/>
    <w:rsid w:val="007901F1"/>
    <w:rsid w:val="00791058"/>
    <w:rsid w:val="007911F4"/>
    <w:rsid w:val="00791706"/>
    <w:rsid w:val="007918BF"/>
    <w:rsid w:val="00791C05"/>
    <w:rsid w:val="00793FAA"/>
    <w:rsid w:val="0079433A"/>
    <w:rsid w:val="007958B2"/>
    <w:rsid w:val="00795F35"/>
    <w:rsid w:val="00796CC2"/>
    <w:rsid w:val="00797392"/>
    <w:rsid w:val="007A00AD"/>
    <w:rsid w:val="007A07E5"/>
    <w:rsid w:val="007A403A"/>
    <w:rsid w:val="007A4A5F"/>
    <w:rsid w:val="007A59FA"/>
    <w:rsid w:val="007A5E35"/>
    <w:rsid w:val="007A5E96"/>
    <w:rsid w:val="007A609B"/>
    <w:rsid w:val="007A65C0"/>
    <w:rsid w:val="007A7985"/>
    <w:rsid w:val="007A7F5A"/>
    <w:rsid w:val="007B0614"/>
    <w:rsid w:val="007B23C7"/>
    <w:rsid w:val="007B2447"/>
    <w:rsid w:val="007B2D7F"/>
    <w:rsid w:val="007B3603"/>
    <w:rsid w:val="007B49B8"/>
    <w:rsid w:val="007B660B"/>
    <w:rsid w:val="007B6CF1"/>
    <w:rsid w:val="007B79B9"/>
    <w:rsid w:val="007B7CAA"/>
    <w:rsid w:val="007C04BE"/>
    <w:rsid w:val="007C0967"/>
    <w:rsid w:val="007C12CE"/>
    <w:rsid w:val="007C1907"/>
    <w:rsid w:val="007C1B69"/>
    <w:rsid w:val="007C2B63"/>
    <w:rsid w:val="007C4B2C"/>
    <w:rsid w:val="007C5521"/>
    <w:rsid w:val="007C6020"/>
    <w:rsid w:val="007C6590"/>
    <w:rsid w:val="007C669D"/>
    <w:rsid w:val="007C69B7"/>
    <w:rsid w:val="007C6EF4"/>
    <w:rsid w:val="007C7145"/>
    <w:rsid w:val="007C79BD"/>
    <w:rsid w:val="007C7E3A"/>
    <w:rsid w:val="007D16E4"/>
    <w:rsid w:val="007D1CC1"/>
    <w:rsid w:val="007D30D2"/>
    <w:rsid w:val="007D36A4"/>
    <w:rsid w:val="007D40C3"/>
    <w:rsid w:val="007D6124"/>
    <w:rsid w:val="007D63AD"/>
    <w:rsid w:val="007D6612"/>
    <w:rsid w:val="007D6A6A"/>
    <w:rsid w:val="007D6C59"/>
    <w:rsid w:val="007E0DC5"/>
    <w:rsid w:val="007E1814"/>
    <w:rsid w:val="007E38B2"/>
    <w:rsid w:val="007E543E"/>
    <w:rsid w:val="007E6923"/>
    <w:rsid w:val="007E6937"/>
    <w:rsid w:val="007E73A0"/>
    <w:rsid w:val="007F0CA1"/>
    <w:rsid w:val="007F118D"/>
    <w:rsid w:val="007F1AF4"/>
    <w:rsid w:val="007F1FDC"/>
    <w:rsid w:val="007F2629"/>
    <w:rsid w:val="007F307D"/>
    <w:rsid w:val="007F3A83"/>
    <w:rsid w:val="007F4477"/>
    <w:rsid w:val="007F52A1"/>
    <w:rsid w:val="007F5631"/>
    <w:rsid w:val="007F5F9F"/>
    <w:rsid w:val="007F6246"/>
    <w:rsid w:val="007F745E"/>
    <w:rsid w:val="007F7578"/>
    <w:rsid w:val="00801306"/>
    <w:rsid w:val="00801A8A"/>
    <w:rsid w:val="00801AC1"/>
    <w:rsid w:val="00802696"/>
    <w:rsid w:val="008037B0"/>
    <w:rsid w:val="008038B4"/>
    <w:rsid w:val="008050AC"/>
    <w:rsid w:val="008051C3"/>
    <w:rsid w:val="00805C90"/>
    <w:rsid w:val="00806826"/>
    <w:rsid w:val="008073D2"/>
    <w:rsid w:val="00807B6C"/>
    <w:rsid w:val="00810309"/>
    <w:rsid w:val="008114DA"/>
    <w:rsid w:val="00812CD6"/>
    <w:rsid w:val="0081346B"/>
    <w:rsid w:val="00813A87"/>
    <w:rsid w:val="00814075"/>
    <w:rsid w:val="008146A4"/>
    <w:rsid w:val="00815F77"/>
    <w:rsid w:val="008169B3"/>
    <w:rsid w:val="0082004C"/>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153E"/>
    <w:rsid w:val="00861753"/>
    <w:rsid w:val="00861E8A"/>
    <w:rsid w:val="00862368"/>
    <w:rsid w:val="00862892"/>
    <w:rsid w:val="008639FA"/>
    <w:rsid w:val="0086609A"/>
    <w:rsid w:val="00866A63"/>
    <w:rsid w:val="00866B6B"/>
    <w:rsid w:val="00866E12"/>
    <w:rsid w:val="00870CED"/>
    <w:rsid w:val="00871D78"/>
    <w:rsid w:val="00871EC4"/>
    <w:rsid w:val="0087209F"/>
    <w:rsid w:val="008722C2"/>
    <w:rsid w:val="00873260"/>
    <w:rsid w:val="008732E2"/>
    <w:rsid w:val="00873648"/>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90299"/>
    <w:rsid w:val="00890567"/>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6EBC"/>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2C9"/>
    <w:rsid w:val="008E6F57"/>
    <w:rsid w:val="008F01B7"/>
    <w:rsid w:val="008F0919"/>
    <w:rsid w:val="008F243D"/>
    <w:rsid w:val="008F4937"/>
    <w:rsid w:val="008F5F47"/>
    <w:rsid w:val="008F6DDC"/>
    <w:rsid w:val="008F7468"/>
    <w:rsid w:val="008F7FD3"/>
    <w:rsid w:val="00900332"/>
    <w:rsid w:val="00900377"/>
    <w:rsid w:val="0090050E"/>
    <w:rsid w:val="00900613"/>
    <w:rsid w:val="0090084C"/>
    <w:rsid w:val="0090211B"/>
    <w:rsid w:val="00903491"/>
    <w:rsid w:val="0090364D"/>
    <w:rsid w:val="00904809"/>
    <w:rsid w:val="00907280"/>
    <w:rsid w:val="009075FD"/>
    <w:rsid w:val="00907B28"/>
    <w:rsid w:val="00907C6F"/>
    <w:rsid w:val="00910B9C"/>
    <w:rsid w:val="00910CEE"/>
    <w:rsid w:val="009154AB"/>
    <w:rsid w:val="00916F84"/>
    <w:rsid w:val="00917094"/>
    <w:rsid w:val="00917DAC"/>
    <w:rsid w:val="00917EFB"/>
    <w:rsid w:val="00920729"/>
    <w:rsid w:val="009207CA"/>
    <w:rsid w:val="009208B9"/>
    <w:rsid w:val="00921824"/>
    <w:rsid w:val="009239D8"/>
    <w:rsid w:val="00923DAB"/>
    <w:rsid w:val="00925222"/>
    <w:rsid w:val="0092577D"/>
    <w:rsid w:val="00925894"/>
    <w:rsid w:val="00926187"/>
    <w:rsid w:val="00927560"/>
    <w:rsid w:val="0092778B"/>
    <w:rsid w:val="009300FF"/>
    <w:rsid w:val="009320DA"/>
    <w:rsid w:val="00932109"/>
    <w:rsid w:val="009326BF"/>
    <w:rsid w:val="00932FAC"/>
    <w:rsid w:val="00934356"/>
    <w:rsid w:val="009349B4"/>
    <w:rsid w:val="00934A0A"/>
    <w:rsid w:val="00936EFB"/>
    <w:rsid w:val="00937376"/>
    <w:rsid w:val="0093760E"/>
    <w:rsid w:val="00937E7E"/>
    <w:rsid w:val="009426F4"/>
    <w:rsid w:val="00942F73"/>
    <w:rsid w:val="00942F83"/>
    <w:rsid w:val="00943115"/>
    <w:rsid w:val="00944219"/>
    <w:rsid w:val="00944C38"/>
    <w:rsid w:val="00944CA7"/>
    <w:rsid w:val="009453D9"/>
    <w:rsid w:val="00945918"/>
    <w:rsid w:val="00947575"/>
    <w:rsid w:val="00950233"/>
    <w:rsid w:val="00952B63"/>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04F0"/>
    <w:rsid w:val="009914FC"/>
    <w:rsid w:val="009916B5"/>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3592"/>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5CE0"/>
    <w:rsid w:val="009F6178"/>
    <w:rsid w:val="009F6BC6"/>
    <w:rsid w:val="009F6FD8"/>
    <w:rsid w:val="00A00FED"/>
    <w:rsid w:val="00A010DA"/>
    <w:rsid w:val="00A01B8D"/>
    <w:rsid w:val="00A01E63"/>
    <w:rsid w:val="00A022E3"/>
    <w:rsid w:val="00A03317"/>
    <w:rsid w:val="00A03CD6"/>
    <w:rsid w:val="00A11C79"/>
    <w:rsid w:val="00A12BB4"/>
    <w:rsid w:val="00A12FD7"/>
    <w:rsid w:val="00A13C94"/>
    <w:rsid w:val="00A16213"/>
    <w:rsid w:val="00A16617"/>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30702"/>
    <w:rsid w:val="00A310A3"/>
    <w:rsid w:val="00A31ACA"/>
    <w:rsid w:val="00A32572"/>
    <w:rsid w:val="00A33A8E"/>
    <w:rsid w:val="00A34410"/>
    <w:rsid w:val="00A35103"/>
    <w:rsid w:val="00A352BD"/>
    <w:rsid w:val="00A358A2"/>
    <w:rsid w:val="00A363CB"/>
    <w:rsid w:val="00A37101"/>
    <w:rsid w:val="00A401E6"/>
    <w:rsid w:val="00A40480"/>
    <w:rsid w:val="00A43723"/>
    <w:rsid w:val="00A4438A"/>
    <w:rsid w:val="00A465CD"/>
    <w:rsid w:val="00A47312"/>
    <w:rsid w:val="00A47661"/>
    <w:rsid w:val="00A50538"/>
    <w:rsid w:val="00A50E3F"/>
    <w:rsid w:val="00A51E2F"/>
    <w:rsid w:val="00A51F62"/>
    <w:rsid w:val="00A52703"/>
    <w:rsid w:val="00A52775"/>
    <w:rsid w:val="00A52DCF"/>
    <w:rsid w:val="00A55BE7"/>
    <w:rsid w:val="00A55C02"/>
    <w:rsid w:val="00A55E0E"/>
    <w:rsid w:val="00A56075"/>
    <w:rsid w:val="00A61B68"/>
    <w:rsid w:val="00A61DE2"/>
    <w:rsid w:val="00A63235"/>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2FA"/>
    <w:rsid w:val="00A74300"/>
    <w:rsid w:val="00A758EE"/>
    <w:rsid w:val="00A76344"/>
    <w:rsid w:val="00A77338"/>
    <w:rsid w:val="00A779FD"/>
    <w:rsid w:val="00A81808"/>
    <w:rsid w:val="00A8297A"/>
    <w:rsid w:val="00A832FB"/>
    <w:rsid w:val="00A83747"/>
    <w:rsid w:val="00A839F5"/>
    <w:rsid w:val="00A83ADB"/>
    <w:rsid w:val="00A84CFA"/>
    <w:rsid w:val="00A85AF6"/>
    <w:rsid w:val="00A862A9"/>
    <w:rsid w:val="00A870FB"/>
    <w:rsid w:val="00A8773F"/>
    <w:rsid w:val="00A90D3B"/>
    <w:rsid w:val="00A91BB8"/>
    <w:rsid w:val="00A92941"/>
    <w:rsid w:val="00A93870"/>
    <w:rsid w:val="00A93F98"/>
    <w:rsid w:val="00A9457A"/>
    <w:rsid w:val="00A96514"/>
    <w:rsid w:val="00A96A27"/>
    <w:rsid w:val="00A97AF1"/>
    <w:rsid w:val="00A97B29"/>
    <w:rsid w:val="00AA02C3"/>
    <w:rsid w:val="00AA0365"/>
    <w:rsid w:val="00AA10D6"/>
    <w:rsid w:val="00AA15DC"/>
    <w:rsid w:val="00AA212A"/>
    <w:rsid w:val="00AA220B"/>
    <w:rsid w:val="00AA4572"/>
    <w:rsid w:val="00AA4A7E"/>
    <w:rsid w:val="00AA593B"/>
    <w:rsid w:val="00AA6803"/>
    <w:rsid w:val="00AB0A7A"/>
    <w:rsid w:val="00AB0EB7"/>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1AE"/>
    <w:rsid w:val="00AE2E5F"/>
    <w:rsid w:val="00AE339F"/>
    <w:rsid w:val="00AE38A7"/>
    <w:rsid w:val="00AE3CF5"/>
    <w:rsid w:val="00AE4926"/>
    <w:rsid w:val="00AE6511"/>
    <w:rsid w:val="00AE747D"/>
    <w:rsid w:val="00AF04FC"/>
    <w:rsid w:val="00AF05C8"/>
    <w:rsid w:val="00AF0754"/>
    <w:rsid w:val="00AF0F80"/>
    <w:rsid w:val="00AF2A39"/>
    <w:rsid w:val="00AF3380"/>
    <w:rsid w:val="00AF44D6"/>
    <w:rsid w:val="00AF49DA"/>
    <w:rsid w:val="00AF50A3"/>
    <w:rsid w:val="00AF513F"/>
    <w:rsid w:val="00AF52CE"/>
    <w:rsid w:val="00AF650A"/>
    <w:rsid w:val="00AF7232"/>
    <w:rsid w:val="00AF7897"/>
    <w:rsid w:val="00AF7984"/>
    <w:rsid w:val="00B01841"/>
    <w:rsid w:val="00B01E67"/>
    <w:rsid w:val="00B01F8F"/>
    <w:rsid w:val="00B02649"/>
    <w:rsid w:val="00B04F2D"/>
    <w:rsid w:val="00B064AA"/>
    <w:rsid w:val="00B07A6B"/>
    <w:rsid w:val="00B07A77"/>
    <w:rsid w:val="00B10544"/>
    <w:rsid w:val="00B10BF0"/>
    <w:rsid w:val="00B11CF3"/>
    <w:rsid w:val="00B126D9"/>
    <w:rsid w:val="00B12CCF"/>
    <w:rsid w:val="00B14110"/>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2D37"/>
    <w:rsid w:val="00B53151"/>
    <w:rsid w:val="00B54115"/>
    <w:rsid w:val="00B54828"/>
    <w:rsid w:val="00B54CBE"/>
    <w:rsid w:val="00B54E88"/>
    <w:rsid w:val="00B550F4"/>
    <w:rsid w:val="00B56304"/>
    <w:rsid w:val="00B56DE6"/>
    <w:rsid w:val="00B57B5A"/>
    <w:rsid w:val="00B61A5A"/>
    <w:rsid w:val="00B63752"/>
    <w:rsid w:val="00B64B73"/>
    <w:rsid w:val="00B65609"/>
    <w:rsid w:val="00B65C1C"/>
    <w:rsid w:val="00B65E03"/>
    <w:rsid w:val="00B66231"/>
    <w:rsid w:val="00B6666E"/>
    <w:rsid w:val="00B66C31"/>
    <w:rsid w:val="00B67475"/>
    <w:rsid w:val="00B674D6"/>
    <w:rsid w:val="00B67892"/>
    <w:rsid w:val="00B67CC6"/>
    <w:rsid w:val="00B707BB"/>
    <w:rsid w:val="00B71935"/>
    <w:rsid w:val="00B722C9"/>
    <w:rsid w:val="00B7278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87DE4"/>
    <w:rsid w:val="00B907AC"/>
    <w:rsid w:val="00B90B34"/>
    <w:rsid w:val="00B90EF9"/>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2061"/>
    <w:rsid w:val="00BA4411"/>
    <w:rsid w:val="00BA4B2B"/>
    <w:rsid w:val="00BA4BCA"/>
    <w:rsid w:val="00BA5506"/>
    <w:rsid w:val="00BA60B6"/>
    <w:rsid w:val="00BA73CE"/>
    <w:rsid w:val="00BA7E70"/>
    <w:rsid w:val="00BB014A"/>
    <w:rsid w:val="00BB091F"/>
    <w:rsid w:val="00BB21E5"/>
    <w:rsid w:val="00BB30A7"/>
    <w:rsid w:val="00BB33F8"/>
    <w:rsid w:val="00BB3972"/>
    <w:rsid w:val="00BB404E"/>
    <w:rsid w:val="00BB6999"/>
    <w:rsid w:val="00BB6E21"/>
    <w:rsid w:val="00BB6FBF"/>
    <w:rsid w:val="00BC0202"/>
    <w:rsid w:val="00BC09EE"/>
    <w:rsid w:val="00BC0FBA"/>
    <w:rsid w:val="00BC4298"/>
    <w:rsid w:val="00BC544D"/>
    <w:rsid w:val="00BC5495"/>
    <w:rsid w:val="00BC55E3"/>
    <w:rsid w:val="00BC5750"/>
    <w:rsid w:val="00BC580E"/>
    <w:rsid w:val="00BC6E00"/>
    <w:rsid w:val="00BC71F1"/>
    <w:rsid w:val="00BC7648"/>
    <w:rsid w:val="00BD1306"/>
    <w:rsid w:val="00BD23BA"/>
    <w:rsid w:val="00BD2B64"/>
    <w:rsid w:val="00BD318A"/>
    <w:rsid w:val="00BD41DE"/>
    <w:rsid w:val="00BD447B"/>
    <w:rsid w:val="00BD4535"/>
    <w:rsid w:val="00BD636C"/>
    <w:rsid w:val="00BD656D"/>
    <w:rsid w:val="00BD6DE7"/>
    <w:rsid w:val="00BD74B5"/>
    <w:rsid w:val="00BE1863"/>
    <w:rsid w:val="00BE2887"/>
    <w:rsid w:val="00BE36E9"/>
    <w:rsid w:val="00BE5856"/>
    <w:rsid w:val="00BE689C"/>
    <w:rsid w:val="00BE706B"/>
    <w:rsid w:val="00BE757F"/>
    <w:rsid w:val="00BF06EC"/>
    <w:rsid w:val="00BF0AA8"/>
    <w:rsid w:val="00BF1450"/>
    <w:rsid w:val="00BF3099"/>
    <w:rsid w:val="00BF3481"/>
    <w:rsid w:val="00BF383B"/>
    <w:rsid w:val="00BF412E"/>
    <w:rsid w:val="00BF4D35"/>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DBA"/>
    <w:rsid w:val="00C13575"/>
    <w:rsid w:val="00C13A63"/>
    <w:rsid w:val="00C14BB8"/>
    <w:rsid w:val="00C15D3D"/>
    <w:rsid w:val="00C167BF"/>
    <w:rsid w:val="00C16B4F"/>
    <w:rsid w:val="00C20B59"/>
    <w:rsid w:val="00C21779"/>
    <w:rsid w:val="00C21801"/>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3A8D"/>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EF"/>
    <w:rsid w:val="00C65459"/>
    <w:rsid w:val="00C65A59"/>
    <w:rsid w:val="00C66AAA"/>
    <w:rsid w:val="00C66B83"/>
    <w:rsid w:val="00C67D5C"/>
    <w:rsid w:val="00C70440"/>
    <w:rsid w:val="00C722A6"/>
    <w:rsid w:val="00C73354"/>
    <w:rsid w:val="00C73A9A"/>
    <w:rsid w:val="00C754D3"/>
    <w:rsid w:val="00C757F2"/>
    <w:rsid w:val="00C763F0"/>
    <w:rsid w:val="00C76AF2"/>
    <w:rsid w:val="00C76E7F"/>
    <w:rsid w:val="00C773EE"/>
    <w:rsid w:val="00C8006F"/>
    <w:rsid w:val="00C8259D"/>
    <w:rsid w:val="00C82805"/>
    <w:rsid w:val="00C82E4C"/>
    <w:rsid w:val="00C836E4"/>
    <w:rsid w:val="00C83BCA"/>
    <w:rsid w:val="00C83F16"/>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4F61"/>
    <w:rsid w:val="00C950CE"/>
    <w:rsid w:val="00C953A3"/>
    <w:rsid w:val="00C96DD6"/>
    <w:rsid w:val="00C9748F"/>
    <w:rsid w:val="00C97668"/>
    <w:rsid w:val="00CA0132"/>
    <w:rsid w:val="00CA059C"/>
    <w:rsid w:val="00CA0F6A"/>
    <w:rsid w:val="00CA0FAF"/>
    <w:rsid w:val="00CA1B2D"/>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1D4D"/>
    <w:rsid w:val="00CC36C8"/>
    <w:rsid w:val="00CC3712"/>
    <w:rsid w:val="00CC39F6"/>
    <w:rsid w:val="00CC64E3"/>
    <w:rsid w:val="00CC6A9C"/>
    <w:rsid w:val="00CC7454"/>
    <w:rsid w:val="00CC7A33"/>
    <w:rsid w:val="00CD011A"/>
    <w:rsid w:val="00CD01BA"/>
    <w:rsid w:val="00CD06D9"/>
    <w:rsid w:val="00CD148B"/>
    <w:rsid w:val="00CD2684"/>
    <w:rsid w:val="00CD276D"/>
    <w:rsid w:val="00CD2D1E"/>
    <w:rsid w:val="00CD3DE2"/>
    <w:rsid w:val="00CD5B71"/>
    <w:rsid w:val="00CD5FAC"/>
    <w:rsid w:val="00CD676F"/>
    <w:rsid w:val="00CD7415"/>
    <w:rsid w:val="00CE05AF"/>
    <w:rsid w:val="00CE0E13"/>
    <w:rsid w:val="00CE17A7"/>
    <w:rsid w:val="00CE21E4"/>
    <w:rsid w:val="00CE26FB"/>
    <w:rsid w:val="00CE336C"/>
    <w:rsid w:val="00CE3D99"/>
    <w:rsid w:val="00CE41D8"/>
    <w:rsid w:val="00CE541A"/>
    <w:rsid w:val="00CE587A"/>
    <w:rsid w:val="00CE5AAD"/>
    <w:rsid w:val="00CE63B5"/>
    <w:rsid w:val="00CE6D2D"/>
    <w:rsid w:val="00CF194D"/>
    <w:rsid w:val="00CF1F37"/>
    <w:rsid w:val="00CF1FF6"/>
    <w:rsid w:val="00CF203E"/>
    <w:rsid w:val="00CF280B"/>
    <w:rsid w:val="00CF32D4"/>
    <w:rsid w:val="00CF4A99"/>
    <w:rsid w:val="00D017A4"/>
    <w:rsid w:val="00D01CFA"/>
    <w:rsid w:val="00D02DB6"/>
    <w:rsid w:val="00D04C71"/>
    <w:rsid w:val="00D05019"/>
    <w:rsid w:val="00D0547D"/>
    <w:rsid w:val="00D076F6"/>
    <w:rsid w:val="00D1211F"/>
    <w:rsid w:val="00D130C7"/>
    <w:rsid w:val="00D15113"/>
    <w:rsid w:val="00D1595F"/>
    <w:rsid w:val="00D16866"/>
    <w:rsid w:val="00D1743E"/>
    <w:rsid w:val="00D202F0"/>
    <w:rsid w:val="00D20516"/>
    <w:rsid w:val="00D206CC"/>
    <w:rsid w:val="00D2150D"/>
    <w:rsid w:val="00D23511"/>
    <w:rsid w:val="00D24C72"/>
    <w:rsid w:val="00D24F1E"/>
    <w:rsid w:val="00D25461"/>
    <w:rsid w:val="00D256D9"/>
    <w:rsid w:val="00D25DDB"/>
    <w:rsid w:val="00D26DC7"/>
    <w:rsid w:val="00D273A1"/>
    <w:rsid w:val="00D27D70"/>
    <w:rsid w:val="00D306C5"/>
    <w:rsid w:val="00D31EEC"/>
    <w:rsid w:val="00D3254B"/>
    <w:rsid w:val="00D33869"/>
    <w:rsid w:val="00D3460C"/>
    <w:rsid w:val="00D34C0C"/>
    <w:rsid w:val="00D356D3"/>
    <w:rsid w:val="00D35C57"/>
    <w:rsid w:val="00D36B18"/>
    <w:rsid w:val="00D3753A"/>
    <w:rsid w:val="00D4114A"/>
    <w:rsid w:val="00D417FF"/>
    <w:rsid w:val="00D419FB"/>
    <w:rsid w:val="00D43203"/>
    <w:rsid w:val="00D437F6"/>
    <w:rsid w:val="00D443B8"/>
    <w:rsid w:val="00D44AE1"/>
    <w:rsid w:val="00D47093"/>
    <w:rsid w:val="00D50330"/>
    <w:rsid w:val="00D50DE2"/>
    <w:rsid w:val="00D51678"/>
    <w:rsid w:val="00D51752"/>
    <w:rsid w:val="00D5206C"/>
    <w:rsid w:val="00D52E3C"/>
    <w:rsid w:val="00D53420"/>
    <w:rsid w:val="00D53437"/>
    <w:rsid w:val="00D53B00"/>
    <w:rsid w:val="00D53E4A"/>
    <w:rsid w:val="00D53FFE"/>
    <w:rsid w:val="00D54DD7"/>
    <w:rsid w:val="00D55FC3"/>
    <w:rsid w:val="00D5697A"/>
    <w:rsid w:val="00D56FBA"/>
    <w:rsid w:val="00D60A61"/>
    <w:rsid w:val="00D6261C"/>
    <w:rsid w:val="00D6429E"/>
    <w:rsid w:val="00D64511"/>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EF2"/>
    <w:rsid w:val="00D9278D"/>
    <w:rsid w:val="00D9370F"/>
    <w:rsid w:val="00D94824"/>
    <w:rsid w:val="00D95115"/>
    <w:rsid w:val="00D964E2"/>
    <w:rsid w:val="00DA09AE"/>
    <w:rsid w:val="00DA20B4"/>
    <w:rsid w:val="00DA25E8"/>
    <w:rsid w:val="00DA2A71"/>
    <w:rsid w:val="00DA38F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3D39"/>
    <w:rsid w:val="00DC44A3"/>
    <w:rsid w:val="00DC4FC1"/>
    <w:rsid w:val="00DC5172"/>
    <w:rsid w:val="00DD15EA"/>
    <w:rsid w:val="00DD1FDF"/>
    <w:rsid w:val="00DD254B"/>
    <w:rsid w:val="00DD2933"/>
    <w:rsid w:val="00DD2C51"/>
    <w:rsid w:val="00DD2FB9"/>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778"/>
    <w:rsid w:val="00DF5E42"/>
    <w:rsid w:val="00DF68E1"/>
    <w:rsid w:val="00DF6A14"/>
    <w:rsid w:val="00DF6B73"/>
    <w:rsid w:val="00DF6D24"/>
    <w:rsid w:val="00DF6EBD"/>
    <w:rsid w:val="00DF79A6"/>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5D8"/>
    <w:rsid w:val="00E2185C"/>
    <w:rsid w:val="00E223EC"/>
    <w:rsid w:val="00E2260B"/>
    <w:rsid w:val="00E2320B"/>
    <w:rsid w:val="00E23479"/>
    <w:rsid w:val="00E23E0E"/>
    <w:rsid w:val="00E269F3"/>
    <w:rsid w:val="00E26BDB"/>
    <w:rsid w:val="00E3347D"/>
    <w:rsid w:val="00E365D3"/>
    <w:rsid w:val="00E3694B"/>
    <w:rsid w:val="00E36BB0"/>
    <w:rsid w:val="00E37E81"/>
    <w:rsid w:val="00E4130F"/>
    <w:rsid w:val="00E41A14"/>
    <w:rsid w:val="00E44D54"/>
    <w:rsid w:val="00E45029"/>
    <w:rsid w:val="00E4573C"/>
    <w:rsid w:val="00E4581E"/>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45F7"/>
    <w:rsid w:val="00E6575D"/>
    <w:rsid w:val="00E67A8E"/>
    <w:rsid w:val="00E70832"/>
    <w:rsid w:val="00E7186C"/>
    <w:rsid w:val="00E71C8F"/>
    <w:rsid w:val="00E71DFD"/>
    <w:rsid w:val="00E72D93"/>
    <w:rsid w:val="00E72FA0"/>
    <w:rsid w:val="00E765EF"/>
    <w:rsid w:val="00E777BF"/>
    <w:rsid w:val="00E80763"/>
    <w:rsid w:val="00E80FD7"/>
    <w:rsid w:val="00E824D9"/>
    <w:rsid w:val="00E828A6"/>
    <w:rsid w:val="00E841BC"/>
    <w:rsid w:val="00E84558"/>
    <w:rsid w:val="00E84778"/>
    <w:rsid w:val="00E85592"/>
    <w:rsid w:val="00E862E1"/>
    <w:rsid w:val="00E8660F"/>
    <w:rsid w:val="00E8779B"/>
    <w:rsid w:val="00E8784E"/>
    <w:rsid w:val="00E90422"/>
    <w:rsid w:val="00E904C9"/>
    <w:rsid w:val="00E92101"/>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3E4"/>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7A22"/>
    <w:rsid w:val="00ED1204"/>
    <w:rsid w:val="00ED3AE2"/>
    <w:rsid w:val="00ED473F"/>
    <w:rsid w:val="00ED4D7B"/>
    <w:rsid w:val="00ED57CE"/>
    <w:rsid w:val="00ED5A97"/>
    <w:rsid w:val="00ED5E10"/>
    <w:rsid w:val="00ED7784"/>
    <w:rsid w:val="00ED7CFE"/>
    <w:rsid w:val="00ED7E45"/>
    <w:rsid w:val="00EE02E7"/>
    <w:rsid w:val="00EE1DEC"/>
    <w:rsid w:val="00EE2857"/>
    <w:rsid w:val="00EE2D85"/>
    <w:rsid w:val="00EE3C95"/>
    <w:rsid w:val="00EE4667"/>
    <w:rsid w:val="00EE4EC5"/>
    <w:rsid w:val="00EE52FF"/>
    <w:rsid w:val="00EE5439"/>
    <w:rsid w:val="00EE6C45"/>
    <w:rsid w:val="00EF0E46"/>
    <w:rsid w:val="00EF0FCE"/>
    <w:rsid w:val="00EF12E7"/>
    <w:rsid w:val="00EF140E"/>
    <w:rsid w:val="00EF1FCA"/>
    <w:rsid w:val="00EF230B"/>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FCF"/>
    <w:rsid w:val="00F10AE6"/>
    <w:rsid w:val="00F10D98"/>
    <w:rsid w:val="00F119B1"/>
    <w:rsid w:val="00F1332B"/>
    <w:rsid w:val="00F1398A"/>
    <w:rsid w:val="00F158B8"/>
    <w:rsid w:val="00F16618"/>
    <w:rsid w:val="00F17668"/>
    <w:rsid w:val="00F176BE"/>
    <w:rsid w:val="00F179A2"/>
    <w:rsid w:val="00F21313"/>
    <w:rsid w:val="00F221E0"/>
    <w:rsid w:val="00F222F4"/>
    <w:rsid w:val="00F2231A"/>
    <w:rsid w:val="00F22F20"/>
    <w:rsid w:val="00F232C6"/>
    <w:rsid w:val="00F23376"/>
    <w:rsid w:val="00F233B6"/>
    <w:rsid w:val="00F2483D"/>
    <w:rsid w:val="00F259EE"/>
    <w:rsid w:val="00F26051"/>
    <w:rsid w:val="00F272B6"/>
    <w:rsid w:val="00F278CA"/>
    <w:rsid w:val="00F30431"/>
    <w:rsid w:val="00F31858"/>
    <w:rsid w:val="00F325F0"/>
    <w:rsid w:val="00F32CA0"/>
    <w:rsid w:val="00F3325F"/>
    <w:rsid w:val="00F334A2"/>
    <w:rsid w:val="00F3552F"/>
    <w:rsid w:val="00F3643B"/>
    <w:rsid w:val="00F36465"/>
    <w:rsid w:val="00F408E4"/>
    <w:rsid w:val="00F40AF2"/>
    <w:rsid w:val="00F42331"/>
    <w:rsid w:val="00F424A6"/>
    <w:rsid w:val="00F4347B"/>
    <w:rsid w:val="00F44F8D"/>
    <w:rsid w:val="00F45316"/>
    <w:rsid w:val="00F45D6D"/>
    <w:rsid w:val="00F47451"/>
    <w:rsid w:val="00F50EB1"/>
    <w:rsid w:val="00F51817"/>
    <w:rsid w:val="00F51D23"/>
    <w:rsid w:val="00F52B18"/>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704EB"/>
    <w:rsid w:val="00F70AAB"/>
    <w:rsid w:val="00F73671"/>
    <w:rsid w:val="00F73EA3"/>
    <w:rsid w:val="00F745D1"/>
    <w:rsid w:val="00F75537"/>
    <w:rsid w:val="00F7590C"/>
    <w:rsid w:val="00F76674"/>
    <w:rsid w:val="00F76FFB"/>
    <w:rsid w:val="00F774A3"/>
    <w:rsid w:val="00F81CCC"/>
    <w:rsid w:val="00F81CE3"/>
    <w:rsid w:val="00F8215C"/>
    <w:rsid w:val="00F82AE0"/>
    <w:rsid w:val="00F840D8"/>
    <w:rsid w:val="00F84E8B"/>
    <w:rsid w:val="00F84FCE"/>
    <w:rsid w:val="00F855A9"/>
    <w:rsid w:val="00F85EE9"/>
    <w:rsid w:val="00F8624E"/>
    <w:rsid w:val="00F86CE9"/>
    <w:rsid w:val="00F91FDB"/>
    <w:rsid w:val="00F95DF3"/>
    <w:rsid w:val="00F96182"/>
    <w:rsid w:val="00F96A40"/>
    <w:rsid w:val="00F971D8"/>
    <w:rsid w:val="00FA01F8"/>
    <w:rsid w:val="00FA312A"/>
    <w:rsid w:val="00FA3307"/>
    <w:rsid w:val="00FA5730"/>
    <w:rsid w:val="00FA6D12"/>
    <w:rsid w:val="00FA7855"/>
    <w:rsid w:val="00FB090E"/>
    <w:rsid w:val="00FB1BD5"/>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B87"/>
    <w:rsid w:val="00FE599C"/>
    <w:rsid w:val="00FE5ACE"/>
    <w:rsid w:val="00FE5F5B"/>
    <w:rsid w:val="00FE7099"/>
    <w:rsid w:val="00FE7C06"/>
    <w:rsid w:val="00FE7F45"/>
    <w:rsid w:val="00FF00CD"/>
    <w:rsid w:val="00FF1248"/>
    <w:rsid w:val="00FF23CD"/>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Strong" w:uiPriority="22"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 w:type="character" w:customStyle="1" w:styleId="popupweb">
    <w:name w:val="popupweb"/>
    <w:basedOn w:val="DefaultParagraphFont"/>
    <w:rsid w:val="000C0D3F"/>
  </w:style>
  <w:style w:type="character" w:customStyle="1" w:styleId="doilink">
    <w:name w:val="doilink"/>
    <w:basedOn w:val="DefaultParagraphFont"/>
    <w:rsid w:val="000C0D3F"/>
  </w:style>
  <w:style w:type="character" w:styleId="Strong">
    <w:name w:val="Strong"/>
    <w:basedOn w:val="DefaultParagraphFont"/>
    <w:uiPriority w:val="22"/>
    <w:qFormat/>
    <w:rsid w:val="000C0D3F"/>
    <w:rPr>
      <w:b/>
      <w:bCs/>
    </w:r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656690516">
      <w:bodyDiv w:val="1"/>
      <w:marLeft w:val="0"/>
      <w:marRight w:val="0"/>
      <w:marTop w:val="0"/>
      <w:marBottom w:val="0"/>
      <w:divBdr>
        <w:top w:val="none" w:sz="0" w:space="0" w:color="auto"/>
        <w:left w:val="none" w:sz="0" w:space="0" w:color="auto"/>
        <w:bottom w:val="none" w:sz="0" w:space="0" w:color="auto"/>
        <w:right w:val="none" w:sz="0" w:space="0" w:color="auto"/>
      </w:divBdr>
      <w:divsChild>
        <w:div w:id="537204102">
          <w:marLeft w:val="0"/>
          <w:marRight w:val="0"/>
          <w:marTop w:val="0"/>
          <w:marBottom w:val="0"/>
          <w:divBdr>
            <w:top w:val="none" w:sz="0" w:space="0" w:color="auto"/>
            <w:left w:val="none" w:sz="0" w:space="0" w:color="auto"/>
            <w:bottom w:val="none" w:sz="0" w:space="0" w:color="auto"/>
            <w:right w:val="none" w:sz="0" w:space="0" w:color="auto"/>
          </w:divBdr>
        </w:div>
        <w:div w:id="75246709">
          <w:marLeft w:val="0"/>
          <w:marRight w:val="0"/>
          <w:marTop w:val="0"/>
          <w:marBottom w:val="0"/>
          <w:divBdr>
            <w:top w:val="none" w:sz="0" w:space="0" w:color="auto"/>
            <w:left w:val="none" w:sz="0" w:space="0" w:color="auto"/>
            <w:bottom w:val="none" w:sz="0" w:space="0" w:color="auto"/>
            <w:right w:val="none" w:sz="0" w:space="0" w:color="auto"/>
          </w:divBdr>
          <w:divsChild>
            <w:div w:id="866068359">
              <w:marLeft w:val="0"/>
              <w:marRight w:val="0"/>
              <w:marTop w:val="0"/>
              <w:marBottom w:val="0"/>
              <w:divBdr>
                <w:top w:val="none" w:sz="0" w:space="0" w:color="auto"/>
                <w:left w:val="none" w:sz="0" w:space="0" w:color="auto"/>
                <w:bottom w:val="none" w:sz="0" w:space="0" w:color="auto"/>
                <w:right w:val="none" w:sz="0" w:space="0" w:color="auto"/>
              </w:divBdr>
              <w:divsChild>
                <w:div w:id="823860688">
                  <w:marLeft w:val="0"/>
                  <w:marRight w:val="0"/>
                  <w:marTop w:val="0"/>
                  <w:marBottom w:val="0"/>
                  <w:divBdr>
                    <w:top w:val="none" w:sz="0" w:space="0" w:color="auto"/>
                    <w:left w:val="none" w:sz="0" w:space="0" w:color="auto"/>
                    <w:bottom w:val="none" w:sz="0" w:space="0" w:color="auto"/>
                    <w:right w:val="none" w:sz="0" w:space="0" w:color="auto"/>
                  </w:divBdr>
                </w:div>
                <w:div w:id="858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36699058">
      <w:bodyDiv w:val="1"/>
      <w:marLeft w:val="0"/>
      <w:marRight w:val="0"/>
      <w:marTop w:val="0"/>
      <w:marBottom w:val="0"/>
      <w:divBdr>
        <w:top w:val="none" w:sz="0" w:space="0" w:color="auto"/>
        <w:left w:val="none" w:sz="0" w:space="0" w:color="auto"/>
        <w:bottom w:val="none" w:sz="0" w:space="0" w:color="auto"/>
        <w:right w:val="none" w:sz="0" w:space="0" w:color="auto"/>
      </w:divBdr>
      <w:divsChild>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1587611360">
          <w:marLeft w:val="0"/>
          <w:marRight w:val="0"/>
          <w:marTop w:val="0"/>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BEA58-3E22-684B-A16C-EFBA416E52ED}">
  <ds:schemaRefs>
    <ds:schemaRef ds:uri="http://schemas.openxmlformats.org/officeDocument/2006/bibliography"/>
  </ds:schemaRefs>
</ds:datastoreItem>
</file>

<file path=customXml/itemProps2.xml><?xml version="1.0" encoding="utf-8"?>
<ds:datastoreItem xmlns:ds="http://schemas.openxmlformats.org/officeDocument/2006/customXml" ds:itemID="{CD9D8FDE-A333-9446-857A-4DDB8C9E6D10}">
  <ds:schemaRefs>
    <ds:schemaRef ds:uri="http://schemas.openxmlformats.org/officeDocument/2006/bibliography"/>
  </ds:schemaRefs>
</ds:datastoreItem>
</file>

<file path=customXml/itemProps3.xml><?xml version="1.0" encoding="utf-8"?>
<ds:datastoreItem xmlns:ds="http://schemas.openxmlformats.org/officeDocument/2006/customXml" ds:itemID="{2AFEA16A-D3F2-A443-84B0-91B9F4BE3E81}">
  <ds:schemaRefs>
    <ds:schemaRef ds:uri="http://schemas.openxmlformats.org/officeDocument/2006/bibliography"/>
  </ds:schemaRefs>
</ds:datastoreItem>
</file>

<file path=customXml/itemProps4.xml><?xml version="1.0" encoding="utf-8"?>
<ds:datastoreItem xmlns:ds="http://schemas.openxmlformats.org/officeDocument/2006/customXml" ds:itemID="{AE80A3C8-23DA-F545-9513-486080EF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33</Pages>
  <Words>10164</Words>
  <Characters>57939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67968</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Lindsay</cp:lastModifiedBy>
  <cp:revision>132</cp:revision>
  <cp:lastPrinted>2012-04-19T14:46:00Z</cp:lastPrinted>
  <dcterms:created xsi:type="dcterms:W3CDTF">2012-04-24T03:46:00Z</dcterms:created>
  <dcterms:modified xsi:type="dcterms:W3CDTF">2012-04-24T21:59:00Z</dcterms:modified>
</cp:coreProperties>
</file>
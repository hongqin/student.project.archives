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r w:rsidR="00053B8D">
        <w:rPr>
          <w:rFonts w:ascii="Arial" w:hAnsi="Arial" w:cs="Arial"/>
          <w:bCs/>
          <w:sz w:val="24"/>
          <w:szCs w:val="24"/>
        </w:rPr>
        <w:t>life span</w:t>
      </w:r>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lastRenderedPageBreak/>
        <w:t>ABSTRACT</w:t>
      </w:r>
    </w:p>
    <w:p w:rsidR="00934A0A" w:rsidRDefault="00B2113A" w:rsidP="00CE21E4">
      <w:pPr>
        <w:spacing w:line="480" w:lineRule="auto"/>
        <w:ind w:firstLine="720"/>
        <w:jc w:val="both"/>
        <w:rPr>
          <w:ins w:id="1"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heterozygosity (LOH) in response to hydrogen peroxide concentration. We found that the increase of hydrogen peroxide-dependent genomic instability occurs before a drop in viability.</w:t>
      </w:r>
      <w:r w:rsidR="005D15F6">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5D15F6">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H2O2 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 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5D15F6">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5D15F6">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lastRenderedPageBreak/>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5D15F6">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5D15F6">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B94BE2" w:rsidRPr="00605020" w:rsidRDefault="00B94BE2" w:rsidP="00052BBF">
      <w:pPr>
        <w:spacing w:after="0" w:line="480" w:lineRule="auto"/>
        <w:jc w:val="both"/>
        <w:rPr>
          <w:rFonts w:ascii="Arial" w:hAnsi="Arial" w:cs="Arial"/>
          <w:sz w:val="24"/>
          <w:szCs w:val="24"/>
        </w:rPr>
      </w:pPr>
    </w:p>
    <w:p w:rsidR="003E393E" w:rsidRPr="00605020" w:rsidRDefault="003E393E" w:rsidP="00052BBF">
      <w:pPr>
        <w:spacing w:after="0" w:line="480" w:lineRule="auto"/>
        <w:jc w:val="both"/>
        <w:rPr>
          <w:rFonts w:ascii="Arial" w:hAnsi="Arial" w:cs="Arial"/>
          <w:sz w:val="30"/>
          <w:szCs w:val="30"/>
        </w:rPr>
      </w:pPr>
    </w:p>
    <w:p w:rsidR="00813A87" w:rsidRDefault="00813A87" w:rsidP="00052BBF">
      <w:pPr>
        <w:jc w:val="both"/>
        <w:rPr>
          <w:ins w:id="2" w:author="hong qin" w:date="2012-04-19T11:01:00Z"/>
          <w:rFonts w:ascii="Arial" w:hAnsi="Arial" w:cs="Arial"/>
          <w:sz w:val="30"/>
          <w:szCs w:val="30"/>
        </w:rPr>
      </w:pPr>
      <w:ins w:id="3" w:author="hong qin" w:date="2012-04-19T11:01:00Z">
        <w:r>
          <w:rPr>
            <w:rFonts w:ascii="Arial" w:hAnsi="Arial" w:cs="Arial"/>
            <w:sz w:val="30"/>
            <w:szCs w:val="30"/>
          </w:rPr>
          <w:br w:type="page"/>
        </w:r>
      </w:ins>
    </w:p>
    <w:p w:rsidR="004836CF" w:rsidRPr="003C7434" w:rsidRDefault="00161743" w:rsidP="00052BBF">
      <w:pPr>
        <w:spacing w:after="0" w:line="480" w:lineRule="auto"/>
        <w:jc w:val="center"/>
        <w:rPr>
          <w:rFonts w:ascii="Arial" w:hAnsi="Arial" w:cs="Arial"/>
          <w:b/>
          <w:sz w:val="30"/>
          <w:szCs w:val="30"/>
        </w:rPr>
      </w:pPr>
      <w:r w:rsidRPr="00161743">
        <w:rPr>
          <w:rFonts w:ascii="Arial" w:hAnsi="Arial" w:cs="Arial"/>
          <w:b/>
          <w:sz w:val="30"/>
          <w:szCs w:val="30"/>
        </w:rPr>
        <w:lastRenderedPageBreak/>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C91484">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C91484">
        <w:rPr>
          <w:rFonts w:ascii="Arial" w:hAnsi="Arial" w:cs="Arial"/>
          <w:sz w:val="24"/>
          <w:szCs w:val="24"/>
        </w:rPr>
        <w:t xml:space="preserve"> </w:t>
      </w:r>
      <w:r w:rsidR="00AA02C3" w:rsidRPr="00605020">
        <w:rPr>
          <w:rFonts w:ascii="Arial" w:hAnsi="Arial" w:cs="Arial"/>
          <w:sz w:val="24"/>
          <w:szCs w:val="24"/>
        </w:rPr>
        <w:fldChar w:fldCharType="begin"/>
      </w:r>
      <w:ins w:id="4" w:author="Hong Qin" w:date="2012-04-23T14:53:00Z">
        <w:r w:rsidR="00780DFB">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ins>
      <w:del w:id="5" w:author="Hong Qin" w:date="2012-04-23T06:42:00Z">
        <w:r w:rsidR="00257CB6" w:rsidDel="00F0148F">
          <w:rPr>
            <w:rFonts w:ascii="Arial" w:hAnsi="Arial" w:cs="Arial"/>
            <w:sz w:val="24"/>
            <w:szCs w:val="24"/>
          </w:rPr>
          <w:del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del>
      <w:r w:rsidR="00AA02C3" w:rsidRPr="00605020">
        <w:rPr>
          <w:rFonts w:ascii="Arial" w:hAnsi="Arial" w:cs="Arial"/>
          <w:sz w:val="24"/>
          <w:szCs w:val="24"/>
        </w:rPr>
        <w:fldChar w:fldCharType="separate"/>
      </w:r>
      <w:r w:rsidR="00944CA7" w:rsidRPr="00605020">
        <w:rPr>
          <w:rFonts w:ascii="Arial" w:hAnsi="Arial" w:cs="Arial"/>
          <w:noProof/>
          <w:sz w:val="24"/>
          <w:szCs w:val="24"/>
        </w:rPr>
        <w:t>(</w:t>
      </w:r>
      <w:r w:rsidR="00AA02C3" w:rsidRPr="00161743">
        <w:rPr>
          <w:noProof/>
        </w:rPr>
        <w:fldChar w:fldCharType="begin"/>
      </w:r>
      <w:r w:rsidR="00161743" w:rsidRPr="00161743">
        <w:rPr>
          <w:noProof/>
        </w:rPr>
        <w:instrText>HYPERLINK \l "_ENREF_3" \o "Gompertz, 1825 #1151</w:instrText>
      </w:r>
      <w:del w:id="6" w:author="hong qin" w:date="2012-04-20T08:36:00Z">
        <w:r w:rsidR="00AC5D1A">
          <w:rPr>
            <w:rFonts w:ascii="Arial" w:hAnsi="Arial" w:cs="Arial"/>
            <w:noProof/>
            <w:sz w:val="24"/>
            <w:szCs w:val="24"/>
          </w:rPr>
          <w:delInstrText xml:space="preserve">" </w:delInstrText>
        </w:r>
      </w:del>
      <w:ins w:id="7" w:author="hong qin" w:date="2012-04-20T08:36:00Z">
        <w:r w:rsidR="002F2F83">
          <w:rPr>
            <w:noProof/>
          </w:rPr>
          <w:instrText>"</w:instrText>
        </w:r>
      </w:ins>
      <w:r w:rsidR="00AA02C3" w:rsidRPr="00161743">
        <w:rPr>
          <w:noProof/>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AA02C3" w:rsidRPr="00161743">
        <w:rPr>
          <w:noProof/>
        </w:rPr>
        <w:fldChar w:fldCharType="end"/>
      </w:r>
      <w:r w:rsidR="00944CA7" w:rsidRPr="00605020">
        <w:rPr>
          <w:rFonts w:ascii="Arial" w:hAnsi="Arial" w:cs="Arial"/>
          <w:noProof/>
          <w:sz w:val="24"/>
          <w:szCs w:val="24"/>
        </w:rPr>
        <w:t>)</w:t>
      </w:r>
      <w:r w:rsidR="00AA02C3"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C91484">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AA02C3" w:rsidRPr="00605020">
        <w:rPr>
          <w:rFonts w:ascii="Arial" w:hAnsi="Arial" w:cs="Arial"/>
          <w:sz w:val="24"/>
          <w:szCs w:val="24"/>
        </w:rPr>
        <w:fldChar w:fldCharType="begin"/>
      </w:r>
      <w:ins w:id="8" w:author="Hong Qin" w:date="2012-04-23T14:53:00Z">
        <w:r w:rsidR="00780DFB">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ins>
      <w:del w:id="9" w:author="Hong Qin" w:date="2012-04-23T06:42:00Z">
        <w:r w:rsidR="00257CB6" w:rsidDel="00F0148F">
          <w:rPr>
            <w:rFonts w:ascii="Arial" w:hAnsi="Arial" w:cs="Arial"/>
            <w:sz w:val="24"/>
            <w:szCs w:val="24"/>
          </w:rPr>
          <w:del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delInstrText>
        </w:r>
      </w:del>
      <w:r w:rsidR="00AA02C3" w:rsidRPr="00605020">
        <w:rPr>
          <w:rFonts w:ascii="Arial" w:hAnsi="Arial" w:cs="Arial"/>
          <w:sz w:val="24"/>
          <w:szCs w:val="24"/>
        </w:rPr>
        <w:fldChar w:fldCharType="separate"/>
      </w:r>
      <w:r w:rsidR="00C27F7B" w:rsidRPr="00605020">
        <w:rPr>
          <w:rFonts w:ascii="Arial" w:hAnsi="Arial" w:cs="Arial"/>
          <w:noProof/>
          <w:sz w:val="24"/>
          <w:szCs w:val="24"/>
        </w:rPr>
        <w:t>(</w:t>
      </w:r>
      <w:r w:rsidR="00AA02C3" w:rsidRPr="00161743">
        <w:rPr>
          <w:noProof/>
        </w:rPr>
        <w:fldChar w:fldCharType="begin"/>
      </w:r>
      <w:r w:rsidR="00161743" w:rsidRPr="00161743">
        <w:rPr>
          <w:noProof/>
        </w:rPr>
        <w:instrText>HYPERLINK \l "_ENREF_2" \o "Defossez, 1998 #1467</w:instrText>
      </w:r>
      <w:del w:id="10" w:author="hong qin" w:date="2012-04-20T08:36:00Z">
        <w:r w:rsidR="00AC5D1A">
          <w:rPr>
            <w:rFonts w:ascii="Arial" w:hAnsi="Arial" w:cs="Arial"/>
            <w:noProof/>
            <w:sz w:val="24"/>
            <w:szCs w:val="24"/>
          </w:rPr>
          <w:delInstrText xml:space="preserve">" </w:delInstrText>
        </w:r>
      </w:del>
      <w:ins w:id="11" w:author="hong qin" w:date="2012-04-20T08:36:00Z">
        <w:r w:rsidR="002F2F83">
          <w:rPr>
            <w:noProof/>
          </w:rPr>
          <w:instrText>"</w:instrText>
        </w:r>
      </w:ins>
      <w:r w:rsidR="00AA02C3" w:rsidRPr="00161743">
        <w:rPr>
          <w:noProof/>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AA02C3" w:rsidRPr="00161743">
        <w:rPr>
          <w:noProof/>
        </w:rPr>
        <w:fldChar w:fldCharType="end"/>
      </w:r>
      <w:r w:rsidR="00C27F7B" w:rsidRPr="00605020">
        <w:rPr>
          <w:rFonts w:ascii="Arial" w:hAnsi="Arial" w:cs="Arial"/>
          <w:noProof/>
          <w:sz w:val="24"/>
          <w:szCs w:val="24"/>
        </w:rPr>
        <w:t>)</w:t>
      </w:r>
      <w:r w:rsidR="00AA02C3"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AA02C3"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AA02C3" w:rsidRPr="00605020">
        <w:rPr>
          <w:rFonts w:ascii="Arial" w:hAnsi="Arial" w:cs="Arial"/>
          <w:sz w:val="24"/>
          <w:szCs w:val="24"/>
        </w:rPr>
        <w:fldChar w:fldCharType="separate"/>
      </w:r>
      <w:r w:rsidR="005D1495" w:rsidRPr="00605020">
        <w:rPr>
          <w:rFonts w:ascii="Arial" w:hAnsi="Arial" w:cs="Arial"/>
          <w:noProof/>
          <w:sz w:val="24"/>
          <w:szCs w:val="24"/>
        </w:rPr>
        <w:t>(</w:t>
      </w:r>
      <w:r w:rsidR="00AA02C3" w:rsidRPr="00AA02C3">
        <w:rPr>
          <w:noProof/>
        </w:rPr>
        <w:fldChar w:fldCharType="begin"/>
      </w:r>
      <w:r w:rsidR="00AA02C3" w:rsidRPr="00AA02C3">
        <w:rPr>
          <w:noProof/>
        </w:rPr>
        <w:instrText>HYPERLINK \l "_ENREF_20" \o "Williams, 1957 #273</w:instrText>
      </w:r>
      <w:del w:id="12" w:author="hong qin" w:date="2012-04-20T08:36:00Z">
        <w:r w:rsidR="00AC5D1A">
          <w:rPr>
            <w:rFonts w:ascii="Arial" w:hAnsi="Arial" w:cs="Arial"/>
            <w:noProof/>
            <w:sz w:val="24"/>
            <w:szCs w:val="24"/>
          </w:rPr>
          <w:delInstrText xml:space="preserve">" </w:delInstrText>
        </w:r>
      </w:del>
      <w:ins w:id="13"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AA02C3" w:rsidRPr="00AA02C3">
        <w:rPr>
          <w:noProof/>
        </w:rPr>
        <w:fldChar w:fldCharType="end"/>
      </w:r>
      <w:r w:rsidR="005D1495" w:rsidRPr="00605020">
        <w:rPr>
          <w:rFonts w:ascii="Arial" w:hAnsi="Arial" w:cs="Arial"/>
          <w:noProof/>
          <w:sz w:val="24"/>
          <w:szCs w:val="24"/>
        </w:rPr>
        <w:t>)</w:t>
      </w:r>
      <w:r w:rsidR="00AA02C3"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AA02C3"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AA02C3" w:rsidRPr="00605020">
        <w:rPr>
          <w:rFonts w:ascii="Arial" w:hAnsi="Arial" w:cs="Arial"/>
          <w:sz w:val="24"/>
          <w:szCs w:val="24"/>
        </w:rPr>
        <w:fldChar w:fldCharType="separate"/>
      </w:r>
      <w:r w:rsidR="005D1495" w:rsidRPr="00605020">
        <w:rPr>
          <w:rFonts w:ascii="Arial" w:hAnsi="Arial" w:cs="Arial"/>
          <w:noProof/>
          <w:sz w:val="24"/>
          <w:szCs w:val="24"/>
        </w:rPr>
        <w:t>(</w:t>
      </w:r>
      <w:r w:rsidR="00AA02C3" w:rsidRPr="00AA02C3">
        <w:rPr>
          <w:noProof/>
        </w:rPr>
        <w:fldChar w:fldCharType="begin"/>
      </w:r>
      <w:r w:rsidR="00AA02C3" w:rsidRPr="00AA02C3">
        <w:rPr>
          <w:noProof/>
        </w:rPr>
        <w:instrText>HYPERLINK \l "_ENREF_7" \o "Kirkwood, 1977 #56</w:instrText>
      </w:r>
      <w:del w:id="14" w:author="hong qin" w:date="2012-04-20T08:36:00Z">
        <w:r w:rsidR="00AC5D1A">
          <w:rPr>
            <w:rFonts w:ascii="Arial" w:hAnsi="Arial" w:cs="Arial"/>
            <w:noProof/>
            <w:sz w:val="24"/>
            <w:szCs w:val="24"/>
          </w:rPr>
          <w:delInstrText xml:space="preserve">" </w:delInstrText>
        </w:r>
      </w:del>
      <w:ins w:id="15"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AA02C3" w:rsidRPr="00AA02C3">
        <w:rPr>
          <w:noProof/>
        </w:rPr>
        <w:fldChar w:fldCharType="end"/>
      </w:r>
      <w:r w:rsidR="005D1495" w:rsidRPr="00605020">
        <w:rPr>
          <w:rFonts w:ascii="Arial" w:hAnsi="Arial" w:cs="Arial"/>
          <w:noProof/>
          <w:sz w:val="24"/>
          <w:szCs w:val="24"/>
        </w:rPr>
        <w:t>)</w:t>
      </w:r>
      <w:r w:rsidR="00AA02C3"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AA02C3"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AA02C3" w:rsidRPr="00605020">
        <w:rPr>
          <w:rFonts w:ascii="Arial" w:hAnsi="Arial" w:cs="Arial"/>
          <w:sz w:val="24"/>
          <w:szCs w:val="24"/>
        </w:rPr>
        <w:fldChar w:fldCharType="separate"/>
      </w:r>
      <w:r w:rsidR="005D1495" w:rsidRPr="00605020">
        <w:rPr>
          <w:rFonts w:ascii="Arial" w:hAnsi="Arial" w:cs="Arial"/>
          <w:noProof/>
          <w:sz w:val="24"/>
          <w:szCs w:val="24"/>
        </w:rPr>
        <w:t>(</w:t>
      </w:r>
      <w:r w:rsidR="00AA02C3" w:rsidRPr="00AA02C3">
        <w:rPr>
          <w:noProof/>
        </w:rPr>
        <w:fldChar w:fldCharType="begin"/>
      </w:r>
      <w:r w:rsidR="00AA02C3" w:rsidRPr="00AA02C3">
        <w:rPr>
          <w:noProof/>
        </w:rPr>
        <w:instrText>HYPERLINK \l "_ENREF_20" \o "Williams, 1957 #273</w:instrText>
      </w:r>
      <w:del w:id="16" w:author="hong qin" w:date="2012-04-20T08:36:00Z">
        <w:r w:rsidR="00AC5D1A">
          <w:rPr>
            <w:rFonts w:ascii="Arial" w:hAnsi="Arial" w:cs="Arial"/>
            <w:noProof/>
            <w:sz w:val="24"/>
            <w:szCs w:val="24"/>
          </w:rPr>
          <w:delInstrText xml:space="preserve">" </w:delInstrText>
        </w:r>
      </w:del>
      <w:ins w:id="17"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AA02C3" w:rsidRPr="00AA02C3">
        <w:rPr>
          <w:noProof/>
        </w:rPr>
        <w:fldChar w:fldCharType="end"/>
      </w:r>
      <w:r w:rsidR="005D1495" w:rsidRPr="00605020">
        <w:rPr>
          <w:rFonts w:ascii="Arial" w:hAnsi="Arial" w:cs="Arial"/>
          <w:noProof/>
          <w:sz w:val="24"/>
          <w:szCs w:val="24"/>
        </w:rPr>
        <w:t>)</w:t>
      </w:r>
      <w:r w:rsidR="00AA02C3"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5D15F6">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5D15F6">
        <w:rPr>
          <w:rFonts w:ascii="Arial" w:hAnsi="Arial" w:cs="Arial"/>
          <w:sz w:val="24"/>
          <w:szCs w:val="24"/>
        </w:rPr>
        <w:t xml:space="preserve"> </w:t>
      </w:r>
      <w:r w:rsidR="00AA02C3">
        <w:rPr>
          <w:rFonts w:ascii="Arial" w:hAnsi="Arial" w:cs="Arial"/>
          <w:sz w:val="24"/>
          <w:szCs w:val="24"/>
        </w:rPr>
        <w:fldChar w:fldCharType="begin">
          <w:fldData xml:space="preserve">PEVuZE5vdGU+PENpdGU+PEF1dGhvcj5GYXJyZXI8L0F1dGhvcj48WWVhcj4xOTg0PC9ZZWFyPjxS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</w:fldData>
        </w:fldChar>
      </w:r>
      <w:r w:rsidR="00780DFB">
        <w:rPr>
          <w:rFonts w:ascii="Arial" w:hAnsi="Arial" w:cs="Arial"/>
          <w:sz w:val="24"/>
          <w:szCs w:val="24"/>
        </w:rPr>
        <w:instrText xml:space="preserve"> ADDIN EN.CITE </w:instrText>
      </w:r>
      <w:r w:rsidR="00AA02C3">
        <w:rPr>
          <w:rFonts w:ascii="Arial" w:hAnsi="Arial" w:cs="Arial"/>
          <w:sz w:val="24"/>
          <w:szCs w:val="24"/>
        </w:rPr>
        <w:fldChar w:fldCharType="begin">
          <w:fldData xml:space="preserve">PEVuZE5vdGU+PENpdGU+PEF1dGhvcj5GYXJyZXI8L0F1dGhvcj48WWVhcj4xOTg0PC9ZZWFyPjxS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</w:fldData>
        </w:fldChar>
      </w:r>
      <w:r w:rsidR="00780DFB">
        <w:rPr>
          <w:rFonts w:ascii="Arial" w:hAnsi="Arial" w:cs="Arial"/>
          <w:sz w:val="24"/>
          <w:szCs w:val="24"/>
        </w:rPr>
        <w:instrText xml:space="preserve"> ADDIN EN.CITE.DATA </w:instrText>
      </w:r>
      <w:r w:rsidR="00AA02C3">
        <w:rPr>
          <w:rFonts w:ascii="Arial" w:hAnsi="Arial" w:cs="Arial"/>
          <w:sz w:val="24"/>
          <w:szCs w:val="24"/>
        </w:rPr>
      </w:r>
      <w:r w:rsidR="00AA02C3">
        <w:rPr>
          <w:rFonts w:ascii="Arial" w:hAnsi="Arial" w:cs="Arial"/>
          <w:sz w:val="24"/>
          <w:szCs w:val="24"/>
        </w:rPr>
        <w:fldChar w:fldCharType="end"/>
      </w:r>
      <w:r w:rsidR="00AA02C3">
        <w:rPr>
          <w:rFonts w:ascii="Arial" w:hAnsi="Arial" w:cs="Arial"/>
          <w:sz w:val="24"/>
          <w:szCs w:val="24"/>
        </w:rPr>
      </w:r>
      <w:r w:rsidR="00AA02C3">
        <w:rPr>
          <w:rFonts w:ascii="Arial" w:hAnsi="Arial" w:cs="Arial"/>
          <w:sz w:val="24"/>
          <w:szCs w:val="24"/>
        </w:rPr>
        <w:fldChar w:fldCharType="separate"/>
      </w:r>
      <w:r w:rsidR="00CA1B2D">
        <w:rPr>
          <w:rFonts w:ascii="Arial" w:hAnsi="Arial" w:cs="Arial"/>
          <w:noProof/>
          <w:sz w:val="24"/>
          <w:szCs w:val="24"/>
        </w:rPr>
        <w:t>(C</w:t>
      </w:r>
      <w:r w:rsidR="00AA02C3" w:rsidRPr="00AA02C3">
        <w:rPr>
          <w:rFonts w:ascii="Arial" w:hAnsi="Arial" w:cs="Arial"/>
          <w:smallCaps/>
          <w:noProof/>
          <w:sz w:val="24"/>
          <w:szCs w:val="24"/>
        </w:rPr>
        <w:t>onneally</w:t>
      </w:r>
      <w:r w:rsidR="00CA1B2D">
        <w:rPr>
          <w:rFonts w:ascii="Arial" w:hAnsi="Arial" w:cs="Arial"/>
          <w:noProof/>
          <w:sz w:val="24"/>
          <w:szCs w:val="24"/>
        </w:rPr>
        <w:t xml:space="preserve"> 1984; F</w:t>
      </w:r>
      <w:r w:rsidR="00AA02C3" w:rsidRPr="00AA02C3">
        <w:rPr>
          <w:rFonts w:ascii="Arial" w:hAnsi="Arial" w:cs="Arial"/>
          <w:smallCaps/>
          <w:noProof/>
          <w:sz w:val="24"/>
          <w:szCs w:val="24"/>
        </w:rPr>
        <w:t>arrer</w:t>
      </w:r>
      <w:r w:rsidR="00AA02C3" w:rsidRPr="00AA02C3">
        <w:rPr>
          <w:rFonts w:ascii="Arial" w:hAnsi="Arial" w:cs="Arial"/>
          <w:i/>
          <w:noProof/>
          <w:sz w:val="24"/>
          <w:szCs w:val="24"/>
        </w:rPr>
        <w:t xml:space="preserve"> et al.</w:t>
      </w:r>
      <w:r w:rsidR="00CA1B2D">
        <w:rPr>
          <w:rFonts w:ascii="Arial" w:hAnsi="Arial" w:cs="Arial"/>
          <w:noProof/>
          <w:sz w:val="24"/>
          <w:szCs w:val="24"/>
        </w:rPr>
        <w:t xml:space="preserve"> 1984)</w:t>
      </w:r>
      <w:r w:rsidR="00AA02C3">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AA02C3" w:rsidRPr="00605020">
        <w:rPr>
          <w:rFonts w:ascii="Arial" w:hAnsi="Arial" w:cs="Arial"/>
          <w:sz w:val="24"/>
          <w:szCs w:val="24"/>
        </w:rPr>
        <w:fldChar w:fldCharType="begin"/>
      </w:r>
      <w:ins w:id="18" w:author="Hong Qin" w:date="2012-04-23T14:53:00Z">
        <w:r w:rsidR="00780DFB">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19"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AA02C3" w:rsidRPr="00605020">
        <w:rPr>
          <w:rFonts w:ascii="Arial" w:hAnsi="Arial" w:cs="Arial"/>
          <w:sz w:val="24"/>
          <w:szCs w:val="24"/>
        </w:rPr>
        <w:fldChar w:fldCharType="separate"/>
      </w:r>
      <w:r w:rsidR="005D1495" w:rsidRPr="00605020">
        <w:rPr>
          <w:rFonts w:ascii="Arial" w:hAnsi="Arial" w:cs="Arial"/>
          <w:noProof/>
          <w:sz w:val="24"/>
          <w:szCs w:val="24"/>
        </w:rPr>
        <w:t>(</w:t>
      </w:r>
      <w:r w:rsidR="00AA02C3" w:rsidRPr="00AA02C3">
        <w:rPr>
          <w:noProof/>
        </w:rPr>
        <w:fldChar w:fldCharType="begin"/>
      </w:r>
      <w:r w:rsidR="00AA02C3" w:rsidRPr="00AA02C3">
        <w:rPr>
          <w:noProof/>
        </w:rPr>
        <w:instrText>HYPERLINK \l "_ENREF_7" \o "Kirkwood, 1977 #56</w:instrText>
      </w:r>
      <w:del w:id="20" w:author="hong qin" w:date="2012-04-20T08:36:00Z">
        <w:r w:rsidR="00AC5D1A">
          <w:rPr>
            <w:rFonts w:ascii="Arial" w:hAnsi="Arial" w:cs="Arial"/>
            <w:noProof/>
            <w:sz w:val="24"/>
            <w:szCs w:val="24"/>
          </w:rPr>
          <w:delInstrText xml:space="preserve">" </w:delInstrText>
        </w:r>
      </w:del>
      <w:ins w:id="21"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AA02C3" w:rsidRPr="00AA02C3">
        <w:rPr>
          <w:noProof/>
        </w:rPr>
        <w:fldChar w:fldCharType="end"/>
      </w:r>
      <w:r w:rsidR="005D1495" w:rsidRPr="00605020">
        <w:rPr>
          <w:rFonts w:ascii="Arial" w:hAnsi="Arial" w:cs="Arial"/>
          <w:noProof/>
          <w:sz w:val="24"/>
          <w:szCs w:val="24"/>
        </w:rPr>
        <w:t>)</w:t>
      </w:r>
      <w:r w:rsidR="00AA02C3"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5D15F6">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AA02C3">
        <w:rPr>
          <w:rFonts w:ascii="Arial" w:hAnsi="Arial" w:cs="Arial"/>
          <w:sz w:val="24"/>
          <w:szCs w:val="24"/>
        </w:rPr>
        <w:fldChar w:fldCharType="begin"/>
      </w:r>
      <w:r w:rsidR="00780DFB">
        <w:rPr>
          <w:rFonts w:ascii="Arial" w:hAnsi="Arial" w:cs="Arial"/>
          <w:sz w:val="24"/>
          <w:szCs w:val="24"/>
        </w:rPr>
        <w:instrText xml:space="preserve"> ADDIN EN.CITE &lt;EndNote&gt;&lt;Cite&gt;&lt;Author&gt;Charlesworth&lt;/Author&gt;&lt;Year&gt;1994&lt;/Year&gt;&lt;RecNum&gt;259&lt;/RecNum&gt;&lt;record&gt;&lt;rec-number&gt;259&lt;/rec-number&gt;&lt;foreign-keys&gt;&lt;key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AA02C3">
        <w:rPr>
          <w:rFonts w:ascii="Arial" w:hAnsi="Arial" w:cs="Arial"/>
          <w:sz w:val="24"/>
          <w:szCs w:val="24"/>
        </w:rPr>
        <w:fldChar w:fldCharType="separate"/>
      </w:r>
      <w:r w:rsidR="00F0148F">
        <w:rPr>
          <w:rFonts w:ascii="Arial" w:hAnsi="Arial" w:cs="Arial"/>
          <w:noProof/>
          <w:sz w:val="24"/>
          <w:szCs w:val="24"/>
        </w:rPr>
        <w:t>(C</w:t>
      </w:r>
      <w:r w:rsidR="00AA02C3" w:rsidRPr="00AA02C3">
        <w:rPr>
          <w:rFonts w:ascii="Arial" w:hAnsi="Arial" w:cs="Arial"/>
          <w:smallCaps/>
          <w:noProof/>
          <w:sz w:val="24"/>
          <w:szCs w:val="24"/>
        </w:rPr>
        <w:t>harlesworth</w:t>
      </w:r>
      <w:r w:rsidR="00F0148F">
        <w:rPr>
          <w:rFonts w:ascii="Arial" w:hAnsi="Arial" w:cs="Arial"/>
          <w:noProof/>
          <w:sz w:val="24"/>
          <w:szCs w:val="24"/>
        </w:rPr>
        <w:t xml:space="preserve"> 1994)</w:t>
      </w:r>
      <w:r w:rsidR="00AA02C3">
        <w:rPr>
          <w:rFonts w:ascii="Arial" w:hAnsi="Arial" w:cs="Arial"/>
          <w:sz w:val="24"/>
          <w:szCs w:val="24"/>
        </w:rPr>
        <w:fldChar w:fldCharType="end"/>
      </w:r>
      <w:r w:rsidR="00AC2DC2">
        <w:rPr>
          <w:rFonts w:ascii="Arial" w:hAnsi="Arial" w:cs="Arial"/>
          <w:sz w:val="24"/>
          <w:szCs w:val="24"/>
        </w:rPr>
        <w:t>.</w:t>
      </w:r>
    </w:p>
    <w:p w:rsidR="003E78D6" w:rsidRPr="003E78D6" w:rsidRDefault="00362D95" w:rsidP="00052BBF">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B90EF9">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ins w:id="22" w:author="Hong Qin" w:date="2012-04-23T00:08:00Z">
        <w:r>
          <w:rPr>
            <w:rFonts w:ascii="Arial" w:hAnsi="Arial" w:cs="Arial"/>
            <w:sz w:val="24"/>
            <w:szCs w:val="24"/>
          </w:rPr>
          <w:t xml:space="preserve"> </w:t>
        </w:r>
      </w:ins>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natural environment. </w:t>
      </w:r>
      <w:r w:rsidR="003E78D6">
        <w:rPr>
          <w:rFonts w:ascii="Arial" w:hAnsi="Arial" w:cs="Arial"/>
          <w:sz w:val="24"/>
          <w:szCs w:val="24"/>
        </w:rPr>
        <w:t xml:space="preserve">Hence, </w:t>
      </w:r>
      <w:r w:rsidR="003E78D6">
        <w:rPr>
          <w:rFonts w:ascii="Arial" w:hAnsi="Arial" w:cs="Arial"/>
          <w:sz w:val="24"/>
          <w:szCs w:val="24"/>
        </w:rPr>
        <w:lastRenderedPageBreak/>
        <w:t xml:space="preserve">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B90EF9">
        <w:rPr>
          <w:rFonts w:ascii="Arial" w:hAnsi="Arial" w:cs="Arial"/>
          <w:sz w:val="24"/>
          <w:szCs w:val="24"/>
        </w:rPr>
        <w:t xml:space="preserve"> </w:t>
      </w:r>
      <w:r w:rsidR="00AA02C3">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780DFB">
        <w:rPr>
          <w:rFonts w:ascii="Arial" w:hAnsi="Arial" w:cs="Arial"/>
          <w:sz w:val="24"/>
          <w:szCs w:val="24"/>
        </w:rPr>
        <w:instrText xml:space="preserve"> ADDIN EN.CITE </w:instrText>
      </w:r>
      <w:r w:rsidR="00AA02C3">
        <w:rPr>
          <w:rFonts w:ascii="Arial" w:hAnsi="Arial" w:cs="Arial"/>
          <w:sz w:val="24"/>
          <w:szCs w:val="24"/>
        </w:rPr>
        <w:fldChar w:fldCharType="begin">
          <w:fldData xml:space="preserve">PEVuZE5vdGU+PENpdGU+PEF1dGhvcj5Lb3Vib3ZhPC9BdXRob3I+PFllYXI+MjAwMzwvWWVhcj48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</w:fldData>
        </w:fldChar>
      </w:r>
      <w:r w:rsidR="00780DFB">
        <w:rPr>
          <w:rFonts w:ascii="Arial" w:hAnsi="Arial" w:cs="Arial"/>
          <w:sz w:val="24"/>
          <w:szCs w:val="24"/>
        </w:rPr>
        <w:instrText xml:space="preserve"> ADDIN EN.CITE.DATA </w:instrText>
      </w:r>
      <w:r w:rsidR="00AA02C3">
        <w:rPr>
          <w:rFonts w:ascii="Arial" w:hAnsi="Arial" w:cs="Arial"/>
          <w:sz w:val="24"/>
          <w:szCs w:val="24"/>
        </w:rPr>
      </w:r>
      <w:r w:rsidR="00AA02C3">
        <w:rPr>
          <w:rFonts w:ascii="Arial" w:hAnsi="Arial" w:cs="Arial"/>
          <w:sz w:val="24"/>
          <w:szCs w:val="24"/>
        </w:rPr>
        <w:fldChar w:fldCharType="end"/>
      </w:r>
      <w:r w:rsidR="00AA02C3">
        <w:rPr>
          <w:rFonts w:ascii="Arial" w:hAnsi="Arial" w:cs="Arial"/>
          <w:sz w:val="24"/>
          <w:szCs w:val="24"/>
        </w:rPr>
      </w:r>
      <w:r w:rsidR="00AA02C3">
        <w:rPr>
          <w:rFonts w:ascii="Arial" w:hAnsi="Arial" w:cs="Arial"/>
          <w:sz w:val="24"/>
          <w:szCs w:val="24"/>
        </w:rPr>
        <w:fldChar w:fldCharType="separate"/>
      </w:r>
      <w:r w:rsidR="00186A7F">
        <w:rPr>
          <w:rFonts w:ascii="Arial" w:hAnsi="Arial" w:cs="Arial"/>
          <w:noProof/>
          <w:sz w:val="24"/>
          <w:szCs w:val="24"/>
        </w:rPr>
        <w:t>(H</w:t>
      </w:r>
      <w:r w:rsidR="00AA02C3" w:rsidRPr="00AA02C3">
        <w:rPr>
          <w:rFonts w:ascii="Arial" w:hAnsi="Arial" w:cs="Arial"/>
          <w:smallCaps/>
          <w:noProof/>
          <w:sz w:val="24"/>
          <w:szCs w:val="24"/>
        </w:rPr>
        <w:t>arrison</w:t>
      </w:r>
      <w:r w:rsidR="00186A7F">
        <w:rPr>
          <w:rFonts w:ascii="Arial" w:hAnsi="Arial" w:cs="Arial"/>
          <w:noProof/>
          <w:sz w:val="24"/>
          <w:szCs w:val="24"/>
        </w:rPr>
        <w:t xml:space="preserve"> and A</w:t>
      </w:r>
      <w:r w:rsidR="00AA02C3" w:rsidRPr="00AA02C3">
        <w:rPr>
          <w:rFonts w:ascii="Arial" w:hAnsi="Arial" w:cs="Arial"/>
          <w:smallCaps/>
          <w:noProof/>
          <w:sz w:val="24"/>
          <w:szCs w:val="24"/>
        </w:rPr>
        <w:t>rcher</w:t>
      </w:r>
      <w:r w:rsidR="00186A7F">
        <w:rPr>
          <w:rFonts w:ascii="Arial" w:hAnsi="Arial" w:cs="Arial"/>
          <w:noProof/>
          <w:sz w:val="24"/>
          <w:szCs w:val="24"/>
        </w:rPr>
        <w:t xml:space="preserve"> 1989; H</w:t>
      </w:r>
      <w:r w:rsidR="00AA02C3" w:rsidRPr="00AA02C3">
        <w:rPr>
          <w:rFonts w:ascii="Arial" w:hAnsi="Arial" w:cs="Arial"/>
          <w:smallCaps/>
          <w:noProof/>
          <w:sz w:val="24"/>
          <w:szCs w:val="24"/>
        </w:rPr>
        <w:t>olliday</w:t>
      </w:r>
      <w:r w:rsidR="00186A7F">
        <w:rPr>
          <w:rFonts w:ascii="Arial" w:hAnsi="Arial" w:cs="Arial"/>
          <w:noProof/>
          <w:sz w:val="24"/>
          <w:szCs w:val="24"/>
        </w:rPr>
        <w:t xml:space="preserve"> 1989; K</w:t>
      </w:r>
      <w:r w:rsidR="00AA02C3" w:rsidRPr="00AA02C3">
        <w:rPr>
          <w:rFonts w:ascii="Arial" w:hAnsi="Arial" w:cs="Arial"/>
          <w:smallCaps/>
          <w:noProof/>
          <w:sz w:val="24"/>
          <w:szCs w:val="24"/>
        </w:rPr>
        <w:t>oubova</w:t>
      </w:r>
      <w:r w:rsidR="00186A7F">
        <w:rPr>
          <w:rFonts w:ascii="Arial" w:hAnsi="Arial" w:cs="Arial"/>
          <w:noProof/>
          <w:sz w:val="24"/>
          <w:szCs w:val="24"/>
        </w:rPr>
        <w:t xml:space="preserve"> and G</w:t>
      </w:r>
      <w:r w:rsidR="00AA02C3" w:rsidRPr="00AA02C3">
        <w:rPr>
          <w:rFonts w:ascii="Arial" w:hAnsi="Arial" w:cs="Arial"/>
          <w:smallCaps/>
          <w:noProof/>
          <w:sz w:val="24"/>
          <w:szCs w:val="24"/>
        </w:rPr>
        <w:t>uarente</w:t>
      </w:r>
      <w:r w:rsidR="00186A7F">
        <w:rPr>
          <w:rFonts w:ascii="Arial" w:hAnsi="Arial" w:cs="Arial"/>
          <w:noProof/>
          <w:sz w:val="24"/>
          <w:szCs w:val="24"/>
        </w:rPr>
        <w:t xml:space="preserve"> 2003)</w:t>
      </w:r>
      <w:r w:rsidR="00AA02C3">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del w:id="23" w:author="Hong Qin" w:date="2012-04-23T07:05:00Z"/>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B90EF9">
        <w:rPr>
          <w:rFonts w:ascii="Arial" w:hAnsi="Arial" w:cs="Arial"/>
          <w:sz w:val="24"/>
          <w:szCs w:val="24"/>
        </w:rPr>
        <w:t xml:space="preserve"> </w:t>
      </w:r>
      <w:r w:rsidR="00AA02C3"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ins w:id="24" w:author="Hong Qin" w:date="2012-04-23T14:53:00Z">
        <w:r w:rsidR="00780DFB">
          <w:rPr>
            <w:rFonts w:ascii="Arial" w:hAnsi="Arial" w:cs="Arial"/>
            <w:sz w:val="24"/>
            <w:szCs w:val="24"/>
          </w:rPr>
          <w:instrText xml:space="preserve"> ADDIN EN.CITE </w:instrText>
        </w:r>
      </w:ins>
      <w:del w:id="25" w:author="Hong Qin" w:date="2012-04-22T17:05:00Z">
        <w:r w:rsidRPr="00605020" w:rsidDel="00CF32D4">
          <w:rPr>
            <w:rFonts w:ascii="Arial" w:hAnsi="Arial" w:cs="Arial"/>
            <w:sz w:val="24"/>
            <w:szCs w:val="24"/>
          </w:rPr>
          <w:delInstrText xml:space="preserve"> ADDIN EN.CITE </w:delInstrText>
        </w:r>
        <w:r w:rsidR="00AA02C3" w:rsidRPr="00605020" w:rsidDel="00CF32D4">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sidDel="00CF32D4">
          <w:rPr>
            <w:rFonts w:ascii="Arial" w:hAnsi="Arial" w:cs="Arial"/>
            <w:sz w:val="24"/>
            <w:szCs w:val="24"/>
          </w:rPr>
          <w:delInstrText xml:space="preserve"> ADDIN EN.CITE.DATA </w:delInstrText>
        </w:r>
        <w:r w:rsidR="00AA02C3" w:rsidRPr="00605020" w:rsidDel="00CF32D4">
          <w:rPr>
            <w:rFonts w:ascii="Arial" w:hAnsi="Arial" w:cs="Arial"/>
            <w:sz w:val="24"/>
            <w:szCs w:val="24"/>
          </w:rPr>
        </w:r>
        <w:r w:rsidR="00AA02C3" w:rsidRPr="00605020" w:rsidDel="00CF32D4">
          <w:rPr>
            <w:rFonts w:ascii="Arial" w:hAnsi="Arial" w:cs="Arial"/>
            <w:sz w:val="24"/>
            <w:szCs w:val="24"/>
          </w:rPr>
          <w:fldChar w:fldCharType="end"/>
        </w:r>
      </w:del>
      <w:del w:id="26" w:author="Hong Qin" w:date="2012-04-23T06:42:00Z">
        <w:r w:rsidR="00AA02C3" w:rsidDel="00F0148F">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257CB6" w:rsidDel="00F0148F">
          <w:rPr>
            <w:rFonts w:ascii="Arial" w:hAnsi="Arial" w:cs="Arial"/>
            <w:sz w:val="24"/>
            <w:szCs w:val="24"/>
          </w:rPr>
          <w:delInstrText xml:space="preserve"> ADDIN EN.CITE.DATA </w:delInstrText>
        </w:r>
        <w:r w:rsidR="00AA02C3" w:rsidDel="00F0148F">
          <w:rPr>
            <w:rFonts w:ascii="Arial" w:hAnsi="Arial" w:cs="Arial"/>
            <w:sz w:val="24"/>
            <w:szCs w:val="24"/>
          </w:rPr>
        </w:r>
        <w:r w:rsidR="00AA02C3" w:rsidDel="00F0148F">
          <w:rPr>
            <w:rFonts w:ascii="Arial" w:hAnsi="Arial" w:cs="Arial"/>
            <w:sz w:val="24"/>
            <w:szCs w:val="24"/>
          </w:rPr>
          <w:fldChar w:fldCharType="end"/>
        </w:r>
      </w:del>
      <w:ins w:id="27" w:author="Hong Qin" w:date="2012-04-23T14:53:00Z">
        <w:r w:rsidR="00AA02C3">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780DFB">
          <w:rPr>
            <w:rFonts w:ascii="Arial" w:hAnsi="Arial" w:cs="Arial"/>
            <w:sz w:val="24"/>
            <w:szCs w:val="24"/>
          </w:rPr>
          <w:instrText xml:space="preserve"> ADDIN EN.CITE.DATA </w:instrText>
        </w:r>
        <w:r w:rsidR="00AA02C3">
          <w:rPr>
            <w:rFonts w:ascii="Arial" w:hAnsi="Arial" w:cs="Arial"/>
            <w:sz w:val="24"/>
            <w:szCs w:val="24"/>
          </w:rPr>
        </w:r>
        <w:r w:rsidR="00AA02C3">
          <w:rPr>
            <w:rFonts w:ascii="Arial" w:hAnsi="Arial" w:cs="Arial"/>
            <w:sz w:val="24"/>
            <w:szCs w:val="24"/>
          </w:rPr>
          <w:fldChar w:fldCharType="end"/>
        </w:r>
      </w:ins>
      <w:r w:rsidR="00AA02C3" w:rsidRPr="00605020">
        <w:rPr>
          <w:rFonts w:ascii="Arial" w:hAnsi="Arial" w:cs="Arial"/>
          <w:sz w:val="24"/>
          <w:szCs w:val="24"/>
        </w:rPr>
      </w:r>
      <w:r w:rsidR="00AA02C3" w:rsidRPr="00605020">
        <w:rPr>
          <w:rFonts w:ascii="Arial" w:hAnsi="Arial" w:cs="Arial"/>
          <w:sz w:val="24"/>
          <w:szCs w:val="24"/>
        </w:rPr>
        <w:fldChar w:fldCharType="separate"/>
      </w:r>
      <w:r w:rsidRPr="00605020">
        <w:rPr>
          <w:rFonts w:ascii="Arial" w:hAnsi="Arial" w:cs="Arial"/>
          <w:noProof/>
          <w:sz w:val="24"/>
          <w:szCs w:val="24"/>
        </w:rPr>
        <w:t>(</w:t>
      </w:r>
      <w:r w:rsidR="00AA02C3" w:rsidRPr="00AA02C3">
        <w:rPr>
          <w:noProof/>
        </w:rPr>
        <w:fldChar w:fldCharType="begin"/>
      </w:r>
      <w:r w:rsidR="00AA02C3" w:rsidRPr="00AA02C3">
        <w:rPr>
          <w:noProof/>
          <w:rPrChange w:id="28" w:author="hong qin" w:date="2012-04-20T08:36:00Z">
            <w:rPr>
              <w:rFonts w:ascii="Arial" w:hAnsi="Arial"/>
              <w:sz w:val="24"/>
            </w:rPr>
          </w:rPrChange>
        </w:rPr>
        <w:instrText>HYPERLINK \l "_ENREF_19" \o "Willcox, 2004 #1476</w:instrText>
      </w:r>
      <w:r w:rsidR="00362D95">
        <w:rPr>
          <w:noProof/>
        </w:rPr>
        <w:instrText>"</w:instrText>
      </w:r>
      <w:del w:id="29" w:author="hong qin" w:date="2012-04-20T08:36:00Z">
        <w:r w:rsidR="00AC5D1A">
          <w:rPr>
            <w:rFonts w:ascii="Arial" w:hAnsi="Arial" w:cs="Arial"/>
            <w:noProof/>
            <w:sz w:val="24"/>
            <w:szCs w:val="24"/>
          </w:rPr>
          <w:delInstrText xml:space="preserve">" </w:delInstrText>
        </w:r>
      </w:del>
      <w:ins w:id="30"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AA02C3" w:rsidRPr="00AA02C3">
        <w:rPr>
          <w:noProof/>
        </w:rPr>
        <w:fldChar w:fldCharType="end"/>
      </w:r>
      <w:r w:rsidRPr="00605020">
        <w:rPr>
          <w:rFonts w:ascii="Arial" w:hAnsi="Arial" w:cs="Arial"/>
          <w:noProof/>
          <w:sz w:val="24"/>
          <w:szCs w:val="24"/>
        </w:rPr>
        <w:t>)</w:t>
      </w:r>
      <w:r w:rsidR="00AA02C3" w:rsidRPr="00605020">
        <w:rPr>
          <w:rFonts w:ascii="Arial" w:hAnsi="Arial" w:cs="Arial"/>
          <w:sz w:val="24"/>
          <w:szCs w:val="24"/>
        </w:rPr>
        <w:fldChar w:fldCharType="end"/>
      </w:r>
      <w:r w:rsidRPr="00605020">
        <w:rPr>
          <w:rFonts w:ascii="Arial" w:hAnsi="Arial" w:cs="Arial"/>
          <w:sz w:val="24"/>
          <w:szCs w:val="24"/>
        </w:rPr>
        <w:t>.</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The Comprehensive Assessment of Long-term Effects of Reducing Intake of Energy (CALERIE)</w:t>
      </w:r>
      <w:r w:rsidR="00F325F0">
        <w:rPr>
          <w:rFonts w:ascii="Arial" w:hAnsi="Arial" w:cs="Arial"/>
          <w:sz w:val="24"/>
          <w:szCs w:val="24"/>
        </w:rPr>
        <w:t xml:space="preserve"> </w:t>
      </w:r>
      <w:r>
        <w:rPr>
          <w:rFonts w:ascii="Arial" w:hAnsi="Arial" w:cs="Arial"/>
          <w:sz w:val="24"/>
          <w:szCs w:val="24"/>
        </w:rPr>
        <w:t xml:space="preserve">is a longitudinal study conducted in humans to </w:t>
      </w:r>
      <w:r w:rsidR="00F325F0">
        <w:rPr>
          <w:rFonts w:ascii="Arial" w:hAnsi="Arial" w:cs="Arial"/>
          <w:sz w:val="24"/>
          <w:szCs w:val="24"/>
        </w:rPr>
        <w:t xml:space="preserve">determine whether the CR data </w:t>
      </w:r>
      <w:r w:rsidR="00605020" w:rsidRPr="00605020">
        <w:rPr>
          <w:rFonts w:ascii="Arial" w:hAnsi="Arial" w:cs="Arial"/>
          <w:sz w:val="24"/>
          <w:szCs w:val="24"/>
        </w:rPr>
        <w:t>align</w:t>
      </w:r>
      <w:r w:rsidR="00F325F0">
        <w:rPr>
          <w:rFonts w:ascii="Arial" w:hAnsi="Arial" w:cs="Arial"/>
          <w:sz w:val="24"/>
          <w:szCs w:val="24"/>
        </w:rPr>
        <w:t>s</w:t>
      </w:r>
      <w:r w:rsidR="00605020" w:rsidRPr="00605020">
        <w:rPr>
          <w:rFonts w:ascii="Arial" w:hAnsi="Arial" w:cs="Arial"/>
          <w:sz w:val="24"/>
          <w:szCs w:val="24"/>
        </w:rPr>
        <w:t xml:space="preserve"> with </w:t>
      </w:r>
      <w:r w:rsidR="00F325F0">
        <w:rPr>
          <w:rFonts w:ascii="Arial" w:hAnsi="Arial" w:cs="Arial"/>
          <w:sz w:val="24"/>
          <w:szCs w:val="24"/>
        </w:rPr>
        <w:t>reduced</w:t>
      </w:r>
      <w:r w:rsidR="00605020" w:rsidRPr="00605020">
        <w:rPr>
          <w:rFonts w:ascii="Arial" w:hAnsi="Arial" w:cs="Arial"/>
          <w:sz w:val="24"/>
          <w:szCs w:val="24"/>
        </w:rPr>
        <w:t xml:space="preserve"> </w:t>
      </w:r>
      <w:r>
        <w:rPr>
          <w:rFonts w:ascii="Arial" w:hAnsi="Arial" w:cs="Arial"/>
          <w:sz w:val="24"/>
          <w:szCs w:val="24"/>
        </w:rPr>
        <w:t>health-related consequences of aging. Phase I of CALERIE revealed that humans with 25% less caloric intake</w:t>
      </w:r>
      <w:r w:rsidR="00F325F0">
        <w:rPr>
          <w:rFonts w:ascii="Arial" w:hAnsi="Arial" w:cs="Arial"/>
          <w:sz w:val="24"/>
          <w:szCs w:val="24"/>
        </w:rPr>
        <w:t xml:space="preserve"> </w:t>
      </w:r>
      <w:r>
        <w:rPr>
          <w:rFonts w:ascii="Arial" w:hAnsi="Arial" w:cs="Arial"/>
          <w:sz w:val="24"/>
          <w:szCs w:val="24"/>
        </w:rPr>
        <w:t>over a 6-month period had reduced levels of LDL, substantial weight loss in subjects, and fewer DNA damages caused by oxidative stress. All of these factors, when elevated, have been linked to the development of cardiovascular disease and other age-related diseases (D</w:t>
      </w:r>
      <w:r w:rsidR="00AA02C3" w:rsidRPr="00AA02C3">
        <w:rPr>
          <w:rFonts w:ascii="Arial" w:hAnsi="Arial" w:cs="Arial"/>
          <w:sz w:val="20"/>
          <w:szCs w:val="20"/>
        </w:rPr>
        <w:t>AS</w:t>
      </w:r>
      <w:r w:rsidR="00F325F0">
        <w:rPr>
          <w:rFonts w:ascii="Arial" w:hAnsi="Arial" w:cs="Arial"/>
          <w:sz w:val="20"/>
          <w:szCs w:val="20"/>
        </w:rPr>
        <w:t xml:space="preserve"> </w:t>
      </w:r>
      <w:r w:rsidR="00AA02C3" w:rsidRPr="00AA02C3">
        <w:rPr>
          <w:rFonts w:ascii="Arial" w:hAnsi="Arial" w:cs="Arial"/>
          <w:i/>
          <w:sz w:val="24"/>
          <w:szCs w:val="24"/>
        </w:rPr>
        <w:t>et al</w:t>
      </w:r>
      <w:r>
        <w:rPr>
          <w:rFonts w:ascii="Arial" w:hAnsi="Arial" w:cs="Arial"/>
          <w:sz w:val="24"/>
          <w:szCs w:val="24"/>
        </w:rPr>
        <w:t xml:space="preserve">. 2007). </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D91EF2">
        <w:rPr>
          <w:rFonts w:ascii="Arial" w:hAnsi="Arial" w:cs="Arial"/>
          <w:sz w:val="24"/>
          <w:szCs w:val="24"/>
        </w:rPr>
        <w:t xml:space="preserve"> </w:t>
      </w:r>
      <w:r w:rsidR="00AA02C3" w:rsidRPr="00605020">
        <w:rPr>
          <w:rFonts w:ascii="Arial" w:hAnsi="Arial" w:cs="Arial"/>
          <w:sz w:val="24"/>
          <w:szCs w:val="24"/>
        </w:rPr>
        <w:fldChar w:fldCharType="begin"/>
      </w:r>
      <w:ins w:id="31" w:author="Hong Qin" w:date="2012-04-23T14:53:00Z">
        <w:r w:rsidR="00780DFB">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ins>
      <w:del w:id="32" w:author="Hong Qin" w:date="2012-04-22T17:05:00Z">
        <w:r w:rsidR="00605020" w:rsidRPr="00605020" w:rsidDel="00CF32D4">
          <w:rPr>
            <w:rFonts w:ascii="Arial" w:hAnsi="Arial" w:cs="Arial"/>
            <w:sz w:val="24"/>
            <w:szCs w:val="24"/>
          </w:rPr>
          <w:del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delInstrText>
        </w:r>
      </w:del>
      <w:r w:rsidR="00AA02C3" w:rsidRPr="00605020">
        <w:rPr>
          <w:rFonts w:ascii="Arial" w:hAnsi="Arial" w:cs="Arial"/>
          <w:sz w:val="24"/>
          <w:szCs w:val="24"/>
        </w:rPr>
        <w:fldChar w:fldCharType="separate"/>
      </w:r>
      <w:r w:rsidR="00605020" w:rsidRPr="00605020">
        <w:rPr>
          <w:rFonts w:ascii="Arial" w:hAnsi="Arial" w:cs="Arial"/>
          <w:noProof/>
          <w:sz w:val="24"/>
          <w:szCs w:val="24"/>
        </w:rPr>
        <w:t>(</w:t>
      </w:r>
      <w:r w:rsidR="00AA02C3" w:rsidRPr="00AA02C3">
        <w:rPr>
          <w:noProof/>
        </w:rPr>
        <w:fldChar w:fldCharType="begin"/>
      </w:r>
      <w:r w:rsidR="00AA02C3" w:rsidRPr="00AA02C3">
        <w:rPr>
          <w:noProof/>
          <w:rPrChange w:id="33" w:author="hong qin" w:date="2012-04-20T08:36:00Z">
            <w:rPr>
              <w:rFonts w:ascii="Arial" w:hAnsi="Arial"/>
              <w:sz w:val="24"/>
            </w:rPr>
          </w:rPrChange>
        </w:rPr>
        <w:instrText>HYPERLINK \l "_ENREF_16" \o "Stanfel, 2009 #797</w:instrText>
      </w:r>
      <w:del w:id="34" w:author="hong qin" w:date="2012-04-20T08:36:00Z">
        <w:r w:rsidR="00AC5D1A">
          <w:rPr>
            <w:rFonts w:ascii="Arial" w:hAnsi="Arial" w:cs="Arial"/>
            <w:noProof/>
            <w:sz w:val="24"/>
            <w:szCs w:val="24"/>
          </w:rPr>
          <w:delInstrText xml:space="preserve">" </w:delInstrText>
        </w:r>
      </w:del>
      <w:ins w:id="35"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AA02C3" w:rsidRPr="00AA02C3">
        <w:rPr>
          <w:noProof/>
        </w:rPr>
        <w:fldChar w:fldCharType="end"/>
      </w:r>
      <w:r w:rsidR="00605020" w:rsidRPr="00605020">
        <w:rPr>
          <w:rFonts w:ascii="Arial" w:hAnsi="Arial" w:cs="Arial"/>
          <w:noProof/>
          <w:sz w:val="24"/>
          <w:szCs w:val="24"/>
        </w:rPr>
        <w:t>)</w:t>
      </w:r>
      <w:r w:rsidR="00AA02C3"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The processes undergone by individual</w:t>
      </w:r>
      <w:r w:rsidR="00E57FD9">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273FE0">
        <w:rPr>
          <w:rFonts w:ascii="Arial" w:hAnsi="Arial" w:cs="Arial"/>
          <w:sz w:val="24"/>
          <w:szCs w:val="24"/>
        </w:rPr>
        <w:t xml:space="preserve"> integrity</w:t>
      </w:r>
      <w:r w:rsidR="00E57FD9">
        <w:rPr>
          <w:rFonts w:ascii="Arial" w:hAnsi="Arial" w:cs="Arial"/>
          <w:sz w:val="24"/>
          <w:szCs w:val="24"/>
        </w:rPr>
        <w:t>, this can lead to detrimental consequences in the organism.</w:t>
      </w:r>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The free radical theory of aging</w:t>
      </w:r>
      <w:r w:rsidR="00A63235" w:rsidRPr="00605020">
        <w:rPr>
          <w:rFonts w:ascii="Arial" w:hAnsi="Arial" w:cs="Arial"/>
          <w:sz w:val="24"/>
          <w:szCs w:val="24"/>
        </w:rPr>
        <w:t xml:space="preserve"> is an accepted mechanistic explanation for aging in eukaryotic organisms</w:t>
      </w:r>
      <w:r w:rsidR="00D91EF2">
        <w:rPr>
          <w:rFonts w:ascii="Arial" w:hAnsi="Arial" w:cs="Arial"/>
          <w:sz w:val="24"/>
          <w:szCs w:val="24"/>
        </w:rPr>
        <w:t xml:space="preserve"> </w:t>
      </w:r>
      <w:r w:rsidR="00AA02C3" w:rsidRPr="00605020">
        <w:rPr>
          <w:rFonts w:ascii="Arial" w:hAnsi="Arial" w:cs="Arial"/>
          <w:sz w:val="24"/>
          <w:szCs w:val="24"/>
        </w:rPr>
        <w:fldChar w:fldCharType="begin"/>
      </w:r>
      <w:ins w:id="36" w:author="Hong Qin" w:date="2012-04-23T14:53:00Z">
        <w:r w:rsidR="00780DFB">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del w:id="37" w:author="Hong Qin" w:date="2012-04-22T17:05:00Z">
        <w:r w:rsidR="00C96DD6"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delInstrText>
        </w:r>
      </w:del>
      <w:r w:rsidR="00AA02C3" w:rsidRPr="00605020">
        <w:rPr>
          <w:rFonts w:ascii="Arial" w:hAnsi="Arial" w:cs="Arial"/>
          <w:sz w:val="24"/>
          <w:szCs w:val="24"/>
        </w:rPr>
        <w:fldChar w:fldCharType="separate"/>
      </w:r>
      <w:r w:rsidR="00C96DD6" w:rsidRPr="00605020">
        <w:rPr>
          <w:rFonts w:ascii="Arial" w:hAnsi="Arial" w:cs="Arial"/>
          <w:noProof/>
          <w:sz w:val="24"/>
          <w:szCs w:val="24"/>
        </w:rPr>
        <w:t>(</w:t>
      </w:r>
      <w:r w:rsidR="00AA02C3" w:rsidRPr="00AA02C3">
        <w:rPr>
          <w:noProof/>
        </w:rPr>
        <w:fldChar w:fldCharType="begin"/>
      </w:r>
      <w:r w:rsidR="00AA02C3" w:rsidRPr="00AA02C3">
        <w:rPr>
          <w:noProof/>
          <w:rPrChange w:id="38" w:author="hong qin" w:date="2012-04-20T08:36:00Z">
            <w:rPr>
              <w:rFonts w:ascii="Arial" w:hAnsi="Arial"/>
              <w:sz w:val="24"/>
            </w:rPr>
          </w:rPrChange>
        </w:rPr>
        <w:instrText>HYPERLINK \l "_ENREF_5" \o "Harman, 1956 #1036</w:instrText>
      </w:r>
      <w:del w:id="39" w:author="hong qin" w:date="2012-04-20T08:36:00Z">
        <w:r w:rsidR="00AC5D1A">
          <w:rPr>
            <w:rFonts w:ascii="Arial" w:hAnsi="Arial" w:cs="Arial"/>
            <w:noProof/>
            <w:sz w:val="24"/>
            <w:szCs w:val="24"/>
          </w:rPr>
          <w:delInstrText xml:space="preserve">" </w:delInstrText>
        </w:r>
      </w:del>
      <w:ins w:id="40"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AA02C3" w:rsidRPr="00AA02C3">
        <w:rPr>
          <w:noProof/>
        </w:rPr>
        <w:fldChar w:fldCharType="end"/>
      </w:r>
      <w:r w:rsidR="00C96DD6" w:rsidRPr="00605020">
        <w:rPr>
          <w:rFonts w:ascii="Arial" w:hAnsi="Arial" w:cs="Arial"/>
          <w:noProof/>
          <w:sz w:val="24"/>
          <w:szCs w:val="24"/>
        </w:rPr>
        <w:t>)</w:t>
      </w:r>
      <w:r w:rsidR="00AA02C3"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D91EF2">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AA02C3" w:rsidRPr="00605020">
        <w:rPr>
          <w:rFonts w:ascii="Arial" w:hAnsi="Arial" w:cs="Arial"/>
          <w:sz w:val="24"/>
          <w:szCs w:val="24"/>
        </w:rPr>
        <w:fldChar w:fldCharType="begin"/>
      </w:r>
      <w:ins w:id="41" w:author="Hong Qin" w:date="2012-04-23T14:53:00Z">
        <w:r w:rsidR="00780DFB">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42" w:author="Hong Qin" w:date="2012-04-22T17:05:00Z">
        <w:r w:rsidR="008F7FD3" w:rsidRPr="00605020"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AA02C3" w:rsidRPr="00605020">
        <w:rPr>
          <w:rFonts w:ascii="Arial" w:hAnsi="Arial" w:cs="Arial"/>
          <w:sz w:val="24"/>
          <w:szCs w:val="24"/>
        </w:rPr>
        <w:fldChar w:fldCharType="separate"/>
      </w:r>
      <w:r w:rsidR="008F7FD3" w:rsidRPr="00605020">
        <w:rPr>
          <w:rFonts w:ascii="Arial" w:hAnsi="Arial" w:cs="Arial"/>
          <w:noProof/>
          <w:sz w:val="24"/>
          <w:szCs w:val="24"/>
        </w:rPr>
        <w:t>(</w:t>
      </w:r>
      <w:r w:rsidR="003D077F">
        <w:rPr>
          <w:rFonts w:ascii="Arial" w:hAnsi="Arial" w:cs="Arial"/>
          <w:noProof/>
          <w:sz w:val="24"/>
          <w:szCs w:val="24"/>
        </w:rPr>
        <w:t>H</w:t>
      </w:r>
      <w:r w:rsidR="003D077F" w:rsidRPr="00AA02C3">
        <w:rPr>
          <w:rFonts w:ascii="Arial" w:hAnsi="Arial" w:cs="Arial"/>
          <w:smallCaps/>
          <w:noProof/>
          <w:sz w:val="24"/>
          <w:szCs w:val="24"/>
        </w:rPr>
        <w:t>arman</w:t>
      </w:r>
      <w:r w:rsidR="003D077F">
        <w:rPr>
          <w:rFonts w:ascii="Arial" w:hAnsi="Arial" w:cs="Arial"/>
          <w:noProof/>
          <w:sz w:val="24"/>
          <w:szCs w:val="24"/>
        </w:rPr>
        <w:t xml:space="preserve"> 1956; </w:t>
      </w:r>
      <w:r w:rsidR="005120A0">
        <w:rPr>
          <w:rFonts w:ascii="Arial" w:hAnsi="Arial" w:cs="Arial"/>
          <w:noProof/>
          <w:sz w:val="24"/>
          <w:szCs w:val="24"/>
        </w:rPr>
        <w:t>H</w:t>
      </w:r>
      <w:r w:rsidR="005120A0" w:rsidRPr="00AA02C3">
        <w:rPr>
          <w:rFonts w:ascii="Arial" w:hAnsi="Arial" w:cs="Arial"/>
          <w:smallCaps/>
          <w:noProof/>
          <w:sz w:val="24"/>
          <w:szCs w:val="24"/>
        </w:rPr>
        <w:t>arman</w:t>
      </w:r>
      <w:r w:rsidR="00C572C8">
        <w:rPr>
          <w:rFonts w:ascii="Arial" w:hAnsi="Arial" w:cs="Arial"/>
          <w:noProof/>
          <w:sz w:val="24"/>
          <w:szCs w:val="24"/>
        </w:rPr>
        <w:t xml:space="preserve"> 1972</w:t>
      </w:r>
      <w:r w:rsidR="005120A0">
        <w:rPr>
          <w:rFonts w:ascii="Arial" w:hAnsi="Arial" w:cs="Arial"/>
          <w:noProof/>
          <w:sz w:val="24"/>
          <w:szCs w:val="24"/>
        </w:rPr>
        <w:t xml:space="preserve">; </w:t>
      </w:r>
      <w:r w:rsidR="00AA02C3" w:rsidRPr="00AA02C3">
        <w:rPr>
          <w:noProof/>
        </w:rPr>
        <w:fldChar w:fldCharType="begin"/>
      </w:r>
      <w:r w:rsidR="00AA02C3" w:rsidRPr="00AA02C3">
        <w:rPr>
          <w:noProof/>
          <w:rPrChange w:id="43" w:author="hong qin" w:date="2012-04-20T08:36:00Z">
            <w:rPr>
              <w:rFonts w:ascii="Arial" w:hAnsi="Arial"/>
              <w:sz w:val="24"/>
            </w:rPr>
          </w:rPrChange>
        </w:rPr>
        <w:instrText>HYPERLINK \l "_ENREF_21" \o "Yu, 2012 #1478</w:instrText>
      </w:r>
      <w:del w:id="44" w:author="hong qin" w:date="2012-04-20T08:36:00Z">
        <w:r w:rsidR="00AC5D1A">
          <w:rPr>
            <w:rFonts w:ascii="Arial" w:hAnsi="Arial" w:cs="Arial"/>
            <w:noProof/>
            <w:sz w:val="24"/>
            <w:szCs w:val="24"/>
          </w:rPr>
          <w:delInstrText xml:space="preserve">" </w:delInstrText>
        </w:r>
      </w:del>
      <w:ins w:id="45"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AA02C3" w:rsidRPr="00AA02C3">
        <w:rPr>
          <w:noProof/>
        </w:rPr>
        <w:fldChar w:fldCharType="end"/>
      </w:r>
      <w:r w:rsidR="008F7FD3" w:rsidRPr="00605020">
        <w:rPr>
          <w:rFonts w:ascii="Arial" w:hAnsi="Arial" w:cs="Arial"/>
          <w:noProof/>
          <w:sz w:val="24"/>
          <w:szCs w:val="24"/>
        </w:rPr>
        <w:t>)</w:t>
      </w:r>
      <w:r w:rsidR="00AA02C3" w:rsidRPr="00605020">
        <w:rPr>
          <w:rFonts w:ascii="Arial" w:hAnsi="Arial" w:cs="Arial"/>
          <w:sz w:val="24"/>
          <w:szCs w:val="24"/>
        </w:rPr>
        <w:fldChar w:fldCharType="end"/>
      </w:r>
      <w:r w:rsidR="00D91EF2">
        <w:rPr>
          <w:rFonts w:ascii="Arial" w:hAnsi="Arial" w:cs="Arial"/>
          <w:sz w:val="24"/>
          <w:szCs w:val="24"/>
        </w:rPr>
        <w:t>.</w:t>
      </w:r>
    </w:p>
    <w:p w:rsidR="00273FE0"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for example, is generated via oxidase-catalyzed reactions</w:t>
      </w:r>
      <w:r w:rsidR="00D076F6">
        <w:rPr>
          <w:rFonts w:ascii="Arial" w:hAnsi="Arial" w:cs="Arial"/>
          <w:sz w:val="24"/>
          <w:szCs w:val="24"/>
        </w:rPr>
        <w:t xml:space="preserve"> (Figure 1)</w:t>
      </w:r>
      <w:r w:rsidR="00273FE0">
        <w:rPr>
          <w:rFonts w:ascii="Arial" w:hAnsi="Arial" w:cs="Arial"/>
          <w:sz w:val="24"/>
          <w:szCs w:val="24"/>
        </w:rPr>
        <w:t xml:space="preserve">. </w:t>
      </w:r>
      <w:r>
        <w:rPr>
          <w:rFonts w:ascii="Arial" w:hAnsi="Arial" w:cs="Arial"/>
          <w:sz w:val="24"/>
          <w:szCs w:val="24"/>
        </w:rPr>
        <w:t xml:space="preserve"> </w:t>
      </w:r>
      <w:r w:rsidRPr="00605020">
        <w:rPr>
          <w:rFonts w:ascii="Arial" w:hAnsi="Arial" w:cs="Arial"/>
          <w:sz w:val="24"/>
          <w:szCs w:val="24"/>
        </w:rPr>
        <w:t>The endogenous level of ROS also plays a role in signaling transduction and normal cell functions</w:t>
      </w:r>
      <w:r w:rsidR="00273FE0">
        <w:rPr>
          <w:rFonts w:ascii="Arial" w:hAnsi="Arial" w:cs="Arial"/>
          <w:sz w:val="24"/>
          <w:szCs w:val="24"/>
        </w:rPr>
        <w:t xml:space="preserve"> </w:t>
      </w:r>
      <w:r w:rsidR="00AA02C3"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&lt;EndNote&gt;&lt;Cite&gt;&lt;Author&gt;Blagosklonny&lt;/Author&gt;&lt;Year&gt;2008&lt;/Year&gt;&lt;RecNum&gt;506&lt;/RecNum&gt;&lt;record&gt;&lt;rec-number&gt;506&lt;/rec-number&gt;&lt;foreign-keys&gt;&lt;key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AA02C3" w:rsidRPr="00605020">
        <w:rPr>
          <w:rFonts w:ascii="Arial" w:hAnsi="Arial" w:cs="Arial"/>
          <w:sz w:val="24"/>
          <w:szCs w:val="24"/>
        </w:rPr>
        <w:fldChar w:fldCharType="separate"/>
      </w:r>
      <w:r w:rsidRPr="00605020">
        <w:rPr>
          <w:rFonts w:ascii="Arial" w:hAnsi="Arial" w:cs="Arial"/>
          <w:noProof/>
          <w:sz w:val="24"/>
          <w:szCs w:val="24"/>
        </w:rPr>
        <w:t>(</w:t>
      </w:r>
      <w:hyperlink w:anchor="_ENREF_1" w:tooltip="Blagosklonny, 2008 #506" w:history="1">
        <w:r w:rsidRPr="00605020">
          <w:rPr>
            <w:rFonts w:ascii="Arial" w:hAnsi="Arial" w:cs="Arial"/>
            <w:noProof/>
            <w:sz w:val="24"/>
            <w:szCs w:val="24"/>
          </w:rPr>
          <w:t>B</w:t>
        </w:r>
        <w:r w:rsidRPr="00605020">
          <w:rPr>
            <w:rFonts w:ascii="Arial" w:hAnsi="Arial" w:cs="Arial"/>
            <w:smallCaps/>
            <w:noProof/>
            <w:sz w:val="24"/>
            <w:szCs w:val="24"/>
          </w:rPr>
          <w:t>lagosklonny</w:t>
        </w:r>
        <w:r w:rsidRPr="00605020">
          <w:rPr>
            <w:rFonts w:ascii="Arial" w:hAnsi="Arial" w:cs="Arial"/>
            <w:noProof/>
            <w:sz w:val="24"/>
            <w:szCs w:val="24"/>
          </w:rPr>
          <w:t xml:space="preserve"> 2008</w:t>
        </w:r>
      </w:hyperlink>
      <w:r w:rsidRPr="00605020">
        <w:rPr>
          <w:rFonts w:ascii="Arial" w:hAnsi="Arial" w:cs="Arial"/>
          <w:noProof/>
          <w:sz w:val="24"/>
          <w:szCs w:val="24"/>
        </w:rPr>
        <w:t>)</w:t>
      </w:r>
      <w:r w:rsidR="00AA02C3"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H2O2 and singlet oxygen, can also oxidize lipids, proteins</w:t>
      </w:r>
      <w:ins w:id="46" w:author="Lindsay" w:date="2012-04-23T17:58:00Z">
        <w:r w:rsidR="0011735A" w:rsidRPr="00C572C8">
          <w:rPr>
            <w:rFonts w:ascii="Arial" w:hAnsi="Arial" w:cs="Arial"/>
            <w:sz w:val="24"/>
            <w:szCs w:val="24"/>
          </w:rPr>
          <w:t xml:space="preserve"> </w:t>
        </w:r>
      </w:ins>
      <w:r w:rsidRPr="00C572C8">
        <w:rPr>
          <w:rFonts w:ascii="Arial" w:hAnsi="Arial" w:cs="Arial"/>
          <w:sz w:val="24"/>
          <w:szCs w:val="24"/>
        </w:rPr>
        <w:t xml:space="preserve">and nucleic acids </w:t>
      </w:r>
      <w:r w:rsidR="00AA02C3" w:rsidRPr="00C572C8">
        <w:rPr>
          <w:rFonts w:ascii="Arial" w:hAnsi="Arial" w:cs="Arial"/>
          <w:sz w:val="24"/>
          <w:szCs w:val="24"/>
        </w:rPr>
        <w:fldChar w:fldCharType="begin"/>
      </w:r>
      <w:r w:rsidR="00780DFB" w:rsidRPr="00C572C8">
        <w:rPr>
          <w:rFonts w:ascii="Arial" w:hAnsi="Arial" w:cs="Arial"/>
          <w:sz w:val="24"/>
          <w:szCs w:val="24"/>
        </w:rPr>
        <w:instrText xml:space="preserve"> ADDIN EN.CITE &lt;EndNote&gt;&lt;Cite&gt;&lt;Author&gt;Moradas-Ferreira&lt;/Author&gt;&lt;Year&gt;1996&lt;/Year&gt;&lt;RecNum&gt;1484&lt;/RecNum&gt;&lt;record&gt;&lt;rec-number&gt;1484&lt;/rec-number&gt;&lt;foreign-keys&gt;&lt;key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AA02C3" w:rsidRPr="00C572C8">
        <w:rPr>
          <w:rFonts w:ascii="Arial" w:hAnsi="Arial" w:cs="Arial"/>
          <w:sz w:val="24"/>
          <w:szCs w:val="24"/>
        </w:rPr>
        <w:fldChar w:fldCharType="separate"/>
      </w:r>
      <w:r w:rsidR="00626510" w:rsidRPr="00C572C8">
        <w:rPr>
          <w:rFonts w:ascii="Arial" w:hAnsi="Arial" w:cs="Arial"/>
          <w:noProof/>
          <w:sz w:val="24"/>
          <w:szCs w:val="24"/>
        </w:rPr>
        <w:t>(M</w:t>
      </w:r>
      <w:r w:rsidR="00AA02C3" w:rsidRPr="00C572C8">
        <w:rPr>
          <w:rFonts w:ascii="Arial" w:hAnsi="Arial" w:cs="Arial"/>
          <w:smallCaps/>
          <w:noProof/>
          <w:sz w:val="24"/>
          <w:szCs w:val="24"/>
        </w:rPr>
        <w:t>oradas-</w:t>
      </w:r>
      <w:r w:rsidR="00626510" w:rsidRPr="00C572C8">
        <w:rPr>
          <w:rFonts w:ascii="Arial" w:hAnsi="Arial" w:cs="Arial"/>
          <w:noProof/>
          <w:sz w:val="24"/>
          <w:szCs w:val="24"/>
        </w:rPr>
        <w:t>F</w:t>
      </w:r>
      <w:r w:rsidR="00AA02C3" w:rsidRPr="00C572C8">
        <w:rPr>
          <w:rFonts w:ascii="Arial" w:hAnsi="Arial" w:cs="Arial"/>
          <w:smallCaps/>
          <w:noProof/>
          <w:sz w:val="24"/>
          <w:szCs w:val="24"/>
        </w:rPr>
        <w:t>erreira</w:t>
      </w:r>
      <w:r w:rsidR="00AA02C3" w:rsidRPr="00C572C8">
        <w:rPr>
          <w:rFonts w:ascii="Arial" w:hAnsi="Arial" w:cs="Arial"/>
          <w:i/>
          <w:noProof/>
          <w:sz w:val="24"/>
          <w:szCs w:val="24"/>
        </w:rPr>
        <w:t xml:space="preserve"> et al.</w:t>
      </w:r>
      <w:r w:rsidR="00626510" w:rsidRPr="00C572C8">
        <w:rPr>
          <w:rFonts w:ascii="Arial" w:hAnsi="Arial" w:cs="Arial"/>
          <w:noProof/>
          <w:sz w:val="24"/>
          <w:szCs w:val="24"/>
        </w:rPr>
        <w:t xml:space="preserve"> 1996)</w:t>
      </w:r>
      <w:r w:rsidR="00AA02C3"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3D077F">
        <w:rPr>
          <w:rFonts w:ascii="Arial" w:hAnsi="Arial" w:cs="Arial"/>
          <w:sz w:val="24"/>
          <w:szCs w:val="24"/>
        </w:rPr>
        <w:t xml:space="preserve"> </w:t>
      </w:r>
      <w:r w:rsidR="00AA02C3"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AA02C3" w:rsidRPr="00605020">
        <w:rPr>
          <w:rFonts w:ascii="Arial" w:hAnsi="Arial" w:cs="Arial"/>
          <w:sz w:val="24"/>
          <w:szCs w:val="24"/>
        </w:rPr>
        <w:fldChar w:fldCharType="separate"/>
      </w:r>
      <w:r w:rsidR="00626510">
        <w:rPr>
          <w:rFonts w:ascii="Arial" w:hAnsi="Arial" w:cs="Arial"/>
          <w:noProof/>
          <w:sz w:val="24"/>
          <w:szCs w:val="24"/>
        </w:rPr>
        <w:t>(H</w:t>
      </w:r>
      <w:r w:rsidR="00AA02C3" w:rsidRPr="00AA02C3">
        <w:rPr>
          <w:rFonts w:ascii="Arial" w:hAnsi="Arial" w:cs="Arial"/>
          <w:smallCaps/>
          <w:noProof/>
          <w:sz w:val="24"/>
          <w:szCs w:val="24"/>
        </w:rPr>
        <w:t>arman</w:t>
      </w:r>
      <w:r w:rsidR="00626510">
        <w:rPr>
          <w:rFonts w:ascii="Arial" w:hAnsi="Arial" w:cs="Arial"/>
          <w:noProof/>
          <w:sz w:val="24"/>
          <w:szCs w:val="24"/>
        </w:rPr>
        <w:t xml:space="preserve"> 1956)</w:t>
      </w:r>
      <w:r w:rsidR="00AA02C3"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AA02C3" w:rsidRPr="00AA02C3">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780DFB">
        <w:rPr>
          <w:rFonts w:ascii="Arial" w:hAnsi="Arial"/>
          <w:sz w:val="24"/>
        </w:rPr>
        <w:instrText xml:space="preserve"> ADDIN EN.CITE </w:instrText>
      </w:r>
      <w:r w:rsidR="00AA02C3">
        <w:rPr>
          <w:rFonts w:ascii="Arial" w:hAnsi="Arial"/>
          <w:sz w:val="24"/>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780DFB">
        <w:rPr>
          <w:rFonts w:ascii="Arial" w:hAnsi="Arial"/>
          <w:sz w:val="24"/>
        </w:rPr>
        <w:instrText xml:space="preserve"> ADDIN EN.CITE.DATA </w:instrText>
      </w:r>
      <w:r w:rsidR="00AA02C3">
        <w:rPr>
          <w:rFonts w:ascii="Arial" w:hAnsi="Arial"/>
          <w:sz w:val="24"/>
        </w:rPr>
      </w:r>
      <w:r w:rsidR="00AA02C3">
        <w:rPr>
          <w:rFonts w:ascii="Arial" w:hAnsi="Arial"/>
          <w:sz w:val="24"/>
        </w:rPr>
        <w:fldChar w:fldCharType="end"/>
      </w:r>
      <w:r w:rsidR="00AA02C3" w:rsidRPr="00AA02C3">
        <w:rPr>
          <w:rFonts w:ascii="Arial" w:hAnsi="Arial"/>
          <w:sz w:val="24"/>
        </w:rPr>
      </w:r>
      <w:r w:rsidR="00AA02C3" w:rsidRPr="00AA02C3">
        <w:rPr>
          <w:rFonts w:ascii="Arial" w:hAnsi="Arial"/>
          <w:sz w:val="24"/>
        </w:rPr>
        <w:fldChar w:fldCharType="separate"/>
      </w:r>
      <w:r w:rsidR="00AA02C3" w:rsidRPr="00AA02C3">
        <w:rPr>
          <w:rFonts w:ascii="Arial" w:hAnsi="Arial"/>
          <w:noProof/>
          <w:sz w:val="24"/>
        </w:rPr>
        <w:t>(</w:t>
      </w:r>
      <w:r w:rsidR="00AA02C3" w:rsidRPr="00A730D2">
        <w:rPr>
          <w:rFonts w:ascii="Arial" w:hAnsi="Arial"/>
          <w:noProof/>
          <w:sz w:val="24"/>
        </w:rPr>
        <w:fldChar w:fldCharType="begin"/>
      </w:r>
      <w:r w:rsidR="00AA02C3" w:rsidRPr="00AA02C3">
        <w:rPr>
          <w:rFonts w:ascii="Arial" w:hAnsi="Arial"/>
          <w:noProof/>
          <w:sz w:val="24"/>
          <w:rPrChange w:id="47" w:author="Hong Qin" w:date="2012-04-23T07:16:00Z">
            <w:rPr>
              <w:rFonts w:ascii="Arial" w:hAnsi="Arial"/>
              <w:noProof/>
              <w:sz w:val="24"/>
              <w:highlight w:val="yellow"/>
            </w:rPr>
          </w:rPrChange>
        </w:rPr>
        <w:instrText xml:space="preserve"> HYPERLINK \l "_ENREF_14" \o "Ristow, 2011 #1034" </w:instrText>
      </w:r>
      <w:r w:rsidR="00AA02C3" w:rsidRPr="00A730D2">
        <w:rPr>
          <w:rFonts w:ascii="Arial" w:hAnsi="Arial"/>
          <w:noProof/>
          <w:sz w:val="24"/>
          <w:rPrChange w:id="48" w:author="Hong Qin" w:date="2012-04-23T07:16:00Z">
            <w:rPr>
              <w:rFonts w:ascii="Arial" w:hAnsi="Arial"/>
              <w:noProof/>
              <w:sz w:val="24"/>
            </w:rPr>
          </w:rPrChange>
        </w:rPr>
        <w:fldChar w:fldCharType="separate"/>
      </w:r>
      <w:r w:rsidR="00AA02C3" w:rsidRPr="00AA02C3">
        <w:rPr>
          <w:rFonts w:ascii="Arial" w:hAnsi="Arial"/>
          <w:noProof/>
          <w:sz w:val="24"/>
        </w:rPr>
        <w:t>R</w:t>
      </w:r>
      <w:r w:rsidR="00AA02C3" w:rsidRPr="00AA02C3">
        <w:rPr>
          <w:rFonts w:ascii="Arial" w:hAnsi="Arial"/>
          <w:smallCaps/>
          <w:noProof/>
          <w:sz w:val="24"/>
        </w:rPr>
        <w:t>istow</w:t>
      </w:r>
      <w:r w:rsidR="00AA02C3" w:rsidRPr="00AA02C3">
        <w:rPr>
          <w:rFonts w:ascii="Arial" w:hAnsi="Arial"/>
          <w:noProof/>
          <w:sz w:val="24"/>
        </w:rPr>
        <w:t xml:space="preserve"> and S</w:t>
      </w:r>
      <w:r w:rsidR="00AA02C3" w:rsidRPr="00AA02C3">
        <w:rPr>
          <w:rFonts w:ascii="Arial" w:hAnsi="Arial"/>
          <w:smallCaps/>
          <w:noProof/>
          <w:sz w:val="24"/>
        </w:rPr>
        <w:t>chmeisser</w:t>
      </w:r>
      <w:r w:rsidR="00AA02C3" w:rsidRPr="00AA02C3">
        <w:rPr>
          <w:rFonts w:ascii="Arial" w:hAnsi="Arial"/>
          <w:noProof/>
          <w:sz w:val="24"/>
        </w:rPr>
        <w:t xml:space="preserve"> 2011</w:t>
      </w:r>
      <w:r w:rsidR="00AA02C3" w:rsidRPr="00A730D2">
        <w:rPr>
          <w:rFonts w:ascii="Arial" w:hAnsi="Arial"/>
          <w:noProof/>
          <w:sz w:val="24"/>
        </w:rPr>
        <w:fldChar w:fldCharType="end"/>
      </w:r>
      <w:r w:rsidR="00AA02C3" w:rsidRPr="00AA02C3">
        <w:rPr>
          <w:rFonts w:ascii="Arial" w:hAnsi="Arial"/>
          <w:noProof/>
          <w:sz w:val="24"/>
        </w:rPr>
        <w:t>)</w:t>
      </w:r>
      <w:r w:rsidR="00AA02C3" w:rsidRPr="00AA02C3">
        <w:rPr>
          <w:rFonts w:ascii="Arial" w:hAnsi="Arial"/>
          <w:sz w:val="24"/>
        </w:rPr>
        <w:fldChar w:fldCharType="end"/>
      </w:r>
      <w:r w:rsidRPr="00A730D2">
        <w:rPr>
          <w:rFonts w:ascii="Arial" w:hAnsi="Arial" w:cs="Arial"/>
          <w:sz w:val="24"/>
          <w:szCs w:val="24"/>
        </w:rPr>
        <w:t>.</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AA02C3"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ins w:id="49" w:author="Hong Qin" w:date="2012-04-23T14:53:00Z">
        <w:r w:rsidR="00780DFB">
          <w:rPr>
            <w:rFonts w:ascii="Arial" w:hAnsi="Arial" w:cs="Arial"/>
            <w:sz w:val="24"/>
            <w:szCs w:val="24"/>
          </w:rPr>
          <w:instrText xml:space="preserve"> ADDIN EN.CITE </w:instrText>
        </w:r>
      </w:ins>
      <w:del w:id="50" w:author="Hong Qin" w:date="2012-04-22T17:05:00Z">
        <w:r w:rsidR="00896728" w:rsidRPr="00605020" w:rsidDel="00CF32D4">
          <w:rPr>
            <w:rFonts w:ascii="Arial" w:hAnsi="Arial" w:cs="Arial"/>
            <w:sz w:val="24"/>
            <w:szCs w:val="24"/>
          </w:rPr>
          <w:delInstrText xml:space="preserve"> ADDIN EN.CITE </w:delInstrText>
        </w:r>
        <w:r w:rsidR="00AA02C3" w:rsidRPr="00605020" w:rsidDel="00CF32D4">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sidDel="00CF32D4">
          <w:rPr>
            <w:rFonts w:ascii="Arial" w:hAnsi="Arial" w:cs="Arial"/>
            <w:sz w:val="24"/>
            <w:szCs w:val="24"/>
          </w:rPr>
          <w:delInstrText xml:space="preserve"> ADDIN EN.CITE.DATA </w:delInstrText>
        </w:r>
        <w:r w:rsidR="00AA02C3" w:rsidRPr="00605020" w:rsidDel="00CF32D4">
          <w:rPr>
            <w:rFonts w:ascii="Arial" w:hAnsi="Arial" w:cs="Arial"/>
            <w:sz w:val="24"/>
            <w:szCs w:val="24"/>
          </w:rPr>
        </w:r>
        <w:r w:rsidR="00AA02C3" w:rsidRPr="00605020" w:rsidDel="00CF32D4">
          <w:rPr>
            <w:rFonts w:ascii="Arial" w:hAnsi="Arial" w:cs="Arial"/>
            <w:sz w:val="24"/>
            <w:szCs w:val="24"/>
          </w:rPr>
          <w:fldChar w:fldCharType="end"/>
        </w:r>
      </w:del>
      <w:ins w:id="51" w:author="Hong Qin" w:date="2012-04-23T14:53:00Z">
        <w:r w:rsidR="00AA02C3">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780DFB">
          <w:rPr>
            <w:rFonts w:ascii="Arial" w:hAnsi="Arial" w:cs="Arial"/>
            <w:sz w:val="24"/>
            <w:szCs w:val="24"/>
          </w:rPr>
          <w:instrText xml:space="preserve"> ADDIN EN.CITE.DATA </w:instrText>
        </w:r>
        <w:r w:rsidR="00AA02C3">
          <w:rPr>
            <w:rFonts w:ascii="Arial" w:hAnsi="Arial" w:cs="Arial"/>
            <w:sz w:val="24"/>
            <w:szCs w:val="24"/>
          </w:rPr>
        </w:r>
        <w:r w:rsidR="00AA02C3">
          <w:rPr>
            <w:rFonts w:ascii="Arial" w:hAnsi="Arial" w:cs="Arial"/>
            <w:sz w:val="24"/>
            <w:szCs w:val="24"/>
          </w:rPr>
          <w:fldChar w:fldCharType="end"/>
        </w:r>
      </w:ins>
      <w:r w:rsidR="00AA02C3" w:rsidRPr="00605020">
        <w:rPr>
          <w:rFonts w:ascii="Arial" w:hAnsi="Arial" w:cs="Arial"/>
          <w:sz w:val="24"/>
          <w:szCs w:val="24"/>
        </w:rPr>
      </w:r>
      <w:r w:rsidR="00AA02C3" w:rsidRPr="00605020">
        <w:rPr>
          <w:rFonts w:ascii="Arial" w:hAnsi="Arial" w:cs="Arial"/>
          <w:sz w:val="24"/>
          <w:szCs w:val="24"/>
        </w:rPr>
        <w:fldChar w:fldCharType="separate"/>
      </w:r>
      <w:r w:rsidR="00896728" w:rsidRPr="00605020">
        <w:rPr>
          <w:rFonts w:ascii="Arial" w:hAnsi="Arial" w:cs="Arial"/>
          <w:noProof/>
          <w:sz w:val="24"/>
          <w:szCs w:val="24"/>
        </w:rPr>
        <w:t>(</w:t>
      </w:r>
      <w:r w:rsidR="00AA02C3" w:rsidRPr="00AA02C3">
        <w:rPr>
          <w:noProof/>
        </w:rPr>
        <w:fldChar w:fldCharType="begin"/>
      </w:r>
      <w:r w:rsidR="00AA02C3" w:rsidRPr="00AA02C3">
        <w:rPr>
          <w:noProof/>
          <w:rPrChange w:id="52" w:author="hong qin" w:date="2012-04-20T08:36:00Z">
            <w:rPr>
              <w:rFonts w:ascii="Arial" w:hAnsi="Arial"/>
              <w:sz w:val="24"/>
            </w:rPr>
          </w:rPrChange>
        </w:rPr>
        <w:instrText>HYPERLINK \l "_ENREF_13" \o "Rahman, 2007 #1468</w:instrText>
      </w:r>
      <w:del w:id="53" w:author="hong qin" w:date="2012-04-20T08:36:00Z">
        <w:r w:rsidR="00AC5D1A">
          <w:rPr>
            <w:rFonts w:ascii="Arial" w:hAnsi="Arial" w:cs="Arial"/>
            <w:noProof/>
            <w:sz w:val="24"/>
            <w:szCs w:val="24"/>
          </w:rPr>
          <w:delInstrText xml:space="preserve">" </w:delInstrText>
        </w:r>
      </w:del>
      <w:ins w:id="54"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AA02C3" w:rsidRPr="00AA02C3">
        <w:rPr>
          <w:noProof/>
        </w:rPr>
        <w:fldChar w:fldCharType="end"/>
      </w:r>
      <w:r w:rsidR="00896728" w:rsidRPr="00605020">
        <w:rPr>
          <w:rFonts w:ascii="Arial" w:hAnsi="Arial" w:cs="Arial"/>
          <w:noProof/>
          <w:sz w:val="24"/>
          <w:szCs w:val="24"/>
        </w:rPr>
        <w:t xml:space="preserve">; </w:t>
      </w:r>
      <w:r w:rsidR="00AA02C3" w:rsidRPr="00AA02C3">
        <w:rPr>
          <w:noProof/>
        </w:rPr>
        <w:fldChar w:fldCharType="begin"/>
      </w:r>
      <w:r w:rsidR="00AA02C3" w:rsidRPr="00AA02C3">
        <w:rPr>
          <w:noProof/>
          <w:rPrChange w:id="55" w:author="hong qin" w:date="2012-04-20T08:36:00Z">
            <w:rPr>
              <w:rFonts w:ascii="Arial" w:hAnsi="Arial"/>
              <w:sz w:val="24"/>
            </w:rPr>
          </w:rPrChange>
        </w:rPr>
        <w:instrText>HYPERLINK \l "_ENREF_18" \o "Weinberger, 2010 #864</w:instrText>
      </w:r>
      <w:del w:id="56" w:author="hong qin" w:date="2012-04-20T08:36:00Z">
        <w:r w:rsidR="00AC5D1A">
          <w:rPr>
            <w:rFonts w:ascii="Arial" w:hAnsi="Arial" w:cs="Arial"/>
            <w:noProof/>
            <w:sz w:val="24"/>
            <w:szCs w:val="24"/>
          </w:rPr>
          <w:delInstrText xml:space="preserve">" </w:delInstrText>
        </w:r>
      </w:del>
      <w:ins w:id="57"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AA02C3" w:rsidRPr="00AA02C3">
        <w:rPr>
          <w:noProof/>
        </w:rPr>
        <w:fldChar w:fldCharType="end"/>
      </w:r>
      <w:r w:rsidR="00896728" w:rsidRPr="00605020">
        <w:rPr>
          <w:rFonts w:ascii="Arial" w:hAnsi="Arial" w:cs="Arial"/>
          <w:noProof/>
          <w:sz w:val="24"/>
          <w:szCs w:val="24"/>
        </w:rPr>
        <w:t>)</w:t>
      </w:r>
      <w:r w:rsidR="00AA02C3" w:rsidRPr="00605020">
        <w:rPr>
          <w:rFonts w:ascii="Arial" w:hAnsi="Arial" w:cs="Arial"/>
          <w:sz w:val="24"/>
          <w:szCs w:val="24"/>
        </w:rPr>
        <w:fldChar w:fldCharType="end"/>
      </w:r>
      <w:r w:rsidR="00701B65">
        <w:rPr>
          <w:rFonts w:ascii="Arial" w:hAnsi="Arial" w:cs="Arial"/>
          <w:sz w:val="24"/>
          <w:szCs w:val="24"/>
        </w:rPr>
        <w:t xml:space="preserve"> (Figure</w:t>
      </w:r>
      <w:r w:rsidR="00D076F6">
        <w:rPr>
          <w:rFonts w:ascii="Arial" w:hAnsi="Arial" w:cs="Arial"/>
          <w:sz w:val="24"/>
          <w:szCs w:val="24"/>
        </w:rPr>
        <w:t xml:space="preserve"> </w:t>
      </w:r>
      <w:r w:rsidR="00701B65">
        <w:rPr>
          <w:rFonts w:ascii="Arial" w:hAnsi="Arial" w:cs="Arial"/>
          <w:sz w:val="24"/>
          <w:szCs w:val="24"/>
        </w:rPr>
        <w:t>2)</w:t>
      </w:r>
      <w:r w:rsidR="00896728" w:rsidRPr="00605020">
        <w:rPr>
          <w:rFonts w:ascii="Arial" w:hAnsi="Arial" w:cs="Arial"/>
          <w:sz w:val="24"/>
          <w:szCs w:val="24"/>
        </w:rPr>
        <w:t xml:space="preserve">. </w:t>
      </w:r>
    </w:p>
    <w:p w:rsidR="00273FE0" w:rsidRDefault="00156568" w:rsidP="00052BB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BD656D">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BD656D">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BD656D">
        <w:rPr>
          <w:rFonts w:ascii="Arial" w:hAnsi="Arial" w:cs="Arial"/>
          <w:sz w:val="24"/>
          <w:szCs w:val="24"/>
        </w:rPr>
        <w:t xml:space="preserve"> </w:t>
      </w:r>
      <w:r w:rsidR="00BF1450" w:rsidRPr="00A51E2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ins w:id="58" w:author="Hong Qin" w:date="2012-04-23T14:53:00Z">
        <w:r w:rsidR="00BF1450" w:rsidRPr="00A51E2F">
          <w:rPr>
            <w:rFonts w:ascii="Arial" w:hAnsi="Arial" w:cs="Arial"/>
            <w:sz w:val="24"/>
            <w:szCs w:val="24"/>
          </w:rPr>
          <w:instrText xml:space="preserve"> ADDIN EN.CITE </w:instrText>
        </w:r>
      </w:ins>
      <w:del w:id="59" w:author="Hong Qin" w:date="2012-04-22T17:05:00Z">
        <w:r w:rsidR="00BF1450" w:rsidRPr="00A51E2F" w:rsidDel="00CF32D4">
          <w:rPr>
            <w:rFonts w:ascii="Arial" w:hAnsi="Arial" w:cs="Arial"/>
            <w:sz w:val="24"/>
            <w:szCs w:val="24"/>
          </w:rPr>
          <w:delInstrText xml:space="preserve"> ADDIN EN.CITE </w:delInstrText>
        </w:r>
        <w:r w:rsidR="00BF1450" w:rsidRPr="00A51E2F" w:rsidDel="00CF32D4">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BF1450" w:rsidRPr="00A51E2F" w:rsidDel="00CF32D4">
          <w:rPr>
            <w:rFonts w:ascii="Arial" w:hAnsi="Arial" w:cs="Arial"/>
            <w:sz w:val="24"/>
            <w:szCs w:val="24"/>
          </w:rPr>
          <w:delInstrText xml:space="preserve"> ADDIN EN.CITE.DATA </w:delInstrText>
        </w:r>
        <w:r w:rsidR="00BF1450" w:rsidRPr="00A51E2F" w:rsidDel="00CF32D4">
          <w:rPr>
            <w:rFonts w:ascii="Arial" w:hAnsi="Arial" w:cs="Arial"/>
            <w:sz w:val="24"/>
            <w:szCs w:val="24"/>
          </w:rPr>
        </w:r>
        <w:r w:rsidR="00BF1450" w:rsidRPr="00A51E2F" w:rsidDel="00CF32D4">
          <w:rPr>
            <w:rFonts w:ascii="Arial" w:hAnsi="Arial" w:cs="Arial"/>
            <w:sz w:val="24"/>
            <w:szCs w:val="24"/>
          </w:rPr>
          <w:fldChar w:fldCharType="end"/>
        </w:r>
      </w:del>
      <w:ins w:id="60" w:author="Hong Qin" w:date="2012-04-23T14:53:00Z">
        <w:r w:rsidR="00BF1450" w:rsidRPr="00A51E2F">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BF1450" w:rsidRPr="00A51E2F">
          <w:rPr>
            <w:rFonts w:ascii="Arial" w:hAnsi="Arial" w:cs="Arial"/>
            <w:sz w:val="24"/>
            <w:szCs w:val="24"/>
          </w:rPr>
          <w:instrText xml:space="preserve"> ADDIN EN.CITE.DATA </w:instrText>
        </w:r>
        <w:r w:rsidR="00BF1450" w:rsidRPr="00A51E2F">
          <w:rPr>
            <w:rFonts w:ascii="Arial" w:hAnsi="Arial" w:cs="Arial"/>
            <w:sz w:val="24"/>
            <w:szCs w:val="24"/>
          </w:rPr>
        </w:r>
        <w:r w:rsidR="00BF1450" w:rsidRPr="00A51E2F">
          <w:rPr>
            <w:rFonts w:ascii="Arial" w:hAnsi="Arial" w:cs="Arial"/>
            <w:sz w:val="24"/>
            <w:szCs w:val="24"/>
          </w:rPr>
          <w:fldChar w:fldCharType="end"/>
        </w:r>
      </w:ins>
      <w:r w:rsidR="00BF1450" w:rsidRPr="00A51E2F">
        <w:rPr>
          <w:rFonts w:ascii="Arial" w:hAnsi="Arial" w:cs="Arial"/>
          <w:sz w:val="24"/>
          <w:szCs w:val="24"/>
        </w:rPr>
      </w:r>
      <w:r w:rsidR="00BF1450" w:rsidRPr="00A51E2F">
        <w:rPr>
          <w:rFonts w:ascii="Arial" w:hAnsi="Arial" w:cs="Arial"/>
          <w:sz w:val="24"/>
          <w:szCs w:val="24"/>
        </w:rPr>
        <w:fldChar w:fldCharType="separate"/>
      </w:r>
      <w:r w:rsidR="00BF1450" w:rsidRPr="00A51E2F">
        <w:rPr>
          <w:rFonts w:ascii="Arial" w:hAnsi="Arial" w:cs="Arial"/>
          <w:noProof/>
          <w:sz w:val="24"/>
          <w:szCs w:val="24"/>
        </w:rPr>
        <w:t>(</w:t>
      </w:r>
      <w:hyperlink w:anchor="_ENREF_4" w:tooltip="Gravel, 2003 #1469" w:history="1">
        <w:r w:rsidR="00BF1450" w:rsidRPr="00A51E2F">
          <w:rPr>
            <w:rFonts w:ascii="Arial" w:hAnsi="Arial" w:cs="Arial"/>
            <w:noProof/>
            <w:sz w:val="24"/>
            <w:szCs w:val="24"/>
          </w:rPr>
          <w:t>G</w:t>
        </w:r>
        <w:r w:rsidR="00BF1450" w:rsidRPr="00A51E2F">
          <w:rPr>
            <w:rFonts w:ascii="Arial" w:hAnsi="Arial" w:cs="Arial"/>
            <w:smallCaps/>
            <w:noProof/>
            <w:sz w:val="24"/>
            <w:szCs w:val="24"/>
          </w:rPr>
          <w:t>ravel</w:t>
        </w:r>
        <w:r w:rsidR="00BF1450" w:rsidRPr="00A51E2F">
          <w:rPr>
            <w:rFonts w:ascii="Arial" w:hAnsi="Arial" w:cs="Arial"/>
            <w:noProof/>
            <w:sz w:val="24"/>
            <w:szCs w:val="24"/>
          </w:rPr>
          <w:t xml:space="preserve"> and J</w:t>
        </w:r>
        <w:r w:rsidR="00BF1450" w:rsidRPr="00A51E2F">
          <w:rPr>
            <w:rFonts w:ascii="Arial" w:hAnsi="Arial" w:cs="Arial"/>
            <w:smallCaps/>
            <w:noProof/>
            <w:sz w:val="24"/>
            <w:szCs w:val="24"/>
          </w:rPr>
          <w:t>ackson</w:t>
        </w:r>
        <w:r w:rsidR="00BF1450" w:rsidRPr="00A51E2F">
          <w:rPr>
            <w:rFonts w:ascii="Arial" w:hAnsi="Arial" w:cs="Arial"/>
            <w:noProof/>
            <w:sz w:val="24"/>
            <w:szCs w:val="24"/>
          </w:rPr>
          <w:t xml:space="preserve"> 2003</w:t>
        </w:r>
      </w:hyperlink>
      <w:r w:rsidR="00BF1450" w:rsidRPr="00A51E2F">
        <w:rPr>
          <w:rFonts w:ascii="Arial" w:hAnsi="Arial" w:cs="Arial"/>
          <w:noProof/>
          <w:sz w:val="24"/>
          <w:szCs w:val="24"/>
        </w:rPr>
        <w:t xml:space="preserve">; </w:t>
      </w:r>
      <w:r w:rsidR="00BF1450" w:rsidRPr="00A51E2F">
        <w:rPr>
          <w:noProof/>
        </w:rPr>
        <w:fldChar w:fldCharType="begin"/>
      </w:r>
      <w:r w:rsidR="00BF1450" w:rsidRPr="00A51E2F">
        <w:rPr>
          <w:noProof/>
          <w:rPrChange w:id="61" w:author="hong qin" w:date="2012-04-20T08:36:00Z">
            <w:rPr>
              <w:rFonts w:ascii="Arial" w:hAnsi="Arial"/>
              <w:sz w:val="24"/>
            </w:rPr>
          </w:rPrChange>
        </w:rPr>
        <w:instrText>HYPERLINK \l "_ENREF_8" \o "McMurray, 2003 #244</w:instrText>
      </w:r>
      <w:del w:id="62" w:author="hong qin" w:date="2012-04-20T08:36:00Z">
        <w:r w:rsidR="00BF1450" w:rsidRPr="00A51E2F">
          <w:rPr>
            <w:rFonts w:ascii="Arial" w:hAnsi="Arial" w:cs="Arial"/>
            <w:noProof/>
            <w:sz w:val="24"/>
            <w:szCs w:val="24"/>
          </w:rPr>
          <w:delInstrText xml:space="preserve">" </w:delInstrText>
        </w:r>
      </w:del>
      <w:ins w:id="63" w:author="hong qin" w:date="2012-04-20T08:36:00Z">
        <w:r w:rsidR="00BF1450" w:rsidRPr="00A51E2F">
          <w:rPr>
            <w:noProof/>
          </w:rPr>
          <w:instrText>"</w:instrText>
        </w:r>
      </w:ins>
      <w:r w:rsidR="00BF1450" w:rsidRPr="00A51E2F">
        <w:rPr>
          <w:noProof/>
        </w:rPr>
        <w:fldChar w:fldCharType="separate"/>
      </w:r>
      <w:r w:rsidR="00BF1450" w:rsidRPr="00A51E2F">
        <w:rPr>
          <w:rFonts w:ascii="Arial" w:hAnsi="Arial" w:cs="Arial"/>
          <w:noProof/>
          <w:sz w:val="24"/>
          <w:szCs w:val="24"/>
        </w:rPr>
        <w:t>M</w:t>
      </w:r>
      <w:r w:rsidR="00BF1450" w:rsidRPr="00A51E2F">
        <w:rPr>
          <w:rFonts w:ascii="Arial" w:hAnsi="Arial" w:cs="Arial"/>
          <w:smallCaps/>
          <w:noProof/>
          <w:sz w:val="24"/>
          <w:szCs w:val="24"/>
        </w:rPr>
        <w:t>c</w:t>
      </w:r>
      <w:r w:rsidR="00BF1450" w:rsidRPr="00A51E2F">
        <w:rPr>
          <w:rFonts w:ascii="Arial" w:hAnsi="Arial" w:cs="Arial"/>
          <w:noProof/>
          <w:sz w:val="24"/>
          <w:szCs w:val="24"/>
        </w:rPr>
        <w:t>M</w:t>
      </w:r>
      <w:r w:rsidR="00BF1450" w:rsidRPr="00A51E2F">
        <w:rPr>
          <w:rFonts w:ascii="Arial" w:hAnsi="Arial" w:cs="Arial"/>
          <w:smallCaps/>
          <w:noProof/>
          <w:sz w:val="24"/>
          <w:szCs w:val="24"/>
        </w:rPr>
        <w:t>urray</w:t>
      </w:r>
      <w:r w:rsidR="00BF1450" w:rsidRPr="00A51E2F">
        <w:rPr>
          <w:rFonts w:ascii="Arial" w:hAnsi="Arial" w:cs="Arial"/>
          <w:noProof/>
          <w:sz w:val="24"/>
          <w:szCs w:val="24"/>
        </w:rPr>
        <w:t xml:space="preserve"> and G</w:t>
      </w:r>
      <w:r w:rsidR="00BF1450" w:rsidRPr="00A51E2F">
        <w:rPr>
          <w:rFonts w:ascii="Arial" w:hAnsi="Arial" w:cs="Arial"/>
          <w:smallCaps/>
          <w:noProof/>
          <w:sz w:val="24"/>
          <w:szCs w:val="24"/>
        </w:rPr>
        <w:t>ottschling</w:t>
      </w:r>
      <w:r w:rsidR="00BF1450" w:rsidRPr="00A51E2F">
        <w:rPr>
          <w:rFonts w:ascii="Arial" w:hAnsi="Arial" w:cs="Arial"/>
          <w:noProof/>
          <w:sz w:val="24"/>
          <w:szCs w:val="24"/>
        </w:rPr>
        <w:t xml:space="preserve"> 2003</w:t>
      </w:r>
      <w:r w:rsidR="00BF1450" w:rsidRPr="00A51E2F">
        <w:rPr>
          <w:noProof/>
        </w:rPr>
        <w:fldChar w:fldCharType="end"/>
      </w:r>
      <w:r w:rsidR="00BF1450" w:rsidRPr="00A51E2F">
        <w:rPr>
          <w:rFonts w:ascii="Arial" w:hAnsi="Arial" w:cs="Arial"/>
          <w:noProof/>
          <w:sz w:val="24"/>
          <w:szCs w:val="24"/>
        </w:rPr>
        <w:t xml:space="preserve">; </w:t>
      </w:r>
      <w:r w:rsidR="00BF1450" w:rsidRPr="00A51E2F">
        <w:rPr>
          <w:noProof/>
        </w:rPr>
        <w:fldChar w:fldCharType="begin"/>
      </w:r>
      <w:r w:rsidR="00BF1450" w:rsidRPr="00A51E2F">
        <w:rPr>
          <w:noProof/>
          <w:rPrChange w:id="64" w:author="hong qin" w:date="2012-04-20T08:36:00Z">
            <w:rPr>
              <w:rFonts w:ascii="Arial" w:hAnsi="Arial"/>
              <w:sz w:val="24"/>
            </w:rPr>
          </w:rPrChange>
        </w:rPr>
        <w:instrText>HYPERLINK \l "_ENREF_9" \o "McMurray, 2004 #419</w:instrText>
      </w:r>
      <w:del w:id="65" w:author="hong qin" w:date="2012-04-20T08:36:00Z">
        <w:r w:rsidR="00BF1450" w:rsidRPr="00A51E2F">
          <w:rPr>
            <w:rFonts w:ascii="Arial" w:hAnsi="Arial" w:cs="Arial"/>
            <w:noProof/>
            <w:sz w:val="24"/>
            <w:szCs w:val="24"/>
          </w:rPr>
          <w:delInstrText xml:space="preserve">" </w:delInstrText>
        </w:r>
      </w:del>
      <w:ins w:id="66" w:author="hong qin" w:date="2012-04-20T08:36:00Z">
        <w:r w:rsidR="00BF1450" w:rsidRPr="00A51E2F">
          <w:rPr>
            <w:noProof/>
          </w:rPr>
          <w:instrText>"</w:instrText>
        </w:r>
      </w:ins>
      <w:r w:rsidR="00BF1450" w:rsidRPr="00A51E2F">
        <w:rPr>
          <w:noProof/>
        </w:rPr>
        <w:fldChar w:fldCharType="separate"/>
      </w:r>
      <w:r w:rsidR="00BF1450" w:rsidRPr="00A51E2F">
        <w:rPr>
          <w:rFonts w:ascii="Arial" w:hAnsi="Arial" w:cs="Arial"/>
          <w:noProof/>
          <w:sz w:val="24"/>
          <w:szCs w:val="24"/>
        </w:rPr>
        <w:t>M</w:t>
      </w:r>
      <w:r w:rsidR="00BF1450" w:rsidRPr="00A51E2F">
        <w:rPr>
          <w:rFonts w:ascii="Arial" w:hAnsi="Arial" w:cs="Arial"/>
          <w:smallCaps/>
          <w:noProof/>
          <w:sz w:val="24"/>
          <w:szCs w:val="24"/>
        </w:rPr>
        <w:t>c</w:t>
      </w:r>
      <w:r w:rsidR="00BF1450" w:rsidRPr="00A51E2F">
        <w:rPr>
          <w:rFonts w:ascii="Arial" w:hAnsi="Arial" w:cs="Arial"/>
          <w:noProof/>
          <w:sz w:val="24"/>
          <w:szCs w:val="24"/>
        </w:rPr>
        <w:t>M</w:t>
      </w:r>
      <w:r w:rsidR="00BF1450" w:rsidRPr="00A51E2F">
        <w:rPr>
          <w:rFonts w:ascii="Arial" w:hAnsi="Arial" w:cs="Arial"/>
          <w:smallCaps/>
          <w:noProof/>
          <w:sz w:val="24"/>
          <w:szCs w:val="24"/>
        </w:rPr>
        <w:t>urray</w:t>
      </w:r>
      <w:r w:rsidR="00BF1450" w:rsidRPr="00A51E2F">
        <w:rPr>
          <w:rFonts w:ascii="Arial" w:hAnsi="Arial" w:cs="Arial"/>
          <w:noProof/>
          <w:sz w:val="24"/>
          <w:szCs w:val="24"/>
        </w:rPr>
        <w:t xml:space="preserve"> and G</w:t>
      </w:r>
      <w:r w:rsidR="00BF1450" w:rsidRPr="00A51E2F">
        <w:rPr>
          <w:rFonts w:ascii="Arial" w:hAnsi="Arial" w:cs="Arial"/>
          <w:smallCaps/>
          <w:noProof/>
          <w:sz w:val="24"/>
          <w:szCs w:val="24"/>
        </w:rPr>
        <w:t>ottschling</w:t>
      </w:r>
      <w:r w:rsidR="00BF1450" w:rsidRPr="00A51E2F">
        <w:rPr>
          <w:rFonts w:ascii="Arial" w:hAnsi="Arial" w:cs="Arial"/>
          <w:noProof/>
          <w:sz w:val="24"/>
          <w:szCs w:val="24"/>
        </w:rPr>
        <w:t xml:space="preserve"> 2004</w:t>
      </w:r>
      <w:r w:rsidR="00BF1450" w:rsidRPr="00A51E2F">
        <w:rPr>
          <w:noProof/>
        </w:rPr>
        <w:fldChar w:fldCharType="end"/>
      </w:r>
      <w:r w:rsidR="00BF1450" w:rsidRPr="00A51E2F">
        <w:rPr>
          <w:rFonts w:ascii="Arial" w:hAnsi="Arial" w:cs="Arial"/>
          <w:noProof/>
          <w:sz w:val="24"/>
          <w:szCs w:val="24"/>
        </w:rPr>
        <w:t>)</w:t>
      </w:r>
      <w:r w:rsidR="00BF1450" w:rsidRPr="00A51E2F">
        <w:rPr>
          <w:rFonts w:ascii="Arial" w:hAnsi="Arial" w:cs="Arial"/>
          <w:sz w:val="24"/>
          <w:szCs w:val="24"/>
        </w:rPr>
        <w:fldChar w:fldCharType="end"/>
      </w:r>
      <w:r w:rsidR="00303F6A">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sidRPr="00605020">
        <w:rPr>
          <w:rFonts w:ascii="Arial" w:hAnsi="Arial" w:cs="Arial"/>
          <w:i/>
          <w:sz w:val="24"/>
          <w:szCs w:val="24"/>
        </w:rPr>
        <w:lastRenderedPageBreak/>
        <w:t>S.</w:t>
      </w:r>
      <w:r w:rsidR="00BD74B5">
        <w:rPr>
          <w:rFonts w:ascii="Arial" w:hAnsi="Arial" w:cs="Arial"/>
          <w:i/>
          <w:sz w:val="24"/>
          <w:szCs w:val="24"/>
        </w:rPr>
        <w:t xml:space="preserve"> </w:t>
      </w:r>
      <w:r w:rsidRPr="00605020">
        <w:rPr>
          <w:rFonts w:ascii="Arial" w:hAnsi="Arial" w:cs="Arial"/>
          <w:i/>
          <w:sz w:val="24"/>
          <w:szCs w:val="24"/>
        </w:rPr>
        <w:t>cerevisiae</w:t>
      </w:r>
      <w:r w:rsidR="00BD74B5">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BF1450">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AA02C3"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780DFB">
        <w:rPr>
          <w:rFonts w:ascii="Arial" w:hAnsi="Arial" w:cs="Arial"/>
          <w:sz w:val="24"/>
          <w:szCs w:val="24"/>
        </w:rPr>
        <w:instrText xml:space="preserve"> ADDIN EN.CITE </w:instrText>
      </w:r>
      <w:r w:rsidR="00AA02C3">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780DFB">
        <w:rPr>
          <w:rFonts w:ascii="Arial" w:hAnsi="Arial" w:cs="Arial"/>
          <w:sz w:val="24"/>
          <w:szCs w:val="24"/>
        </w:rPr>
        <w:instrText xml:space="preserve"> ADDIN EN.CITE.DATA </w:instrText>
      </w:r>
      <w:r w:rsidR="00AA02C3">
        <w:rPr>
          <w:rFonts w:ascii="Arial" w:hAnsi="Arial" w:cs="Arial"/>
          <w:sz w:val="24"/>
          <w:szCs w:val="24"/>
        </w:rPr>
      </w:r>
      <w:r w:rsidR="00AA02C3">
        <w:rPr>
          <w:rFonts w:ascii="Arial" w:hAnsi="Arial" w:cs="Arial"/>
          <w:sz w:val="24"/>
          <w:szCs w:val="24"/>
        </w:rPr>
        <w:fldChar w:fldCharType="end"/>
      </w:r>
      <w:r w:rsidR="00AA02C3" w:rsidRPr="00605020">
        <w:rPr>
          <w:rFonts w:ascii="Arial" w:hAnsi="Arial" w:cs="Arial"/>
          <w:sz w:val="24"/>
          <w:szCs w:val="24"/>
        </w:rPr>
      </w:r>
      <w:r w:rsidR="00AA02C3" w:rsidRPr="00605020">
        <w:rPr>
          <w:rFonts w:ascii="Arial" w:hAnsi="Arial" w:cs="Arial"/>
          <w:sz w:val="24"/>
          <w:szCs w:val="24"/>
        </w:rPr>
        <w:fldChar w:fldCharType="separate"/>
      </w:r>
      <w:r>
        <w:rPr>
          <w:rFonts w:ascii="Arial" w:hAnsi="Arial" w:cs="Arial"/>
          <w:noProof/>
          <w:sz w:val="24"/>
          <w:szCs w:val="24"/>
        </w:rPr>
        <w:t>(D</w:t>
      </w:r>
      <w:r w:rsidRPr="00626510">
        <w:rPr>
          <w:rFonts w:ascii="Arial" w:hAnsi="Arial" w:cs="Arial"/>
          <w:smallCaps/>
          <w:noProof/>
          <w:sz w:val="24"/>
          <w:szCs w:val="24"/>
        </w:rPr>
        <w:t>efossez</w:t>
      </w:r>
      <w:r w:rsidRPr="00626510">
        <w:rPr>
          <w:rFonts w:ascii="Arial" w:hAnsi="Arial" w:cs="Arial"/>
          <w:i/>
          <w:noProof/>
          <w:sz w:val="24"/>
          <w:szCs w:val="24"/>
        </w:rPr>
        <w:t xml:space="preserve"> et al.</w:t>
      </w:r>
      <w:r>
        <w:rPr>
          <w:rFonts w:ascii="Arial" w:hAnsi="Arial" w:cs="Arial"/>
          <w:noProof/>
          <w:sz w:val="24"/>
          <w:szCs w:val="24"/>
        </w:rPr>
        <w:t xml:space="preserve"> 1998; Q</w:t>
      </w:r>
      <w:r w:rsidRPr="00626510">
        <w:rPr>
          <w:rFonts w:ascii="Arial" w:hAnsi="Arial" w:cs="Arial"/>
          <w:smallCaps/>
          <w:noProof/>
          <w:sz w:val="24"/>
          <w:szCs w:val="24"/>
        </w:rPr>
        <w:t>in</w:t>
      </w:r>
      <w:r>
        <w:rPr>
          <w:rFonts w:ascii="Arial" w:hAnsi="Arial" w:cs="Arial"/>
          <w:noProof/>
          <w:sz w:val="24"/>
          <w:szCs w:val="24"/>
        </w:rPr>
        <w:t xml:space="preserve"> and L</w:t>
      </w:r>
      <w:r w:rsidRPr="00626510">
        <w:rPr>
          <w:rFonts w:ascii="Arial" w:hAnsi="Arial" w:cs="Arial"/>
          <w:smallCaps/>
          <w:noProof/>
          <w:sz w:val="24"/>
          <w:szCs w:val="24"/>
        </w:rPr>
        <w:t>u</w:t>
      </w:r>
      <w:r>
        <w:rPr>
          <w:rFonts w:ascii="Arial" w:hAnsi="Arial" w:cs="Arial"/>
          <w:noProof/>
          <w:sz w:val="24"/>
          <w:szCs w:val="24"/>
        </w:rPr>
        <w:t xml:space="preserve"> 2006; W</w:t>
      </w:r>
      <w:r w:rsidRPr="00626510">
        <w:rPr>
          <w:rFonts w:ascii="Arial" w:hAnsi="Arial" w:cs="Arial"/>
          <w:smallCaps/>
          <w:noProof/>
          <w:sz w:val="24"/>
          <w:szCs w:val="24"/>
        </w:rPr>
        <w:t>ei</w:t>
      </w:r>
      <w:r w:rsidRPr="00626510">
        <w:rPr>
          <w:rFonts w:ascii="Arial" w:hAnsi="Arial" w:cs="Arial"/>
          <w:i/>
          <w:noProof/>
          <w:sz w:val="24"/>
          <w:szCs w:val="24"/>
        </w:rPr>
        <w:t xml:space="preserve"> et al.</w:t>
      </w:r>
      <w:r>
        <w:rPr>
          <w:rFonts w:ascii="Arial" w:hAnsi="Arial" w:cs="Arial"/>
          <w:noProof/>
          <w:sz w:val="24"/>
          <w:szCs w:val="24"/>
        </w:rPr>
        <w:t xml:space="preserve"> 2008)</w:t>
      </w:r>
      <w:r w:rsidR="00AA02C3" w:rsidRPr="00605020">
        <w:rPr>
          <w:rFonts w:ascii="Arial" w:hAnsi="Arial" w:cs="Arial"/>
          <w:sz w:val="24"/>
          <w:szCs w:val="24"/>
        </w:rPr>
        <w:fldChar w:fldCharType="end"/>
      </w:r>
      <w:r w:rsidRPr="00605020">
        <w:rPr>
          <w:rFonts w:ascii="Arial" w:hAnsi="Arial" w:cs="Arial"/>
          <w:sz w:val="24"/>
          <w:szCs w:val="24"/>
        </w:rPr>
        <w:t>. Heterozygosity</w:t>
      </w:r>
      <w:r w:rsidR="00BD74B5">
        <w:rPr>
          <w:rFonts w:ascii="Arial" w:hAnsi="Arial" w:cs="Arial"/>
          <w:sz w:val="24"/>
          <w:szCs w:val="24"/>
        </w:rPr>
        <w:t xml:space="preserve"> </w:t>
      </w:r>
      <w:r w:rsidRPr="00605020">
        <w:rPr>
          <w:rFonts w:ascii="Arial" w:hAnsi="Arial" w:cs="Arial"/>
          <w:sz w:val="24"/>
          <w:szCs w:val="24"/>
        </w:rPr>
        <w:t xml:space="preserve">on the </w:t>
      </w:r>
      <w:r>
        <w:rPr>
          <w:rFonts w:ascii="Arial" w:hAnsi="Arial" w:cs="Arial"/>
          <w:sz w:val="24"/>
          <w:szCs w:val="24"/>
        </w:rPr>
        <w:t>Methianine 15 locus</w:t>
      </w:r>
      <w:r w:rsidR="00BD74B5">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710418" w:rsidRPr="00605020">
        <w:rPr>
          <w:rFonts w:ascii="Arial" w:hAnsi="Arial" w:cs="Arial"/>
          <w:sz w:val="24"/>
          <w:szCs w:val="24"/>
        </w:rPr>
        <w:t xml:space="preserve">a kanamycin </w:t>
      </w:r>
      <w:r w:rsidR="00710418">
        <w:rPr>
          <w:rFonts w:ascii="Arial" w:hAnsi="Arial" w:cs="Arial"/>
          <w:sz w:val="24"/>
          <w:szCs w:val="24"/>
        </w:rPr>
        <w:t xml:space="preserve">drug </w:t>
      </w:r>
      <w:r w:rsidR="00710418" w:rsidRPr="00605020">
        <w:rPr>
          <w:rFonts w:ascii="Arial" w:hAnsi="Arial" w:cs="Arial"/>
          <w:sz w:val="24"/>
          <w:szCs w:val="24"/>
        </w:rPr>
        <w:t xml:space="preserve">resistance marker. LOH can be monitored in </w:t>
      </w:r>
      <w:r w:rsidR="00710418" w:rsidRPr="00605020">
        <w:rPr>
          <w:rFonts w:ascii="Arial" w:hAnsi="Arial" w:cs="Arial"/>
          <w:i/>
          <w:sz w:val="24"/>
          <w:szCs w:val="24"/>
        </w:rPr>
        <w:t>Saccharomyces cerevisiae</w:t>
      </w:r>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r w:rsidR="00710418">
        <w:rPr>
          <w:rFonts w:ascii="Arial" w:hAnsi="Arial" w:cs="Arial"/>
          <w:sz w:val="24"/>
          <w:szCs w:val="24"/>
        </w:rPr>
        <w:t xml:space="preserve">this </w:t>
      </w:r>
      <w:r w:rsidR="00710418" w:rsidRPr="00605020">
        <w:rPr>
          <w:rFonts w:ascii="Arial" w:hAnsi="Arial" w:cs="Arial"/>
          <w:sz w:val="24"/>
          <w:szCs w:val="24"/>
        </w:rPr>
        <w:t>yeast</w:t>
      </w:r>
      <w:r w:rsidR="00710418">
        <w:rPr>
          <w:rFonts w:ascii="Arial" w:hAnsi="Arial" w:cs="Arial"/>
          <w:sz w:val="24"/>
          <w:szCs w:val="24"/>
        </w:rPr>
        <w:t xml:space="preserve"> strain </w:t>
      </w:r>
      <w:r w:rsidR="00710418" w:rsidRPr="00605020">
        <w:rPr>
          <w:rFonts w:ascii="Arial" w:hAnsi="Arial" w:cs="Arial"/>
          <w:sz w:val="24"/>
          <w:szCs w:val="24"/>
        </w:rPr>
        <w:t xml:space="preserve">is 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phenotypically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710418" w:rsidRPr="0072137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710418">
        <w:rPr>
          <w:rFonts w:ascii="Arial" w:hAnsi="Arial" w:cs="Arial"/>
          <w:sz w:val="24"/>
          <w:szCs w:val="24"/>
        </w:rPr>
        <w:instrText xml:space="preserve"> ADDIN EN.CITE </w:instrText>
      </w:r>
      <w:r w:rsidR="00710418">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710418">
        <w:rPr>
          <w:rFonts w:ascii="Arial" w:hAnsi="Arial" w:cs="Arial"/>
          <w:sz w:val="24"/>
          <w:szCs w:val="24"/>
        </w:rPr>
        <w:instrText xml:space="preserve"> ADDIN EN.CITE.DATA </w:instrText>
      </w:r>
      <w:r w:rsidR="00710418">
        <w:rPr>
          <w:rFonts w:ascii="Arial" w:hAnsi="Arial" w:cs="Arial"/>
          <w:sz w:val="24"/>
          <w:szCs w:val="24"/>
        </w:rPr>
      </w:r>
      <w:r w:rsidR="00710418">
        <w:rPr>
          <w:rFonts w:ascii="Arial" w:hAnsi="Arial" w:cs="Arial"/>
          <w:sz w:val="24"/>
          <w:szCs w:val="24"/>
        </w:rPr>
        <w:fldChar w:fldCharType="end"/>
      </w:r>
      <w:r w:rsidR="00710418" w:rsidRPr="0072137D">
        <w:rPr>
          <w:rFonts w:ascii="Arial" w:hAnsi="Arial" w:cs="Arial"/>
          <w:sz w:val="24"/>
          <w:szCs w:val="24"/>
        </w:rPr>
      </w:r>
      <w:r w:rsidR="00710418" w:rsidRPr="0072137D">
        <w:rPr>
          <w:rFonts w:ascii="Arial" w:hAnsi="Arial" w:cs="Arial"/>
          <w:sz w:val="24"/>
          <w:szCs w:val="24"/>
        </w:rPr>
        <w:fldChar w:fldCharType="separate"/>
      </w:r>
      <w:r w:rsidR="00710418">
        <w:rPr>
          <w:rFonts w:ascii="Arial" w:hAnsi="Arial" w:cs="Arial"/>
          <w:noProof/>
          <w:sz w:val="24"/>
          <w:szCs w:val="24"/>
        </w:rPr>
        <w:t>(H</w:t>
      </w:r>
      <w:r w:rsidR="00710418" w:rsidRPr="00AA02C3">
        <w:rPr>
          <w:rFonts w:ascii="Arial" w:hAnsi="Arial" w:cs="Arial"/>
          <w:smallCaps/>
          <w:noProof/>
          <w:sz w:val="24"/>
          <w:szCs w:val="24"/>
        </w:rPr>
        <w:t>iraoka</w:t>
      </w:r>
      <w:r w:rsidR="00710418" w:rsidRPr="00AA02C3">
        <w:rPr>
          <w:rFonts w:ascii="Arial" w:hAnsi="Arial" w:cs="Arial"/>
          <w:i/>
          <w:noProof/>
          <w:sz w:val="24"/>
          <w:szCs w:val="24"/>
        </w:rPr>
        <w:t xml:space="preserve"> et al.</w:t>
      </w:r>
      <w:r w:rsidR="00710418">
        <w:rPr>
          <w:rFonts w:ascii="Arial" w:hAnsi="Arial" w:cs="Arial"/>
          <w:noProof/>
          <w:sz w:val="24"/>
          <w:szCs w:val="24"/>
        </w:rPr>
        <w:t xml:space="preserve"> 2000; M</w:t>
      </w:r>
      <w:r w:rsidR="00710418" w:rsidRPr="00AA02C3">
        <w:rPr>
          <w:rFonts w:ascii="Arial" w:hAnsi="Arial" w:cs="Arial"/>
          <w:smallCaps/>
          <w:noProof/>
          <w:sz w:val="24"/>
          <w:szCs w:val="24"/>
        </w:rPr>
        <w:t>c</w:t>
      </w:r>
      <w:r w:rsidR="00710418">
        <w:rPr>
          <w:rFonts w:ascii="Arial" w:hAnsi="Arial" w:cs="Arial"/>
          <w:noProof/>
          <w:sz w:val="24"/>
          <w:szCs w:val="24"/>
        </w:rPr>
        <w:t>M</w:t>
      </w:r>
      <w:r w:rsidR="00710418" w:rsidRPr="00AA02C3">
        <w:rPr>
          <w:rFonts w:ascii="Arial" w:hAnsi="Arial" w:cs="Arial"/>
          <w:smallCaps/>
          <w:noProof/>
          <w:sz w:val="24"/>
          <w:szCs w:val="24"/>
        </w:rPr>
        <w:t>urray</w:t>
      </w:r>
      <w:r w:rsidR="00710418">
        <w:rPr>
          <w:rFonts w:ascii="Arial" w:hAnsi="Arial" w:cs="Arial"/>
          <w:noProof/>
          <w:sz w:val="24"/>
          <w:szCs w:val="24"/>
        </w:rPr>
        <w:t xml:space="preserve"> and G</w:t>
      </w:r>
      <w:r w:rsidR="00710418" w:rsidRPr="00AA02C3">
        <w:rPr>
          <w:rFonts w:ascii="Arial" w:hAnsi="Arial" w:cs="Arial"/>
          <w:smallCaps/>
          <w:noProof/>
          <w:sz w:val="24"/>
          <w:szCs w:val="24"/>
        </w:rPr>
        <w:t>ottschling</w:t>
      </w:r>
      <w:r w:rsidR="00710418">
        <w:rPr>
          <w:rFonts w:ascii="Arial" w:hAnsi="Arial" w:cs="Arial"/>
          <w:noProof/>
          <w:sz w:val="24"/>
          <w:szCs w:val="24"/>
        </w:rPr>
        <w:t xml:space="preserve"> 2003)</w:t>
      </w:r>
      <w:r w:rsidR="00710418"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Thus,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w:t>
      </w:r>
      <w:r w:rsidRPr="00605020">
        <w:rPr>
          <w:rFonts w:ascii="Arial" w:hAnsi="Arial" w:cs="Arial"/>
          <w:sz w:val="24"/>
          <w:szCs w:val="24"/>
        </w:rPr>
        <w:lastRenderedPageBreak/>
        <w:t xml:space="preserve">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AA02C3"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780DFB">
        <w:rPr>
          <w:rFonts w:ascii="Arial" w:hAnsi="Arial" w:cs="Arial"/>
          <w:sz w:val="24"/>
          <w:szCs w:val="24"/>
        </w:rPr>
        <w:instrText xml:space="preserve"> ADDIN EN.CITE </w:instrText>
      </w:r>
      <w:r w:rsidR="00AA02C3">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780DFB">
        <w:rPr>
          <w:rFonts w:ascii="Arial" w:hAnsi="Arial" w:cs="Arial"/>
          <w:sz w:val="24"/>
          <w:szCs w:val="24"/>
        </w:rPr>
        <w:instrText xml:space="preserve"> ADDIN EN.CITE.DATA </w:instrText>
      </w:r>
      <w:r w:rsidR="00AA02C3">
        <w:rPr>
          <w:rFonts w:ascii="Arial" w:hAnsi="Arial" w:cs="Arial"/>
          <w:sz w:val="24"/>
          <w:szCs w:val="24"/>
        </w:rPr>
      </w:r>
      <w:r w:rsidR="00AA02C3">
        <w:rPr>
          <w:rFonts w:ascii="Arial" w:hAnsi="Arial" w:cs="Arial"/>
          <w:sz w:val="24"/>
          <w:szCs w:val="24"/>
        </w:rPr>
        <w:fldChar w:fldCharType="end"/>
      </w:r>
      <w:r w:rsidR="00AA02C3" w:rsidRPr="00605020">
        <w:rPr>
          <w:rFonts w:ascii="Arial" w:hAnsi="Arial" w:cs="Arial"/>
          <w:sz w:val="24"/>
          <w:szCs w:val="24"/>
        </w:rPr>
      </w:r>
      <w:r w:rsidR="00AA02C3" w:rsidRPr="00605020">
        <w:rPr>
          <w:rFonts w:ascii="Arial" w:hAnsi="Arial" w:cs="Arial"/>
          <w:sz w:val="24"/>
          <w:szCs w:val="24"/>
        </w:rPr>
        <w:fldChar w:fldCharType="separate"/>
      </w:r>
      <w:r w:rsidRPr="00605020">
        <w:rPr>
          <w:rFonts w:ascii="Arial" w:hAnsi="Arial" w:cs="Arial"/>
          <w:noProof/>
          <w:sz w:val="24"/>
          <w:szCs w:val="24"/>
        </w:rPr>
        <w:t>(</w:t>
      </w:r>
      <w:hyperlink w:anchor="_ENREF_17" w:tooltip="Wei, 2008 #481" w:history="1">
        <w:r w:rsidRPr="00605020">
          <w:rPr>
            <w:rFonts w:ascii="Arial" w:hAnsi="Arial" w:cs="Arial"/>
            <w:noProof/>
            <w:sz w:val="24"/>
            <w:szCs w:val="24"/>
          </w:rPr>
          <w:t>W</w:t>
        </w:r>
        <w:r w:rsidRPr="00605020">
          <w:rPr>
            <w:rFonts w:ascii="Arial" w:hAnsi="Arial" w:cs="Arial"/>
            <w:smallCaps/>
            <w:noProof/>
            <w:sz w:val="24"/>
            <w:szCs w:val="24"/>
          </w:rPr>
          <w:t>ei</w:t>
        </w:r>
        <w:r w:rsidRPr="00605020">
          <w:rPr>
            <w:rFonts w:ascii="Arial" w:hAnsi="Arial" w:cs="Arial"/>
            <w:i/>
            <w:noProof/>
            <w:sz w:val="24"/>
            <w:szCs w:val="24"/>
          </w:rPr>
          <w:t xml:space="preserve"> et al.</w:t>
        </w:r>
        <w:r w:rsidRPr="00605020">
          <w:rPr>
            <w:rFonts w:ascii="Arial" w:hAnsi="Arial" w:cs="Arial"/>
            <w:noProof/>
            <w:sz w:val="24"/>
            <w:szCs w:val="24"/>
          </w:rPr>
          <w:t xml:space="preserve"> 2008</w:t>
        </w:r>
      </w:hyperlink>
      <w:r w:rsidRPr="00605020">
        <w:rPr>
          <w:rFonts w:ascii="Arial" w:hAnsi="Arial" w:cs="Arial"/>
          <w:noProof/>
          <w:sz w:val="24"/>
          <w:szCs w:val="24"/>
        </w:rPr>
        <w:t xml:space="preserve">; </w:t>
      </w:r>
      <w:hyperlink w:anchor="_ENREF_18" w:tooltip="Weinberger, 2010 #864" w:history="1">
        <w:r w:rsidRPr="00605020">
          <w:rPr>
            <w:rFonts w:ascii="Arial" w:hAnsi="Arial" w:cs="Arial"/>
            <w:noProof/>
            <w:sz w:val="24"/>
            <w:szCs w:val="24"/>
          </w:rPr>
          <w:t>W</w:t>
        </w:r>
        <w:r w:rsidRPr="00605020">
          <w:rPr>
            <w:rFonts w:ascii="Arial" w:hAnsi="Arial" w:cs="Arial"/>
            <w:smallCaps/>
            <w:noProof/>
            <w:sz w:val="24"/>
            <w:szCs w:val="24"/>
          </w:rPr>
          <w:t>einberger</w:t>
        </w:r>
        <w:r w:rsidRPr="00605020">
          <w:rPr>
            <w:rFonts w:ascii="Arial" w:hAnsi="Arial" w:cs="Arial"/>
            <w:i/>
            <w:noProof/>
            <w:sz w:val="24"/>
            <w:szCs w:val="24"/>
          </w:rPr>
          <w:t xml:space="preserve"> et al.</w:t>
        </w:r>
        <w:r w:rsidRPr="00605020">
          <w:rPr>
            <w:rFonts w:ascii="Arial" w:hAnsi="Arial" w:cs="Arial"/>
            <w:noProof/>
            <w:sz w:val="24"/>
            <w:szCs w:val="24"/>
          </w:rPr>
          <w:t xml:space="preserve"> 2010</w:t>
        </w:r>
      </w:hyperlink>
      <w:r w:rsidRPr="00605020">
        <w:rPr>
          <w:rFonts w:ascii="Arial" w:hAnsi="Arial" w:cs="Arial"/>
          <w:noProof/>
          <w:sz w:val="24"/>
          <w:szCs w:val="24"/>
        </w:rPr>
        <w:t>)</w:t>
      </w:r>
      <w:r w:rsidR="00AA02C3"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xml:space="preserve">. cerevisiae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5576F5">
        <w:rPr>
          <w:rFonts w:ascii="Arial" w:hAnsi="Arial" w:cs="Arial"/>
          <w:sz w:val="24"/>
          <w:szCs w:val="24"/>
        </w:rPr>
        <w:t xml:space="preserve"> </w:t>
      </w:r>
      <w:r w:rsidR="00AA02C3"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780DFB">
        <w:rPr>
          <w:rFonts w:ascii="Arial" w:hAnsi="Arial" w:cs="Arial"/>
          <w:sz w:val="24"/>
          <w:szCs w:val="24"/>
        </w:rPr>
        <w:instrText xml:space="preserve"> ADDIN EN.CITE </w:instrText>
      </w:r>
      <w:r w:rsidR="00AA02C3">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780DFB">
        <w:rPr>
          <w:rFonts w:ascii="Arial" w:hAnsi="Arial" w:cs="Arial"/>
          <w:sz w:val="24"/>
          <w:szCs w:val="24"/>
        </w:rPr>
        <w:instrText xml:space="preserve"> ADDIN EN.CITE.DATA </w:instrText>
      </w:r>
      <w:r w:rsidR="00AA02C3">
        <w:rPr>
          <w:rFonts w:ascii="Arial" w:hAnsi="Arial" w:cs="Arial"/>
          <w:sz w:val="24"/>
          <w:szCs w:val="24"/>
        </w:rPr>
      </w:r>
      <w:r w:rsidR="00AA02C3">
        <w:rPr>
          <w:rFonts w:ascii="Arial" w:hAnsi="Arial" w:cs="Arial"/>
          <w:sz w:val="24"/>
          <w:szCs w:val="24"/>
        </w:rPr>
        <w:fldChar w:fldCharType="end"/>
      </w:r>
      <w:r w:rsidR="00AA02C3" w:rsidRPr="00605020">
        <w:rPr>
          <w:rFonts w:ascii="Arial" w:hAnsi="Arial" w:cs="Arial"/>
          <w:sz w:val="24"/>
          <w:szCs w:val="24"/>
        </w:rPr>
      </w:r>
      <w:r w:rsidR="00AA02C3" w:rsidRPr="00605020">
        <w:rPr>
          <w:rFonts w:ascii="Arial" w:hAnsi="Arial" w:cs="Arial"/>
          <w:sz w:val="24"/>
          <w:szCs w:val="24"/>
        </w:rPr>
        <w:fldChar w:fldCharType="separate"/>
      </w:r>
      <w:r w:rsidR="00780DFB">
        <w:rPr>
          <w:rFonts w:ascii="Arial" w:hAnsi="Arial" w:cs="Arial"/>
          <w:noProof/>
          <w:sz w:val="24"/>
          <w:szCs w:val="24"/>
        </w:rPr>
        <w:t>(M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2003; 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2004)</w:t>
      </w:r>
      <w:r w:rsidR="00AA02C3" w:rsidRPr="00605020">
        <w:rPr>
          <w:rFonts w:ascii="Arial" w:hAnsi="Arial" w:cs="Arial"/>
          <w:sz w:val="24"/>
          <w:szCs w:val="24"/>
        </w:rPr>
        <w:fldChar w:fldCharType="end"/>
      </w:r>
      <w:r w:rsidR="0072137D" w:rsidRPr="0072137D">
        <w:rPr>
          <w:rFonts w:ascii="Arial" w:hAnsi="Arial" w:cs="Arial"/>
          <w:sz w:val="24"/>
          <w:szCs w:val="24"/>
        </w:rPr>
        <w:t xml:space="preserve"> (Figure 3).</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humans</w:t>
      </w:r>
      <w:r w:rsidR="001F6AD8">
        <w:rPr>
          <w:rFonts w:ascii="Arial" w:hAnsi="Arial" w:cs="Arial"/>
          <w:sz w:val="24"/>
          <w:szCs w:val="24"/>
        </w:rPr>
        <w:t xml:space="preserve"> </w:t>
      </w:r>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934356">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8B2D51">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8B2D51">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8B2D51">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C048A1">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AA02C3"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780DFB">
        <w:rPr>
          <w:rFonts w:ascii="Arial" w:hAnsi="Arial" w:cs="Arial"/>
          <w:sz w:val="24"/>
          <w:szCs w:val="24"/>
        </w:rPr>
        <w:instrText xml:space="preserve"> ADDIN EN.CITE </w:instrText>
      </w:r>
      <w:r w:rsidR="00AA02C3">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780DFB">
        <w:rPr>
          <w:rFonts w:ascii="Arial" w:hAnsi="Arial" w:cs="Arial"/>
          <w:sz w:val="24"/>
          <w:szCs w:val="24"/>
        </w:rPr>
        <w:instrText xml:space="preserve"> ADDIN EN.CITE.DATA </w:instrText>
      </w:r>
      <w:r w:rsidR="00AA02C3">
        <w:rPr>
          <w:rFonts w:ascii="Arial" w:hAnsi="Arial" w:cs="Arial"/>
          <w:sz w:val="24"/>
          <w:szCs w:val="24"/>
        </w:rPr>
      </w:r>
      <w:r w:rsidR="00AA02C3">
        <w:rPr>
          <w:rFonts w:ascii="Arial" w:hAnsi="Arial" w:cs="Arial"/>
          <w:sz w:val="24"/>
          <w:szCs w:val="24"/>
        </w:rPr>
        <w:fldChar w:fldCharType="end"/>
      </w:r>
      <w:r w:rsidR="00AA02C3" w:rsidRPr="00605020">
        <w:rPr>
          <w:rFonts w:ascii="Arial" w:hAnsi="Arial" w:cs="Arial"/>
          <w:sz w:val="24"/>
          <w:szCs w:val="24"/>
        </w:rPr>
      </w:r>
      <w:r w:rsidR="00AA02C3" w:rsidRPr="00605020">
        <w:rPr>
          <w:rFonts w:ascii="Arial" w:hAnsi="Arial" w:cs="Arial"/>
          <w:sz w:val="24"/>
          <w:szCs w:val="24"/>
        </w:rPr>
        <w:fldChar w:fldCharType="separate"/>
      </w:r>
      <w:r w:rsidR="00780DFB">
        <w:rPr>
          <w:rFonts w:ascii="Arial" w:hAnsi="Arial" w:cs="Arial"/>
          <w:noProof/>
          <w:sz w:val="24"/>
          <w:szCs w:val="24"/>
        </w:rPr>
        <w:t>(H</w:t>
      </w:r>
      <w:r w:rsidR="00AA02C3" w:rsidRPr="00AA02C3">
        <w:rPr>
          <w:rFonts w:ascii="Arial" w:hAnsi="Arial" w:cs="Arial"/>
          <w:smallCaps/>
          <w:noProof/>
          <w:sz w:val="24"/>
          <w:szCs w:val="24"/>
        </w:rPr>
        <w:t>iraoka</w:t>
      </w:r>
      <w:r w:rsidR="00AA02C3" w:rsidRPr="00AA02C3">
        <w:rPr>
          <w:rFonts w:ascii="Arial" w:hAnsi="Arial" w:cs="Arial"/>
          <w:i/>
          <w:noProof/>
          <w:sz w:val="24"/>
          <w:szCs w:val="24"/>
        </w:rPr>
        <w:t xml:space="preserve"> et al.</w:t>
      </w:r>
      <w:r w:rsidR="00780DFB">
        <w:rPr>
          <w:rFonts w:ascii="Arial" w:hAnsi="Arial" w:cs="Arial"/>
          <w:noProof/>
          <w:sz w:val="24"/>
          <w:szCs w:val="24"/>
        </w:rPr>
        <w:t xml:space="preserve"> 2000; M</w:t>
      </w:r>
      <w:r w:rsidR="00AA02C3" w:rsidRPr="00AA02C3">
        <w:rPr>
          <w:rFonts w:ascii="Arial" w:hAnsi="Arial" w:cs="Arial"/>
          <w:smallCaps/>
          <w:noProof/>
          <w:sz w:val="24"/>
          <w:szCs w:val="24"/>
        </w:rPr>
        <w:t>c</w:t>
      </w:r>
      <w:r w:rsidR="00780DFB">
        <w:rPr>
          <w:rFonts w:ascii="Arial" w:hAnsi="Arial" w:cs="Arial"/>
          <w:noProof/>
          <w:sz w:val="24"/>
          <w:szCs w:val="24"/>
        </w:rPr>
        <w:t>M</w:t>
      </w:r>
      <w:r w:rsidR="00AA02C3" w:rsidRPr="00AA02C3">
        <w:rPr>
          <w:rFonts w:ascii="Arial" w:hAnsi="Arial" w:cs="Arial"/>
          <w:smallCaps/>
          <w:noProof/>
          <w:sz w:val="24"/>
          <w:szCs w:val="24"/>
        </w:rPr>
        <w:t>urray</w:t>
      </w:r>
      <w:r w:rsidR="00780DFB">
        <w:rPr>
          <w:rFonts w:ascii="Arial" w:hAnsi="Arial" w:cs="Arial"/>
          <w:noProof/>
          <w:sz w:val="24"/>
          <w:szCs w:val="24"/>
        </w:rPr>
        <w:t xml:space="preserve"> and G</w:t>
      </w:r>
      <w:r w:rsidR="00AA02C3" w:rsidRPr="00AA02C3">
        <w:rPr>
          <w:rFonts w:ascii="Arial" w:hAnsi="Arial" w:cs="Arial"/>
          <w:smallCaps/>
          <w:noProof/>
          <w:sz w:val="24"/>
          <w:szCs w:val="24"/>
        </w:rPr>
        <w:t>ottschling</w:t>
      </w:r>
      <w:r w:rsidR="00780DFB">
        <w:rPr>
          <w:rFonts w:ascii="Arial" w:hAnsi="Arial" w:cs="Arial"/>
          <w:noProof/>
          <w:sz w:val="24"/>
          <w:szCs w:val="24"/>
        </w:rPr>
        <w:t xml:space="preserve"> 2003)</w:t>
      </w:r>
      <w:r w:rsidR="00AA02C3"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r w:rsidR="004E00CE">
        <w:rPr>
          <w:rFonts w:ascii="Arial" w:hAnsi="Arial" w:cs="Arial"/>
          <w:sz w:val="24"/>
          <w:szCs w:val="24"/>
        </w:rPr>
        <w:t xml:space="preserve"> </w:t>
      </w:r>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AA02C3" w:rsidRPr="00AA02C3">
        <w:rPr>
          <w:rFonts w:ascii="Arial" w:hAnsi="Arial"/>
          <w:i/>
          <w:sz w:val="24"/>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p>
    <w:p w:rsidR="006B06E4" w:rsidRDefault="004E00CE" w:rsidP="00052BBF">
      <w:pPr>
        <w:spacing w:after="0" w:line="480" w:lineRule="auto"/>
        <w:ind w:firstLine="720"/>
        <w:jc w:val="both"/>
        <w:rPr>
          <w:rFonts w:ascii="Arial" w:hAnsi="Arial" w:cs="Arial"/>
          <w:sz w:val="24"/>
          <w:szCs w:val="24"/>
        </w:rPr>
      </w:pPr>
      <w:r>
        <w:rPr>
          <w:rFonts w:ascii="Arial" w:hAnsi="Arial" w:cs="Arial"/>
          <w:sz w:val="24"/>
          <w:szCs w:val="24"/>
        </w:rPr>
        <w:lastRenderedPageBreak/>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examined the characteristics</w:t>
      </w:r>
      <w:r>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385F9C">
        <w:rPr>
          <w:rFonts w:ascii="Arial" w:hAnsi="Arial"/>
          <w:sz w:val="24"/>
          <w:vertAlign w:val="subscript"/>
        </w:rPr>
        <w:t xml:space="preserve"> </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 xml:space="preserve">s. </w:t>
      </w: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000C6D89">
        <w:rPr>
          <w:rFonts w:ascii="Arial" w:hAnsi="Arial" w:cs="Arial"/>
          <w:sz w:val="24"/>
          <w:szCs w:val="24"/>
        </w:rPr>
        <w:t xml:space="preserve"> </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AA02C3" w:rsidRPr="0072137D">
        <w:rPr>
          <w:rFonts w:ascii="Arial" w:hAnsi="Arial" w:cs="Arial"/>
          <w:sz w:val="24"/>
          <w:szCs w:val="24"/>
        </w:rPr>
        <w:fldChar w:fldCharType="begin"/>
      </w:r>
      <w:r w:rsidR="00780DFB">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AA02C3" w:rsidRPr="0072137D">
        <w:rPr>
          <w:rFonts w:ascii="Arial" w:hAnsi="Arial" w:cs="Arial"/>
          <w:sz w:val="24"/>
          <w:szCs w:val="24"/>
        </w:rPr>
        <w:fldChar w:fldCharType="separate"/>
      </w:r>
      <w:r w:rsidR="0072137D" w:rsidRPr="0072137D">
        <w:rPr>
          <w:rFonts w:ascii="Arial" w:hAnsi="Arial" w:cs="Arial"/>
          <w:noProof/>
          <w:sz w:val="24"/>
          <w:szCs w:val="24"/>
        </w:rPr>
        <w:t>(</w:t>
      </w:r>
      <w:r w:rsidR="00AA02C3" w:rsidRPr="00AA02C3">
        <w:rPr>
          <w:noProof/>
        </w:rPr>
        <w:fldChar w:fldCharType="begin"/>
      </w:r>
      <w:r w:rsidR="00AA02C3" w:rsidRPr="00AA02C3">
        <w:rPr>
          <w:noProof/>
          <w:rPrChange w:id="67" w:author="hong qin" w:date="2012-04-20T08:36:00Z">
            <w:rPr>
              <w:rFonts w:ascii="Arial" w:hAnsi="Arial"/>
              <w:sz w:val="24"/>
            </w:rPr>
          </w:rPrChange>
        </w:rPr>
        <w:instrText>HYPERLINK \l "_ENREF_12" \o "Qin, 2008 #516</w:instrText>
      </w:r>
      <w:del w:id="68" w:author="hong qin" w:date="2012-04-20T08:36:00Z">
        <w:r w:rsidR="00AC5D1A">
          <w:rPr>
            <w:rFonts w:ascii="Arial" w:hAnsi="Arial" w:cs="Arial"/>
            <w:noProof/>
            <w:sz w:val="24"/>
            <w:szCs w:val="24"/>
          </w:rPr>
          <w:delInstrText xml:space="preserve">" </w:delInstrText>
        </w:r>
      </w:del>
      <w:ins w:id="69" w:author="hong qin" w:date="2012-04-20T08:36:00Z">
        <w:r w:rsidR="002F2F83">
          <w:rPr>
            <w:noProof/>
          </w:rPr>
          <w:instrText>"</w:instrText>
        </w:r>
      </w:ins>
      <w:r w:rsidR="00AA02C3" w:rsidRPr="00AA02C3">
        <w:rPr>
          <w:noProof/>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AA02C3" w:rsidRPr="00AA02C3">
        <w:rPr>
          <w:noProof/>
        </w:rPr>
        <w:fldChar w:fldCharType="end"/>
      </w:r>
      <w:r w:rsidR="0072137D" w:rsidRPr="0072137D">
        <w:rPr>
          <w:rFonts w:ascii="Arial" w:hAnsi="Arial" w:cs="Arial"/>
          <w:noProof/>
          <w:sz w:val="24"/>
          <w:szCs w:val="24"/>
        </w:rPr>
        <w:t>)</w:t>
      </w:r>
      <w:r w:rsidR="00AA02C3"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00F64A6E">
        <w:rPr>
          <w:rFonts w:ascii="Arial" w:hAnsi="Arial" w:cs="Arial"/>
          <w:sz w:val="24"/>
          <w:szCs w:val="24"/>
        </w:rPr>
        <w:t xml:space="preserve"> </w:t>
      </w:r>
      <w:r w:rsidRPr="00605020">
        <w:rPr>
          <w:rFonts w:ascii="Arial" w:hAnsi="Arial" w:cs="Arial"/>
          <w:sz w:val="24"/>
          <w:szCs w:val="24"/>
        </w:rPr>
        <w:t>to</w:t>
      </w:r>
      <w:r w:rsidR="00F64A6E">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r w:rsidR="00F64A6E">
        <w:rPr>
          <w:rFonts w:ascii="Arial" w:hAnsi="Arial" w:cs="Arial"/>
          <w:sz w:val="24"/>
          <w:szCs w:val="24"/>
          <w:vertAlign w:val="subscript"/>
        </w:rPr>
        <w:t xml:space="preserve"> </w:t>
      </w:r>
      <w:r w:rsidRPr="00605020">
        <w:rPr>
          <w:rFonts w:ascii="Arial" w:hAnsi="Arial" w:cs="Arial"/>
          <w:sz w:val="24"/>
          <w:szCs w:val="24"/>
        </w:rPr>
        <w:t>0.6 in fresh YPD in new autoclaved glass tube</w:t>
      </w:r>
      <w:r w:rsidR="00F64A6E">
        <w:rPr>
          <w:rFonts w:ascii="Arial" w:hAnsi="Arial" w:cs="Arial"/>
          <w:sz w:val="24"/>
          <w:szCs w:val="24"/>
        </w:rPr>
        <w:t xml:space="preserve">s with a final volume of 4 to 6 </w:t>
      </w:r>
      <w:r w:rsidR="00C20B59">
        <w:rPr>
          <w:rFonts w:ascii="Arial" w:hAnsi="Arial" w:cs="Arial"/>
          <w:sz w:val="24"/>
          <w:szCs w:val="24"/>
        </w:rPr>
        <w:t>mL</w:t>
      </w:r>
      <w:r w:rsidR="00F64A6E">
        <w:rPr>
          <w:rFonts w:ascii="Arial" w:hAnsi="Arial" w:cs="Arial"/>
          <w:sz w:val="24"/>
          <w:szCs w:val="24"/>
        </w:rPr>
        <w:t xml:space="preserve">s. </w:t>
      </w:r>
      <w:r w:rsidR="00F64A6E" w:rsidRPr="00605020">
        <w:rPr>
          <w:rFonts w:ascii="Arial" w:hAnsi="Arial" w:cs="Arial"/>
          <w:sz w:val="24"/>
          <w:szCs w:val="24"/>
        </w:rPr>
        <w:t>Th</w:t>
      </w:r>
      <w:r w:rsidR="00F64A6E">
        <w:rPr>
          <w:rFonts w:ascii="Arial" w:hAnsi="Arial" w:cs="Arial"/>
          <w:sz w:val="24"/>
          <w:szCs w:val="24"/>
        </w:rPr>
        <w:t>is diluted</w:t>
      </w:r>
      <w:r w:rsidR="008146A4">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384287" w:rsidRPr="00605020">
        <w:rPr>
          <w:rFonts w:ascii="Arial" w:hAnsi="Arial" w:cs="Arial"/>
          <w:sz w:val="24"/>
          <w:szCs w:val="24"/>
        </w:rPr>
        <w:t xml:space="preserve"> </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1C2A44">
        <w:rPr>
          <w:rFonts w:ascii="Arial" w:hAnsi="Arial" w:cs="Arial"/>
          <w:sz w:val="24"/>
          <w:szCs w:val="24"/>
        </w:rPr>
        <w:t>L</w:t>
      </w:r>
      <w:r w:rsidRPr="00605020">
        <w:rPr>
          <w:rFonts w:ascii="Arial" w:hAnsi="Arial" w:cs="Arial"/>
          <w:sz w:val="24"/>
          <w:szCs w:val="24"/>
        </w:rPr>
        <w:t xml:space="preserve"> eppendorf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r w:rsidR="00D02DB6" w:rsidRPr="00605020">
        <w:rPr>
          <w:rFonts w:ascii="Arial" w:hAnsi="Arial" w:cs="Arial"/>
          <w:sz w:val="24"/>
          <w:szCs w:val="24"/>
        </w:rPr>
        <w:t>sonicated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sonicated using a point-sonicator.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AA02C3" w:rsidRPr="0072137D">
        <w:rPr>
          <w:rFonts w:ascii="Arial" w:hAnsi="Arial" w:cs="Arial"/>
          <w:sz w:val="24"/>
          <w:szCs w:val="24"/>
        </w:rPr>
        <w:fldChar w:fldCharType="begin"/>
      </w:r>
      <w:r w:rsidR="00780DFB">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AA02C3" w:rsidRPr="0072137D">
        <w:rPr>
          <w:rFonts w:ascii="Arial" w:hAnsi="Arial" w:cs="Arial"/>
          <w:sz w:val="24"/>
          <w:szCs w:val="24"/>
        </w:rPr>
        <w:fldChar w:fldCharType="separate"/>
      </w:r>
      <w:r w:rsidR="0072137D" w:rsidRPr="0072137D">
        <w:rPr>
          <w:rFonts w:ascii="Arial" w:hAnsi="Arial" w:cs="Arial"/>
          <w:noProof/>
          <w:sz w:val="24"/>
          <w:szCs w:val="24"/>
        </w:rPr>
        <w:t>(</w:t>
      </w:r>
      <w:r w:rsidR="00AA02C3" w:rsidRPr="00AA02C3">
        <w:rPr>
          <w:noProof/>
        </w:rPr>
        <w:fldChar w:fldCharType="begin"/>
      </w:r>
      <w:r w:rsidR="00AA02C3" w:rsidRPr="00AA02C3">
        <w:rPr>
          <w:noProof/>
          <w:rPrChange w:id="70" w:author="hong qin" w:date="2012-04-20T08:36:00Z">
            <w:rPr>
              <w:rFonts w:ascii="Arial" w:hAnsi="Arial"/>
              <w:sz w:val="24"/>
            </w:rPr>
          </w:rPrChange>
        </w:rPr>
        <w:instrText>HYPERLINK \l "_ENREF_21" \o "Yu, 2012 #1478</w:instrText>
      </w:r>
      <w:del w:id="71" w:author="hong qin" w:date="2012-04-20T08:36:00Z">
        <w:r w:rsidR="00AC5D1A">
          <w:rPr>
            <w:rFonts w:ascii="Arial" w:hAnsi="Arial" w:cs="Arial"/>
            <w:noProof/>
            <w:sz w:val="24"/>
            <w:szCs w:val="24"/>
          </w:rPr>
          <w:delInstrText xml:space="preserve">" </w:delInstrText>
        </w:r>
      </w:del>
      <w:ins w:id="72" w:author="hong qin" w:date="2012-04-20T08:36:00Z">
        <w:r w:rsidR="002F2F83">
          <w:rPr>
            <w:noProof/>
          </w:rPr>
          <w:instrText>"</w:instrText>
        </w:r>
      </w:ins>
      <w:r w:rsidR="00AA02C3" w:rsidRPr="00AA02C3">
        <w:rPr>
          <w:noProof/>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AA02C3" w:rsidRPr="00AA02C3">
        <w:rPr>
          <w:noProof/>
        </w:rPr>
        <w:fldChar w:fldCharType="end"/>
      </w:r>
      <w:r w:rsidR="0072137D" w:rsidRPr="0072137D">
        <w:rPr>
          <w:rFonts w:ascii="Arial" w:hAnsi="Arial" w:cs="Arial"/>
          <w:noProof/>
          <w:sz w:val="24"/>
          <w:szCs w:val="24"/>
        </w:rPr>
        <w:t>)</w:t>
      </w:r>
      <w:r w:rsidR="00AA02C3"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916F84">
        <w:rPr>
          <w:rFonts w:ascii="Arial" w:hAnsi="Arial" w:cs="Arial"/>
          <w:sz w:val="24"/>
          <w:szCs w:val="24"/>
        </w:rPr>
        <w:t xml:space="preserve"> </w:t>
      </w:r>
      <w:r w:rsidR="004B52DE">
        <w:rPr>
          <w:rFonts w:ascii="Arial" w:hAnsi="Arial" w:cs="Arial"/>
          <w:sz w:val="24"/>
          <w:szCs w:val="24"/>
        </w:rPr>
        <w:t>containing</w:t>
      </w:r>
      <w:r w:rsidR="00314A48" w:rsidRPr="00605020">
        <w:rPr>
          <w:rFonts w:ascii="Arial" w:hAnsi="Arial" w:cs="Arial"/>
          <w:sz w:val="24"/>
          <w:szCs w:val="24"/>
        </w:rPr>
        <w:t xml:space="preserve"> 0.3%, 0.2%, 0.15%, 0.1%, 0,075%, 0.05%, 0.025%, </w:t>
      </w:r>
      <w:r w:rsidR="00314A48" w:rsidRPr="00605020">
        <w:rPr>
          <w:rFonts w:ascii="Arial" w:hAnsi="Arial" w:cs="Arial"/>
          <w:sz w:val="24"/>
          <w:szCs w:val="24"/>
        </w:rPr>
        <w:lastRenderedPageBreak/>
        <w:t xml:space="preserve">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094331">
        <w:rPr>
          <w:rFonts w:ascii="Arial" w:hAnsi="Arial" w:cs="Arial"/>
          <w:sz w:val="24"/>
          <w:szCs w:val="24"/>
        </w:rPr>
        <w:t xml:space="preserve"> </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carried out in </w:t>
      </w:r>
      <w:r w:rsidR="00157806" w:rsidRPr="00605020">
        <w:rPr>
          <w:rFonts w:ascii="Arial" w:hAnsi="Arial" w:cs="Arial"/>
          <w:sz w:val="24"/>
          <w:szCs w:val="24"/>
        </w:rPr>
        <w:t xml:space="preserve">a 1.5 ml eppendorf 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F32CA0">
        <w:rPr>
          <w:rFonts w:ascii="Arial" w:hAnsi="Arial" w:cs="Arial"/>
          <w:sz w:val="24"/>
          <w:szCs w:val="24"/>
        </w:rPr>
        <w:t xml:space="preserve"> </w:t>
      </w:r>
      <w:r w:rsidR="00C16B4F">
        <w:rPr>
          <w:rFonts w:ascii="Arial" w:hAnsi="Arial" w:cs="Arial"/>
          <w:sz w:val="24"/>
          <w:szCs w:val="24"/>
        </w:rPr>
        <w:t xml:space="preserve">eppendorf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C16B4F">
        <w:rPr>
          <w:rFonts w:ascii="Arial" w:hAnsi="Arial" w:cs="Arial"/>
          <w:sz w:val="24"/>
          <w:szCs w:val="24"/>
        </w:rPr>
        <w:t xml:space="preserve"> </w:t>
      </w:r>
      <w:r w:rsidR="00750023" w:rsidRPr="00605020">
        <w:rPr>
          <w:rFonts w:ascii="Arial" w:hAnsi="Arial" w:cs="Arial"/>
          <w:sz w:val="24"/>
          <w:szCs w:val="24"/>
        </w:rPr>
        <w:t xml:space="preserve">vortexed and wrapped in parafilm.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C16B4F">
        <w:rPr>
          <w:rFonts w:ascii="Arial" w:hAnsi="Arial" w:cs="Arial"/>
          <w:sz w:val="24"/>
          <w:szCs w:val="24"/>
        </w:rPr>
        <w:t xml:space="preserve"> </w:t>
      </w:r>
      <w:r w:rsidR="00651575" w:rsidRPr="00605020">
        <w:rPr>
          <w:rFonts w:ascii="Arial" w:hAnsi="Arial" w:cs="Arial"/>
          <w:sz w:val="24"/>
          <w:szCs w:val="24"/>
        </w:rPr>
        <w:t>50X</w:t>
      </w:r>
      <w:r w:rsidR="00651575">
        <w:rPr>
          <w:rFonts w:ascii="Arial" w:hAnsi="Arial" w:cs="Arial"/>
          <w:sz w:val="24"/>
          <w:szCs w:val="24"/>
        </w:rPr>
        <w:t>)</w:t>
      </w:r>
      <w:r w:rsidR="00C16B4F">
        <w:rPr>
          <w:rFonts w:ascii="Arial" w:hAnsi="Arial" w:cs="Arial"/>
          <w:sz w:val="24"/>
          <w:szCs w:val="24"/>
        </w:rPr>
        <w:t xml:space="preserve"> </w:t>
      </w:r>
      <w:r w:rsidR="00C13A63" w:rsidRPr="00605020">
        <w:rPr>
          <w:rFonts w:ascii="Arial" w:hAnsi="Arial" w:cs="Arial"/>
          <w:sz w:val="24"/>
          <w:szCs w:val="24"/>
        </w:rPr>
        <w:t>and chilled on ice. Eppendorf tubes were sonicated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C16B4F">
        <w:rPr>
          <w:rFonts w:ascii="Arial" w:hAnsi="Arial" w:cs="Arial"/>
          <w:sz w:val="24"/>
          <w:szCs w:val="24"/>
        </w:rPr>
        <w:t xml:space="preserve"> </w:t>
      </w:r>
      <w:r w:rsidR="00651575">
        <w:rPr>
          <w:rFonts w:ascii="Arial" w:hAnsi="Arial" w:cs="Arial"/>
          <w:sz w:val="24"/>
          <w:szCs w:val="24"/>
        </w:rPr>
        <w:t>was</w:t>
      </w:r>
      <w:r w:rsidR="00C16B4F">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0F4AB8">
        <w:rPr>
          <w:rFonts w:ascii="Arial" w:hAnsi="Arial" w:cs="Arial"/>
          <w:sz w:val="24"/>
          <w:szCs w:val="24"/>
        </w:rPr>
        <w:t xml:space="preserve"> </w:t>
      </w:r>
      <w:r w:rsidR="00443503" w:rsidRPr="00605020">
        <w:rPr>
          <w:rFonts w:ascii="Arial" w:hAnsi="Arial" w:cs="Arial"/>
          <w:sz w:val="24"/>
          <w:szCs w:val="24"/>
        </w:rPr>
        <w:t xml:space="preserve">then </w:t>
      </w:r>
      <w:r w:rsidR="009D75C3">
        <w:rPr>
          <w:rFonts w:ascii="Arial" w:hAnsi="Arial" w:cs="Arial"/>
          <w:sz w:val="24"/>
          <w:szCs w:val="24"/>
        </w:rPr>
        <w:t>recorded</w:t>
      </w:r>
      <w:r w:rsidR="000F4AB8">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0F4AB8">
        <w:rPr>
          <w:rFonts w:ascii="Arial" w:hAnsi="Arial" w:cs="Arial"/>
          <w:sz w:val="24"/>
          <w:szCs w:val="24"/>
          <w:vertAlign w:val="subscript"/>
        </w:rPr>
        <w:t xml:space="preserve"> </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273FE0" w:rsidRDefault="00273FE0" w:rsidP="00052BBF">
      <w:pPr>
        <w:tabs>
          <w:tab w:val="center" w:pos="4680"/>
        </w:tabs>
        <w:spacing w:line="480" w:lineRule="auto"/>
        <w:jc w:val="both"/>
        <w:rPr>
          <w:rFonts w:ascii="Arial" w:eastAsia="Arial" w:hAnsi="Arial" w:cs="Arial"/>
          <w:sz w:val="30"/>
          <w:szCs w:val="30"/>
        </w:rPr>
      </w:pP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vertAlign w:val="subscript"/>
        </w:rPr>
        <w:t xml:space="preserve"> </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E4650A">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ins w:id="73" w:author="Hong Qin" w:date="2012-04-23T08:44:00Z"/>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4650A">
        <w:rPr>
          <w:rFonts w:ascii="Arial" w:eastAsia="Arial" w:hAnsi="Arial" w:cs="Arial"/>
          <w:sz w:val="24"/>
          <w:szCs w:val="24"/>
          <w:vertAlign w:val="subscript"/>
        </w:rPr>
        <w:t xml:space="preserve"> </w:t>
      </w:r>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E4650A">
        <w:rPr>
          <w:rFonts w:ascii="Arial" w:hAnsi="Arial" w:cs="Arial"/>
          <w:sz w:val="24"/>
          <w:szCs w:val="24"/>
        </w:rPr>
        <w:t xml:space="preserve">. </w:t>
      </w:r>
      <w:r w:rsidR="009872D4">
        <w:rPr>
          <w:rFonts w:ascii="Arial" w:hAnsi="Arial" w:cs="Arial"/>
          <w:sz w:val="24"/>
          <w:szCs w:val="24"/>
        </w:rPr>
        <w:t>Half-black colonies indicated LOH occurred after cells have divided on MLA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w:t>
      </w:r>
      <w:r w:rsidR="00BC544D">
        <w:rPr>
          <w:rFonts w:ascii="Arial" w:hAnsi="Arial" w:cs="Arial"/>
          <w:sz w:val="24"/>
          <w:szCs w:val="24"/>
        </w:rPr>
        <w:lastRenderedPageBreak/>
        <w:t xml:space="preserve">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E4650A">
        <w:rPr>
          <w:rFonts w:ascii="Arial" w:eastAsia="Arial" w:hAnsi="Arial" w:cs="Arial"/>
          <w:sz w:val="24"/>
          <w:szCs w:val="24"/>
          <w:vertAlign w:val="subscript"/>
        </w:rPr>
        <w:t xml:space="preserve"> </w:t>
      </w:r>
      <w:r w:rsidR="00BC544D">
        <w:rPr>
          <w:rFonts w:ascii="Arial" w:hAnsi="Arial" w:cs="Arial"/>
          <w:sz w:val="24"/>
          <w:szCs w:val="24"/>
        </w:rPr>
        <w:t xml:space="preserve">level can lead to break-down of mitotic </w:t>
      </w:r>
      <w:commentRangeStart w:id="74"/>
      <w:r w:rsidR="00BC544D">
        <w:rPr>
          <w:rFonts w:ascii="Arial" w:hAnsi="Arial" w:cs="Arial"/>
          <w:sz w:val="24"/>
          <w:szCs w:val="24"/>
        </w:rPr>
        <w:t>asymmetry</w:t>
      </w:r>
      <w:commentRangeEnd w:id="74"/>
      <w:r w:rsidR="00302D7E">
        <w:rPr>
          <w:rStyle w:val="CommentReference"/>
        </w:rPr>
        <w:commentReference w:id="74"/>
      </w:r>
      <w:r w:rsidR="00302D7E">
        <w:rPr>
          <w:rFonts w:ascii="Arial" w:hAnsi="Arial" w:cs="Arial"/>
          <w:sz w:val="24"/>
          <w:szCs w:val="24"/>
        </w:rPr>
        <w:t xml:space="preserve"> </w:t>
      </w:r>
      <w:r w:rsidR="009B508B">
        <w:rPr>
          <w:rFonts w:ascii="Arial" w:hAnsi="Arial" w:cs="Arial"/>
          <w:sz w:val="24"/>
          <w:szCs w:val="24"/>
        </w:rPr>
        <w:t xml:space="preserve">. </w:t>
      </w:r>
    </w:p>
    <w:p w:rsidR="00273FE0" w:rsidRDefault="00B7591D" w:rsidP="00052BBF">
      <w:pPr>
        <w:spacing w:after="0" w:line="480" w:lineRule="auto"/>
        <w:ind w:firstLine="720"/>
        <w:jc w:val="both"/>
        <w:rPr>
          <w:del w:id="75" w:author="Hong Qin" w:date="2012-04-23T08:42:00Z"/>
          <w:rFonts w:ascii="Arial" w:hAnsi="Arial" w:cs="Arial"/>
          <w:sz w:val="24"/>
          <w:szCs w:val="24"/>
        </w:rPr>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AF513F">
        <w:rPr>
          <w:rFonts w:ascii="Arial" w:hAnsi="Arial" w:cs="Arial"/>
          <w:sz w:val="24"/>
          <w:szCs w:val="24"/>
        </w:rPr>
        <w:t xml:space="preserve"> </w:t>
      </w:r>
      <w:r w:rsidR="00CD676F" w:rsidRPr="00605020">
        <w:rPr>
          <w:rFonts w:ascii="Arial" w:hAnsi="Arial" w:cs="Arial"/>
          <w:sz w:val="24"/>
          <w:szCs w:val="24"/>
        </w:rPr>
        <w:t>with</w:t>
      </w:r>
      <w:r w:rsidR="00AF513F">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DC3D39">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866E12">
        <w:rPr>
          <w:rFonts w:ascii="Arial" w:hAnsi="Arial" w:cs="Arial"/>
          <w:sz w:val="24"/>
          <w:szCs w:val="24"/>
        </w:rPr>
        <w:t xml:space="preserve"> </w:t>
      </w:r>
      <w:r w:rsidR="00AA02C3" w:rsidRPr="00605020">
        <w:rPr>
          <w:rFonts w:ascii="Arial" w:hAnsi="Arial" w:cs="Arial"/>
          <w:sz w:val="24"/>
          <w:szCs w:val="24"/>
        </w:rPr>
        <w:fldChar w:fldCharType="begin"/>
      </w:r>
      <w:r w:rsidR="00780DFB">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AA02C3" w:rsidRPr="00605020">
        <w:rPr>
          <w:rFonts w:ascii="Arial" w:hAnsi="Arial" w:cs="Arial"/>
          <w:sz w:val="24"/>
          <w:szCs w:val="24"/>
        </w:rPr>
        <w:fldChar w:fldCharType="separate"/>
      </w:r>
      <w:r w:rsidR="00E6379D" w:rsidRPr="00605020">
        <w:rPr>
          <w:rFonts w:ascii="Arial" w:hAnsi="Arial" w:cs="Arial"/>
          <w:noProof/>
          <w:sz w:val="24"/>
          <w:szCs w:val="24"/>
        </w:rPr>
        <w:t>(</w:t>
      </w:r>
      <w:r w:rsidR="00AA02C3" w:rsidRPr="00AA02C3">
        <w:rPr>
          <w:noProof/>
        </w:rPr>
        <w:fldChar w:fldCharType="begin"/>
      </w:r>
      <w:r w:rsidR="00AA02C3" w:rsidRPr="00AA02C3">
        <w:rPr>
          <w:noProof/>
        </w:rPr>
        <w:instrText>HYPERLINK \l "_ENREF_12" \o "Qin, 2008 #516</w:instrText>
      </w:r>
      <w:del w:id="76" w:author="hong qin" w:date="2012-04-20T08:36:00Z">
        <w:r w:rsidR="00AC5D1A">
          <w:rPr>
            <w:rFonts w:ascii="Arial" w:hAnsi="Arial" w:cs="Arial"/>
            <w:noProof/>
            <w:sz w:val="24"/>
            <w:szCs w:val="24"/>
          </w:rPr>
          <w:delInstrText xml:space="preserve">" </w:delInstrText>
        </w:r>
      </w:del>
      <w:ins w:id="77" w:author="hong qin" w:date="2012-04-20T08:36:00Z">
        <w:r w:rsidR="002F2F83">
          <w:rPr>
            <w:noProof/>
          </w:rPr>
          <w:instrText>"</w:instrText>
        </w:r>
      </w:ins>
      <w:r w:rsidR="00AA02C3" w:rsidRPr="00AA02C3">
        <w:rPr>
          <w:noProof/>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AA02C3" w:rsidRPr="00AA02C3">
        <w:rPr>
          <w:noProof/>
        </w:rPr>
        <w:fldChar w:fldCharType="end"/>
      </w:r>
      <w:r w:rsidR="00E6379D" w:rsidRPr="00605020">
        <w:rPr>
          <w:rFonts w:ascii="Arial" w:hAnsi="Arial" w:cs="Arial"/>
          <w:noProof/>
          <w:sz w:val="24"/>
          <w:szCs w:val="24"/>
        </w:rPr>
        <w:t>)</w:t>
      </w:r>
      <w:r w:rsidR="00AA02C3" w:rsidRPr="00605020">
        <w:rPr>
          <w:rFonts w:ascii="Arial" w:hAnsi="Arial" w:cs="Arial"/>
          <w:sz w:val="24"/>
          <w:szCs w:val="24"/>
        </w:rPr>
        <w:fldChar w:fldCharType="end"/>
      </w:r>
      <w:r w:rsidR="0045004C">
        <w:rPr>
          <w:rFonts w:ascii="Arial" w:hAnsi="Arial" w:cs="Arial"/>
          <w:sz w:val="24"/>
          <w:szCs w:val="24"/>
        </w:rPr>
        <w:t>(</w:t>
      </w:r>
      <w:r w:rsidR="006D193B">
        <w:rPr>
          <w:rFonts w:ascii="Arial" w:hAnsi="Arial" w:cs="Arial"/>
          <w:sz w:val="24"/>
          <w:szCs w:val="24"/>
        </w:rPr>
        <w:t>Figure 6</w:t>
      </w:r>
      <w:r w:rsidR="0045004C">
        <w:rPr>
          <w:rFonts w:ascii="Arial" w:hAnsi="Arial" w:cs="Arial"/>
          <w:sz w:val="24"/>
          <w:szCs w:val="24"/>
        </w:rPr>
        <w:t>)</w:t>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4E2DFB">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DA2A71">
        <w:rPr>
          <w:rFonts w:ascii="Arial" w:hAnsi="Arial" w:cs="Arial"/>
          <w:sz w:val="24"/>
          <w:szCs w:val="24"/>
        </w:rPr>
        <w:t xml:space="preserve"> </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4E5DE9">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EC358E">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EC358E">
        <w:rPr>
          <w:rFonts w:ascii="Arial" w:hAnsi="Arial" w:cs="Arial"/>
          <w:sz w:val="24"/>
          <w:szCs w:val="24"/>
          <w:vertAlign w:val="subscript"/>
        </w:rPr>
        <w:t xml:space="preserve"> </w:t>
      </w:r>
      <w:r w:rsidR="00652412" w:rsidRPr="00605020">
        <w:rPr>
          <w:rFonts w:ascii="Arial" w:hAnsi="Arial" w:cs="Arial"/>
          <w:sz w:val="24"/>
          <w:szCs w:val="24"/>
        </w:rPr>
        <w:t>represents</w:t>
      </w:r>
      <w:r w:rsidR="00EC358E">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232562">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r w:rsidR="00232562">
        <w:rPr>
          <w:rFonts w:ascii="Arial" w:hAnsi="Arial" w:cs="Arial"/>
          <w:sz w:val="24"/>
          <w:szCs w:val="24"/>
          <w:vertAlign w:val="subscript"/>
        </w:rPr>
        <w:t xml:space="preserve"> </w:t>
      </w:r>
      <w:r w:rsidR="000A613A" w:rsidRPr="00605020">
        <w:rPr>
          <w:rFonts w:ascii="Arial" w:hAnsi="Arial" w:cs="Arial"/>
          <w:sz w:val="24"/>
          <w:szCs w:val="24"/>
        </w:rPr>
        <w:t>ratio</w:t>
      </w:r>
      <w:r w:rsidR="009F13D8" w:rsidRPr="00605020">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9F13D8" w:rsidRPr="00605020">
        <w:rPr>
          <w:rFonts w:ascii="Arial" w:hAnsi="Arial" w:cs="Arial"/>
          <w:sz w:val="24"/>
          <w:szCs w:val="24"/>
        </w:rPr>
        <w:t xml:space="preserve"> </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232562">
        <w:rPr>
          <w:rFonts w:ascii="Arial" w:eastAsia="Arial" w:hAnsi="Arial" w:cs="Arial"/>
          <w:sz w:val="24"/>
          <w:szCs w:val="24"/>
          <w:vertAlign w:val="subscript"/>
        </w:rPr>
        <w:t xml:space="preserve"> </w:t>
      </w:r>
      <w:r w:rsidR="00A32572">
        <w:rPr>
          <w:rFonts w:ascii="Arial" w:hAnsi="Arial" w:cs="Arial"/>
          <w:sz w:val="24"/>
          <w:szCs w:val="24"/>
        </w:rPr>
        <w:t xml:space="preserve">must be held low </w:t>
      </w:r>
      <w:r w:rsidR="001724CD">
        <w:rPr>
          <w:rFonts w:ascii="Arial" w:hAnsi="Arial" w:cs="Arial"/>
          <w:sz w:val="24"/>
          <w:szCs w:val="24"/>
        </w:rPr>
        <w:t>up</w:t>
      </w:r>
      <w:r w:rsidR="00232562">
        <w:rPr>
          <w:rFonts w:ascii="Arial" w:hAnsi="Arial" w:cs="Arial"/>
          <w:sz w:val="24"/>
          <w:szCs w:val="24"/>
        </w:rPr>
        <w:t xml:space="preserve"> </w:t>
      </w:r>
      <w:r w:rsidR="001724CD">
        <w:rPr>
          <w:rFonts w:ascii="Arial" w:hAnsi="Arial" w:cs="Arial"/>
          <w:sz w:val="24"/>
          <w:szCs w:val="24"/>
        </w:rPr>
        <w:t>to the dying off phase during</w:t>
      </w:r>
      <w:r w:rsidR="00A32572">
        <w:rPr>
          <w:rFonts w:ascii="Arial" w:hAnsi="Arial" w:cs="Arial"/>
          <w:sz w:val="24"/>
          <w:szCs w:val="24"/>
        </w:rPr>
        <w:t xml:space="preserve"> chronological aging. </w:t>
      </w:r>
    </w:p>
    <w:p w:rsidR="00273FE0" w:rsidRDefault="0072137D" w:rsidP="00052BBF">
      <w:pPr>
        <w:spacing w:after="0" w:line="480" w:lineRule="auto"/>
        <w:ind w:firstLine="720"/>
        <w:jc w:val="both"/>
        <w:rPr>
          <w:rFonts w:ascii="Arial" w:hAnsi="Arial" w:cs="Arial"/>
          <w:sz w:val="24"/>
          <w:szCs w:val="24"/>
        </w:rPr>
      </w:pPr>
      <w:r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884F2B">
        <w:rPr>
          <w:rFonts w:ascii="Arial" w:eastAsia="Arial" w:hAnsi="Arial" w:cs="Arial"/>
          <w:sz w:val="24"/>
          <w:szCs w:val="24"/>
          <w:vertAlign w:val="subscript"/>
        </w:rPr>
        <w:t xml:space="preserve"> </w:t>
      </w:r>
      <w:r w:rsidR="00B12CCF">
        <w:rPr>
          <w:rFonts w:ascii="Arial" w:eastAsia="Arial" w:hAnsi="Arial" w:cs="Arial"/>
          <w:sz w:val="24"/>
          <w:szCs w:val="24"/>
        </w:rPr>
        <w:t>varies. T</w:t>
      </w:r>
      <w:r w:rsidRPr="0072137D">
        <w:rPr>
          <w:rFonts w:ascii="Arial" w:eastAsia="Arial" w:hAnsi="Arial" w:cs="Arial"/>
          <w:sz w:val="24"/>
          <w:szCs w:val="24"/>
        </w:rPr>
        <w: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a </w:t>
      </w:r>
      <w:r w:rsidRPr="0072137D">
        <w:rPr>
          <w:rFonts w:ascii="Arial" w:eastAsia="Arial" w:hAnsi="Arial" w:cs="Arial"/>
          <w:sz w:val="24"/>
          <w:szCs w:val="24"/>
        </w:rPr>
        <w:t>R-squared value of 0.54.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r w:rsidRPr="0072137D">
        <w:rPr>
          <w:rFonts w:ascii="Arial" w:eastAsia="Arial" w:hAnsi="Arial" w:cs="Arial"/>
          <w:sz w:val="24"/>
          <w:szCs w:val="24"/>
        </w:rPr>
        <w:t>less than 1.0</w:t>
      </w:r>
      <w:r w:rsidR="00884F2B">
        <w:rPr>
          <w:rFonts w:ascii="Arial" w:eastAsia="Arial" w:hAnsi="Arial" w:cs="Arial"/>
          <w:sz w:val="24"/>
          <w:szCs w:val="24"/>
        </w:rPr>
        <w:t xml:space="preserve"> </w:t>
      </w:r>
      <w:r w:rsidRPr="0072137D">
        <w:rPr>
          <w:rFonts w:ascii="Arial" w:eastAsia="Arial" w:hAnsi="Arial" w:cs="Arial"/>
          <w:sz w:val="24"/>
          <w:szCs w:val="24"/>
        </w:rPr>
        <w:t>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884F2B">
        <w:rPr>
          <w:rFonts w:ascii="Arial" w:eastAsia="Arial" w:hAnsi="Arial" w:cs="Arial"/>
          <w:sz w:val="24"/>
          <w:szCs w:val="24"/>
          <w:vertAlign w:val="subscript"/>
        </w:rPr>
        <w:t xml:space="preserve"> </w:t>
      </w:r>
      <w:r w:rsidRPr="0072137D">
        <w:rPr>
          <w:rFonts w:ascii="Arial" w:eastAsia="Arial" w:hAnsi="Arial" w:cs="Arial"/>
          <w:sz w:val="24"/>
          <w:szCs w:val="24"/>
        </w:rPr>
        <w:t>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00884F2B">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reater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cells are more sensitive to hydrogen peroxide treatment. Strain M13 </w:t>
      </w:r>
      <w:r w:rsidRPr="0072137D">
        <w:rPr>
          <w:rFonts w:ascii="Arial" w:eastAsia="Arial" w:hAnsi="Arial" w:cs="Arial"/>
          <w:sz w:val="24"/>
          <w:szCs w:val="24"/>
        </w:rPr>
        <w:lastRenderedPageBreak/>
        <w:t>seems to be the most tolerant to hydrogen peroxide treatment.YPS128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220AE1">
        <w:rPr>
          <w:rFonts w:ascii="Arial" w:eastAsia="Arial" w:hAnsi="Arial" w:cs="Arial"/>
          <w:sz w:val="24"/>
          <w:szCs w:val="24"/>
        </w:rPr>
        <w:t>(</w:t>
      </w:r>
      <w:r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ED1204" w:rsidRDefault="00ED1204" w:rsidP="00ED1204">
      <w:pPr>
        <w:spacing w:after="0" w:line="480" w:lineRule="auto"/>
        <w:rPr>
          <w:rFonts w:ascii="Arial" w:hAnsi="Arial" w:cs="Arial"/>
          <w:sz w:val="24"/>
          <w:szCs w:val="24"/>
        </w:rPr>
        <w:pPrChange w:id="78" w:author="hong qin" w:date="2012-04-22T08:31:00Z">
          <w:pPr>
            <w:spacing w:after="0" w:line="480" w:lineRule="auto"/>
            <w:ind w:firstLine="720"/>
            <w:jc w:val="both"/>
          </w:pPr>
        </w:pPrChange>
      </w:pPr>
      <w:r w:rsidRPr="00144417">
        <w:rPr>
          <w:rFonts w:ascii="Arial" w:hAnsi="Arial" w:cs="Arial"/>
          <w:b/>
          <w:sz w:val="24"/>
          <w:szCs w:val="24"/>
        </w:rPr>
        <w:t>Trade-off between tolerance to oxidative stress and mitotic asymmetry.</w:t>
      </w:r>
      <w:r>
        <w:rPr>
          <w:rFonts w:ascii="Arial" w:hAnsi="Arial" w:cs="Arial"/>
          <w:sz w:val="24"/>
          <w:szCs w:val="24"/>
        </w:rPr>
        <w:t xml:space="preserve"> </w:t>
      </w:r>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C</w:t>
      </w:r>
      <w:r w:rsidR="00A23352">
        <w:rPr>
          <w:rFonts w:ascii="Arial" w:eastAsia="Arial" w:hAnsi="Arial" w:cs="Arial"/>
          <w:sz w:val="24"/>
          <w:szCs w:val="24"/>
          <w:vertAlign w:val="subscript"/>
        </w:rPr>
        <w:t>b</w:t>
      </w:r>
      <w:r w:rsidR="00A23352">
        <w:rPr>
          <w:rFonts w:ascii="Arial" w:eastAsia="Arial" w:hAnsi="Arial" w:cs="Arial"/>
          <w:sz w:val="24"/>
          <w:szCs w:val="24"/>
        </w:rPr>
        <w:t>/C</w:t>
      </w:r>
      <w:r w:rsidR="00A23352">
        <w:rPr>
          <w:rFonts w:ascii="Arial" w:eastAsia="Arial" w:hAnsi="Arial" w:cs="Arial"/>
          <w:sz w:val="24"/>
          <w:szCs w:val="24"/>
          <w:vertAlign w:val="subscript"/>
        </w:rPr>
        <w:t xml:space="preserve">b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and the C</w:t>
      </w:r>
      <w:r w:rsidR="004B606E">
        <w:rPr>
          <w:rFonts w:ascii="Arial" w:eastAsia="Arial" w:hAnsi="Arial" w:cs="Arial"/>
          <w:sz w:val="24"/>
          <w:szCs w:val="24"/>
          <w:vertAlign w:val="subscript"/>
        </w:rPr>
        <w:t>b</w:t>
      </w:r>
      <w:r w:rsidR="004B606E">
        <w:rPr>
          <w:rFonts w:ascii="Arial" w:eastAsia="Arial" w:hAnsi="Arial" w:cs="Arial"/>
          <w:sz w:val="24"/>
          <w:szCs w:val="24"/>
        </w:rPr>
        <w:t>/C</w:t>
      </w:r>
      <w:r w:rsidR="004B606E">
        <w:rPr>
          <w:rFonts w:ascii="Arial" w:eastAsia="Arial" w:hAnsi="Arial" w:cs="Arial"/>
          <w:sz w:val="24"/>
          <w:szCs w:val="24"/>
          <w:vertAlign w:val="subscript"/>
        </w:rPr>
        <w:t>b</w:t>
      </w:r>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CD2684">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CD2684">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273FE0" w:rsidRDefault="00AA02C3">
      <w:pPr>
        <w:spacing w:after="0" w:line="480" w:lineRule="auto"/>
        <w:jc w:val="both"/>
        <w:rPr>
          <w:rFonts w:ascii="Arial" w:eastAsia="Arial" w:hAnsi="Arial" w:cs="Arial"/>
          <w:b/>
          <w:sz w:val="30"/>
          <w:szCs w:val="30"/>
        </w:rPr>
      </w:pPr>
      <w:r w:rsidRPr="00AA02C3">
        <w:rPr>
          <w:rFonts w:ascii="Arial" w:eastAsia="Arial" w:hAnsi="Arial" w:cs="Arial"/>
          <w:b/>
          <w:sz w:val="30"/>
          <w:szCs w:val="30"/>
        </w:rPr>
        <w:t>Discussion</w:t>
      </w:r>
    </w:p>
    <w:p w:rsidR="00273FE0" w:rsidRPr="001C26A7" w:rsidRDefault="0072137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A43723">
        <w:rPr>
          <w:rFonts w:ascii="Arial" w:eastAsia="Arial" w:hAnsi="Arial" w:cs="Arial"/>
          <w:sz w:val="24"/>
          <w:szCs w:val="24"/>
        </w:rPr>
        <w:t xml:space="preserve"> </w:t>
      </w:r>
      <w:r w:rsidR="00AE4926">
        <w:rPr>
          <w:rFonts w:ascii="Arial" w:eastAsia="Arial" w:hAnsi="Arial" w:cs="Arial"/>
          <w:sz w:val="24"/>
          <w:szCs w:val="24"/>
        </w:rPr>
        <w:t>Results from the H</w:t>
      </w:r>
      <w:r w:rsidR="00AE4926">
        <w:rPr>
          <w:rFonts w:ascii="Arial" w:eastAsia="Arial" w:hAnsi="Arial" w:cs="Arial"/>
          <w:sz w:val="24"/>
          <w:szCs w:val="24"/>
          <w:vertAlign w:val="subscript"/>
        </w:rPr>
        <w:t>2</w:t>
      </w:r>
      <w:r w:rsidR="00AE4926">
        <w:rPr>
          <w:rFonts w:ascii="Arial" w:eastAsia="Arial" w:hAnsi="Arial" w:cs="Arial"/>
          <w:sz w:val="24"/>
          <w:szCs w:val="24"/>
        </w:rPr>
        <w:t>O</w:t>
      </w:r>
      <w:r w:rsidR="00AE4926" w:rsidRPr="00C868CD">
        <w:rPr>
          <w:rFonts w:ascii="Arial" w:eastAsia="Arial" w:hAnsi="Arial" w:cs="Arial"/>
          <w:sz w:val="24"/>
          <w:szCs w:val="24"/>
          <w:vertAlign w:val="subscript"/>
        </w:rPr>
        <w:t>2</w:t>
      </w:r>
      <w:r w:rsidR="00AE4926">
        <w:rPr>
          <w:rFonts w:ascii="Arial" w:eastAsia="Arial" w:hAnsi="Arial" w:cs="Arial"/>
          <w:sz w:val="24"/>
          <w:szCs w:val="24"/>
        </w:rPr>
        <w:t xml:space="preserve"> dose-response curve are consistent with the biological survival curve in that cells with a higher tolerance </w:t>
      </w:r>
      <w:r w:rsidR="001C26A7">
        <w:rPr>
          <w:rFonts w:ascii="Arial" w:eastAsia="Arial" w:hAnsi="Arial" w:cs="Arial"/>
          <w:sz w:val="24"/>
          <w:szCs w:val="24"/>
        </w:rPr>
        <w:t xml:space="preserve">to </w:t>
      </w:r>
      <w:r w:rsidR="00AE4926">
        <w:rPr>
          <w:rFonts w:ascii="Arial" w:eastAsia="Arial" w:hAnsi="Arial" w:cs="Arial"/>
          <w:sz w:val="24"/>
          <w:szCs w:val="24"/>
        </w:rPr>
        <w:t xml:space="preserve">ROS have longer chronological life spans </w:t>
      </w:r>
      <w:r w:rsidR="00AA02C3" w:rsidRPr="0072137D">
        <w:rPr>
          <w:rFonts w:ascii="Arial" w:hAnsi="Arial" w:cs="Arial"/>
          <w:sz w:val="24"/>
          <w:szCs w:val="24"/>
        </w:rPr>
        <w:fldChar w:fldCharType="begin"/>
      </w:r>
      <w:r w:rsidR="00780DFB">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AA02C3" w:rsidRPr="0072137D">
        <w:rPr>
          <w:rFonts w:ascii="Arial" w:hAnsi="Arial" w:cs="Arial"/>
          <w:sz w:val="24"/>
          <w:szCs w:val="24"/>
        </w:rPr>
        <w:fldChar w:fldCharType="separate"/>
      </w:r>
      <w:r w:rsidR="00AE4926" w:rsidRPr="0072137D">
        <w:rPr>
          <w:rFonts w:ascii="Arial" w:hAnsi="Arial" w:cs="Arial"/>
          <w:noProof/>
          <w:sz w:val="24"/>
          <w:szCs w:val="24"/>
        </w:rPr>
        <w:t>(</w:t>
      </w:r>
      <w:r w:rsidR="00AA02C3" w:rsidRPr="00AA02C3">
        <w:rPr>
          <w:noProof/>
        </w:rPr>
        <w:fldChar w:fldCharType="begin"/>
      </w:r>
      <w:r w:rsidR="00AA02C3" w:rsidRPr="00AA02C3">
        <w:rPr>
          <w:noProof/>
          <w:rPrChange w:id="79" w:author="hong qin" w:date="2012-04-20T08:36:00Z">
            <w:rPr>
              <w:rFonts w:ascii="Arial" w:hAnsi="Arial"/>
              <w:sz w:val="24"/>
              <w:szCs w:val="16"/>
            </w:rPr>
          </w:rPrChange>
        </w:rPr>
        <w:instrText>HYPERLINK \l "_ENREF_12" \o "Qin, 2008 #516</w:instrText>
      </w:r>
      <w:del w:id="80" w:author="hong qin" w:date="2012-04-20T08:36:00Z">
        <w:r w:rsidR="00AE4926">
          <w:rPr>
            <w:rFonts w:ascii="Arial" w:hAnsi="Arial" w:cs="Arial"/>
            <w:noProof/>
            <w:sz w:val="24"/>
            <w:szCs w:val="24"/>
          </w:rPr>
          <w:delInstrText xml:space="preserve">" </w:delInstrText>
        </w:r>
      </w:del>
      <w:ins w:id="81" w:author="hong qin" w:date="2012-04-20T08:36:00Z">
        <w:r w:rsidR="00AE4926">
          <w:rPr>
            <w:noProof/>
          </w:rPr>
          <w:instrText>"</w:instrText>
        </w:r>
      </w:ins>
      <w:r w:rsidR="00AA02C3" w:rsidRPr="00AA02C3">
        <w:rPr>
          <w:noProof/>
        </w:rPr>
        <w:fldChar w:fldCharType="separate"/>
      </w:r>
      <w:r w:rsidR="00AE4926" w:rsidRPr="0072137D">
        <w:rPr>
          <w:rFonts w:ascii="Arial" w:hAnsi="Arial" w:cs="Arial"/>
          <w:noProof/>
          <w:sz w:val="24"/>
          <w:szCs w:val="24"/>
        </w:rPr>
        <w:t>Q</w:t>
      </w:r>
      <w:r w:rsidR="00AE4926" w:rsidRPr="0072137D">
        <w:rPr>
          <w:rFonts w:ascii="Arial" w:hAnsi="Arial" w:cs="Arial"/>
          <w:smallCaps/>
          <w:noProof/>
          <w:sz w:val="24"/>
          <w:szCs w:val="24"/>
        </w:rPr>
        <w:t>in</w:t>
      </w:r>
      <w:r w:rsidR="00AE4926" w:rsidRPr="0072137D">
        <w:rPr>
          <w:rFonts w:ascii="Arial" w:hAnsi="Arial" w:cs="Arial"/>
          <w:i/>
          <w:noProof/>
          <w:sz w:val="24"/>
          <w:szCs w:val="24"/>
        </w:rPr>
        <w:t xml:space="preserve"> et al.</w:t>
      </w:r>
      <w:r w:rsidR="00AE4926" w:rsidRPr="0072137D">
        <w:rPr>
          <w:rFonts w:ascii="Arial" w:hAnsi="Arial" w:cs="Arial"/>
          <w:noProof/>
          <w:sz w:val="24"/>
          <w:szCs w:val="24"/>
        </w:rPr>
        <w:t xml:space="preserve"> 2008</w:t>
      </w:r>
      <w:r w:rsidR="00AA02C3" w:rsidRPr="00AA02C3">
        <w:rPr>
          <w:noProof/>
        </w:rPr>
        <w:fldChar w:fldCharType="end"/>
      </w:r>
      <w:r w:rsidR="00AE4926" w:rsidRPr="0072137D">
        <w:rPr>
          <w:rFonts w:ascii="Arial" w:hAnsi="Arial" w:cs="Arial"/>
          <w:noProof/>
          <w:sz w:val="24"/>
          <w:szCs w:val="24"/>
        </w:rPr>
        <w:t>)</w:t>
      </w:r>
      <w:r w:rsidR="00AA02C3" w:rsidRPr="0072137D">
        <w:rPr>
          <w:rFonts w:ascii="Arial" w:hAnsi="Arial" w:cs="Arial"/>
          <w:sz w:val="24"/>
          <w:szCs w:val="24"/>
        </w:rPr>
        <w:fldChar w:fldCharType="end"/>
      </w:r>
      <w:r w:rsidR="00AE4926">
        <w:rPr>
          <w:rFonts w:ascii="Arial" w:hAnsi="Arial" w:cs="Arial"/>
          <w:sz w:val="24"/>
          <w:szCs w:val="24"/>
        </w:rPr>
        <w:t>.</w:t>
      </w:r>
      <w:r w:rsidR="001C26A7">
        <w:rPr>
          <w:rFonts w:ascii="Arial" w:hAnsi="Arial" w:cs="Arial"/>
          <w:sz w:val="24"/>
          <w:szCs w:val="24"/>
        </w:rPr>
        <w:t xml:space="preserve"> However, d</w:t>
      </w:r>
      <w:r w:rsidR="00362D95">
        <w:rPr>
          <w:rFonts w:ascii="Arial" w:eastAsia="Arial" w:hAnsi="Arial" w:cs="Arial"/>
          <w:sz w:val="24"/>
          <w:szCs w:val="24"/>
        </w:rPr>
        <w:t>aughter</w:t>
      </w:r>
      <w:r w:rsidR="00AE4926">
        <w:rPr>
          <w:rFonts w:ascii="Arial" w:eastAsia="Arial" w:hAnsi="Arial" w:cs="Arial"/>
          <w:sz w:val="24"/>
          <w:szCs w:val="24"/>
        </w:rPr>
        <w:t xml:space="preserve"> cells seem to have a </w:t>
      </w:r>
      <w:r w:rsidR="00207205">
        <w:rPr>
          <w:rFonts w:ascii="Arial" w:eastAsia="Arial" w:hAnsi="Arial" w:cs="Arial"/>
          <w:sz w:val="24"/>
          <w:szCs w:val="24"/>
        </w:rPr>
        <w:t xml:space="preserve">lower mitotic asymmetry and longer </w:t>
      </w:r>
      <w:r w:rsidR="00AE4926">
        <w:rPr>
          <w:rFonts w:ascii="Arial" w:eastAsia="Arial" w:hAnsi="Arial" w:cs="Arial"/>
          <w:sz w:val="24"/>
          <w:szCs w:val="24"/>
        </w:rPr>
        <w:t xml:space="preserve">chronological </w:t>
      </w:r>
      <w:r w:rsidR="00362D95">
        <w:rPr>
          <w:rFonts w:ascii="Arial" w:eastAsia="Arial" w:hAnsi="Arial" w:cs="Arial"/>
          <w:sz w:val="24"/>
          <w:szCs w:val="24"/>
        </w:rPr>
        <w:t>life span compared to mother cells</w:t>
      </w:r>
      <w:r w:rsidR="00AE4926">
        <w:rPr>
          <w:rFonts w:ascii="Arial" w:eastAsia="Arial" w:hAnsi="Arial" w:cs="Arial"/>
          <w:sz w:val="24"/>
          <w:szCs w:val="24"/>
        </w:rPr>
        <w:t xml:space="preserve">. </w:t>
      </w:r>
      <w:r w:rsidR="001C26A7">
        <w:rPr>
          <w:rFonts w:ascii="Arial" w:eastAsia="Arial" w:hAnsi="Arial" w:cs="Arial"/>
          <w:sz w:val="24"/>
          <w:szCs w:val="24"/>
        </w:rPr>
        <w:t>This positive correlation indicated that there is a trade-off between tolerance to H</w:t>
      </w:r>
      <w:r w:rsidR="001C26A7">
        <w:rPr>
          <w:rFonts w:ascii="Arial" w:eastAsia="Arial" w:hAnsi="Arial" w:cs="Arial"/>
          <w:sz w:val="24"/>
          <w:szCs w:val="24"/>
          <w:vertAlign w:val="subscript"/>
        </w:rPr>
        <w:t>2</w:t>
      </w:r>
      <w:r w:rsidR="001C26A7">
        <w:rPr>
          <w:rFonts w:ascii="Arial" w:eastAsia="Arial" w:hAnsi="Arial" w:cs="Arial"/>
          <w:sz w:val="24"/>
          <w:szCs w:val="24"/>
        </w:rPr>
        <w:t>O</w:t>
      </w:r>
      <w:r w:rsidR="001C26A7" w:rsidRPr="00C868CD">
        <w:rPr>
          <w:rFonts w:ascii="Arial" w:eastAsia="Arial" w:hAnsi="Arial" w:cs="Arial"/>
          <w:sz w:val="24"/>
          <w:szCs w:val="24"/>
          <w:vertAlign w:val="subscript"/>
        </w:rPr>
        <w:t>2</w:t>
      </w:r>
      <w:r w:rsidR="005B59DF">
        <w:rPr>
          <w:rFonts w:ascii="Arial" w:eastAsia="Arial" w:hAnsi="Arial" w:cs="Arial"/>
          <w:sz w:val="24"/>
          <w:szCs w:val="24"/>
        </w:rPr>
        <w:t xml:space="preserve">–induced damage and mitotic asymmetry </w:t>
      </w:r>
    </w:p>
    <w:p w:rsidR="002D0FB8" w:rsidRDefault="002D0FB8" w:rsidP="00D86495">
      <w:pPr>
        <w:spacing w:after="0" w:line="480" w:lineRule="auto"/>
        <w:ind w:firstLine="720"/>
        <w:jc w:val="both"/>
        <w:rPr>
          <w:rFonts w:ascii="Arial" w:hAnsi="Arial" w:cs="Arial"/>
          <w:sz w:val="24"/>
          <w:szCs w:val="24"/>
        </w:rPr>
      </w:pPr>
      <w:r w:rsidRPr="00605020">
        <w:rPr>
          <w:rFonts w:ascii="Arial" w:hAnsi="Arial" w:cs="Arial"/>
          <w:sz w:val="24"/>
          <w:szCs w:val="24"/>
        </w:rPr>
        <w:lastRenderedPageBreak/>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Pr>
          <w:rFonts w:ascii="Arial" w:hAnsi="Arial" w:cs="Arial"/>
          <w:sz w:val="24"/>
          <w:szCs w:val="24"/>
        </w:rPr>
        <w:t>-</w:t>
      </w:r>
      <w:r w:rsidRPr="00605020">
        <w:rPr>
          <w:rFonts w:ascii="Arial" w:hAnsi="Arial" w:cs="Arial"/>
          <w:sz w:val="24"/>
          <w:szCs w:val="24"/>
        </w:rPr>
        <w:t xml:space="preserve">induced </w:t>
      </w:r>
      <w:r>
        <w:rPr>
          <w:rFonts w:ascii="Arial" w:hAnsi="Arial" w:cs="Arial"/>
          <w:sz w:val="24"/>
          <w:szCs w:val="24"/>
        </w:rPr>
        <w:t xml:space="preserve">DNA </w:t>
      </w:r>
      <w:r w:rsidRPr="00605020">
        <w:rPr>
          <w:rFonts w:ascii="Arial" w:hAnsi="Arial" w:cs="Arial"/>
          <w:sz w:val="24"/>
          <w:szCs w:val="24"/>
        </w:rPr>
        <w:t>damage</w:t>
      </w:r>
      <w:r>
        <w:rPr>
          <w:rFonts w:ascii="Arial" w:hAnsi="Arial" w:cs="Arial"/>
          <w:sz w:val="24"/>
          <w:szCs w:val="24"/>
        </w:rPr>
        <w:t xml:space="preserve"> likely</w:t>
      </w:r>
      <w:r w:rsidR="00321669">
        <w:rPr>
          <w:rFonts w:ascii="Arial" w:hAnsi="Arial" w:cs="Arial"/>
          <w:sz w:val="24"/>
          <w:szCs w:val="24"/>
        </w:rPr>
        <w:t xml:space="preserve"> </w:t>
      </w:r>
      <w:r>
        <w:rPr>
          <w:rFonts w:ascii="Arial" w:hAnsi="Arial" w:cs="Arial"/>
          <w:sz w:val="24"/>
          <w:szCs w:val="24"/>
        </w:rPr>
        <w:t>contain</w:t>
      </w:r>
      <w:r w:rsidR="00321669">
        <w:rPr>
          <w:rFonts w:ascii="Arial" w:hAnsi="Arial" w:cs="Arial"/>
          <w:sz w:val="24"/>
          <w:szCs w:val="24"/>
        </w:rPr>
        <w:t>s</w:t>
      </w:r>
      <w:r>
        <w:rPr>
          <w:rFonts w:ascii="Arial" w:hAnsi="Arial" w:cs="Arial"/>
          <w:sz w:val="24"/>
          <w:szCs w:val="24"/>
        </w:rPr>
        <w:t xml:space="preserve"> double-stran</w:t>
      </w:r>
      <w:r w:rsidR="00321669">
        <w:rPr>
          <w:rFonts w:ascii="Arial" w:hAnsi="Arial" w:cs="Arial"/>
          <w:sz w:val="24"/>
          <w:szCs w:val="24"/>
        </w:rPr>
        <w:t>d</w:t>
      </w:r>
      <w:r>
        <w:rPr>
          <w:rFonts w:ascii="Arial" w:hAnsi="Arial" w:cs="Arial"/>
          <w:sz w:val="24"/>
          <w:szCs w:val="24"/>
        </w:rPr>
        <w:t xml:space="preserve"> breaks that</w:t>
      </w:r>
      <w:r w:rsidR="00321669">
        <w:rPr>
          <w:rFonts w:ascii="Arial" w:hAnsi="Arial" w:cs="Arial"/>
          <w:sz w:val="24"/>
          <w:szCs w:val="24"/>
        </w:rPr>
        <w:t xml:space="preserve"> </w:t>
      </w:r>
      <w:r>
        <w:rPr>
          <w:rFonts w:ascii="Arial" w:hAnsi="Arial" w:cs="Arial"/>
          <w:sz w:val="24"/>
          <w:szCs w:val="24"/>
        </w:rPr>
        <w:t>asymmetric DNA repairs</w:t>
      </w:r>
      <w:r w:rsidR="00321669">
        <w:rPr>
          <w:rFonts w:ascii="Arial" w:hAnsi="Arial" w:cs="Arial"/>
          <w:sz w:val="24"/>
          <w:szCs w:val="24"/>
        </w:rPr>
        <w:t xml:space="preserve">. This leads to </w:t>
      </w:r>
      <w:r>
        <w:rPr>
          <w:rFonts w:ascii="Arial" w:hAnsi="Arial" w:cs="Arial"/>
          <w:sz w:val="24"/>
          <w:szCs w:val="24"/>
        </w:rPr>
        <w:t xml:space="preserve">lead to LOH. </w:t>
      </w:r>
      <w:r w:rsidRPr="00605020">
        <w:rPr>
          <w:rFonts w:ascii="Arial" w:hAnsi="Arial" w:cs="Arial"/>
          <w:sz w:val="24"/>
          <w:szCs w:val="24"/>
        </w:rPr>
        <w:t>If this damaged DNA is detected, one allele is replaced the other allele on its homologous chromosome.</w:t>
      </w:r>
    </w:p>
    <w:p w:rsidR="00321669" w:rsidRDefault="00321669" w:rsidP="00D86495">
      <w:pPr>
        <w:spacing w:after="0" w:line="480" w:lineRule="auto"/>
        <w:ind w:firstLine="720"/>
        <w:jc w:val="both"/>
        <w:rPr>
          <w:rFonts w:ascii="Arial" w:eastAsia="Arial" w:hAnsi="Arial" w:cs="Arial"/>
          <w:sz w:val="24"/>
          <w:szCs w:val="24"/>
        </w:rPr>
      </w:pPr>
    </w:p>
    <w:p w:rsidR="00D86495" w:rsidRDefault="00CA2F00"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Comparison between aging and apoptotic transcriptome </w:t>
      </w:r>
      <w:r w:rsidR="00AA02C3">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780DFB">
        <w:rPr>
          <w:rFonts w:ascii="Arial" w:eastAsia="Arial" w:hAnsi="Arial" w:cs="Arial"/>
          <w:sz w:val="24"/>
          <w:szCs w:val="24"/>
        </w:rPr>
        <w:instrText xml:space="preserve"> ADDIN EN.CITE </w:instrText>
      </w:r>
      <w:r w:rsidR="00AA02C3">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780DFB">
        <w:rPr>
          <w:rFonts w:ascii="Arial" w:eastAsia="Arial" w:hAnsi="Arial" w:cs="Arial"/>
          <w:sz w:val="24"/>
          <w:szCs w:val="24"/>
        </w:rPr>
        <w:instrText xml:space="preserve"> ADDIN EN.CITE.DATA </w:instrText>
      </w:r>
      <w:r w:rsidR="00AA02C3">
        <w:rPr>
          <w:rFonts w:ascii="Arial" w:eastAsia="Arial" w:hAnsi="Arial" w:cs="Arial"/>
          <w:sz w:val="24"/>
          <w:szCs w:val="24"/>
        </w:rPr>
      </w:r>
      <w:r w:rsidR="00AA02C3">
        <w:rPr>
          <w:rFonts w:ascii="Arial" w:eastAsia="Arial" w:hAnsi="Arial" w:cs="Arial"/>
          <w:sz w:val="24"/>
          <w:szCs w:val="24"/>
        </w:rPr>
        <w:fldChar w:fldCharType="end"/>
      </w:r>
      <w:r w:rsidR="00AA02C3">
        <w:rPr>
          <w:rFonts w:ascii="Arial" w:eastAsia="Arial" w:hAnsi="Arial" w:cs="Arial"/>
          <w:sz w:val="24"/>
          <w:szCs w:val="24"/>
        </w:rPr>
      </w:r>
      <w:r w:rsidR="00AA02C3">
        <w:rPr>
          <w:rFonts w:ascii="Arial" w:eastAsia="Arial" w:hAnsi="Arial" w:cs="Arial"/>
          <w:sz w:val="24"/>
          <w:szCs w:val="24"/>
        </w:rPr>
        <w:fldChar w:fldCharType="separate"/>
      </w:r>
      <w:r w:rsidR="00CF32D4">
        <w:rPr>
          <w:rFonts w:ascii="Arial" w:eastAsia="Arial" w:hAnsi="Arial" w:cs="Arial"/>
          <w:noProof/>
          <w:sz w:val="24"/>
          <w:szCs w:val="24"/>
        </w:rPr>
        <w:t>(L</w:t>
      </w:r>
      <w:r w:rsidR="00AA02C3" w:rsidRPr="00AA02C3">
        <w:rPr>
          <w:rFonts w:ascii="Arial" w:eastAsia="Arial" w:hAnsi="Arial" w:cs="Arial"/>
          <w:smallCaps/>
          <w:noProof/>
          <w:sz w:val="24"/>
          <w:szCs w:val="24"/>
          <w:rPrChange w:id="82" w:author="Hong Qin" w:date="2012-04-22T17:05:00Z">
            <w:rPr>
              <w:rFonts w:ascii="Arial" w:eastAsia="Arial" w:hAnsi="Arial" w:cs="Arial"/>
              <w:sz w:val="24"/>
              <w:szCs w:val="24"/>
            </w:rPr>
          </w:rPrChange>
        </w:rPr>
        <w:t>aun</w:t>
      </w:r>
      <w:r w:rsidR="00AA02C3" w:rsidRPr="00AA02C3">
        <w:rPr>
          <w:rFonts w:ascii="Arial" w:eastAsia="Arial" w:hAnsi="Arial" w:cs="Arial"/>
          <w:i/>
          <w:noProof/>
          <w:sz w:val="24"/>
          <w:szCs w:val="24"/>
          <w:rPrChange w:id="83" w:author="Hong Qin" w:date="2012-04-22T17:05:00Z">
            <w:rPr>
              <w:rFonts w:ascii="Arial" w:eastAsia="Arial" w:hAnsi="Arial" w:cs="Arial"/>
              <w:sz w:val="24"/>
              <w:szCs w:val="24"/>
            </w:rPr>
          </w:rPrChange>
        </w:rPr>
        <w:t xml:space="preserve"> et al.</w:t>
      </w:r>
      <w:r w:rsidR="00CF32D4">
        <w:rPr>
          <w:rFonts w:ascii="Arial" w:eastAsia="Arial" w:hAnsi="Arial" w:cs="Arial"/>
          <w:noProof/>
          <w:sz w:val="24"/>
          <w:szCs w:val="24"/>
        </w:rPr>
        <w:t xml:space="preserve"> 2005)</w:t>
      </w:r>
      <w:r w:rsidR="00AA02C3">
        <w:rPr>
          <w:rFonts w:ascii="Arial" w:eastAsia="Arial" w:hAnsi="Arial" w:cs="Arial"/>
          <w:sz w:val="24"/>
          <w:szCs w:val="24"/>
        </w:rPr>
        <w:fldChar w:fldCharType="end"/>
      </w:r>
    </w:p>
    <w:p w:rsidR="00190BE1" w:rsidRDefault="00CA2F00"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CLS screen of 550 mutants </w:t>
      </w:r>
      <w:r w:rsidR="00AA02C3">
        <w:rPr>
          <w:rFonts w:ascii="Arial" w:eastAsia="Arial" w:hAnsi="Arial" w:cs="Arial"/>
          <w:sz w:val="24"/>
          <w:szCs w:val="24"/>
        </w:rPr>
        <w:fldChar w:fldCharType="begin"/>
      </w:r>
      <w:r w:rsidR="00780DFB">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r w:rsidR="00AA02C3">
        <w:rPr>
          <w:rFonts w:ascii="Arial" w:eastAsia="Arial" w:hAnsi="Arial" w:cs="Arial"/>
          <w:sz w:val="24"/>
          <w:szCs w:val="24"/>
        </w:rPr>
        <w:fldChar w:fldCharType="separate"/>
      </w:r>
      <w:r w:rsidR="00190BE1">
        <w:rPr>
          <w:rFonts w:ascii="Arial" w:eastAsia="Arial" w:hAnsi="Arial" w:cs="Arial"/>
          <w:noProof/>
          <w:sz w:val="24"/>
          <w:szCs w:val="24"/>
        </w:rPr>
        <w:t>(B</w:t>
      </w:r>
      <w:r w:rsidR="00AA02C3" w:rsidRPr="00AA02C3">
        <w:rPr>
          <w:rFonts w:ascii="Arial" w:eastAsia="Arial" w:hAnsi="Arial" w:cs="Arial"/>
          <w:smallCaps/>
          <w:noProof/>
          <w:sz w:val="24"/>
          <w:szCs w:val="24"/>
          <w:rPrChange w:id="84" w:author="Hong Qin" w:date="2012-04-22T17:07:00Z">
            <w:rPr>
              <w:rFonts w:ascii="Arial" w:eastAsia="Arial" w:hAnsi="Arial" w:cs="Arial"/>
              <w:sz w:val="24"/>
              <w:szCs w:val="24"/>
            </w:rPr>
          </w:rPrChange>
        </w:rPr>
        <w:t>urtner</w:t>
      </w:r>
      <w:r w:rsidR="00AA02C3" w:rsidRPr="00AA02C3">
        <w:rPr>
          <w:rFonts w:ascii="Arial" w:eastAsia="Arial" w:hAnsi="Arial" w:cs="Arial"/>
          <w:i/>
          <w:noProof/>
          <w:sz w:val="24"/>
          <w:szCs w:val="24"/>
          <w:rPrChange w:id="85" w:author="Hong Qin" w:date="2012-04-22T17:07:00Z">
            <w:rPr>
              <w:rFonts w:ascii="Arial" w:eastAsia="Arial" w:hAnsi="Arial" w:cs="Arial"/>
              <w:sz w:val="24"/>
              <w:szCs w:val="24"/>
            </w:rPr>
          </w:rPrChange>
        </w:rPr>
        <w:t xml:space="preserve"> et al.</w:t>
      </w:r>
      <w:r w:rsidR="00190BE1">
        <w:rPr>
          <w:rFonts w:ascii="Arial" w:eastAsia="Arial" w:hAnsi="Arial" w:cs="Arial"/>
          <w:noProof/>
          <w:sz w:val="24"/>
          <w:szCs w:val="24"/>
        </w:rPr>
        <w:t xml:space="preserve"> 2011)</w:t>
      </w:r>
      <w:r w:rsidR="00AA02C3">
        <w:rPr>
          <w:rFonts w:ascii="Arial" w:eastAsia="Arial" w:hAnsi="Arial" w:cs="Arial"/>
          <w:sz w:val="24"/>
          <w:szCs w:val="24"/>
        </w:rPr>
        <w:fldChar w:fldCharType="end"/>
      </w:r>
    </w:p>
    <w:p w:rsidR="00F45D6D" w:rsidRDefault="00F45D6D"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t>Catalase activity in the star strains</w:t>
      </w:r>
      <w:r w:rsidR="00855ED8">
        <w:rPr>
          <w:rFonts w:ascii="Arial" w:eastAsia="Arial" w:hAnsi="Arial" w:cs="Arial"/>
          <w:sz w:val="24"/>
          <w:szCs w:val="24"/>
        </w:rPr>
        <w:t xml:space="preserve"> by catalase </w:t>
      </w:r>
      <w:r w:rsidR="000B1E94">
        <w:rPr>
          <w:rFonts w:ascii="Arial" w:eastAsia="Arial" w:hAnsi="Arial" w:cs="Arial"/>
          <w:sz w:val="24"/>
          <w:szCs w:val="24"/>
        </w:rPr>
        <w:t xml:space="preserve">dose-depedent </w:t>
      </w:r>
      <w:r w:rsidR="00855ED8">
        <w:rPr>
          <w:rFonts w:ascii="Arial" w:eastAsia="Arial" w:hAnsi="Arial" w:cs="Arial"/>
          <w:sz w:val="24"/>
          <w:szCs w:val="24"/>
        </w:rPr>
        <w:t>inhibitors</w:t>
      </w:r>
      <w:r w:rsidR="000D319C">
        <w:rPr>
          <w:rFonts w:ascii="Arial" w:eastAsia="Arial" w:hAnsi="Arial" w:cs="Arial"/>
          <w:sz w:val="24"/>
          <w:szCs w:val="24"/>
        </w:rPr>
        <w:t xml:space="preserve"> (AZT?)</w:t>
      </w:r>
    </w:p>
    <w:p w:rsidR="00F45D6D" w:rsidRDefault="007504C6"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t>Gou</w:t>
      </w:r>
      <w:r w:rsidR="00BD6DE7">
        <w:rPr>
          <w:rFonts w:ascii="Arial" w:eastAsia="Arial" w:hAnsi="Arial" w:cs="Arial"/>
          <w:sz w:val="24"/>
          <w:szCs w:val="24"/>
        </w:rPr>
        <w:t xml:space="preserve">rlay and Aysough Nature review </w:t>
      </w:r>
      <w:r w:rsidR="00E21305">
        <w:rPr>
          <w:rFonts w:ascii="Arial" w:eastAsia="Arial" w:hAnsi="Arial" w:cs="Arial"/>
          <w:sz w:val="24"/>
          <w:szCs w:val="24"/>
        </w:rPr>
        <w:t xml:space="preserve">2005 </w:t>
      </w:r>
      <w:r w:rsidR="00BD6DE7">
        <w:rPr>
          <w:rFonts w:ascii="Arial" w:eastAsia="Arial" w:hAnsi="Arial" w:cs="Arial"/>
          <w:sz w:val="24"/>
          <w:szCs w:val="24"/>
        </w:rPr>
        <w:t xml:space="preserve">on actin, ROS, apoptosis and ageing. </w:t>
      </w:r>
    </w:p>
    <w:p w:rsidR="007504C6" w:rsidRDefault="00AA02C3" w:rsidP="00D86495">
      <w:pPr>
        <w:spacing w:after="0" w:line="480" w:lineRule="auto"/>
        <w:ind w:firstLine="720"/>
        <w:jc w:val="both"/>
        <w:rPr>
          <w:rFonts w:ascii="Arial" w:eastAsia="Arial" w:hAnsi="Arial" w:cs="Arial"/>
          <w:sz w:val="24"/>
          <w:szCs w:val="24"/>
        </w:rPr>
      </w:pP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780DFB">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780DFB">
        <w:rPr>
          <w:rFonts w:ascii="Arial" w:eastAsia="Arial" w:hAnsi="Arial" w:cs="Arial"/>
          <w:sz w:val="24"/>
          <w:szCs w:val="24"/>
        </w:rPr>
        <w:instrText xml:space="preserve"> ADDIN EN.CITE.DATA </w:instrText>
      </w:r>
      <w:r>
        <w:rPr>
          <w:rFonts w:ascii="Arial" w:eastAsia="Arial" w:hAnsi="Arial" w:cs="Arial"/>
          <w:sz w:val="24"/>
          <w:szCs w:val="24"/>
        </w:rPr>
      </w:r>
      <w:r>
        <w:rPr>
          <w:rFonts w:ascii="Arial" w:eastAsia="Arial" w:hAnsi="Arial" w:cs="Arial"/>
          <w:sz w:val="24"/>
          <w:szCs w:val="24"/>
        </w:rPr>
        <w:fldChar w:fldCharType="end"/>
      </w:r>
      <w:r>
        <w:rPr>
          <w:rFonts w:ascii="Arial" w:eastAsia="Arial" w:hAnsi="Arial" w:cs="Arial"/>
          <w:sz w:val="24"/>
          <w:szCs w:val="24"/>
        </w:rPr>
      </w:r>
      <w:r>
        <w:rPr>
          <w:rFonts w:ascii="Arial" w:eastAsia="Arial" w:hAnsi="Arial" w:cs="Arial"/>
          <w:sz w:val="24"/>
          <w:szCs w:val="24"/>
        </w:rPr>
        <w:fldChar w:fldCharType="separate"/>
      </w:r>
      <w:r w:rsidR="00257CB6">
        <w:rPr>
          <w:rFonts w:ascii="Arial" w:eastAsia="Arial" w:hAnsi="Arial" w:cs="Arial"/>
          <w:noProof/>
          <w:sz w:val="24"/>
          <w:szCs w:val="24"/>
        </w:rPr>
        <w:t>(B</w:t>
      </w:r>
      <w:r w:rsidRPr="00AA02C3">
        <w:rPr>
          <w:rFonts w:ascii="Arial" w:eastAsia="Arial" w:hAnsi="Arial" w:cs="Arial"/>
          <w:smallCaps/>
          <w:noProof/>
          <w:sz w:val="24"/>
          <w:szCs w:val="24"/>
          <w:rPrChange w:id="86" w:author="Hong Qin" w:date="2012-04-22T17:19:00Z">
            <w:rPr>
              <w:rFonts w:ascii="Arial" w:eastAsia="Arial" w:hAnsi="Arial" w:cs="Arial"/>
              <w:sz w:val="24"/>
              <w:szCs w:val="24"/>
            </w:rPr>
          </w:rPrChange>
        </w:rPr>
        <w:t>reitenbach</w:t>
      </w:r>
      <w:r w:rsidRPr="00AA02C3">
        <w:rPr>
          <w:rFonts w:ascii="Arial" w:eastAsia="Arial" w:hAnsi="Arial" w:cs="Arial"/>
          <w:i/>
          <w:noProof/>
          <w:sz w:val="24"/>
          <w:szCs w:val="24"/>
          <w:rPrChange w:id="87"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2005; G</w:t>
      </w:r>
      <w:r w:rsidRPr="00AA02C3">
        <w:rPr>
          <w:rFonts w:ascii="Arial" w:eastAsia="Arial" w:hAnsi="Arial" w:cs="Arial"/>
          <w:smallCaps/>
          <w:noProof/>
          <w:sz w:val="24"/>
          <w:szCs w:val="24"/>
          <w:rPrChange w:id="88" w:author="Hong Qin" w:date="2012-04-22T17:19:00Z">
            <w:rPr>
              <w:rFonts w:ascii="Arial" w:eastAsia="Arial" w:hAnsi="Arial" w:cs="Arial"/>
              <w:sz w:val="24"/>
              <w:szCs w:val="24"/>
            </w:rPr>
          </w:rPrChange>
        </w:rPr>
        <w:t>ourlay</w:t>
      </w:r>
      <w:r w:rsidRPr="00AA02C3">
        <w:rPr>
          <w:rFonts w:ascii="Arial" w:eastAsia="Arial" w:hAnsi="Arial" w:cs="Arial"/>
          <w:i/>
          <w:noProof/>
          <w:sz w:val="24"/>
          <w:szCs w:val="24"/>
          <w:rPrChange w:id="89"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2004)</w:t>
      </w:r>
      <w:r>
        <w:rPr>
          <w:rFonts w:ascii="Arial" w:eastAsia="Arial" w:hAnsi="Arial" w:cs="Arial"/>
          <w:sz w:val="24"/>
          <w:szCs w:val="24"/>
        </w:rPr>
        <w:fldChar w:fldCharType="end"/>
      </w:r>
    </w:p>
    <w:p w:rsidR="00401E43" w:rsidRDefault="00401E43" w:rsidP="00DC4FC1">
      <w:pPr>
        <w:spacing w:after="0" w:line="480" w:lineRule="auto"/>
        <w:ind w:firstLine="720"/>
        <w:rPr>
          <w:rFonts w:ascii="Arial" w:hAnsi="Arial" w:cs="Arial"/>
          <w:sz w:val="24"/>
          <w:szCs w:val="24"/>
        </w:rPr>
      </w:pPr>
    </w:p>
    <w:p w:rsidR="00DC4FC1" w:rsidRDefault="00DC4FC1" w:rsidP="00DC4FC1">
      <w:pPr>
        <w:spacing w:after="0" w:line="480" w:lineRule="auto"/>
        <w:ind w:firstLine="720"/>
        <w:rPr>
          <w:rFonts w:ascii="Arial" w:hAnsi="Arial" w:cs="Arial"/>
          <w:sz w:val="24"/>
          <w:szCs w:val="24"/>
        </w:rPr>
      </w:pPr>
      <w:r w:rsidRPr="00605020">
        <w:rPr>
          <w:rFonts w:ascii="Arial" w:hAnsi="Arial" w:cs="Arial"/>
          <w:sz w:val="24"/>
          <w:szCs w:val="24"/>
        </w:rPr>
        <w:t>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Thus, our objective is to compare the H</w:t>
      </w:r>
      <w:r w:rsidRPr="0072137D">
        <w:rPr>
          <w:rFonts w:ascii="Arial" w:hAnsi="Arial" w:cs="Arial"/>
          <w:sz w:val="24"/>
          <w:szCs w:val="24"/>
          <w:vertAlign w:val="subscript"/>
        </w:rPr>
        <w:t>2</w:t>
      </w:r>
      <w:r w:rsidRPr="00605020">
        <w:rPr>
          <w:rFonts w:ascii="Arial" w:hAnsi="Arial" w:cs="Arial"/>
          <w:sz w:val="24"/>
          <w:szCs w:val="24"/>
        </w:rPr>
        <w:t>O</w:t>
      </w:r>
      <w:r w:rsidRPr="0072137D">
        <w:rPr>
          <w:rFonts w:ascii="Arial" w:hAnsi="Arial" w:cs="Arial"/>
          <w:sz w:val="24"/>
          <w:szCs w:val="24"/>
          <w:vertAlign w:val="subscript"/>
        </w:rPr>
        <w:t>2</w:t>
      </w:r>
      <w:r w:rsidRPr="00605020">
        <w:rPr>
          <w:rFonts w:ascii="Arial" w:hAnsi="Arial" w:cs="Arial"/>
          <w:sz w:val="24"/>
          <w:szCs w:val="24"/>
        </w:rPr>
        <w:t xml:space="preserve"> dose-response curve of LOH and viability with the viability change in normal aging</w:t>
      </w:r>
      <w:r w:rsidR="006818D8">
        <w:rPr>
          <w:rFonts w:ascii="Arial" w:hAnsi="Arial" w:cs="Arial"/>
          <w:sz w:val="24"/>
          <w:szCs w:val="24"/>
        </w:rPr>
        <w:t xml:space="preserve"> (Figure 7, 8A)</w:t>
      </w:r>
      <w:r w:rsidRPr="00605020">
        <w:rPr>
          <w:rFonts w:ascii="Arial" w:hAnsi="Arial" w:cs="Arial"/>
          <w:sz w:val="24"/>
          <w:szCs w:val="24"/>
        </w:rPr>
        <w:t>. 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Alzheimer’s disease, cancer, and atherosclerosis, and diabetes.</w:t>
      </w:r>
      <w:r w:rsidR="00207205">
        <w:rPr>
          <w:rFonts w:ascii="Arial" w:hAnsi="Arial" w:cs="Arial"/>
          <w:sz w:val="24"/>
          <w:szCs w:val="24"/>
        </w:rPr>
        <w:t xml:space="preserve"> </w:t>
      </w:r>
      <w:r w:rsidRPr="00605020">
        <w:rPr>
          <w:rFonts w:ascii="Arial" w:hAnsi="Arial" w:cs="Arial"/>
          <w:sz w:val="24"/>
          <w:szCs w:val="24"/>
        </w:rPr>
        <w:t xml:space="preserve">Ultimately, these studies can introduce ways to extend human </w:t>
      </w:r>
      <w:r>
        <w:rPr>
          <w:rFonts w:ascii="Arial" w:hAnsi="Arial" w:cs="Arial"/>
          <w:sz w:val="24"/>
          <w:szCs w:val="24"/>
        </w:rPr>
        <w:t>life span</w:t>
      </w:r>
      <w:r w:rsidRPr="00605020">
        <w:rPr>
          <w:rFonts w:ascii="Arial" w:hAnsi="Arial" w:cs="Arial"/>
          <w:sz w:val="24"/>
          <w:szCs w:val="24"/>
        </w:rPr>
        <w:t xml:space="preserve">. </w:t>
      </w:r>
    </w:p>
    <w:p w:rsidR="00A51808" w:rsidDel="00691E65" w:rsidRDefault="007444E5" w:rsidP="00A51808">
      <w:pPr>
        <w:tabs>
          <w:tab w:val="left" w:pos="4582"/>
          <w:tab w:val="left" w:pos="5461"/>
        </w:tabs>
        <w:spacing w:after="0" w:line="480" w:lineRule="auto"/>
        <w:ind w:firstLine="720"/>
        <w:rPr>
          <w:del w:id="90" w:author="Lindsay" w:date="2012-04-22T12:06:00Z"/>
          <w:rFonts w:ascii="Arial" w:eastAsia="Arial" w:hAnsi="Arial" w:cs="Arial"/>
          <w:sz w:val="24"/>
          <w:szCs w:val="24"/>
        </w:rPr>
      </w:pPr>
      <w:r>
        <w:rPr>
          <w:rFonts w:ascii="Arial" w:eastAsia="Arial" w:hAnsi="Arial" w:cs="Arial"/>
          <w:sz w:val="24"/>
          <w:szCs w:val="24"/>
        </w:rPr>
        <w:lastRenderedPageBreak/>
        <w:t>Future direction</w:t>
      </w:r>
      <w:r w:rsidR="002349DF">
        <w:rPr>
          <w:rFonts w:ascii="Arial" w:eastAsia="Arial" w:hAnsi="Arial" w:cs="Arial"/>
          <w:sz w:val="24"/>
          <w:szCs w:val="24"/>
        </w:rPr>
        <w:t>s include</w:t>
      </w:r>
      <w:r>
        <w:rPr>
          <w:rFonts w:ascii="Arial" w:eastAsia="Arial" w:hAnsi="Arial" w:cs="Arial"/>
          <w:sz w:val="24"/>
          <w:szCs w:val="24"/>
        </w:rPr>
        <w:t xml:space="preserve"> study</w:t>
      </w:r>
      <w:r w:rsidR="002349DF">
        <w:rPr>
          <w:rFonts w:ascii="Arial" w:eastAsia="Arial" w:hAnsi="Arial" w:cs="Arial"/>
          <w:sz w:val="24"/>
          <w:szCs w:val="24"/>
        </w:rPr>
        <w:t>ing</w:t>
      </w:r>
      <w:r>
        <w:rPr>
          <w:rFonts w:ascii="Arial" w:eastAsia="Arial" w:hAnsi="Arial" w:cs="Arial"/>
          <w:sz w:val="24"/>
          <w:szCs w:val="24"/>
        </w:rPr>
        <w:t xml:space="preserve"> the effect of </w:t>
      </w:r>
      <w:r w:rsidR="00B11CF3">
        <w:rPr>
          <w:rFonts w:ascii="Arial" w:eastAsia="Arial" w:hAnsi="Arial" w:cs="Arial"/>
          <w:sz w:val="24"/>
          <w:szCs w:val="24"/>
        </w:rPr>
        <w:t>C</w:t>
      </w:r>
      <w:r>
        <w:rPr>
          <w:rFonts w:ascii="Arial" w:eastAsia="Arial" w:hAnsi="Arial" w:cs="Arial"/>
          <w:sz w:val="24"/>
          <w:szCs w:val="24"/>
        </w:rPr>
        <w:t>R or rapamycin on H</w:t>
      </w:r>
      <w:r w:rsidR="00AA02C3" w:rsidRPr="00AA02C3">
        <w:rPr>
          <w:rFonts w:ascii="Arial" w:eastAsia="Arial" w:hAnsi="Arial" w:cs="Arial"/>
          <w:sz w:val="24"/>
          <w:szCs w:val="24"/>
          <w:vertAlign w:val="subscript"/>
        </w:rPr>
        <w:t>2</w:t>
      </w:r>
      <w:r>
        <w:rPr>
          <w:rFonts w:ascii="Arial" w:eastAsia="Arial" w:hAnsi="Arial" w:cs="Arial"/>
          <w:sz w:val="24"/>
          <w:szCs w:val="24"/>
        </w:rPr>
        <w:t>O</w:t>
      </w:r>
      <w:r w:rsidR="00AA02C3" w:rsidRPr="00AA02C3">
        <w:rPr>
          <w:rFonts w:ascii="Arial" w:eastAsia="Arial" w:hAnsi="Arial" w:cs="Arial"/>
          <w:sz w:val="24"/>
          <w:szCs w:val="24"/>
          <w:vertAlign w:val="subscript"/>
        </w:rPr>
        <w:t>2</w:t>
      </w:r>
      <w:r w:rsidR="00B11CF3">
        <w:rPr>
          <w:rFonts w:ascii="Arial" w:eastAsia="Arial" w:hAnsi="Arial" w:cs="Arial"/>
          <w:sz w:val="24"/>
          <w:szCs w:val="24"/>
        </w:rPr>
        <w:t xml:space="preserve"> induced </w:t>
      </w:r>
      <w:r>
        <w:rPr>
          <w:rFonts w:ascii="Arial" w:eastAsia="Arial" w:hAnsi="Arial" w:cs="Arial"/>
          <w:sz w:val="24"/>
          <w:szCs w:val="24"/>
        </w:rPr>
        <w:t>LOH patter</w:t>
      </w:r>
      <w:r w:rsidR="00B11CF3">
        <w:rPr>
          <w:rFonts w:ascii="Arial" w:eastAsia="Arial" w:hAnsi="Arial" w:cs="Arial"/>
          <w:sz w:val="24"/>
          <w:szCs w:val="24"/>
        </w:rPr>
        <w:t>n</w:t>
      </w:r>
      <w:r>
        <w:rPr>
          <w:rFonts w:ascii="Arial" w:eastAsia="Arial" w:hAnsi="Arial" w:cs="Arial"/>
          <w:sz w:val="24"/>
          <w:szCs w:val="24"/>
        </w:rPr>
        <w:t>.</w:t>
      </w:r>
      <w:r w:rsidR="00A51808">
        <w:rPr>
          <w:rFonts w:ascii="Arial" w:eastAsia="Arial" w:hAnsi="Arial" w:cs="Arial"/>
          <w:sz w:val="24"/>
          <w:szCs w:val="24"/>
        </w:rPr>
        <w:t xml:space="preserve"> Rapamycin inhibits TOR1 and thus mimics the action of calorie restriction. If rapamycin is introduced to H</w:t>
      </w:r>
      <w:r w:rsidR="00A51808" w:rsidRPr="00AA02C3">
        <w:rPr>
          <w:rFonts w:ascii="Arial" w:eastAsia="Arial" w:hAnsi="Arial" w:cs="Arial"/>
          <w:sz w:val="24"/>
          <w:szCs w:val="24"/>
          <w:vertAlign w:val="subscript"/>
        </w:rPr>
        <w:t>2</w:t>
      </w:r>
      <w:r w:rsidR="00A51808">
        <w:rPr>
          <w:rFonts w:ascii="Arial" w:eastAsia="Arial" w:hAnsi="Arial" w:cs="Arial"/>
          <w:sz w:val="24"/>
          <w:szCs w:val="24"/>
        </w:rPr>
        <w:t>O</w:t>
      </w:r>
      <w:r w:rsidR="00A51808" w:rsidRPr="00AA02C3">
        <w:rPr>
          <w:rFonts w:ascii="Arial" w:eastAsia="Arial" w:hAnsi="Arial" w:cs="Arial"/>
          <w:sz w:val="24"/>
          <w:szCs w:val="24"/>
          <w:vertAlign w:val="subscript"/>
        </w:rPr>
        <w:t>2</w:t>
      </w:r>
      <w:r w:rsidR="00A51808">
        <w:rPr>
          <w:rFonts w:ascii="Arial" w:eastAsia="Arial" w:hAnsi="Arial" w:cs="Arial"/>
          <w:sz w:val="24"/>
          <w:szCs w:val="24"/>
        </w:rPr>
        <w:t xml:space="preserve">-treated cells. </w:t>
      </w:r>
    </w:p>
    <w:p w:rsidR="007504C6" w:rsidRDefault="007444E5" w:rsidP="007444E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 </w:t>
      </w:r>
      <w:r w:rsidRPr="007444E5">
        <w:rPr>
          <w:rFonts w:ascii="Arial" w:eastAsia="Arial" w:hAnsi="Arial" w:cs="Arial"/>
          <w:sz w:val="24"/>
          <w:szCs w:val="24"/>
        </w:rPr>
        <w:t>DR also increases respiration and boosts mitochondrial functions, decreases proton</w:t>
      </w:r>
      <w:r w:rsidR="00A51808">
        <w:rPr>
          <w:rFonts w:ascii="Arial" w:eastAsia="Arial" w:hAnsi="Arial" w:cs="Arial"/>
          <w:sz w:val="24"/>
          <w:szCs w:val="24"/>
        </w:rPr>
        <w:t xml:space="preserve"> </w:t>
      </w:r>
      <w:r w:rsidRPr="007444E5">
        <w:rPr>
          <w:rFonts w:ascii="Arial" w:eastAsia="Arial" w:hAnsi="Arial" w:cs="Arial"/>
          <w:sz w:val="24"/>
          <w:szCs w:val="24"/>
        </w:rPr>
        <w:t>leakage and ROS production in the mitochondria (Lin et al. 2002; Barros et al.2004; Pamplona et al. 2004; Sanz et al. 2006), and attenuates the accumulation of</w:t>
      </w:r>
      <w:r w:rsidR="00A51808">
        <w:rPr>
          <w:rFonts w:ascii="Arial" w:eastAsia="Arial" w:hAnsi="Arial" w:cs="Arial"/>
          <w:sz w:val="24"/>
          <w:szCs w:val="24"/>
        </w:rPr>
        <w:t xml:space="preserve"> </w:t>
      </w:r>
      <w:r w:rsidR="002430BD">
        <w:rPr>
          <w:rFonts w:ascii="Arial" w:eastAsia="Arial" w:hAnsi="Arial" w:cs="Arial"/>
          <w:sz w:val="24"/>
          <w:szCs w:val="24"/>
        </w:rPr>
        <w:t xml:space="preserve">oxidative damage </w:t>
      </w:r>
      <w:r w:rsidR="00471A11">
        <w:rPr>
          <w:rFonts w:ascii="Arial" w:eastAsia="Arial" w:hAnsi="Arial" w:cs="Arial"/>
          <w:sz w:val="24"/>
          <w:szCs w:val="24"/>
        </w:rPr>
        <w:t>(</w:t>
      </w:r>
      <w:r w:rsidRPr="007444E5">
        <w:rPr>
          <w:rFonts w:ascii="Arial" w:eastAsia="Arial" w:hAnsi="Arial" w:cs="Arial"/>
          <w:sz w:val="24"/>
          <w:szCs w:val="24"/>
        </w:rPr>
        <w:t>Reverter-Branchat et al. 2</w:t>
      </w:r>
      <w:r w:rsidR="002430BD">
        <w:rPr>
          <w:rFonts w:ascii="Arial" w:eastAsia="Arial" w:hAnsi="Arial" w:cs="Arial"/>
          <w:sz w:val="24"/>
          <w:szCs w:val="24"/>
        </w:rPr>
        <w:t>004</w:t>
      </w:r>
      <w:r w:rsidR="00471A11">
        <w:rPr>
          <w:rFonts w:ascii="Arial" w:eastAsia="Arial" w:hAnsi="Arial" w:cs="Arial"/>
          <w:sz w:val="24"/>
          <w:szCs w:val="24"/>
        </w:rPr>
        <w:t>)</w:t>
      </w:r>
      <w:r w:rsidRPr="007444E5">
        <w:rPr>
          <w:rFonts w:ascii="Arial" w:eastAsia="Arial" w:hAnsi="Arial" w:cs="Arial"/>
          <w:sz w:val="24"/>
          <w:szCs w:val="24"/>
        </w:rPr>
        <w:t>.</w:t>
      </w:r>
    </w:p>
    <w:p w:rsidR="00563449" w:rsidRDefault="00AF650A" w:rsidP="007444E5">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CR </w:t>
      </w:r>
      <w:r w:rsidRPr="00AF650A">
        <w:rPr>
          <w:rFonts w:ascii="Arial" w:eastAsia="Arial" w:hAnsi="Arial" w:cs="Arial"/>
          <w:sz w:val="24"/>
          <w:szCs w:val="24"/>
        </w:rPr>
        <w:t>in the CLS</w:t>
      </w:r>
      <w:r w:rsidR="00A51808">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heat and oxidative stresses, prevent protein oxidative damage, reduce thelevel of iron and of lipid peroxidation, through</w:t>
      </w:r>
      <w:r w:rsidR="00A51808">
        <w:rPr>
          <w:rFonts w:ascii="Arial" w:eastAsia="Arial" w:hAnsi="Arial" w:cs="Arial"/>
          <w:sz w:val="24"/>
          <w:szCs w:val="24"/>
        </w:rPr>
        <w:t xml:space="preserve"> </w:t>
      </w:r>
      <w:r w:rsidRPr="00AF650A">
        <w:rPr>
          <w:rFonts w:ascii="Arial" w:eastAsia="Arial" w:hAnsi="Arial" w:cs="Arial"/>
          <w:sz w:val="24"/>
          <w:szCs w:val="24"/>
        </w:rPr>
        <w:t>high levels of catalase (Ctt1) and superoxide dismutase enzymes(Sod1, Sod2) (Reverter-Branchat et al. 2004).</w:t>
      </w:r>
      <w:r w:rsidR="006045E5">
        <w:rPr>
          <w:rFonts w:ascii="Arial" w:eastAsia="Arial" w:hAnsi="Arial" w:cs="Arial"/>
          <w:sz w:val="24"/>
          <w:szCs w:val="24"/>
        </w:rPr>
        <w:t xml:space="preserve"> Hence, f</w:t>
      </w:r>
      <w:r w:rsidR="00657651">
        <w:rPr>
          <w:rFonts w:ascii="Arial" w:eastAsia="Arial" w:hAnsi="Arial" w:cs="Arial"/>
          <w:sz w:val="24"/>
          <w:szCs w:val="24"/>
        </w:rPr>
        <w:t>u</w:t>
      </w:r>
      <w:r>
        <w:rPr>
          <w:rFonts w:ascii="Arial" w:eastAsia="Arial" w:hAnsi="Arial" w:cs="Arial"/>
          <w:sz w:val="24"/>
          <w:szCs w:val="24"/>
        </w:rPr>
        <w:t>r</w:t>
      </w:r>
      <w:r w:rsidR="00657651">
        <w:rPr>
          <w:rFonts w:ascii="Arial" w:eastAsia="Arial" w:hAnsi="Arial" w:cs="Arial"/>
          <w:sz w:val="24"/>
          <w:szCs w:val="24"/>
        </w:rPr>
        <w:t xml:space="preserve">ther study on CTT1, SOD1, SOD2, isc1 mutants may be informative. </w:t>
      </w:r>
    </w:p>
    <w:p w:rsidR="007918BF" w:rsidRDefault="00C91363" w:rsidP="00547FBF">
      <w:pPr>
        <w:spacing w:after="0" w:line="480" w:lineRule="auto"/>
        <w:ind w:firstLine="720"/>
        <w:jc w:val="both"/>
        <w:rPr>
          <w:rFonts w:ascii="Arial" w:eastAsia="Arial" w:hAnsi="Arial" w:cs="Arial"/>
          <w:sz w:val="24"/>
          <w:szCs w:val="24"/>
        </w:rPr>
      </w:pPr>
      <w:r w:rsidRPr="00C91363">
        <w:rPr>
          <w:rFonts w:ascii="Arial" w:eastAsia="Arial" w:hAnsi="Arial" w:cs="Arial"/>
          <w:sz w:val="24"/>
          <w:szCs w:val="24"/>
        </w:rPr>
        <w:t>Compromised cellular responses to DNA damage accelerate chronological aging by incurring cell wall fragility in Saccharomyces cerevisiae</w:t>
      </w:r>
      <w:r w:rsidR="00547FBF">
        <w:rPr>
          <w:rFonts w:ascii="Arial" w:eastAsia="Arial" w:hAnsi="Arial" w:cs="Arial"/>
          <w:sz w:val="24"/>
          <w:szCs w:val="24"/>
        </w:rPr>
        <w:t xml:space="preserve">, </w:t>
      </w:r>
      <w:r w:rsidRPr="00C91363">
        <w:rPr>
          <w:rFonts w:ascii="Arial" w:eastAsia="Arial" w:hAnsi="Arial" w:cs="Arial"/>
          <w:sz w:val="24"/>
          <w:szCs w:val="24"/>
        </w:rPr>
        <w:t>Shanshan Yu • Xian-en Zhang • Guanjun Chen • Weifeng Liu</w:t>
      </w:r>
      <w:r w:rsidR="00207205">
        <w:rPr>
          <w:rFonts w:ascii="Arial" w:eastAsia="Arial" w:hAnsi="Arial" w:cs="Arial"/>
          <w:sz w:val="24"/>
          <w:szCs w:val="24"/>
        </w:rPr>
        <w:t>. This paper seems to argue</w:t>
      </w:r>
      <w:r w:rsidR="00547FBF">
        <w:rPr>
          <w:rFonts w:ascii="Arial" w:eastAsia="Arial" w:hAnsi="Arial" w:cs="Arial"/>
          <w:sz w:val="24"/>
          <w:szCs w:val="24"/>
        </w:rPr>
        <w:t xml:space="preserve"> for a connection from DNA damage to CLS. </w:t>
      </w:r>
    </w:p>
    <w:p w:rsidR="00273FE0" w:rsidRDefault="0072137D">
      <w:pPr>
        <w:spacing w:after="0" w:line="480" w:lineRule="auto"/>
        <w:jc w:val="both"/>
        <w:rPr>
          <w:rFonts w:ascii="Arial" w:eastAsia="Arial" w:hAnsi="Arial" w:cs="Arial"/>
          <w:i/>
          <w:sz w:val="24"/>
          <w:szCs w:val="24"/>
        </w:rPr>
      </w:pPr>
      <w:r w:rsidRPr="0072137D">
        <w:rPr>
          <w:rFonts w:ascii="Arial" w:eastAsia="Arial" w:hAnsi="Arial" w:cs="Arial"/>
          <w:i/>
          <w:sz w:val="24"/>
          <w:szCs w:val="24"/>
        </w:rPr>
        <w:t>Assessment of Materials and Methods</w:t>
      </w:r>
    </w:p>
    <w:p w:rsidR="00273FE0" w:rsidRDefault="00493E30">
      <w:pPr>
        <w:spacing w:after="0" w:line="480" w:lineRule="auto"/>
        <w:ind w:firstLine="720"/>
        <w:jc w:val="both"/>
        <w:rPr>
          <w:rFonts w:ascii="Arial" w:eastAsia="Arial" w:hAnsi="Arial" w:cs="Arial"/>
          <w:sz w:val="24"/>
          <w:szCs w:val="24"/>
        </w:rPr>
      </w:pPr>
      <w:r>
        <w:rPr>
          <w:rFonts w:ascii="Arial" w:eastAsia="Arial" w:hAnsi="Arial" w:cs="Arial"/>
          <w:sz w:val="24"/>
          <w:szCs w:val="24"/>
        </w:rPr>
        <w:t>Previous</w:t>
      </w:r>
      <w:r w:rsidR="0072137D" w:rsidRPr="0072137D">
        <w:rPr>
          <w:rFonts w:ascii="Arial" w:eastAsia="Arial" w:hAnsi="Arial" w:cs="Arial"/>
          <w:sz w:val="24"/>
          <w:szCs w:val="24"/>
        </w:rPr>
        <w:t xml:space="preserve"> results revealed that cells in their stationary phase were more resistant to oxidative stress. Strains were treated in their log phase</w:t>
      </w:r>
      <w:r>
        <w:rPr>
          <w:rFonts w:ascii="Arial" w:eastAsia="Arial" w:hAnsi="Arial" w:cs="Arial"/>
          <w:sz w:val="24"/>
          <w:szCs w:val="24"/>
        </w:rPr>
        <w:t xml:space="preserve"> </w:t>
      </w:r>
      <w:r w:rsidR="0072137D"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273FE0" w:rsidRDefault="0072137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lastRenderedPageBreak/>
        <w:t xml:space="preserve">After </w:t>
      </w:r>
      <w:r w:rsidR="00493E30">
        <w:rPr>
          <w:rFonts w:ascii="Arial" w:eastAsia="Arial" w:hAnsi="Arial" w:cs="Arial"/>
          <w:sz w:val="24"/>
          <w:szCs w:val="24"/>
        </w:rPr>
        <w:t>growth</w:t>
      </w:r>
      <w:r w:rsidR="00376A02">
        <w:rPr>
          <w:rFonts w:ascii="Arial" w:eastAsia="Arial" w:hAnsi="Arial" w:cs="Arial"/>
          <w:sz w:val="24"/>
          <w:szCs w:val="24"/>
        </w:rPr>
        <w:t>,</w:t>
      </w:r>
      <w:r w:rsidR="00493E30" w:rsidRPr="0072137D">
        <w:rPr>
          <w:rFonts w:ascii="Arial" w:eastAsia="Arial" w:hAnsi="Arial" w:cs="Arial"/>
          <w:sz w:val="24"/>
          <w:szCs w:val="24"/>
        </w:rPr>
        <w:t xml:space="preserve"> the</w:t>
      </w:r>
      <w:r w:rsidRPr="0072137D">
        <w:rPr>
          <w:rFonts w:ascii="Arial" w:eastAsia="Arial" w:hAnsi="Arial" w:cs="Arial"/>
          <w:sz w:val="24"/>
          <w:szCs w:val="24"/>
        </w:rPr>
        <w:t xml:space="preserve"> samples were sonicated to </w:t>
      </w:r>
      <w:r w:rsidR="00EA3032">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EA3032">
        <w:rPr>
          <w:rFonts w:ascii="Arial" w:eastAsia="Arial" w:hAnsi="Arial" w:cs="Arial"/>
          <w:sz w:val="24"/>
          <w:szCs w:val="24"/>
        </w:rPr>
        <w:t xml:space="preserve">because the </w:t>
      </w:r>
      <w:r w:rsidRPr="0072137D">
        <w:rPr>
          <w:rFonts w:ascii="Arial" w:eastAsia="Arial" w:hAnsi="Arial" w:cs="Arial"/>
          <w:sz w:val="24"/>
          <w:szCs w:val="24"/>
        </w:rPr>
        <w:t xml:space="preserve">cells </w:t>
      </w:r>
      <w:r w:rsidR="00EA3032">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sidR="00340847">
        <w:rPr>
          <w:rFonts w:ascii="Arial" w:eastAsia="Arial" w:hAnsi="Arial" w:cs="Arial"/>
          <w:sz w:val="24"/>
          <w:szCs w:val="24"/>
        </w:rPr>
        <w:t>,</w:t>
      </w:r>
      <w:r w:rsidR="002F7AA0">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273FE0" w:rsidRDefault="00273FE0">
      <w:pPr>
        <w:spacing w:after="0" w:line="480" w:lineRule="auto"/>
        <w:ind w:firstLine="720"/>
        <w:jc w:val="both"/>
        <w:rPr>
          <w:rFonts w:ascii="Arial" w:eastAsia="Arial" w:hAnsi="Arial" w:cs="Arial"/>
          <w:sz w:val="24"/>
          <w:szCs w:val="24"/>
        </w:rPr>
      </w:pPr>
    </w:p>
    <w:p w:rsidR="00273FE0" w:rsidRDefault="0072137D">
      <w:pPr>
        <w:spacing w:after="0" w:line="480" w:lineRule="auto"/>
        <w:jc w:val="both"/>
        <w:rPr>
          <w:rFonts w:ascii="Arial" w:eastAsia="Arial" w:hAnsi="Arial" w:cs="Arial"/>
          <w:i/>
          <w:sz w:val="24"/>
          <w:szCs w:val="24"/>
        </w:rPr>
      </w:pPr>
      <w:r w:rsidRPr="0072137D">
        <w:rPr>
          <w:rFonts w:ascii="Arial" w:eastAsia="Arial" w:hAnsi="Arial" w:cs="Arial"/>
          <w:i/>
          <w:sz w:val="24"/>
          <w:szCs w:val="24"/>
        </w:rPr>
        <w:t>Assessment of Results</w:t>
      </w:r>
    </w:p>
    <w:p w:rsidR="00321669" w:rsidRDefault="0072137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r w:rsidR="00F01A76">
        <w:rPr>
          <w:rFonts w:ascii="Arial" w:eastAsia="Arial" w:hAnsi="Arial" w:cs="Arial"/>
          <w:sz w:val="24"/>
          <w:szCs w:val="24"/>
        </w:rPr>
        <w:t xml:space="preserve">DNA damage </w:t>
      </w:r>
      <w:r w:rsidRPr="0072137D">
        <w:rPr>
          <w:rFonts w:ascii="Arial" w:eastAsia="Arial" w:hAnsi="Arial" w:cs="Arial"/>
          <w:sz w:val="24"/>
          <w:szCs w:val="24"/>
        </w:rPr>
        <w:t>is suppressed before there is a substantial drop in viability. Conversely,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dosage has more of an immediate effect on the robustness of the cell. Viability drops more rapidly 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(SOD) </w:t>
      </w:r>
      <w:r w:rsidR="005C6DC7">
        <w:rPr>
          <w:rFonts w:ascii="Arial" w:eastAsia="Arial" w:hAnsi="Arial" w:cs="Arial"/>
          <w:sz w:val="24"/>
          <w:szCs w:val="24"/>
        </w:rPr>
        <w:t xml:space="preserve">activity </w:t>
      </w:r>
      <w:r w:rsidR="00AA02C3"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d="91" w:author="Hong Qin" w:date="2012-04-23T14:53:00Z">
        <w:r w:rsidR="00780DFB">
          <w:rPr>
            <w:rFonts w:ascii="Arial" w:eastAsia="Arial" w:hAnsi="Arial" w:cs="Arial"/>
            <w:sz w:val="24"/>
            <w:szCs w:val="24"/>
          </w:rPr>
          <w:instrText xml:space="preserve"> ADDIN EN.CITE </w:instrText>
        </w:r>
      </w:ins>
      <w:del w:id="92" w:author="Hong Qin" w:date="2012-04-22T17:05:00Z">
        <w:r w:rsidRPr="0072137D" w:rsidDel="00CF32D4">
          <w:rPr>
            <w:rFonts w:ascii="Arial" w:eastAsia="Arial" w:hAnsi="Arial" w:cs="Arial"/>
            <w:sz w:val="24"/>
            <w:szCs w:val="24"/>
          </w:rPr>
          <w:delInstrText xml:space="preserve"> ADDIN EN.CITE </w:delInstrText>
        </w:r>
        <w:r w:rsidR="00AA02C3"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r w:rsidR="00AA02C3" w:rsidRPr="0072137D" w:rsidDel="00CF32D4">
          <w:rPr>
            <w:rFonts w:ascii="Arial" w:eastAsia="Arial" w:hAnsi="Arial" w:cs="Arial"/>
            <w:sz w:val="24"/>
            <w:szCs w:val="24"/>
          </w:rPr>
        </w:r>
        <w:r w:rsidR="00AA02C3" w:rsidRPr="0072137D" w:rsidDel="00CF32D4">
          <w:rPr>
            <w:rFonts w:ascii="Arial" w:eastAsia="Arial" w:hAnsi="Arial" w:cs="Arial"/>
            <w:sz w:val="24"/>
            <w:szCs w:val="24"/>
          </w:rPr>
          <w:fldChar w:fldCharType="end"/>
        </w:r>
      </w:del>
      <w:del w:id="93" w:author="Hong Qin" w:date="2012-04-23T06:42:00Z">
        <w:r w:rsidR="00AA02C3" w:rsidDel="00F0148F">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sidDel="00F0148F">
          <w:rPr>
            <w:rFonts w:ascii="Arial" w:eastAsia="Arial" w:hAnsi="Arial" w:cs="Arial"/>
            <w:sz w:val="24"/>
            <w:szCs w:val="24"/>
          </w:rPr>
          <w:delInstrText xml:space="preserve"> ADDIN EN.CITE.DATA </w:delInstrText>
        </w:r>
        <w:r w:rsidR="00AA02C3" w:rsidDel="00F0148F">
          <w:rPr>
            <w:rFonts w:ascii="Arial" w:eastAsia="Arial" w:hAnsi="Arial" w:cs="Arial"/>
            <w:sz w:val="24"/>
            <w:szCs w:val="24"/>
          </w:rPr>
        </w:r>
        <w:r w:rsidR="00AA02C3" w:rsidDel="00F0148F">
          <w:rPr>
            <w:rFonts w:ascii="Arial" w:eastAsia="Arial" w:hAnsi="Arial" w:cs="Arial"/>
            <w:sz w:val="24"/>
            <w:szCs w:val="24"/>
          </w:rPr>
          <w:fldChar w:fldCharType="end"/>
        </w:r>
      </w:del>
      <w:ins w:id="94" w:author="Hong Qin" w:date="2012-04-23T14:53:00Z">
        <w:r w:rsidR="00AA02C3">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780DFB">
          <w:rPr>
            <w:rFonts w:ascii="Arial" w:eastAsia="Arial" w:hAnsi="Arial" w:cs="Arial"/>
            <w:sz w:val="24"/>
            <w:szCs w:val="24"/>
          </w:rPr>
          <w:instrText xml:space="preserve"> ADDIN EN.CITE.DATA </w:instrText>
        </w:r>
        <w:r w:rsidR="00AA02C3">
          <w:rPr>
            <w:rFonts w:ascii="Arial" w:eastAsia="Arial" w:hAnsi="Arial" w:cs="Arial"/>
            <w:sz w:val="24"/>
            <w:szCs w:val="24"/>
          </w:rPr>
        </w:r>
        <w:r w:rsidR="00AA02C3">
          <w:rPr>
            <w:rFonts w:ascii="Arial" w:eastAsia="Arial" w:hAnsi="Arial" w:cs="Arial"/>
            <w:sz w:val="24"/>
            <w:szCs w:val="24"/>
          </w:rPr>
          <w:fldChar w:fldCharType="end"/>
        </w:r>
      </w:ins>
      <w:r w:rsidR="00AA02C3" w:rsidRPr="0072137D">
        <w:rPr>
          <w:rFonts w:ascii="Arial" w:eastAsia="Arial" w:hAnsi="Arial" w:cs="Arial"/>
          <w:sz w:val="24"/>
          <w:szCs w:val="24"/>
        </w:rPr>
      </w:r>
      <w:r w:rsidR="00AA02C3"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8" w:tooltip="Weinberger, 2010 #864" w:history="1">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hyperlink>
      <w:r w:rsidRPr="0072137D">
        <w:rPr>
          <w:rFonts w:ascii="Arial" w:eastAsia="Arial" w:hAnsi="Arial" w:cs="Arial"/>
          <w:noProof/>
          <w:sz w:val="24"/>
          <w:szCs w:val="24"/>
        </w:rPr>
        <w:t>)</w:t>
      </w:r>
      <w:r w:rsidR="00AA02C3" w:rsidRPr="0072137D">
        <w:rPr>
          <w:rFonts w:ascii="Arial" w:eastAsia="Arial" w:hAnsi="Arial" w:cs="Arial"/>
          <w:sz w:val="24"/>
          <w:szCs w:val="24"/>
        </w:rPr>
        <w:fldChar w:fldCharType="end"/>
      </w:r>
      <w:r w:rsidR="005C6DC7">
        <w:rPr>
          <w:rFonts w:ascii="Arial" w:eastAsia="Arial" w:hAnsi="Arial" w:cs="Arial"/>
          <w:sz w:val="24"/>
          <w:szCs w:val="24"/>
        </w:rPr>
        <w:t xml:space="preserve"> (</w:t>
      </w:r>
      <w:r w:rsidRPr="0072137D">
        <w:rPr>
          <w:rFonts w:ascii="Arial" w:eastAsia="Arial" w:hAnsi="Arial" w:cs="Arial"/>
          <w:sz w:val="24"/>
          <w:szCs w:val="24"/>
        </w:rPr>
        <w:t>Figure 1</w:t>
      </w:r>
      <w:r w:rsidR="005C6DC7">
        <w:rPr>
          <w:rFonts w:ascii="Arial" w:eastAsia="Arial" w:hAnsi="Arial" w:cs="Arial"/>
          <w:sz w:val="24"/>
          <w:szCs w:val="24"/>
        </w:rPr>
        <w:t>).</w:t>
      </w:r>
      <w:ins w:id="95" w:author="bidyut k mohanty" w:date="2012-04-22T08:31:00Z">
        <w:r w:rsidR="00AE4926">
          <w:rPr>
            <w:rFonts w:ascii="Arial" w:eastAsia="Arial" w:hAnsi="Arial" w:cs="Arial"/>
            <w:sz w:val="24"/>
            <w:szCs w:val="24"/>
          </w:rPr>
          <w:t xml:space="preserve"> </w:t>
        </w:r>
      </w:ins>
    </w:p>
    <w:p w:rsidR="00273FE0" w:rsidRPr="00321669" w:rsidRDefault="00273FE0" w:rsidP="00321669">
      <w:pPr>
        <w:rPr>
          <w:ins w:id="96" w:author="Hong Qin" w:date="2012-04-23T00:08:00Z"/>
          <w:rFonts w:ascii="Arial" w:eastAsia="Arial" w:hAnsi="Arial" w:cs="Arial"/>
          <w:sz w:val="24"/>
          <w:szCs w:val="24"/>
        </w:rPr>
      </w:pPr>
    </w:p>
    <w:p w:rsidR="00273FE0" w:rsidRDefault="00362D95">
      <w:pPr>
        <w:spacing w:after="0" w:line="480" w:lineRule="auto"/>
        <w:ind w:firstLine="720"/>
        <w:rPr>
          <w:ins w:id="97" w:author="Hong Qin" w:date="2012-04-23T00:08:00Z"/>
          <w:rFonts w:ascii="Arial" w:eastAsia="Arial" w:hAnsi="Arial" w:cs="Arial"/>
          <w:sz w:val="24"/>
          <w:szCs w:val="24"/>
        </w:rPr>
        <w:pPrChange w:id="98" w:author="hong qin" w:date="2012-04-20T08:36:00Z">
          <w:pPr>
            <w:spacing w:after="0" w:line="480" w:lineRule="auto"/>
            <w:ind w:firstLine="720"/>
            <w:jc w:val="both"/>
          </w:pPr>
        </w:pPrChange>
      </w:pPr>
      <w:r>
        <w:rPr>
          <w:rFonts w:ascii="Arial" w:eastAsia="Arial" w:hAnsi="Arial" w:cs="Arial"/>
          <w:sz w:val="24"/>
          <w:szCs w:val="24"/>
        </w:rPr>
        <w:t>We also showed that cells with better mitotic asymmetry have a longer life span. It is rare that budding produces two identical daughter cells. Daughter cells may harbor the same genetic information, but may have an uneven distribution of proteins and other intracellular molecules (</w:t>
      </w:r>
      <w:r w:rsidR="00084C29">
        <w:rPr>
          <w:rFonts w:ascii="Arial" w:eastAsia="Arial" w:hAnsi="Arial" w:cs="Arial"/>
          <w:sz w:val="24"/>
          <w:szCs w:val="24"/>
        </w:rPr>
        <w:t>L</w:t>
      </w:r>
      <w:r w:rsidR="00084C29" w:rsidRPr="00084C29">
        <w:rPr>
          <w:rFonts w:ascii="Arial" w:eastAsia="Arial" w:hAnsi="Arial" w:cs="Arial"/>
        </w:rPr>
        <w:t>IU</w:t>
      </w:r>
      <w:r w:rsidR="00084C29">
        <w:rPr>
          <w:rFonts w:ascii="Arial" w:eastAsia="Arial" w:hAnsi="Arial" w:cs="Arial"/>
          <w:sz w:val="24"/>
          <w:szCs w:val="24"/>
        </w:rPr>
        <w:t xml:space="preserve"> et. al</w:t>
      </w:r>
      <w:r w:rsidR="00BA4B2B">
        <w:rPr>
          <w:rFonts w:ascii="Arial" w:eastAsia="Arial" w:hAnsi="Arial" w:cs="Arial"/>
          <w:sz w:val="24"/>
          <w:szCs w:val="24"/>
        </w:rPr>
        <w:t xml:space="preserve"> 2010</w:t>
      </w:r>
      <w:r>
        <w:rPr>
          <w:rFonts w:ascii="Arial" w:eastAsia="Arial" w:hAnsi="Arial" w:cs="Arial"/>
          <w:sz w:val="24"/>
          <w:szCs w:val="24"/>
        </w:rPr>
        <w:t xml:space="preserve">). </w:t>
      </w:r>
    </w:p>
    <w:p w:rsidR="00321669" w:rsidRDefault="00321669" w:rsidP="00321669">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MSN2/4 has been shown to be vital to the pathway for extending CLS in yeast. This gene product functions by upregulating</w:t>
      </w:r>
      <w:r>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w:t>
      </w:r>
      <w:r w:rsidRPr="0072137D">
        <w:rPr>
          <w:rFonts w:ascii="Arial" w:eastAsia="Arial" w:hAnsi="Arial" w:cs="Arial"/>
          <w:sz w:val="24"/>
          <w:szCs w:val="24"/>
        </w:rPr>
        <w:lastRenderedPageBreak/>
        <w:t>CLS if it is expressed excessively</w:t>
      </w:r>
      <w:r w:rsidRPr="0072137D">
        <w:rPr>
          <w:rFonts w:ascii="Arial" w:eastAsia="Arial" w:hAnsi="Arial" w:cs="Arial"/>
          <w:sz w:val="24"/>
          <w:szCs w:val="24"/>
        </w:rPr>
        <w:fldChar w:fldCharType="begin"/>
      </w:r>
      <w:r>
        <w:rPr>
          <w:rFonts w:ascii="Arial" w:eastAsia="Arial" w:hAnsi="Arial" w:cs="Arial"/>
          <w:sz w:val="24"/>
          <w:szCs w:val="24"/>
        </w:rPr>
        <w: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Pr="0072137D">
        <w:rPr>
          <w:rFonts w:ascii="Arial" w:eastAsia="Arial" w:hAnsi="Arial" w:cs="Arial"/>
          <w:sz w:val="24"/>
          <w:szCs w:val="24"/>
        </w:rPr>
        <w:fldChar w:fldCharType="separate"/>
      </w:r>
      <w:r w:rsidRPr="0072137D">
        <w:rPr>
          <w:rFonts w:ascii="Arial" w:eastAsia="Arial" w:hAnsi="Arial" w:cs="Arial"/>
          <w:noProof/>
          <w:sz w:val="24"/>
          <w:szCs w:val="24"/>
        </w:rPr>
        <w:t>(</w:t>
      </w:r>
      <w:hyperlink w:anchor="_ENREF_10" w:tooltip="Medvedik, 2007 #621" w:history="1">
        <w:r w:rsidRPr="0072137D">
          <w:rPr>
            <w:rFonts w:ascii="Arial" w:eastAsia="Arial" w:hAnsi="Arial" w:cs="Arial"/>
            <w:noProof/>
            <w:sz w:val="24"/>
            <w:szCs w:val="24"/>
          </w:rPr>
          <w:t>M</w:t>
        </w:r>
        <w:r w:rsidRPr="0072137D">
          <w:rPr>
            <w:rFonts w:ascii="Arial" w:eastAsia="Arial" w:hAnsi="Arial" w:cs="Arial"/>
            <w:smallCaps/>
            <w:noProof/>
            <w:sz w:val="24"/>
            <w:szCs w:val="24"/>
          </w:rPr>
          <w:t>edvedik</w:t>
        </w:r>
        <w:r w:rsidRPr="0072137D">
          <w:rPr>
            <w:rFonts w:ascii="Arial" w:eastAsia="Arial" w:hAnsi="Arial" w:cs="Arial"/>
            <w:noProof/>
            <w:sz w:val="24"/>
            <w:szCs w:val="24"/>
          </w:rPr>
          <w:t xml:space="preserve"> and S</w:t>
        </w:r>
        <w:r w:rsidRPr="0072137D">
          <w:rPr>
            <w:rFonts w:ascii="Arial" w:eastAsia="Arial" w:hAnsi="Arial" w:cs="Arial"/>
            <w:smallCaps/>
            <w:noProof/>
            <w:sz w:val="24"/>
            <w:szCs w:val="24"/>
          </w:rPr>
          <w:t>inclair</w:t>
        </w:r>
        <w:r w:rsidRPr="0072137D">
          <w:rPr>
            <w:rFonts w:ascii="Arial" w:eastAsia="Arial" w:hAnsi="Arial" w:cs="Arial"/>
            <w:noProof/>
            <w:sz w:val="24"/>
            <w:szCs w:val="24"/>
          </w:rPr>
          <w:t xml:space="preserve"> 2007</w:t>
        </w:r>
      </w:hyperlink>
      <w:r w:rsidRPr="0072137D">
        <w:rPr>
          <w:rFonts w:ascii="Arial" w:eastAsia="Arial" w:hAnsi="Arial" w:cs="Arial"/>
          <w:noProof/>
          <w:sz w:val="24"/>
          <w:szCs w:val="24"/>
        </w:rPr>
        <w:t>)</w:t>
      </w:r>
      <w:r w:rsidRPr="0072137D">
        <w:rPr>
          <w:rFonts w:ascii="Arial" w:eastAsia="Arial" w:hAnsi="Arial" w:cs="Arial"/>
          <w:sz w:val="24"/>
          <w:szCs w:val="24"/>
        </w:rPr>
        <w:fldChar w:fldCharType="end"/>
      </w:r>
      <w:r w:rsidRPr="0072137D">
        <w:rPr>
          <w:rFonts w:ascii="Arial" w:eastAsia="Arial" w:hAnsi="Arial" w:cs="Arial"/>
          <w:sz w:val="24"/>
          <w:szCs w:val="24"/>
        </w:rPr>
        <w:t>.</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CLS  by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Pr="00CA2A24">
        <w:rPr>
          <w:rFonts w:ascii="Arial" w:eastAsia="Arial" w:hAnsi="Arial" w:cs="Arial"/>
          <w:sz w:val="24"/>
          <w:szCs w:val="24"/>
        </w:rPr>
        <w:t>M</w:t>
      </w:r>
      <w:r w:rsidR="00EF52A5" w:rsidRPr="00FF00CD">
        <w:rPr>
          <w:rFonts w:ascii="Arial" w:eastAsia="Arial" w:hAnsi="Arial" w:cs="Arial"/>
        </w:rPr>
        <w:t>ESQUITA</w:t>
      </w:r>
      <w:r w:rsidR="00EF52A5">
        <w:rPr>
          <w:rFonts w:ascii="Arial" w:eastAsia="Arial" w:hAnsi="Arial" w:cs="Arial"/>
          <w:sz w:val="24"/>
          <w:szCs w:val="24"/>
        </w:rPr>
        <w:t xml:space="preserve"> </w:t>
      </w:r>
      <w:r w:rsidR="00EF52A5" w:rsidRPr="00FF00CD">
        <w:rPr>
          <w:rFonts w:ascii="Arial" w:eastAsia="Arial" w:hAnsi="Arial" w:cs="Arial"/>
          <w:i/>
          <w:sz w:val="24"/>
          <w:szCs w:val="24"/>
        </w:rPr>
        <w:t>et. al</w:t>
      </w:r>
      <w:r w:rsidR="00FF00CD">
        <w:rPr>
          <w:rFonts w:ascii="Arial" w:eastAsia="Arial" w:hAnsi="Arial" w:cs="Arial"/>
          <w:sz w:val="24"/>
          <w:szCs w:val="24"/>
        </w:rPr>
        <w:t>)</w:t>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Pr>
          <w:rFonts w:ascii="Arial" w:eastAsia="Arial" w:hAnsi="Arial" w:cs="Arial"/>
          <w:sz w:val="24"/>
          <w:szCs w:val="24"/>
        </w:rPr>
        <w:t xml:space="preserve"> </w:t>
      </w:r>
      <w:r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d="99" w:author="Hong Qin" w:date="2012-04-23T14:53:00Z">
        <w:r>
          <w:rPr>
            <w:rFonts w:ascii="Arial" w:eastAsia="Arial" w:hAnsi="Arial" w:cs="Arial"/>
            <w:sz w:val="24"/>
            <w:szCs w:val="24"/>
          </w:rPr>
          <w:instrText xml:space="preserve"> ADDIN EN.CITE </w:instrText>
        </w:r>
      </w:ins>
      <w:del w:id="100" w:author="Hong Qin" w:date="2012-04-23T06:42:00Z">
        <w:r w:rsidRPr="0072137D" w:rsidDel="00F0148F">
          <w:rPr>
            <w:rFonts w:ascii="Arial" w:eastAsia="Arial" w:hAnsi="Arial" w:cs="Arial"/>
            <w:sz w:val="24"/>
            <w:szCs w:val="24"/>
          </w:rPr>
          <w:delInstrText xml:space="preserve"> ADDIN EN.CITE </w:delInstrText>
        </w:r>
        <w:r w:rsidRPr="0072137D" w:rsidDel="00F0148F">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F0148F">
          <w:rPr>
            <w:rFonts w:ascii="Arial" w:eastAsia="Arial" w:hAnsi="Arial" w:cs="Arial"/>
            <w:sz w:val="24"/>
            <w:szCs w:val="24"/>
          </w:rPr>
          <w:delInstrText xml:space="preserve"> ADDIN EN.CITE.DATA </w:delInstrText>
        </w:r>
        <w:r w:rsidRPr="0072137D" w:rsidDel="00F0148F">
          <w:rPr>
            <w:rFonts w:ascii="Arial" w:eastAsia="Arial" w:hAnsi="Arial" w:cs="Arial"/>
            <w:sz w:val="24"/>
            <w:szCs w:val="24"/>
          </w:rPr>
        </w:r>
        <w:r w:rsidRPr="0072137D" w:rsidDel="00F0148F">
          <w:rPr>
            <w:rFonts w:ascii="Arial" w:eastAsia="Arial" w:hAnsi="Arial" w:cs="Arial"/>
            <w:sz w:val="24"/>
            <w:szCs w:val="24"/>
          </w:rPr>
          <w:fldChar w:fldCharType="end"/>
        </w:r>
      </w:del>
      <w:ins w:id="101" w:author="Hong Qin" w:date="2012-04-23T14:53:00Z">
        <w:r>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Pr>
            <w:rFonts w:ascii="Arial" w:eastAsia="Arial" w:hAnsi="Arial" w:cs="Arial"/>
            <w:sz w:val="24"/>
            <w:szCs w:val="24"/>
          </w:rPr>
          <w:instrText xml:space="preserve"> ADDIN EN.CITE.DATA </w:instrText>
        </w:r>
        <w:r>
          <w:rPr>
            <w:rFonts w:ascii="Arial" w:eastAsia="Arial" w:hAnsi="Arial" w:cs="Arial"/>
            <w:sz w:val="24"/>
            <w:szCs w:val="24"/>
          </w:rPr>
        </w:r>
        <w:r>
          <w:rPr>
            <w:rFonts w:ascii="Arial" w:eastAsia="Arial" w:hAnsi="Arial" w:cs="Arial"/>
            <w:sz w:val="24"/>
            <w:szCs w:val="24"/>
          </w:rPr>
          <w:fldChar w:fldCharType="end"/>
        </w:r>
      </w:ins>
      <w:r w:rsidRPr="0072137D">
        <w:rPr>
          <w:rFonts w:ascii="Arial" w:eastAsia="Arial" w:hAnsi="Arial" w:cs="Arial"/>
          <w:sz w:val="24"/>
          <w:szCs w:val="24"/>
        </w:rPr>
      </w:r>
      <w:r w:rsidRPr="0072137D">
        <w:rPr>
          <w:rFonts w:ascii="Arial" w:eastAsia="Arial" w:hAnsi="Arial" w:cs="Arial"/>
          <w:sz w:val="24"/>
          <w:szCs w:val="24"/>
        </w:rPr>
        <w:fldChar w:fldCharType="separate"/>
      </w:r>
      <w:r w:rsidRPr="0072137D">
        <w:rPr>
          <w:rFonts w:ascii="Arial" w:eastAsia="Arial" w:hAnsi="Arial" w:cs="Arial"/>
          <w:noProof/>
          <w:sz w:val="24"/>
          <w:szCs w:val="24"/>
        </w:rPr>
        <w:t>(</w:t>
      </w:r>
      <w:r>
        <w:rPr>
          <w:noProof/>
        </w:rPr>
        <w:fldChar w:fldCharType="begin"/>
      </w:r>
      <w:r>
        <w:rPr>
          <w:noProof/>
        </w:rPr>
        <w:instrText>HYPERLINK \l "_ENREF_18" \o "Weinberger, 2010 #864</w:instrText>
      </w:r>
      <w:r w:rsidRPr="00AA02C3">
        <w:rPr>
          <w:noProof/>
          <w:rPrChange w:id="102" w:author="Hong Qin" w:date="2012-04-23T00:08:00Z">
            <w:rPr>
              <w:rFonts w:ascii="Arial" w:hAnsi="Arial"/>
              <w:sz w:val="24"/>
              <w:szCs w:val="16"/>
            </w:rPr>
          </w:rPrChange>
        </w:rPr>
        <w:instrText>"</w:instrText>
      </w:r>
      <w:r>
        <w:rPr>
          <w:noProof/>
        </w:rPr>
        <w:fldChar w:fldCharType="separate"/>
      </w:r>
      <w:r w:rsidRPr="0072137D">
        <w:rPr>
          <w:rFonts w:ascii="Arial" w:eastAsia="Arial" w:hAnsi="Arial" w:cs="Arial"/>
          <w:noProof/>
          <w:sz w:val="24"/>
          <w:szCs w:val="24"/>
        </w:rPr>
        <w:t>W</w:t>
      </w:r>
      <w:r w:rsidRPr="0072137D">
        <w:rPr>
          <w:rFonts w:ascii="Arial" w:eastAsia="Arial" w:hAnsi="Arial" w:cs="Arial"/>
          <w:smallCaps/>
          <w:noProof/>
          <w:sz w:val="24"/>
          <w:szCs w:val="24"/>
        </w:rPr>
        <w:t>einberger</w:t>
      </w:r>
      <w:r w:rsidRPr="0072137D">
        <w:rPr>
          <w:rFonts w:ascii="Arial" w:eastAsia="Arial" w:hAnsi="Arial" w:cs="Arial"/>
          <w:i/>
          <w:noProof/>
          <w:sz w:val="24"/>
          <w:szCs w:val="24"/>
        </w:rPr>
        <w:t xml:space="preserve"> et al.</w:t>
      </w:r>
      <w:r w:rsidRPr="0072137D">
        <w:rPr>
          <w:rFonts w:ascii="Arial" w:eastAsia="Arial" w:hAnsi="Arial" w:cs="Arial"/>
          <w:noProof/>
          <w:sz w:val="24"/>
          <w:szCs w:val="24"/>
        </w:rPr>
        <w:t xml:space="preserve"> 2010</w:t>
      </w:r>
      <w:r>
        <w:rPr>
          <w:noProof/>
        </w:rPr>
        <w:fldChar w:fldCharType="end"/>
      </w:r>
      <w:r w:rsidRPr="0072137D">
        <w:rPr>
          <w:rFonts w:ascii="Arial" w:eastAsia="Arial" w:hAnsi="Arial" w:cs="Arial"/>
          <w:noProof/>
          <w:sz w:val="24"/>
          <w:szCs w:val="24"/>
        </w:rPr>
        <w:t>)</w:t>
      </w:r>
      <w:r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321669" w:rsidRDefault="00321669" w:rsidP="00321669">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Future plans also involve treating strain</w:t>
      </w:r>
      <w:r>
        <w:rPr>
          <w:rFonts w:ascii="Arial" w:eastAsia="Arial" w:hAnsi="Arial" w:cs="Arial"/>
          <w:sz w:val="24"/>
          <w:szCs w:val="24"/>
        </w:rPr>
        <w:t>s</w:t>
      </w:r>
      <w:r w:rsidRPr="0072137D">
        <w:rPr>
          <w:rFonts w:ascii="Arial" w:eastAsia="Arial" w:hAnsi="Arial" w:cs="Arial"/>
          <w:sz w:val="24"/>
          <w:szCs w:val="24"/>
        </w:rPr>
        <w:t xml:space="preserve"> with paraquat dichloride (</w:t>
      </w:r>
      <w:r w:rsidRPr="00605020">
        <w:rPr>
          <w:rFonts w:ascii="Arial" w:hAnsi="Arial" w:cs="Arial"/>
          <w:bCs/>
          <w:i/>
          <w:iCs/>
          <w:sz w:val="24"/>
          <w:szCs w:val="24"/>
        </w:rPr>
        <w:t>N</w:t>
      </w:r>
      <w:r w:rsidRPr="00605020">
        <w:rPr>
          <w:rFonts w:ascii="Arial" w:hAnsi="Arial" w:cs="Arial"/>
          <w:bCs/>
          <w:sz w:val="24"/>
          <w:szCs w:val="24"/>
        </w:rPr>
        <w:t>,</w:t>
      </w:r>
      <w:r w:rsidRPr="00605020">
        <w:rPr>
          <w:rFonts w:ascii="Arial" w:hAnsi="Arial" w:cs="Arial"/>
          <w:bCs/>
          <w:i/>
          <w:iCs/>
          <w:sz w:val="24"/>
          <w:szCs w:val="24"/>
        </w:rPr>
        <w:t>N</w:t>
      </w:r>
      <w:r w:rsidRPr="00605020">
        <w:rPr>
          <w:rFonts w:ascii="Arial" w:hAnsi="Arial" w:cs="Arial"/>
          <w:bCs/>
          <w:sz w:val="24"/>
          <w:szCs w:val="24"/>
        </w:rPr>
        <w:t>′-dimethyl-4,4′-bipyridinium dichloride</w:t>
      </w:r>
      <w:r w:rsidRPr="0072137D">
        <w:rPr>
          <w:rFonts w:ascii="Arial" w:eastAsia="Arial" w:hAnsi="Arial" w:cs="Arial"/>
          <w:sz w:val="24"/>
          <w:szCs w:val="24"/>
        </w:rPr>
        <w:t>) to induce superoxides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paraquat will also be measured directly using a fluorescent probe. </w:t>
      </w:r>
    </w:p>
    <w:p w:rsidR="00321669" w:rsidRDefault="00321669" w:rsidP="00321669">
      <w:pPr>
        <w:spacing w:line="480" w:lineRule="auto"/>
        <w:ind w:firstLine="720"/>
      </w:pPr>
      <w:r>
        <w:rPr>
          <w:rFonts w:ascii="Arial" w:hAnsi="Arial" w:cs="Arial"/>
          <w:sz w:val="24"/>
          <w:szCs w:val="24"/>
        </w:rPr>
        <w:t xml:space="preserve">If the average human lifespan were compared in 1800 and 2012, one would see that a substantial difference. Increased life-expectancy can be attributed to the wide range of technological advancements and effective public health initiatives. Improved sanitation, new drugs and treatment methods, and many other factors have improved the quality of life in humans. We live to see age-related consequences because these advancements are continually being modified to delay death. </w:t>
      </w:r>
    </w:p>
    <w:p w:rsidR="005D1495" w:rsidRDefault="0072137D">
      <w:pPr>
        <w:rPr>
          <w:ins w:id="103" w:author="Hong Qin" w:date="2012-04-23T14:38:00Z"/>
          <w:rFonts w:ascii="Arial" w:hAnsi="Arial" w:cs="Arial"/>
          <w:sz w:val="28"/>
          <w:szCs w:val="28"/>
        </w:rPr>
      </w:pPr>
      <w:r w:rsidRPr="0072137D">
        <w:rPr>
          <w:rFonts w:ascii="Arial" w:hAnsi="Arial" w:cs="Arial"/>
          <w:sz w:val="28"/>
          <w:szCs w:val="28"/>
        </w:rPr>
        <w:br w:type="page"/>
      </w:r>
    </w:p>
    <w:p w:rsidR="00780DFB" w:rsidRPr="000A7867" w:rsidRDefault="0072137D" w:rsidP="00EF52A5">
      <w:pPr>
        <w:spacing w:line="240" w:lineRule="auto"/>
        <w:rPr>
          <w:ins w:id="104" w:author="Hong Qin" w:date="2012-04-23T14:53:00Z"/>
          <w:rFonts w:ascii="Arial" w:hAnsi="Arial" w:cs="Arial"/>
          <w:sz w:val="28"/>
          <w:szCs w:val="28"/>
          <w:rPrChange w:id="105" w:author="Hong Qin" w:date="2012-04-23T14:53:00Z">
            <w:rPr>
              <w:ins w:id="106" w:author="Hong Qin" w:date="2012-04-23T14:53:00Z"/>
              <w:rFonts w:ascii="Arial" w:hAnsi="Arial" w:cs="Arial"/>
              <w:sz w:val="20"/>
              <w:szCs w:val="20"/>
            </w:rPr>
          </w:rPrChange>
        </w:rPr>
      </w:pPr>
      <w:r w:rsidRPr="0072137D">
        <w:rPr>
          <w:rFonts w:ascii="Arial" w:hAnsi="Arial" w:cs="Arial"/>
          <w:sz w:val="28"/>
          <w:szCs w:val="28"/>
        </w:rPr>
        <w:lastRenderedPageBreak/>
        <w:t>References</w:t>
      </w:r>
      <w:r w:rsidR="00AA02C3"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00AA02C3" w:rsidRPr="00605020">
        <w:rPr>
          <w:rFonts w:ascii="Arial" w:hAnsi="Arial" w:cs="Arial"/>
          <w:sz w:val="20"/>
          <w:szCs w:val="20"/>
        </w:rPr>
        <w:fldChar w:fldCharType="separate"/>
      </w:r>
      <w:bookmarkStart w:id="107" w:name="_ENREF_1"/>
    </w:p>
    <w:p w:rsidR="00780DFB" w:rsidRPr="000A7867" w:rsidRDefault="00AA02C3" w:rsidP="00780DFB">
      <w:pPr>
        <w:spacing w:after="0" w:line="240" w:lineRule="auto"/>
        <w:ind w:left="720" w:hanging="720"/>
        <w:rPr>
          <w:rFonts w:ascii="Arial" w:hAnsi="Arial" w:cs="Arial"/>
          <w:noProof/>
          <w:szCs w:val="20"/>
        </w:rPr>
      </w:pPr>
      <w:ins w:id="108" w:author="Hong Qin" w:date="2012-04-23T14:53:00Z">
        <w:r w:rsidRPr="000A7867">
          <w:rPr>
            <w:rFonts w:ascii="Arial" w:hAnsi="Arial" w:cs="Arial"/>
            <w:noProof/>
            <w:szCs w:val="20"/>
            <w:rPrChange w:id="109" w:author="Hong Qin" w:date="2012-04-23T14:53:00Z">
              <w:rPr>
                <w:rFonts w:ascii="Arial" w:hAnsi="Arial" w:cs="Arial"/>
                <w:sz w:val="20"/>
                <w:szCs w:val="20"/>
              </w:rPr>
            </w:rPrChange>
          </w:rPr>
          <w:t>B</w:t>
        </w:r>
        <w:r w:rsidRPr="000A7867">
          <w:rPr>
            <w:rFonts w:ascii="Arial" w:hAnsi="Arial" w:cs="Arial"/>
            <w:smallCaps/>
            <w:noProof/>
            <w:szCs w:val="20"/>
            <w:rPrChange w:id="110" w:author="Hong Qin" w:date="2012-04-23T14:53:00Z">
              <w:rPr>
                <w:rFonts w:ascii="Arial" w:hAnsi="Arial" w:cs="Arial"/>
                <w:sz w:val="20"/>
                <w:szCs w:val="20"/>
              </w:rPr>
            </w:rPrChange>
          </w:rPr>
          <w:t xml:space="preserve">lagosklonny, </w:t>
        </w:r>
        <w:r w:rsidRPr="000A7867">
          <w:rPr>
            <w:rFonts w:ascii="Arial" w:hAnsi="Arial" w:cs="Arial"/>
            <w:noProof/>
            <w:szCs w:val="20"/>
            <w:rPrChange w:id="111" w:author="Hong Qin" w:date="2012-04-23T14:53:00Z">
              <w:rPr>
                <w:rFonts w:ascii="Arial" w:hAnsi="Arial" w:cs="Arial"/>
                <w:sz w:val="20"/>
                <w:szCs w:val="20"/>
              </w:rPr>
            </w:rPrChange>
          </w:rPr>
          <w:t>M</w:t>
        </w:r>
        <w:r w:rsidRPr="000A7867">
          <w:rPr>
            <w:rFonts w:ascii="Arial" w:hAnsi="Arial" w:cs="Arial"/>
            <w:smallCaps/>
            <w:noProof/>
            <w:szCs w:val="20"/>
            <w:rPrChange w:id="112" w:author="Hong Qin" w:date="2012-04-23T14:53:00Z">
              <w:rPr>
                <w:rFonts w:ascii="Arial" w:hAnsi="Arial" w:cs="Arial"/>
                <w:sz w:val="20"/>
                <w:szCs w:val="20"/>
              </w:rPr>
            </w:rPrChange>
          </w:rPr>
          <w:t xml:space="preserve">. </w:t>
        </w:r>
        <w:r w:rsidRPr="000A7867">
          <w:rPr>
            <w:rFonts w:ascii="Arial" w:hAnsi="Arial" w:cs="Arial"/>
            <w:noProof/>
            <w:szCs w:val="20"/>
            <w:rPrChange w:id="113" w:author="Hong Qin" w:date="2012-04-23T14:53:00Z">
              <w:rPr>
                <w:rFonts w:ascii="Arial" w:hAnsi="Arial" w:cs="Arial"/>
                <w:sz w:val="20"/>
                <w:szCs w:val="20"/>
              </w:rPr>
            </w:rPrChange>
          </w:rPr>
          <w:t>V</w:t>
        </w:r>
        <w:r w:rsidRPr="000A7867">
          <w:rPr>
            <w:rFonts w:ascii="Arial" w:hAnsi="Arial" w:cs="Arial"/>
            <w:smallCaps/>
            <w:noProof/>
            <w:szCs w:val="20"/>
            <w:rPrChange w:id="114" w:author="Hong Qin" w:date="2012-04-23T14:53:00Z">
              <w:rPr>
                <w:rFonts w:ascii="Arial" w:hAnsi="Arial" w:cs="Arial"/>
                <w:sz w:val="20"/>
                <w:szCs w:val="20"/>
              </w:rPr>
            </w:rPrChange>
          </w:rPr>
          <w:t>.</w:t>
        </w:r>
        <w:r w:rsidRPr="000A7867">
          <w:rPr>
            <w:rFonts w:ascii="Arial" w:hAnsi="Arial" w:cs="Arial"/>
            <w:noProof/>
            <w:szCs w:val="20"/>
            <w:rPrChange w:id="115" w:author="Hong Qin" w:date="2012-04-23T14:53:00Z">
              <w:rPr>
                <w:rFonts w:ascii="Arial" w:hAnsi="Arial" w:cs="Arial"/>
                <w:sz w:val="20"/>
                <w:szCs w:val="20"/>
              </w:rPr>
            </w:rPrChange>
          </w:rPr>
          <w:t xml:space="preserve">, 2008 Aging: ROS or TOR. Cell Cycle </w:t>
        </w:r>
        <w:r w:rsidRPr="000A7867">
          <w:rPr>
            <w:rFonts w:ascii="Arial" w:hAnsi="Arial" w:cs="Arial"/>
            <w:b/>
            <w:noProof/>
            <w:szCs w:val="20"/>
            <w:rPrChange w:id="116" w:author="Hong Qin" w:date="2012-04-23T14:53:00Z">
              <w:rPr>
                <w:rFonts w:ascii="Arial" w:hAnsi="Arial" w:cs="Arial"/>
                <w:sz w:val="20"/>
                <w:szCs w:val="20"/>
              </w:rPr>
            </w:rPrChange>
          </w:rPr>
          <w:t>7:</w:t>
        </w:r>
        <w:r w:rsidRPr="000A7867">
          <w:rPr>
            <w:rFonts w:ascii="Arial" w:hAnsi="Arial" w:cs="Arial"/>
            <w:noProof/>
            <w:szCs w:val="20"/>
            <w:rPrChange w:id="117" w:author="Hong Qin" w:date="2012-04-23T14:53:00Z">
              <w:rPr>
                <w:rFonts w:ascii="Arial" w:hAnsi="Arial" w:cs="Arial"/>
                <w:sz w:val="20"/>
                <w:szCs w:val="20"/>
              </w:rPr>
            </w:rPrChange>
          </w:rPr>
          <w:t xml:space="preserve"> 3344-3354.</w:t>
        </w:r>
      </w:ins>
    </w:p>
    <w:p w:rsidR="00E4130F" w:rsidRPr="000A7867" w:rsidRDefault="00E4130F" w:rsidP="00E4130F">
      <w:pPr>
        <w:numPr>
          <w:ins w:id="118" w:author="Hong Qin" w:date="2012-04-23T14:38:00Z"/>
        </w:numPr>
        <w:spacing w:after="0" w:line="240" w:lineRule="auto"/>
        <w:rPr>
          <w:ins w:id="119" w:author="Hong Qin" w:date="2012-04-23T14:38:00Z"/>
          <w:rFonts w:ascii="Arial" w:hAnsi="Arial" w:cs="Arial"/>
        </w:rPr>
      </w:pPr>
      <w:ins w:id="120" w:author="Hong Qin" w:date="2012-04-23T14:38:00Z">
        <w:r w:rsidRPr="000A7867">
          <w:rPr>
            <w:rFonts w:ascii="Arial" w:hAnsi="Arial" w:cs="Arial"/>
            <w:rPrChange w:id="121" w:author="Lindsay" w:date="2012-04-23T12:31:00Z">
              <w:rPr>
                <w:rFonts w:ascii="Arial" w:hAnsi="Arial" w:cs="Arial"/>
                <w:sz w:val="24"/>
                <w:szCs w:val="24"/>
              </w:rPr>
            </w:rPrChange>
          </w:rPr>
          <w:t>D</w:t>
        </w:r>
        <w:r w:rsidRPr="000A7867">
          <w:rPr>
            <w:rFonts w:ascii="Arial" w:hAnsi="Arial" w:cs="Arial"/>
            <w:sz w:val="18"/>
            <w:szCs w:val="18"/>
          </w:rPr>
          <w:t>AS</w:t>
        </w:r>
        <w:r w:rsidRPr="000A7867">
          <w:rPr>
            <w:rFonts w:ascii="Arial" w:hAnsi="Arial" w:cs="Arial"/>
            <w:rPrChange w:id="122" w:author="Lindsay" w:date="2012-04-23T12:31:00Z">
              <w:rPr>
                <w:rFonts w:ascii="Arial" w:hAnsi="Arial" w:cs="Arial"/>
                <w:sz w:val="24"/>
                <w:szCs w:val="24"/>
              </w:rPr>
            </w:rPrChange>
          </w:rPr>
          <w:t xml:space="preserve"> S.A., C G</w:t>
        </w:r>
        <w:r w:rsidRPr="000A7867">
          <w:rPr>
            <w:rFonts w:ascii="Arial" w:hAnsi="Arial" w:cs="Arial"/>
            <w:sz w:val="18"/>
            <w:szCs w:val="18"/>
            <w:rPrChange w:id="123" w:author="Lindsay" w:date="2012-04-23T12:31:00Z">
              <w:rPr>
                <w:rFonts w:ascii="Arial" w:hAnsi="Arial" w:cs="Arial"/>
                <w:sz w:val="24"/>
                <w:szCs w:val="24"/>
              </w:rPr>
            </w:rPrChange>
          </w:rPr>
          <w:t>ILHOOLY</w:t>
        </w:r>
        <w:r w:rsidRPr="000A7867">
          <w:rPr>
            <w:rFonts w:ascii="Arial" w:hAnsi="Arial" w:cs="Arial"/>
            <w:rPrChange w:id="124" w:author="Lindsay" w:date="2012-04-23T12:31:00Z">
              <w:rPr>
                <w:rFonts w:ascii="Arial" w:hAnsi="Arial" w:cs="Arial"/>
                <w:sz w:val="24"/>
                <w:szCs w:val="24"/>
              </w:rPr>
            </w:rPrChange>
          </w:rPr>
          <w:t>, J.K. G</w:t>
        </w:r>
        <w:r w:rsidRPr="000A7867">
          <w:rPr>
            <w:rFonts w:ascii="Arial" w:hAnsi="Arial" w:cs="Arial"/>
            <w:sz w:val="18"/>
            <w:szCs w:val="18"/>
            <w:rPrChange w:id="125" w:author="Lindsay" w:date="2012-04-23T12:31:00Z">
              <w:rPr>
                <w:rFonts w:ascii="Arial" w:hAnsi="Arial" w:cs="Arial"/>
                <w:sz w:val="24"/>
                <w:szCs w:val="24"/>
              </w:rPr>
            </w:rPrChange>
          </w:rPr>
          <w:t>OLDEN</w:t>
        </w:r>
        <w:r w:rsidRPr="000A7867">
          <w:rPr>
            <w:rFonts w:ascii="Arial" w:hAnsi="Arial" w:cs="Arial"/>
            <w:rPrChange w:id="126" w:author="Lindsay" w:date="2012-04-23T12:31:00Z">
              <w:rPr>
                <w:rFonts w:ascii="Arial" w:hAnsi="Arial" w:cs="Arial"/>
                <w:sz w:val="24"/>
                <w:szCs w:val="24"/>
              </w:rPr>
            </w:rPrChange>
          </w:rPr>
          <w:t>, A.G. P</w:t>
        </w:r>
        <w:r w:rsidRPr="000A7867">
          <w:rPr>
            <w:rFonts w:ascii="Arial" w:hAnsi="Arial" w:cs="Arial"/>
            <w:sz w:val="18"/>
            <w:szCs w:val="18"/>
            <w:rPrChange w:id="127" w:author="Lindsay" w:date="2012-04-23T12:31:00Z">
              <w:rPr>
                <w:rFonts w:ascii="Arial" w:hAnsi="Arial" w:cs="Arial"/>
                <w:sz w:val="24"/>
                <w:szCs w:val="24"/>
              </w:rPr>
            </w:rPrChange>
          </w:rPr>
          <w:t>ITTAS</w:t>
        </w:r>
        <w:r w:rsidRPr="000A7867">
          <w:rPr>
            <w:rFonts w:ascii="Arial" w:hAnsi="Arial" w:cs="Arial"/>
            <w:rPrChange w:id="128" w:author="Lindsay" w:date="2012-04-23T12:31:00Z">
              <w:rPr>
                <w:rFonts w:ascii="Arial" w:hAnsi="Arial" w:cs="Arial"/>
                <w:sz w:val="24"/>
                <w:szCs w:val="24"/>
              </w:rPr>
            </w:rPrChange>
          </w:rPr>
          <w:t>, P.J F</w:t>
        </w:r>
        <w:r w:rsidRPr="000A7867">
          <w:rPr>
            <w:rFonts w:ascii="Arial" w:hAnsi="Arial" w:cs="Arial"/>
            <w:sz w:val="18"/>
            <w:szCs w:val="18"/>
          </w:rPr>
          <w:t>USS</w:t>
        </w:r>
        <w:r w:rsidRPr="000A7867">
          <w:rPr>
            <w:rFonts w:ascii="Arial" w:hAnsi="Arial" w:cs="Arial"/>
            <w:rPrChange w:id="129" w:author="Lindsay" w:date="2012-04-23T12:31:00Z">
              <w:rPr>
                <w:rFonts w:ascii="Arial" w:hAnsi="Arial" w:cs="Arial"/>
                <w:sz w:val="24"/>
                <w:szCs w:val="24"/>
              </w:rPr>
            </w:rPrChange>
          </w:rPr>
          <w:t xml:space="preserve">, et. al., 2007Long-term effects of 2 </w:t>
        </w:r>
      </w:ins>
    </w:p>
    <w:p w:rsidR="00E4130F" w:rsidRPr="000A7867" w:rsidRDefault="00E4130F" w:rsidP="00E4130F">
      <w:pPr>
        <w:numPr>
          <w:ins w:id="130" w:author="Hong Qin" w:date="2012-04-23T14:38:00Z"/>
        </w:numPr>
        <w:spacing w:after="0" w:line="240" w:lineRule="auto"/>
        <w:ind w:left="720"/>
        <w:rPr>
          <w:ins w:id="131" w:author="Hong Qin" w:date="2012-04-23T14:38:00Z"/>
          <w:rFonts w:ascii="Arial" w:hAnsi="Arial" w:cs="Arial"/>
          <w:rPrChange w:id="132" w:author="Lindsay" w:date="2012-04-23T12:32:00Z">
            <w:rPr>
              <w:ins w:id="133" w:author="Hong Qin" w:date="2012-04-23T14:38:00Z"/>
              <w:rFonts w:ascii="Arial" w:hAnsi="Arial" w:cs="Arial"/>
              <w:sz w:val="20"/>
              <w:szCs w:val="20"/>
            </w:rPr>
          </w:rPrChange>
        </w:rPr>
      </w:pPr>
      <w:ins w:id="134" w:author="Hong Qin" w:date="2012-04-23T14:38:00Z">
        <w:r w:rsidRPr="000A7867">
          <w:rPr>
            <w:rFonts w:ascii="Arial" w:hAnsi="Arial" w:cs="Arial"/>
            <w:rPrChange w:id="135" w:author="Lindsay" w:date="2012-04-23T12:31:00Z">
              <w:rPr>
                <w:rFonts w:ascii="HelveticaNeue-Roman" w:hAnsi="HelveticaNeue-Roman" w:cs="HelveticaNeue-Roman"/>
                <w:sz w:val="32"/>
                <w:szCs w:val="32"/>
              </w:rPr>
            </w:rPrChange>
          </w:rPr>
          <w:t xml:space="preserve">energy-restricted diets differing in glycemicload on dietary adherence, body composition, and metabolism inCALERIE: a 1-y randomized controlled trial. </w:t>
        </w:r>
        <w:r w:rsidRPr="000A7867">
          <w:rPr>
            <w:rStyle w:val="HTMLCite"/>
            <w:rFonts w:ascii="Arial" w:hAnsi="Arial" w:cs="Arial"/>
            <w:i w:val="0"/>
          </w:rPr>
          <w:t xml:space="preserve">Am J Clin Nutr </w:t>
        </w:r>
        <w:r w:rsidRPr="000A7867">
          <w:rPr>
            <w:rStyle w:val="slug-vol"/>
            <w:rFonts w:ascii="Arial" w:hAnsi="Arial" w:cs="Arial"/>
            <w:b/>
            <w:iCs/>
          </w:rPr>
          <w:t>85:</w:t>
        </w:r>
        <w:r w:rsidRPr="000A7867">
          <w:rPr>
            <w:rStyle w:val="slug-pages"/>
            <w:rFonts w:ascii="Arial" w:hAnsi="Arial" w:cs="Arial"/>
            <w:iCs/>
          </w:rPr>
          <w:t xml:space="preserve">1023-1030. </w:t>
        </w:r>
      </w:ins>
    </w:p>
    <w:p w:rsidR="00780DFB" w:rsidRPr="000A7867" w:rsidRDefault="00AA02C3" w:rsidP="00780DFB">
      <w:pPr>
        <w:spacing w:after="0" w:line="240" w:lineRule="auto"/>
        <w:ind w:left="720" w:hanging="720"/>
        <w:rPr>
          <w:ins w:id="136" w:author="Hong Qin" w:date="2012-04-23T14:53:00Z"/>
          <w:rFonts w:ascii="Arial" w:hAnsi="Arial" w:cs="Arial"/>
          <w:noProof/>
          <w:szCs w:val="20"/>
          <w:rPrChange w:id="137" w:author="Hong Qin" w:date="2012-04-23T14:53:00Z">
            <w:rPr>
              <w:ins w:id="138" w:author="Hong Qin" w:date="2012-04-23T14:53:00Z"/>
              <w:rFonts w:ascii="Arial" w:hAnsi="Arial" w:cs="Arial"/>
              <w:sz w:val="20"/>
              <w:szCs w:val="20"/>
            </w:rPr>
          </w:rPrChange>
        </w:rPr>
      </w:pPr>
      <w:ins w:id="139" w:author="Hong Qin" w:date="2012-04-23T14:53:00Z">
        <w:r w:rsidRPr="000A7867">
          <w:rPr>
            <w:rFonts w:ascii="Arial" w:hAnsi="Arial" w:cs="Arial"/>
            <w:noProof/>
            <w:szCs w:val="20"/>
            <w:rPrChange w:id="140" w:author="Hong Qin" w:date="2012-04-23T14:53:00Z">
              <w:rPr>
                <w:rFonts w:ascii="Arial" w:hAnsi="Arial" w:cs="Arial"/>
                <w:sz w:val="20"/>
                <w:szCs w:val="20"/>
              </w:rPr>
            </w:rPrChange>
          </w:rPr>
          <w:t>B</w:t>
        </w:r>
        <w:r w:rsidRPr="000A7867">
          <w:rPr>
            <w:rFonts w:ascii="Arial" w:hAnsi="Arial" w:cs="Arial"/>
            <w:smallCaps/>
            <w:noProof/>
            <w:szCs w:val="20"/>
            <w:rPrChange w:id="141" w:author="Hong Qin" w:date="2012-04-23T14:53:00Z">
              <w:rPr>
                <w:rFonts w:ascii="Arial" w:hAnsi="Arial" w:cs="Arial"/>
                <w:sz w:val="20"/>
                <w:szCs w:val="20"/>
              </w:rPr>
            </w:rPrChange>
          </w:rPr>
          <w:t xml:space="preserve">reitenbach, </w:t>
        </w:r>
        <w:r w:rsidRPr="000A7867">
          <w:rPr>
            <w:rFonts w:ascii="Arial" w:hAnsi="Arial" w:cs="Arial"/>
            <w:noProof/>
            <w:szCs w:val="20"/>
            <w:rPrChange w:id="142" w:author="Hong Qin" w:date="2012-04-23T14:53:00Z">
              <w:rPr>
                <w:rFonts w:ascii="Arial" w:hAnsi="Arial" w:cs="Arial"/>
                <w:sz w:val="20"/>
                <w:szCs w:val="20"/>
              </w:rPr>
            </w:rPrChange>
          </w:rPr>
          <w:t>M</w:t>
        </w:r>
        <w:r w:rsidRPr="000A7867">
          <w:rPr>
            <w:rFonts w:ascii="Arial" w:hAnsi="Arial" w:cs="Arial"/>
            <w:smallCaps/>
            <w:noProof/>
            <w:szCs w:val="20"/>
            <w:rPrChange w:id="143" w:author="Hong Qin" w:date="2012-04-23T14:53:00Z">
              <w:rPr>
                <w:rFonts w:ascii="Arial" w:hAnsi="Arial" w:cs="Arial"/>
                <w:sz w:val="20"/>
                <w:szCs w:val="20"/>
              </w:rPr>
            </w:rPrChange>
          </w:rPr>
          <w:t>.</w:t>
        </w:r>
        <w:r w:rsidRPr="000A7867">
          <w:rPr>
            <w:rFonts w:ascii="Arial" w:hAnsi="Arial" w:cs="Arial"/>
            <w:noProof/>
            <w:szCs w:val="20"/>
            <w:rPrChange w:id="144" w:author="Hong Qin" w:date="2012-04-23T14:53:00Z">
              <w:rPr>
                <w:rFonts w:ascii="Arial" w:hAnsi="Arial" w:cs="Arial"/>
                <w:sz w:val="20"/>
                <w:szCs w:val="20"/>
              </w:rPr>
            </w:rPrChange>
          </w:rPr>
          <w:t>, P</w:t>
        </w:r>
        <w:r w:rsidRPr="000A7867">
          <w:rPr>
            <w:rFonts w:ascii="Arial" w:hAnsi="Arial" w:cs="Arial"/>
            <w:smallCaps/>
            <w:noProof/>
            <w:szCs w:val="20"/>
            <w:rPrChange w:id="145" w:author="Hong Qin" w:date="2012-04-23T14:53:00Z">
              <w:rPr>
                <w:rFonts w:ascii="Arial" w:hAnsi="Arial" w:cs="Arial"/>
                <w:sz w:val="20"/>
                <w:szCs w:val="20"/>
              </w:rPr>
            </w:rPrChange>
          </w:rPr>
          <w:t xml:space="preserve">. </w:t>
        </w:r>
        <w:r w:rsidRPr="000A7867">
          <w:rPr>
            <w:rFonts w:ascii="Arial" w:hAnsi="Arial" w:cs="Arial"/>
            <w:noProof/>
            <w:szCs w:val="20"/>
            <w:rPrChange w:id="146" w:author="Hong Qin" w:date="2012-04-23T14:53:00Z">
              <w:rPr>
                <w:rFonts w:ascii="Arial" w:hAnsi="Arial" w:cs="Arial"/>
                <w:sz w:val="20"/>
                <w:szCs w:val="20"/>
              </w:rPr>
            </w:rPrChange>
          </w:rPr>
          <w:t>L</w:t>
        </w:r>
        <w:r w:rsidRPr="000A7867">
          <w:rPr>
            <w:rFonts w:ascii="Arial" w:hAnsi="Arial" w:cs="Arial"/>
            <w:smallCaps/>
            <w:noProof/>
            <w:szCs w:val="20"/>
            <w:rPrChange w:id="147" w:author="Hong Qin" w:date="2012-04-23T14:53:00Z">
              <w:rPr>
                <w:rFonts w:ascii="Arial" w:hAnsi="Arial" w:cs="Arial"/>
                <w:sz w:val="20"/>
                <w:szCs w:val="20"/>
              </w:rPr>
            </w:rPrChange>
          </w:rPr>
          <w:t>aun</w:t>
        </w:r>
        <w:r w:rsidRPr="000A7867">
          <w:rPr>
            <w:rFonts w:ascii="Arial" w:hAnsi="Arial" w:cs="Arial"/>
            <w:noProof/>
            <w:szCs w:val="20"/>
            <w:rPrChange w:id="148" w:author="Hong Qin" w:date="2012-04-23T14:53:00Z">
              <w:rPr>
                <w:rFonts w:ascii="Arial" w:hAnsi="Arial" w:cs="Arial"/>
                <w:sz w:val="20"/>
                <w:szCs w:val="20"/>
              </w:rPr>
            </w:rPrChange>
          </w:rPr>
          <w:t xml:space="preserve"> and M</w:t>
        </w:r>
        <w:r w:rsidRPr="000A7867">
          <w:rPr>
            <w:rFonts w:ascii="Arial" w:hAnsi="Arial" w:cs="Arial"/>
            <w:smallCaps/>
            <w:noProof/>
            <w:szCs w:val="20"/>
            <w:rPrChange w:id="149" w:author="Hong Qin" w:date="2012-04-23T14:53:00Z">
              <w:rPr>
                <w:rFonts w:ascii="Arial" w:hAnsi="Arial" w:cs="Arial"/>
                <w:sz w:val="20"/>
                <w:szCs w:val="20"/>
              </w:rPr>
            </w:rPrChange>
          </w:rPr>
          <w:t xml:space="preserve">. </w:t>
        </w:r>
        <w:r w:rsidRPr="000A7867">
          <w:rPr>
            <w:rFonts w:ascii="Arial" w:hAnsi="Arial" w:cs="Arial"/>
            <w:noProof/>
            <w:szCs w:val="20"/>
            <w:rPrChange w:id="150" w:author="Hong Qin" w:date="2012-04-23T14:53:00Z">
              <w:rPr>
                <w:rFonts w:ascii="Arial" w:hAnsi="Arial" w:cs="Arial"/>
                <w:sz w:val="20"/>
                <w:szCs w:val="20"/>
              </w:rPr>
            </w:rPrChange>
          </w:rPr>
          <w:t>G</w:t>
        </w:r>
        <w:r w:rsidRPr="000A7867">
          <w:rPr>
            <w:rFonts w:ascii="Arial" w:hAnsi="Arial" w:cs="Arial"/>
            <w:smallCaps/>
            <w:noProof/>
            <w:szCs w:val="20"/>
            <w:rPrChange w:id="151" w:author="Hong Qin" w:date="2012-04-23T14:53:00Z">
              <w:rPr>
                <w:rFonts w:ascii="Arial" w:hAnsi="Arial" w:cs="Arial"/>
                <w:sz w:val="20"/>
                <w:szCs w:val="20"/>
              </w:rPr>
            </w:rPrChange>
          </w:rPr>
          <w:t>imona</w:t>
        </w:r>
        <w:r w:rsidRPr="000A7867">
          <w:rPr>
            <w:rFonts w:ascii="Arial" w:hAnsi="Arial" w:cs="Arial"/>
            <w:noProof/>
            <w:szCs w:val="20"/>
            <w:rPrChange w:id="152" w:author="Hong Qin" w:date="2012-04-23T14:53:00Z">
              <w:rPr>
                <w:rFonts w:ascii="Arial" w:hAnsi="Arial" w:cs="Arial"/>
                <w:sz w:val="20"/>
                <w:szCs w:val="20"/>
              </w:rPr>
            </w:rPrChange>
          </w:rPr>
          <w:t xml:space="preserve">, 2005 The actin cytoskeleton, RAS-cAMP signaling and mitochondrial ROS in yeast apoptosis. Trends Cell Biol </w:t>
        </w:r>
        <w:r w:rsidRPr="000A7867">
          <w:rPr>
            <w:rFonts w:ascii="Arial" w:hAnsi="Arial" w:cs="Arial"/>
            <w:b/>
            <w:noProof/>
            <w:szCs w:val="20"/>
            <w:rPrChange w:id="153" w:author="Hong Qin" w:date="2012-04-23T14:53:00Z">
              <w:rPr>
                <w:rFonts w:ascii="Arial" w:hAnsi="Arial" w:cs="Arial"/>
                <w:sz w:val="20"/>
                <w:szCs w:val="20"/>
              </w:rPr>
            </w:rPrChange>
          </w:rPr>
          <w:t>15:</w:t>
        </w:r>
        <w:r w:rsidRPr="000A7867">
          <w:rPr>
            <w:rFonts w:ascii="Arial" w:hAnsi="Arial" w:cs="Arial"/>
            <w:noProof/>
            <w:szCs w:val="20"/>
            <w:rPrChange w:id="154" w:author="Hong Qin" w:date="2012-04-23T14:53:00Z">
              <w:rPr>
                <w:rFonts w:ascii="Arial" w:hAnsi="Arial" w:cs="Arial"/>
                <w:sz w:val="20"/>
                <w:szCs w:val="20"/>
              </w:rPr>
            </w:rPrChange>
          </w:rPr>
          <w:t xml:space="preserve"> 637-639.</w:t>
        </w:r>
      </w:ins>
    </w:p>
    <w:p w:rsidR="00780DFB" w:rsidRPr="000A7867" w:rsidRDefault="00AA02C3" w:rsidP="00780DFB">
      <w:pPr>
        <w:spacing w:after="0" w:line="240" w:lineRule="auto"/>
        <w:ind w:left="720" w:hanging="720"/>
        <w:rPr>
          <w:ins w:id="155" w:author="Hong Qin" w:date="2012-04-23T14:53:00Z"/>
          <w:rFonts w:ascii="Arial" w:hAnsi="Arial" w:cs="Arial"/>
          <w:noProof/>
          <w:szCs w:val="20"/>
          <w:rPrChange w:id="156" w:author="Hong Qin" w:date="2012-04-23T14:53:00Z">
            <w:rPr>
              <w:ins w:id="157" w:author="Hong Qin" w:date="2012-04-23T14:53:00Z"/>
              <w:rFonts w:ascii="Arial" w:hAnsi="Arial" w:cs="Arial"/>
              <w:sz w:val="20"/>
              <w:szCs w:val="20"/>
            </w:rPr>
          </w:rPrChange>
        </w:rPr>
      </w:pPr>
      <w:ins w:id="158" w:author="Hong Qin" w:date="2012-04-23T14:53:00Z">
        <w:r w:rsidRPr="000A7867">
          <w:rPr>
            <w:rFonts w:ascii="Arial" w:hAnsi="Arial" w:cs="Arial"/>
            <w:noProof/>
            <w:szCs w:val="20"/>
            <w:rPrChange w:id="159" w:author="Hong Qin" w:date="2012-04-23T14:53:00Z">
              <w:rPr>
                <w:rFonts w:ascii="Arial" w:hAnsi="Arial" w:cs="Arial"/>
                <w:sz w:val="20"/>
                <w:szCs w:val="20"/>
              </w:rPr>
            </w:rPrChange>
          </w:rPr>
          <w:t>B</w:t>
        </w:r>
        <w:r w:rsidRPr="000A7867">
          <w:rPr>
            <w:rFonts w:ascii="Arial" w:hAnsi="Arial" w:cs="Arial"/>
            <w:smallCaps/>
            <w:noProof/>
            <w:szCs w:val="20"/>
            <w:rPrChange w:id="160" w:author="Hong Qin" w:date="2012-04-23T14:53:00Z">
              <w:rPr>
                <w:rFonts w:ascii="Arial" w:hAnsi="Arial" w:cs="Arial"/>
                <w:sz w:val="20"/>
                <w:szCs w:val="20"/>
              </w:rPr>
            </w:rPrChange>
          </w:rPr>
          <w:t xml:space="preserve">urtner, </w:t>
        </w:r>
        <w:r w:rsidRPr="000A7867">
          <w:rPr>
            <w:rFonts w:ascii="Arial" w:hAnsi="Arial" w:cs="Arial"/>
            <w:noProof/>
            <w:szCs w:val="20"/>
            <w:rPrChange w:id="161" w:author="Hong Qin" w:date="2012-04-23T14:53:00Z">
              <w:rPr>
                <w:rFonts w:ascii="Arial" w:hAnsi="Arial" w:cs="Arial"/>
                <w:sz w:val="20"/>
                <w:szCs w:val="20"/>
              </w:rPr>
            </w:rPrChange>
          </w:rPr>
          <w:t>C</w:t>
        </w:r>
        <w:r w:rsidRPr="000A7867">
          <w:rPr>
            <w:rFonts w:ascii="Arial" w:hAnsi="Arial" w:cs="Arial"/>
            <w:smallCaps/>
            <w:noProof/>
            <w:szCs w:val="20"/>
            <w:rPrChange w:id="162" w:author="Hong Qin" w:date="2012-04-23T14:53:00Z">
              <w:rPr>
                <w:rFonts w:ascii="Arial" w:hAnsi="Arial" w:cs="Arial"/>
                <w:sz w:val="20"/>
                <w:szCs w:val="20"/>
              </w:rPr>
            </w:rPrChange>
          </w:rPr>
          <w:t xml:space="preserve">. </w:t>
        </w:r>
        <w:r w:rsidRPr="000A7867">
          <w:rPr>
            <w:rFonts w:ascii="Arial" w:hAnsi="Arial" w:cs="Arial"/>
            <w:noProof/>
            <w:szCs w:val="20"/>
            <w:rPrChange w:id="163" w:author="Hong Qin" w:date="2012-04-23T14:53:00Z">
              <w:rPr>
                <w:rFonts w:ascii="Arial" w:hAnsi="Arial" w:cs="Arial"/>
                <w:sz w:val="20"/>
                <w:szCs w:val="20"/>
              </w:rPr>
            </w:rPrChange>
          </w:rPr>
          <w:t>R</w:t>
        </w:r>
        <w:r w:rsidRPr="000A7867">
          <w:rPr>
            <w:rFonts w:ascii="Arial" w:hAnsi="Arial" w:cs="Arial"/>
            <w:smallCaps/>
            <w:noProof/>
            <w:szCs w:val="20"/>
            <w:rPrChange w:id="164" w:author="Hong Qin" w:date="2012-04-23T14:53:00Z">
              <w:rPr>
                <w:rFonts w:ascii="Arial" w:hAnsi="Arial" w:cs="Arial"/>
                <w:sz w:val="20"/>
                <w:szCs w:val="20"/>
              </w:rPr>
            </w:rPrChange>
          </w:rPr>
          <w:t>.</w:t>
        </w:r>
        <w:r w:rsidRPr="000A7867">
          <w:rPr>
            <w:rFonts w:ascii="Arial" w:hAnsi="Arial" w:cs="Arial"/>
            <w:noProof/>
            <w:szCs w:val="20"/>
            <w:rPrChange w:id="165" w:author="Hong Qin" w:date="2012-04-23T14:53:00Z">
              <w:rPr>
                <w:rFonts w:ascii="Arial" w:hAnsi="Arial" w:cs="Arial"/>
                <w:sz w:val="20"/>
                <w:szCs w:val="20"/>
              </w:rPr>
            </w:rPrChange>
          </w:rPr>
          <w:t>, C</w:t>
        </w:r>
        <w:r w:rsidRPr="000A7867">
          <w:rPr>
            <w:rFonts w:ascii="Arial" w:hAnsi="Arial" w:cs="Arial"/>
            <w:smallCaps/>
            <w:noProof/>
            <w:szCs w:val="20"/>
            <w:rPrChange w:id="166" w:author="Hong Qin" w:date="2012-04-23T14:53:00Z">
              <w:rPr>
                <w:rFonts w:ascii="Arial" w:hAnsi="Arial" w:cs="Arial"/>
                <w:sz w:val="20"/>
                <w:szCs w:val="20"/>
              </w:rPr>
            </w:rPrChange>
          </w:rPr>
          <w:t xml:space="preserve">. </w:t>
        </w:r>
        <w:r w:rsidRPr="000A7867">
          <w:rPr>
            <w:rFonts w:ascii="Arial" w:hAnsi="Arial" w:cs="Arial"/>
            <w:noProof/>
            <w:szCs w:val="20"/>
            <w:rPrChange w:id="167" w:author="Hong Qin" w:date="2012-04-23T14:53:00Z">
              <w:rPr>
                <w:rFonts w:ascii="Arial" w:hAnsi="Arial" w:cs="Arial"/>
                <w:sz w:val="20"/>
                <w:szCs w:val="20"/>
              </w:rPr>
            </w:rPrChange>
          </w:rPr>
          <w:t>J</w:t>
        </w:r>
        <w:r w:rsidRPr="000A7867">
          <w:rPr>
            <w:rFonts w:ascii="Arial" w:hAnsi="Arial" w:cs="Arial"/>
            <w:smallCaps/>
            <w:noProof/>
            <w:szCs w:val="20"/>
            <w:rPrChange w:id="168" w:author="Hong Qin" w:date="2012-04-23T14:53:00Z">
              <w:rPr>
                <w:rFonts w:ascii="Arial" w:hAnsi="Arial" w:cs="Arial"/>
                <w:sz w:val="20"/>
                <w:szCs w:val="20"/>
              </w:rPr>
            </w:rPrChange>
          </w:rPr>
          <w:t xml:space="preserve">. </w:t>
        </w:r>
        <w:r w:rsidRPr="000A7867">
          <w:rPr>
            <w:rFonts w:ascii="Arial" w:hAnsi="Arial" w:cs="Arial"/>
            <w:noProof/>
            <w:szCs w:val="20"/>
            <w:rPrChange w:id="169" w:author="Hong Qin" w:date="2012-04-23T14:53:00Z">
              <w:rPr>
                <w:rFonts w:ascii="Arial" w:hAnsi="Arial" w:cs="Arial"/>
                <w:sz w:val="20"/>
                <w:szCs w:val="20"/>
              </w:rPr>
            </w:rPrChange>
          </w:rPr>
          <w:t>M</w:t>
        </w:r>
        <w:r w:rsidRPr="000A7867">
          <w:rPr>
            <w:rFonts w:ascii="Arial" w:hAnsi="Arial" w:cs="Arial"/>
            <w:smallCaps/>
            <w:noProof/>
            <w:szCs w:val="20"/>
            <w:rPrChange w:id="170" w:author="Hong Qin" w:date="2012-04-23T14:53:00Z">
              <w:rPr>
                <w:rFonts w:ascii="Arial" w:hAnsi="Arial" w:cs="Arial"/>
                <w:sz w:val="20"/>
                <w:szCs w:val="20"/>
              </w:rPr>
            </w:rPrChange>
          </w:rPr>
          <w:t>urakami</w:t>
        </w:r>
        <w:r w:rsidRPr="000A7867">
          <w:rPr>
            <w:rFonts w:ascii="Arial" w:hAnsi="Arial" w:cs="Arial"/>
            <w:noProof/>
            <w:szCs w:val="20"/>
            <w:rPrChange w:id="171" w:author="Hong Qin" w:date="2012-04-23T14:53:00Z">
              <w:rPr>
                <w:rFonts w:ascii="Arial" w:hAnsi="Arial" w:cs="Arial"/>
                <w:sz w:val="20"/>
                <w:szCs w:val="20"/>
              </w:rPr>
            </w:rPrChange>
          </w:rPr>
          <w:t>, B</w:t>
        </w:r>
        <w:r w:rsidRPr="000A7867">
          <w:rPr>
            <w:rFonts w:ascii="Arial" w:hAnsi="Arial" w:cs="Arial"/>
            <w:smallCaps/>
            <w:noProof/>
            <w:szCs w:val="20"/>
            <w:rPrChange w:id="172" w:author="Hong Qin" w:date="2012-04-23T14:53:00Z">
              <w:rPr>
                <w:rFonts w:ascii="Arial" w:hAnsi="Arial" w:cs="Arial"/>
                <w:sz w:val="20"/>
                <w:szCs w:val="20"/>
              </w:rPr>
            </w:rPrChange>
          </w:rPr>
          <w:t xml:space="preserve">. </w:t>
        </w:r>
        <w:r w:rsidRPr="000A7867">
          <w:rPr>
            <w:rFonts w:ascii="Arial" w:hAnsi="Arial" w:cs="Arial"/>
            <w:noProof/>
            <w:szCs w:val="20"/>
            <w:rPrChange w:id="173" w:author="Hong Qin" w:date="2012-04-23T14:53:00Z">
              <w:rPr>
                <w:rFonts w:ascii="Arial" w:hAnsi="Arial" w:cs="Arial"/>
                <w:sz w:val="20"/>
                <w:szCs w:val="20"/>
              </w:rPr>
            </w:rPrChange>
          </w:rPr>
          <w:t>O</w:t>
        </w:r>
        <w:r w:rsidRPr="000A7867">
          <w:rPr>
            <w:rFonts w:ascii="Arial" w:hAnsi="Arial" w:cs="Arial"/>
            <w:smallCaps/>
            <w:noProof/>
            <w:szCs w:val="20"/>
            <w:rPrChange w:id="174" w:author="Hong Qin" w:date="2012-04-23T14:53:00Z">
              <w:rPr>
                <w:rFonts w:ascii="Arial" w:hAnsi="Arial" w:cs="Arial"/>
                <w:sz w:val="20"/>
                <w:szCs w:val="20"/>
              </w:rPr>
            </w:rPrChange>
          </w:rPr>
          <w:t>lsen</w:t>
        </w:r>
        <w:r w:rsidRPr="000A7867">
          <w:rPr>
            <w:rFonts w:ascii="Arial" w:hAnsi="Arial" w:cs="Arial"/>
            <w:noProof/>
            <w:szCs w:val="20"/>
            <w:rPrChange w:id="175" w:author="Hong Qin" w:date="2012-04-23T14:53:00Z">
              <w:rPr>
                <w:rFonts w:ascii="Arial" w:hAnsi="Arial" w:cs="Arial"/>
                <w:sz w:val="20"/>
                <w:szCs w:val="20"/>
              </w:rPr>
            </w:rPrChange>
          </w:rPr>
          <w:t>, B</w:t>
        </w:r>
        <w:r w:rsidRPr="000A7867">
          <w:rPr>
            <w:rFonts w:ascii="Arial" w:hAnsi="Arial" w:cs="Arial"/>
            <w:smallCaps/>
            <w:noProof/>
            <w:szCs w:val="20"/>
            <w:rPrChange w:id="176" w:author="Hong Qin" w:date="2012-04-23T14:53:00Z">
              <w:rPr>
                <w:rFonts w:ascii="Arial" w:hAnsi="Arial" w:cs="Arial"/>
                <w:sz w:val="20"/>
                <w:szCs w:val="20"/>
              </w:rPr>
            </w:rPrChange>
          </w:rPr>
          <w:t xml:space="preserve">. </w:t>
        </w:r>
        <w:r w:rsidRPr="000A7867">
          <w:rPr>
            <w:rFonts w:ascii="Arial" w:hAnsi="Arial" w:cs="Arial"/>
            <w:noProof/>
            <w:szCs w:val="20"/>
            <w:rPrChange w:id="177" w:author="Hong Qin" w:date="2012-04-23T14:53:00Z">
              <w:rPr>
                <w:rFonts w:ascii="Arial" w:hAnsi="Arial" w:cs="Arial"/>
                <w:sz w:val="20"/>
                <w:szCs w:val="20"/>
              </w:rPr>
            </w:rPrChange>
          </w:rPr>
          <w:t>K</w:t>
        </w:r>
        <w:r w:rsidRPr="000A7867">
          <w:rPr>
            <w:rFonts w:ascii="Arial" w:hAnsi="Arial" w:cs="Arial"/>
            <w:smallCaps/>
            <w:noProof/>
            <w:szCs w:val="20"/>
            <w:rPrChange w:id="178" w:author="Hong Qin" w:date="2012-04-23T14:53:00Z">
              <w:rPr>
                <w:rFonts w:ascii="Arial" w:hAnsi="Arial" w:cs="Arial"/>
                <w:sz w:val="20"/>
                <w:szCs w:val="20"/>
              </w:rPr>
            </w:rPrChange>
          </w:rPr>
          <w:t xml:space="preserve">. </w:t>
        </w:r>
        <w:r w:rsidRPr="000A7867">
          <w:rPr>
            <w:rFonts w:ascii="Arial" w:hAnsi="Arial" w:cs="Arial"/>
            <w:noProof/>
            <w:szCs w:val="20"/>
            <w:rPrChange w:id="179" w:author="Hong Qin" w:date="2012-04-23T14:53:00Z">
              <w:rPr>
                <w:rFonts w:ascii="Arial" w:hAnsi="Arial" w:cs="Arial"/>
                <w:sz w:val="20"/>
                <w:szCs w:val="20"/>
              </w:rPr>
            </w:rPrChange>
          </w:rPr>
          <w:t>K</w:t>
        </w:r>
        <w:r w:rsidRPr="000A7867">
          <w:rPr>
            <w:rFonts w:ascii="Arial" w:hAnsi="Arial" w:cs="Arial"/>
            <w:smallCaps/>
            <w:noProof/>
            <w:szCs w:val="20"/>
            <w:rPrChange w:id="180" w:author="Hong Qin" w:date="2012-04-23T14:53:00Z">
              <w:rPr>
                <w:rFonts w:ascii="Arial" w:hAnsi="Arial" w:cs="Arial"/>
                <w:sz w:val="20"/>
                <w:szCs w:val="20"/>
              </w:rPr>
            </w:rPrChange>
          </w:rPr>
          <w:t>ennedy</w:t>
        </w:r>
        <w:r w:rsidRPr="000A7867">
          <w:rPr>
            <w:rFonts w:ascii="Arial" w:hAnsi="Arial" w:cs="Arial"/>
            <w:noProof/>
            <w:szCs w:val="20"/>
            <w:rPrChange w:id="181" w:author="Hong Qin" w:date="2012-04-23T14:53:00Z">
              <w:rPr>
                <w:rFonts w:ascii="Arial" w:hAnsi="Arial" w:cs="Arial"/>
                <w:sz w:val="20"/>
                <w:szCs w:val="20"/>
              </w:rPr>
            </w:rPrChange>
          </w:rPr>
          <w:t xml:space="preserve"> and M</w:t>
        </w:r>
        <w:r w:rsidRPr="000A7867">
          <w:rPr>
            <w:rFonts w:ascii="Arial" w:hAnsi="Arial" w:cs="Arial"/>
            <w:smallCaps/>
            <w:noProof/>
            <w:szCs w:val="20"/>
            <w:rPrChange w:id="182" w:author="Hong Qin" w:date="2012-04-23T14:53:00Z">
              <w:rPr>
                <w:rFonts w:ascii="Arial" w:hAnsi="Arial" w:cs="Arial"/>
                <w:sz w:val="20"/>
                <w:szCs w:val="20"/>
              </w:rPr>
            </w:rPrChange>
          </w:rPr>
          <w:t xml:space="preserve">. </w:t>
        </w:r>
        <w:r w:rsidRPr="000A7867">
          <w:rPr>
            <w:rFonts w:ascii="Arial" w:hAnsi="Arial" w:cs="Arial"/>
            <w:noProof/>
            <w:szCs w:val="20"/>
            <w:rPrChange w:id="183" w:author="Hong Qin" w:date="2012-04-23T14:53:00Z">
              <w:rPr>
                <w:rFonts w:ascii="Arial" w:hAnsi="Arial" w:cs="Arial"/>
                <w:sz w:val="20"/>
                <w:szCs w:val="20"/>
              </w:rPr>
            </w:rPrChange>
          </w:rPr>
          <w:t>K</w:t>
        </w:r>
        <w:r w:rsidRPr="000A7867">
          <w:rPr>
            <w:rFonts w:ascii="Arial" w:hAnsi="Arial" w:cs="Arial"/>
            <w:smallCaps/>
            <w:noProof/>
            <w:szCs w:val="20"/>
            <w:rPrChange w:id="184" w:author="Hong Qin" w:date="2012-04-23T14:53:00Z">
              <w:rPr>
                <w:rFonts w:ascii="Arial" w:hAnsi="Arial" w:cs="Arial"/>
                <w:sz w:val="20"/>
                <w:szCs w:val="20"/>
              </w:rPr>
            </w:rPrChange>
          </w:rPr>
          <w:t>aeberlein</w:t>
        </w:r>
        <w:r w:rsidRPr="000A7867">
          <w:rPr>
            <w:rFonts w:ascii="Arial" w:hAnsi="Arial" w:cs="Arial"/>
            <w:noProof/>
            <w:szCs w:val="20"/>
            <w:rPrChange w:id="185" w:author="Hong Qin" w:date="2012-04-23T14:53:00Z">
              <w:rPr>
                <w:rFonts w:ascii="Arial" w:hAnsi="Arial" w:cs="Arial"/>
                <w:sz w:val="20"/>
                <w:szCs w:val="20"/>
              </w:rPr>
            </w:rPrChange>
          </w:rPr>
          <w:t xml:space="preserve">, 2011 A genomic analysis of chronological longevity factors in budding yeast. Cell Cycle </w:t>
        </w:r>
        <w:r w:rsidRPr="000A7867">
          <w:rPr>
            <w:rFonts w:ascii="Arial" w:hAnsi="Arial" w:cs="Arial"/>
            <w:b/>
            <w:noProof/>
            <w:szCs w:val="20"/>
            <w:rPrChange w:id="186" w:author="Hong Qin" w:date="2012-04-23T14:53:00Z">
              <w:rPr>
                <w:rFonts w:ascii="Arial" w:hAnsi="Arial" w:cs="Arial"/>
                <w:sz w:val="20"/>
                <w:szCs w:val="20"/>
              </w:rPr>
            </w:rPrChange>
          </w:rPr>
          <w:t>10:</w:t>
        </w:r>
        <w:r w:rsidRPr="000A7867">
          <w:rPr>
            <w:rFonts w:ascii="Arial" w:hAnsi="Arial" w:cs="Arial"/>
            <w:noProof/>
            <w:szCs w:val="20"/>
            <w:rPrChange w:id="187" w:author="Hong Qin" w:date="2012-04-23T14:53:00Z">
              <w:rPr>
                <w:rFonts w:ascii="Arial" w:hAnsi="Arial" w:cs="Arial"/>
                <w:sz w:val="20"/>
                <w:szCs w:val="20"/>
              </w:rPr>
            </w:rPrChange>
          </w:rPr>
          <w:t xml:space="preserve"> 1385-1396.</w:t>
        </w:r>
      </w:ins>
    </w:p>
    <w:p w:rsidR="00780DFB" w:rsidRPr="000A7867" w:rsidRDefault="00AA02C3" w:rsidP="00780DFB">
      <w:pPr>
        <w:spacing w:after="0" w:line="240" w:lineRule="auto"/>
        <w:ind w:left="720" w:hanging="720"/>
        <w:rPr>
          <w:ins w:id="188" w:author="Hong Qin" w:date="2012-04-23T14:53:00Z"/>
          <w:rFonts w:ascii="Arial" w:hAnsi="Arial" w:cs="Arial"/>
          <w:noProof/>
          <w:szCs w:val="20"/>
          <w:rPrChange w:id="189" w:author="Hong Qin" w:date="2012-04-23T14:53:00Z">
            <w:rPr>
              <w:ins w:id="190" w:author="Hong Qin" w:date="2012-04-23T14:53:00Z"/>
              <w:rFonts w:ascii="Arial" w:hAnsi="Arial" w:cs="Arial"/>
              <w:sz w:val="20"/>
              <w:szCs w:val="20"/>
            </w:rPr>
          </w:rPrChange>
        </w:rPr>
      </w:pPr>
      <w:ins w:id="191" w:author="Hong Qin" w:date="2012-04-23T14:53:00Z">
        <w:r w:rsidRPr="000A7867">
          <w:rPr>
            <w:rFonts w:ascii="Arial" w:hAnsi="Arial" w:cs="Arial"/>
            <w:noProof/>
            <w:szCs w:val="20"/>
            <w:rPrChange w:id="192" w:author="Hong Qin" w:date="2012-04-23T14:53:00Z">
              <w:rPr>
                <w:rFonts w:ascii="Arial" w:hAnsi="Arial" w:cs="Arial"/>
                <w:sz w:val="20"/>
                <w:szCs w:val="20"/>
              </w:rPr>
            </w:rPrChange>
          </w:rPr>
          <w:t>C</w:t>
        </w:r>
        <w:r w:rsidRPr="000A7867">
          <w:rPr>
            <w:rFonts w:ascii="Arial" w:hAnsi="Arial" w:cs="Arial"/>
            <w:smallCaps/>
            <w:noProof/>
            <w:szCs w:val="20"/>
            <w:rPrChange w:id="193" w:author="Hong Qin" w:date="2012-04-23T14:53:00Z">
              <w:rPr>
                <w:rFonts w:ascii="Arial" w:hAnsi="Arial" w:cs="Arial"/>
                <w:sz w:val="20"/>
                <w:szCs w:val="20"/>
              </w:rPr>
            </w:rPrChange>
          </w:rPr>
          <w:t xml:space="preserve">harlesworth, </w:t>
        </w:r>
        <w:r w:rsidRPr="000A7867">
          <w:rPr>
            <w:rFonts w:ascii="Arial" w:hAnsi="Arial" w:cs="Arial"/>
            <w:noProof/>
            <w:szCs w:val="20"/>
            <w:rPrChange w:id="194" w:author="Hong Qin" w:date="2012-04-23T14:53:00Z">
              <w:rPr>
                <w:rFonts w:ascii="Arial" w:hAnsi="Arial" w:cs="Arial"/>
                <w:sz w:val="20"/>
                <w:szCs w:val="20"/>
              </w:rPr>
            </w:rPrChange>
          </w:rPr>
          <w:t>B</w:t>
        </w:r>
        <w:r w:rsidRPr="000A7867">
          <w:rPr>
            <w:rFonts w:ascii="Arial" w:hAnsi="Arial" w:cs="Arial"/>
            <w:smallCaps/>
            <w:noProof/>
            <w:szCs w:val="20"/>
            <w:rPrChange w:id="195" w:author="Hong Qin" w:date="2012-04-23T14:53:00Z">
              <w:rPr>
                <w:rFonts w:ascii="Arial" w:hAnsi="Arial" w:cs="Arial"/>
                <w:sz w:val="20"/>
                <w:szCs w:val="20"/>
              </w:rPr>
            </w:rPrChange>
          </w:rPr>
          <w:t>.</w:t>
        </w:r>
        <w:r w:rsidRPr="000A7867">
          <w:rPr>
            <w:rFonts w:ascii="Arial" w:hAnsi="Arial" w:cs="Arial"/>
            <w:noProof/>
            <w:szCs w:val="20"/>
            <w:rPrChange w:id="196" w:author="Hong Qin" w:date="2012-04-23T14:53:00Z">
              <w:rPr>
                <w:rFonts w:ascii="Arial" w:hAnsi="Arial" w:cs="Arial"/>
                <w:sz w:val="20"/>
                <w:szCs w:val="20"/>
              </w:rPr>
            </w:rPrChange>
          </w:rPr>
          <w:t xml:space="preserve">, 1994 </w:t>
        </w:r>
        <w:r w:rsidRPr="000A7867">
          <w:rPr>
            <w:rFonts w:ascii="Arial" w:hAnsi="Arial" w:cs="Arial"/>
            <w:i/>
            <w:noProof/>
            <w:szCs w:val="20"/>
            <w:rPrChange w:id="197" w:author="Hong Qin" w:date="2012-04-23T14:53:00Z">
              <w:rPr>
                <w:rFonts w:ascii="Arial" w:hAnsi="Arial" w:cs="Arial"/>
                <w:sz w:val="20"/>
                <w:szCs w:val="20"/>
              </w:rPr>
            </w:rPrChange>
          </w:rPr>
          <w:t>Evolution in Age-structured Populations</w:t>
        </w:r>
        <w:r w:rsidRPr="000A7867">
          <w:rPr>
            <w:rFonts w:ascii="Arial" w:hAnsi="Arial" w:cs="Arial"/>
            <w:noProof/>
            <w:szCs w:val="20"/>
            <w:rPrChange w:id="198" w:author="Hong Qin" w:date="2012-04-23T14:53:00Z">
              <w:rPr>
                <w:rFonts w:ascii="Arial" w:hAnsi="Arial" w:cs="Arial"/>
                <w:sz w:val="20"/>
                <w:szCs w:val="20"/>
              </w:rPr>
            </w:rPrChange>
          </w:rPr>
          <w:t>. Cambridge University Press, Cambridge.</w:t>
        </w:r>
      </w:ins>
    </w:p>
    <w:p w:rsidR="00780DFB" w:rsidRPr="000A7867" w:rsidRDefault="00AA02C3" w:rsidP="00780DFB">
      <w:pPr>
        <w:spacing w:after="0" w:line="240" w:lineRule="auto"/>
        <w:ind w:left="720" w:hanging="720"/>
        <w:rPr>
          <w:ins w:id="199" w:author="Hong Qin" w:date="2012-04-23T14:53:00Z"/>
          <w:rFonts w:ascii="Arial" w:hAnsi="Arial" w:cs="Arial"/>
          <w:noProof/>
          <w:szCs w:val="20"/>
          <w:rPrChange w:id="200" w:author="Hong Qin" w:date="2012-04-23T14:53:00Z">
            <w:rPr>
              <w:ins w:id="201" w:author="Hong Qin" w:date="2012-04-23T14:53:00Z"/>
              <w:rFonts w:ascii="Arial" w:hAnsi="Arial" w:cs="Arial"/>
              <w:sz w:val="20"/>
              <w:szCs w:val="20"/>
            </w:rPr>
          </w:rPrChange>
        </w:rPr>
      </w:pPr>
      <w:ins w:id="202" w:author="Hong Qin" w:date="2012-04-23T14:53:00Z">
        <w:r w:rsidRPr="000A7867">
          <w:rPr>
            <w:rFonts w:ascii="Arial" w:hAnsi="Arial" w:cs="Arial"/>
            <w:noProof/>
            <w:szCs w:val="20"/>
            <w:rPrChange w:id="203" w:author="Hong Qin" w:date="2012-04-23T14:53:00Z">
              <w:rPr>
                <w:rFonts w:ascii="Arial" w:hAnsi="Arial" w:cs="Arial"/>
                <w:sz w:val="20"/>
                <w:szCs w:val="20"/>
              </w:rPr>
            </w:rPrChange>
          </w:rPr>
          <w:t>C</w:t>
        </w:r>
        <w:r w:rsidRPr="000A7867">
          <w:rPr>
            <w:rFonts w:ascii="Arial" w:hAnsi="Arial" w:cs="Arial"/>
            <w:smallCaps/>
            <w:noProof/>
            <w:szCs w:val="20"/>
            <w:rPrChange w:id="204" w:author="Hong Qin" w:date="2012-04-23T14:53:00Z">
              <w:rPr>
                <w:rFonts w:ascii="Arial" w:hAnsi="Arial" w:cs="Arial"/>
                <w:sz w:val="20"/>
                <w:szCs w:val="20"/>
              </w:rPr>
            </w:rPrChange>
          </w:rPr>
          <w:t xml:space="preserve">onneally, </w:t>
        </w:r>
        <w:r w:rsidRPr="000A7867">
          <w:rPr>
            <w:rFonts w:ascii="Arial" w:hAnsi="Arial" w:cs="Arial"/>
            <w:noProof/>
            <w:szCs w:val="20"/>
            <w:rPrChange w:id="205" w:author="Hong Qin" w:date="2012-04-23T14:53:00Z">
              <w:rPr>
                <w:rFonts w:ascii="Arial" w:hAnsi="Arial" w:cs="Arial"/>
                <w:sz w:val="20"/>
                <w:szCs w:val="20"/>
              </w:rPr>
            </w:rPrChange>
          </w:rPr>
          <w:t>P</w:t>
        </w:r>
        <w:r w:rsidRPr="000A7867">
          <w:rPr>
            <w:rFonts w:ascii="Arial" w:hAnsi="Arial" w:cs="Arial"/>
            <w:smallCaps/>
            <w:noProof/>
            <w:szCs w:val="20"/>
            <w:rPrChange w:id="206" w:author="Hong Qin" w:date="2012-04-23T14:53:00Z">
              <w:rPr>
                <w:rFonts w:ascii="Arial" w:hAnsi="Arial" w:cs="Arial"/>
                <w:sz w:val="20"/>
                <w:szCs w:val="20"/>
              </w:rPr>
            </w:rPrChange>
          </w:rPr>
          <w:t xml:space="preserve">. </w:t>
        </w:r>
        <w:r w:rsidRPr="000A7867">
          <w:rPr>
            <w:rFonts w:ascii="Arial" w:hAnsi="Arial" w:cs="Arial"/>
            <w:noProof/>
            <w:szCs w:val="20"/>
            <w:rPrChange w:id="207" w:author="Hong Qin" w:date="2012-04-23T14:53:00Z">
              <w:rPr>
                <w:rFonts w:ascii="Arial" w:hAnsi="Arial" w:cs="Arial"/>
                <w:sz w:val="20"/>
                <w:szCs w:val="20"/>
              </w:rPr>
            </w:rPrChange>
          </w:rPr>
          <w:t>M</w:t>
        </w:r>
        <w:r w:rsidRPr="000A7867">
          <w:rPr>
            <w:rFonts w:ascii="Arial" w:hAnsi="Arial" w:cs="Arial"/>
            <w:smallCaps/>
            <w:noProof/>
            <w:szCs w:val="20"/>
            <w:rPrChange w:id="208" w:author="Hong Qin" w:date="2012-04-23T14:53:00Z">
              <w:rPr>
                <w:rFonts w:ascii="Arial" w:hAnsi="Arial" w:cs="Arial"/>
                <w:sz w:val="20"/>
                <w:szCs w:val="20"/>
              </w:rPr>
            </w:rPrChange>
          </w:rPr>
          <w:t>.</w:t>
        </w:r>
        <w:r w:rsidRPr="000A7867">
          <w:rPr>
            <w:rFonts w:ascii="Arial" w:hAnsi="Arial" w:cs="Arial"/>
            <w:noProof/>
            <w:szCs w:val="20"/>
            <w:rPrChange w:id="209" w:author="Hong Qin" w:date="2012-04-23T14:53:00Z">
              <w:rPr>
                <w:rFonts w:ascii="Arial" w:hAnsi="Arial" w:cs="Arial"/>
                <w:sz w:val="20"/>
                <w:szCs w:val="20"/>
              </w:rPr>
            </w:rPrChange>
          </w:rPr>
          <w:t xml:space="preserve">, 1984 Huntington disease: genetics and epidemiology. Am J Hum Genet </w:t>
        </w:r>
        <w:r w:rsidRPr="000A7867">
          <w:rPr>
            <w:rFonts w:ascii="Arial" w:hAnsi="Arial" w:cs="Arial"/>
            <w:b/>
            <w:noProof/>
            <w:szCs w:val="20"/>
            <w:rPrChange w:id="210" w:author="Hong Qin" w:date="2012-04-23T14:53:00Z">
              <w:rPr>
                <w:rFonts w:ascii="Arial" w:hAnsi="Arial" w:cs="Arial"/>
                <w:sz w:val="20"/>
                <w:szCs w:val="20"/>
              </w:rPr>
            </w:rPrChange>
          </w:rPr>
          <w:t>36:</w:t>
        </w:r>
        <w:r w:rsidRPr="000A7867">
          <w:rPr>
            <w:rFonts w:ascii="Arial" w:hAnsi="Arial" w:cs="Arial"/>
            <w:noProof/>
            <w:szCs w:val="20"/>
            <w:rPrChange w:id="211" w:author="Hong Qin" w:date="2012-04-23T14:53:00Z">
              <w:rPr>
                <w:rFonts w:ascii="Arial" w:hAnsi="Arial" w:cs="Arial"/>
                <w:sz w:val="20"/>
                <w:szCs w:val="20"/>
              </w:rPr>
            </w:rPrChange>
          </w:rPr>
          <w:t xml:space="preserve"> 506-526.</w:t>
        </w:r>
      </w:ins>
    </w:p>
    <w:p w:rsidR="00780DFB" w:rsidRPr="000A7867" w:rsidRDefault="00AA02C3" w:rsidP="00780DFB">
      <w:pPr>
        <w:spacing w:after="0" w:line="240" w:lineRule="auto"/>
        <w:ind w:left="720" w:hanging="720"/>
        <w:rPr>
          <w:ins w:id="212" w:author="Hong Qin" w:date="2012-04-23T14:53:00Z"/>
          <w:rFonts w:ascii="Arial" w:hAnsi="Arial" w:cs="Arial"/>
          <w:noProof/>
          <w:szCs w:val="20"/>
          <w:rPrChange w:id="213" w:author="Hong Qin" w:date="2012-04-23T14:53:00Z">
            <w:rPr>
              <w:ins w:id="214" w:author="Hong Qin" w:date="2012-04-23T14:53:00Z"/>
              <w:rFonts w:ascii="Arial" w:hAnsi="Arial" w:cs="Arial"/>
              <w:sz w:val="20"/>
              <w:szCs w:val="20"/>
            </w:rPr>
          </w:rPrChange>
        </w:rPr>
      </w:pPr>
      <w:ins w:id="215" w:author="Hong Qin" w:date="2012-04-23T14:53:00Z">
        <w:r w:rsidRPr="000A7867">
          <w:rPr>
            <w:rFonts w:ascii="Arial" w:hAnsi="Arial" w:cs="Arial"/>
            <w:noProof/>
            <w:szCs w:val="20"/>
            <w:rPrChange w:id="216" w:author="Hong Qin" w:date="2012-04-23T14:53:00Z">
              <w:rPr>
                <w:rFonts w:ascii="Arial" w:hAnsi="Arial" w:cs="Arial"/>
                <w:sz w:val="20"/>
                <w:szCs w:val="20"/>
              </w:rPr>
            </w:rPrChange>
          </w:rPr>
          <w:t>D</w:t>
        </w:r>
        <w:r w:rsidRPr="000A7867">
          <w:rPr>
            <w:rFonts w:ascii="Arial" w:hAnsi="Arial" w:cs="Arial"/>
            <w:smallCaps/>
            <w:noProof/>
            <w:szCs w:val="20"/>
            <w:rPrChange w:id="217" w:author="Hong Qin" w:date="2012-04-23T14:53:00Z">
              <w:rPr>
                <w:rFonts w:ascii="Arial" w:hAnsi="Arial" w:cs="Arial"/>
                <w:sz w:val="20"/>
                <w:szCs w:val="20"/>
              </w:rPr>
            </w:rPrChange>
          </w:rPr>
          <w:t xml:space="preserve">efossez, </w:t>
        </w:r>
        <w:r w:rsidRPr="000A7867">
          <w:rPr>
            <w:rFonts w:ascii="Arial" w:hAnsi="Arial" w:cs="Arial"/>
            <w:noProof/>
            <w:szCs w:val="20"/>
            <w:rPrChange w:id="218" w:author="Hong Qin" w:date="2012-04-23T14:53:00Z">
              <w:rPr>
                <w:rFonts w:ascii="Arial" w:hAnsi="Arial" w:cs="Arial"/>
                <w:sz w:val="20"/>
                <w:szCs w:val="20"/>
              </w:rPr>
            </w:rPrChange>
          </w:rPr>
          <w:t>P</w:t>
        </w:r>
        <w:r w:rsidRPr="000A7867">
          <w:rPr>
            <w:rFonts w:ascii="Arial" w:hAnsi="Arial" w:cs="Arial"/>
            <w:smallCaps/>
            <w:noProof/>
            <w:szCs w:val="20"/>
            <w:rPrChange w:id="219" w:author="Hong Qin" w:date="2012-04-23T14:53:00Z">
              <w:rPr>
                <w:rFonts w:ascii="Arial" w:hAnsi="Arial" w:cs="Arial"/>
                <w:sz w:val="20"/>
                <w:szCs w:val="20"/>
              </w:rPr>
            </w:rPrChange>
          </w:rPr>
          <w:t xml:space="preserve">. </w:t>
        </w:r>
        <w:r w:rsidRPr="000A7867">
          <w:rPr>
            <w:rFonts w:ascii="Arial" w:hAnsi="Arial" w:cs="Arial"/>
            <w:noProof/>
            <w:szCs w:val="20"/>
            <w:rPrChange w:id="220" w:author="Hong Qin" w:date="2012-04-23T14:53:00Z">
              <w:rPr>
                <w:rFonts w:ascii="Arial" w:hAnsi="Arial" w:cs="Arial"/>
                <w:sz w:val="20"/>
                <w:szCs w:val="20"/>
              </w:rPr>
            </w:rPrChange>
          </w:rPr>
          <w:t>A</w:t>
        </w:r>
        <w:r w:rsidRPr="000A7867">
          <w:rPr>
            <w:rFonts w:ascii="Arial" w:hAnsi="Arial" w:cs="Arial"/>
            <w:smallCaps/>
            <w:noProof/>
            <w:szCs w:val="20"/>
            <w:rPrChange w:id="221" w:author="Hong Qin" w:date="2012-04-23T14:53:00Z">
              <w:rPr>
                <w:rFonts w:ascii="Arial" w:hAnsi="Arial" w:cs="Arial"/>
                <w:sz w:val="20"/>
                <w:szCs w:val="20"/>
              </w:rPr>
            </w:rPrChange>
          </w:rPr>
          <w:t>.</w:t>
        </w:r>
        <w:r w:rsidRPr="000A7867">
          <w:rPr>
            <w:rFonts w:ascii="Arial" w:hAnsi="Arial" w:cs="Arial"/>
            <w:noProof/>
            <w:szCs w:val="20"/>
            <w:rPrChange w:id="222" w:author="Hong Qin" w:date="2012-04-23T14:53:00Z">
              <w:rPr>
                <w:rFonts w:ascii="Arial" w:hAnsi="Arial" w:cs="Arial"/>
                <w:sz w:val="20"/>
                <w:szCs w:val="20"/>
              </w:rPr>
            </w:rPrChange>
          </w:rPr>
          <w:t>, P</w:t>
        </w:r>
        <w:r w:rsidRPr="000A7867">
          <w:rPr>
            <w:rFonts w:ascii="Arial" w:hAnsi="Arial" w:cs="Arial"/>
            <w:smallCaps/>
            <w:noProof/>
            <w:szCs w:val="20"/>
            <w:rPrChange w:id="223" w:author="Hong Qin" w:date="2012-04-23T14:53:00Z">
              <w:rPr>
                <w:rFonts w:ascii="Arial" w:hAnsi="Arial" w:cs="Arial"/>
                <w:sz w:val="20"/>
                <w:szCs w:val="20"/>
              </w:rPr>
            </w:rPrChange>
          </w:rPr>
          <w:t xml:space="preserve">. </w:t>
        </w:r>
        <w:r w:rsidRPr="000A7867">
          <w:rPr>
            <w:rFonts w:ascii="Arial" w:hAnsi="Arial" w:cs="Arial"/>
            <w:noProof/>
            <w:szCs w:val="20"/>
            <w:rPrChange w:id="224" w:author="Hong Qin" w:date="2012-04-23T14:53:00Z">
              <w:rPr>
                <w:rFonts w:ascii="Arial" w:hAnsi="Arial" w:cs="Arial"/>
                <w:sz w:val="20"/>
                <w:szCs w:val="20"/>
              </w:rPr>
            </w:rPrChange>
          </w:rPr>
          <w:t>U</w:t>
        </w:r>
        <w:r w:rsidRPr="000A7867">
          <w:rPr>
            <w:rFonts w:ascii="Arial" w:hAnsi="Arial" w:cs="Arial"/>
            <w:smallCaps/>
            <w:noProof/>
            <w:szCs w:val="20"/>
            <w:rPrChange w:id="225" w:author="Hong Qin" w:date="2012-04-23T14:53:00Z">
              <w:rPr>
                <w:rFonts w:ascii="Arial" w:hAnsi="Arial" w:cs="Arial"/>
                <w:sz w:val="20"/>
                <w:szCs w:val="20"/>
              </w:rPr>
            </w:rPrChange>
          </w:rPr>
          <w:t xml:space="preserve">. </w:t>
        </w:r>
        <w:r w:rsidRPr="000A7867">
          <w:rPr>
            <w:rFonts w:ascii="Arial" w:hAnsi="Arial" w:cs="Arial"/>
            <w:noProof/>
            <w:szCs w:val="20"/>
            <w:rPrChange w:id="226" w:author="Hong Qin" w:date="2012-04-23T14:53:00Z">
              <w:rPr>
                <w:rFonts w:ascii="Arial" w:hAnsi="Arial" w:cs="Arial"/>
                <w:sz w:val="20"/>
                <w:szCs w:val="20"/>
              </w:rPr>
            </w:rPrChange>
          </w:rPr>
          <w:t>P</w:t>
        </w:r>
        <w:r w:rsidRPr="000A7867">
          <w:rPr>
            <w:rFonts w:ascii="Arial" w:hAnsi="Arial" w:cs="Arial"/>
            <w:smallCaps/>
            <w:noProof/>
            <w:szCs w:val="20"/>
            <w:rPrChange w:id="227" w:author="Hong Qin" w:date="2012-04-23T14:53:00Z">
              <w:rPr>
                <w:rFonts w:ascii="Arial" w:hAnsi="Arial" w:cs="Arial"/>
                <w:sz w:val="20"/>
                <w:szCs w:val="20"/>
              </w:rPr>
            </w:rPrChange>
          </w:rPr>
          <w:t>ark</w:t>
        </w:r>
        <w:r w:rsidRPr="000A7867">
          <w:rPr>
            <w:rFonts w:ascii="Arial" w:hAnsi="Arial" w:cs="Arial"/>
            <w:noProof/>
            <w:szCs w:val="20"/>
            <w:rPrChange w:id="228" w:author="Hong Qin" w:date="2012-04-23T14:53:00Z">
              <w:rPr>
                <w:rFonts w:ascii="Arial" w:hAnsi="Arial" w:cs="Arial"/>
                <w:sz w:val="20"/>
                <w:szCs w:val="20"/>
              </w:rPr>
            </w:rPrChange>
          </w:rPr>
          <w:t xml:space="preserve"> and L</w:t>
        </w:r>
        <w:r w:rsidRPr="000A7867">
          <w:rPr>
            <w:rFonts w:ascii="Arial" w:hAnsi="Arial" w:cs="Arial"/>
            <w:smallCaps/>
            <w:noProof/>
            <w:szCs w:val="20"/>
            <w:rPrChange w:id="229" w:author="Hong Qin" w:date="2012-04-23T14:53:00Z">
              <w:rPr>
                <w:rFonts w:ascii="Arial" w:hAnsi="Arial" w:cs="Arial"/>
                <w:sz w:val="20"/>
                <w:szCs w:val="20"/>
              </w:rPr>
            </w:rPrChange>
          </w:rPr>
          <w:t xml:space="preserve">. </w:t>
        </w:r>
        <w:r w:rsidRPr="000A7867">
          <w:rPr>
            <w:rFonts w:ascii="Arial" w:hAnsi="Arial" w:cs="Arial"/>
            <w:noProof/>
            <w:szCs w:val="20"/>
            <w:rPrChange w:id="230" w:author="Hong Qin" w:date="2012-04-23T14:53:00Z">
              <w:rPr>
                <w:rFonts w:ascii="Arial" w:hAnsi="Arial" w:cs="Arial"/>
                <w:sz w:val="20"/>
                <w:szCs w:val="20"/>
              </w:rPr>
            </w:rPrChange>
          </w:rPr>
          <w:t>G</w:t>
        </w:r>
        <w:r w:rsidRPr="000A7867">
          <w:rPr>
            <w:rFonts w:ascii="Arial" w:hAnsi="Arial" w:cs="Arial"/>
            <w:smallCaps/>
            <w:noProof/>
            <w:szCs w:val="20"/>
            <w:rPrChange w:id="231" w:author="Hong Qin" w:date="2012-04-23T14:53:00Z">
              <w:rPr>
                <w:rFonts w:ascii="Arial" w:hAnsi="Arial" w:cs="Arial"/>
                <w:sz w:val="20"/>
                <w:szCs w:val="20"/>
              </w:rPr>
            </w:rPrChange>
          </w:rPr>
          <w:t>uarente</w:t>
        </w:r>
        <w:r w:rsidRPr="000A7867">
          <w:rPr>
            <w:rFonts w:ascii="Arial" w:hAnsi="Arial" w:cs="Arial"/>
            <w:noProof/>
            <w:szCs w:val="20"/>
            <w:rPrChange w:id="232" w:author="Hong Qin" w:date="2012-04-23T14:53:00Z">
              <w:rPr>
                <w:rFonts w:ascii="Arial" w:hAnsi="Arial" w:cs="Arial"/>
                <w:sz w:val="20"/>
                <w:szCs w:val="20"/>
              </w:rPr>
            </w:rPrChange>
          </w:rPr>
          <w:t xml:space="preserve">, 1998 Vicious circles: a mechanism for yeast aging. Curr Opin Microbiol </w:t>
        </w:r>
        <w:r w:rsidRPr="000A7867">
          <w:rPr>
            <w:rFonts w:ascii="Arial" w:hAnsi="Arial" w:cs="Arial"/>
            <w:b/>
            <w:noProof/>
            <w:szCs w:val="20"/>
            <w:rPrChange w:id="233" w:author="Hong Qin" w:date="2012-04-23T14:53:00Z">
              <w:rPr>
                <w:rFonts w:ascii="Arial" w:hAnsi="Arial" w:cs="Arial"/>
                <w:sz w:val="20"/>
                <w:szCs w:val="20"/>
              </w:rPr>
            </w:rPrChange>
          </w:rPr>
          <w:t>1:</w:t>
        </w:r>
        <w:r w:rsidRPr="000A7867">
          <w:rPr>
            <w:rFonts w:ascii="Arial" w:hAnsi="Arial" w:cs="Arial"/>
            <w:noProof/>
            <w:szCs w:val="20"/>
            <w:rPrChange w:id="234" w:author="Hong Qin" w:date="2012-04-23T14:53:00Z">
              <w:rPr>
                <w:rFonts w:ascii="Arial" w:hAnsi="Arial" w:cs="Arial"/>
                <w:sz w:val="20"/>
                <w:szCs w:val="20"/>
              </w:rPr>
            </w:rPrChange>
          </w:rPr>
          <w:t xml:space="preserve"> 707-711.</w:t>
        </w:r>
      </w:ins>
    </w:p>
    <w:p w:rsidR="00780DFB" w:rsidRPr="000A7867" w:rsidRDefault="00AA02C3" w:rsidP="00780DFB">
      <w:pPr>
        <w:spacing w:after="0" w:line="240" w:lineRule="auto"/>
        <w:ind w:left="720" w:hanging="720"/>
        <w:rPr>
          <w:ins w:id="235" w:author="Hong Qin" w:date="2012-04-23T14:53:00Z"/>
          <w:rFonts w:ascii="Arial" w:hAnsi="Arial" w:cs="Arial"/>
          <w:noProof/>
          <w:szCs w:val="20"/>
          <w:rPrChange w:id="236" w:author="Hong Qin" w:date="2012-04-23T14:53:00Z">
            <w:rPr>
              <w:ins w:id="237" w:author="Hong Qin" w:date="2012-04-23T14:53:00Z"/>
              <w:rFonts w:ascii="Arial" w:hAnsi="Arial" w:cs="Arial"/>
              <w:sz w:val="20"/>
              <w:szCs w:val="20"/>
            </w:rPr>
          </w:rPrChange>
        </w:rPr>
      </w:pPr>
      <w:ins w:id="238" w:author="Hong Qin" w:date="2012-04-23T14:53:00Z">
        <w:r w:rsidRPr="000A7867">
          <w:rPr>
            <w:rFonts w:ascii="Arial" w:hAnsi="Arial" w:cs="Arial"/>
            <w:noProof/>
            <w:szCs w:val="20"/>
            <w:rPrChange w:id="239" w:author="Hong Qin" w:date="2012-04-23T14:53:00Z">
              <w:rPr>
                <w:rFonts w:ascii="Arial" w:hAnsi="Arial" w:cs="Arial"/>
                <w:sz w:val="20"/>
                <w:szCs w:val="20"/>
              </w:rPr>
            </w:rPrChange>
          </w:rPr>
          <w:t>F</w:t>
        </w:r>
        <w:r w:rsidRPr="000A7867">
          <w:rPr>
            <w:rFonts w:ascii="Arial" w:hAnsi="Arial" w:cs="Arial"/>
            <w:smallCaps/>
            <w:noProof/>
            <w:szCs w:val="20"/>
            <w:rPrChange w:id="240" w:author="Hong Qin" w:date="2012-04-23T14:53:00Z">
              <w:rPr>
                <w:rFonts w:ascii="Arial" w:hAnsi="Arial" w:cs="Arial"/>
                <w:sz w:val="20"/>
                <w:szCs w:val="20"/>
              </w:rPr>
            </w:rPrChange>
          </w:rPr>
          <w:t xml:space="preserve">arrer, </w:t>
        </w:r>
        <w:r w:rsidRPr="000A7867">
          <w:rPr>
            <w:rFonts w:ascii="Arial" w:hAnsi="Arial" w:cs="Arial"/>
            <w:noProof/>
            <w:szCs w:val="20"/>
            <w:rPrChange w:id="241" w:author="Hong Qin" w:date="2012-04-23T14:53:00Z">
              <w:rPr>
                <w:rFonts w:ascii="Arial" w:hAnsi="Arial" w:cs="Arial"/>
                <w:sz w:val="20"/>
                <w:szCs w:val="20"/>
              </w:rPr>
            </w:rPrChange>
          </w:rPr>
          <w:t>L</w:t>
        </w:r>
        <w:r w:rsidRPr="000A7867">
          <w:rPr>
            <w:rFonts w:ascii="Arial" w:hAnsi="Arial" w:cs="Arial"/>
            <w:smallCaps/>
            <w:noProof/>
            <w:szCs w:val="20"/>
            <w:rPrChange w:id="242" w:author="Hong Qin" w:date="2012-04-23T14:53:00Z">
              <w:rPr>
                <w:rFonts w:ascii="Arial" w:hAnsi="Arial" w:cs="Arial"/>
                <w:sz w:val="20"/>
                <w:szCs w:val="20"/>
              </w:rPr>
            </w:rPrChange>
          </w:rPr>
          <w:t xml:space="preserve">. </w:t>
        </w:r>
        <w:r w:rsidRPr="000A7867">
          <w:rPr>
            <w:rFonts w:ascii="Arial" w:hAnsi="Arial" w:cs="Arial"/>
            <w:noProof/>
            <w:szCs w:val="20"/>
            <w:rPrChange w:id="243" w:author="Hong Qin" w:date="2012-04-23T14:53:00Z">
              <w:rPr>
                <w:rFonts w:ascii="Arial" w:hAnsi="Arial" w:cs="Arial"/>
                <w:sz w:val="20"/>
                <w:szCs w:val="20"/>
              </w:rPr>
            </w:rPrChange>
          </w:rPr>
          <w:t>A</w:t>
        </w:r>
        <w:r w:rsidRPr="000A7867">
          <w:rPr>
            <w:rFonts w:ascii="Arial" w:hAnsi="Arial" w:cs="Arial"/>
            <w:smallCaps/>
            <w:noProof/>
            <w:szCs w:val="20"/>
            <w:rPrChange w:id="244" w:author="Hong Qin" w:date="2012-04-23T14:53:00Z">
              <w:rPr>
                <w:rFonts w:ascii="Arial" w:hAnsi="Arial" w:cs="Arial"/>
                <w:sz w:val="20"/>
                <w:szCs w:val="20"/>
              </w:rPr>
            </w:rPrChange>
          </w:rPr>
          <w:t>.</w:t>
        </w:r>
        <w:r w:rsidRPr="000A7867">
          <w:rPr>
            <w:rFonts w:ascii="Arial" w:hAnsi="Arial" w:cs="Arial"/>
            <w:noProof/>
            <w:szCs w:val="20"/>
            <w:rPrChange w:id="245" w:author="Hong Qin" w:date="2012-04-23T14:53:00Z">
              <w:rPr>
                <w:rFonts w:ascii="Arial" w:hAnsi="Arial" w:cs="Arial"/>
                <w:sz w:val="20"/>
                <w:szCs w:val="20"/>
              </w:rPr>
            </w:rPrChange>
          </w:rPr>
          <w:t>, P</w:t>
        </w:r>
        <w:r w:rsidRPr="000A7867">
          <w:rPr>
            <w:rFonts w:ascii="Arial" w:hAnsi="Arial" w:cs="Arial"/>
            <w:smallCaps/>
            <w:noProof/>
            <w:szCs w:val="20"/>
            <w:rPrChange w:id="246" w:author="Hong Qin" w:date="2012-04-23T14:53:00Z">
              <w:rPr>
                <w:rFonts w:ascii="Arial" w:hAnsi="Arial" w:cs="Arial"/>
                <w:sz w:val="20"/>
                <w:szCs w:val="20"/>
              </w:rPr>
            </w:rPrChange>
          </w:rPr>
          <w:t xml:space="preserve">. </w:t>
        </w:r>
        <w:r w:rsidRPr="000A7867">
          <w:rPr>
            <w:rFonts w:ascii="Arial" w:hAnsi="Arial" w:cs="Arial"/>
            <w:noProof/>
            <w:szCs w:val="20"/>
            <w:rPrChange w:id="247" w:author="Hong Qin" w:date="2012-04-23T14:53:00Z">
              <w:rPr>
                <w:rFonts w:ascii="Arial" w:hAnsi="Arial" w:cs="Arial"/>
                <w:sz w:val="20"/>
                <w:szCs w:val="20"/>
              </w:rPr>
            </w:rPrChange>
          </w:rPr>
          <w:t>M</w:t>
        </w:r>
        <w:r w:rsidRPr="000A7867">
          <w:rPr>
            <w:rFonts w:ascii="Arial" w:hAnsi="Arial" w:cs="Arial"/>
            <w:smallCaps/>
            <w:noProof/>
            <w:szCs w:val="20"/>
            <w:rPrChange w:id="248" w:author="Hong Qin" w:date="2012-04-23T14:53:00Z">
              <w:rPr>
                <w:rFonts w:ascii="Arial" w:hAnsi="Arial" w:cs="Arial"/>
                <w:sz w:val="20"/>
                <w:szCs w:val="20"/>
              </w:rPr>
            </w:rPrChange>
          </w:rPr>
          <w:t xml:space="preserve">. </w:t>
        </w:r>
        <w:r w:rsidRPr="000A7867">
          <w:rPr>
            <w:rFonts w:ascii="Arial" w:hAnsi="Arial" w:cs="Arial"/>
            <w:noProof/>
            <w:szCs w:val="20"/>
            <w:rPrChange w:id="249" w:author="Hong Qin" w:date="2012-04-23T14:53:00Z">
              <w:rPr>
                <w:rFonts w:ascii="Arial" w:hAnsi="Arial" w:cs="Arial"/>
                <w:sz w:val="20"/>
                <w:szCs w:val="20"/>
              </w:rPr>
            </w:rPrChange>
          </w:rPr>
          <w:t>C</w:t>
        </w:r>
        <w:r w:rsidRPr="000A7867">
          <w:rPr>
            <w:rFonts w:ascii="Arial" w:hAnsi="Arial" w:cs="Arial"/>
            <w:smallCaps/>
            <w:noProof/>
            <w:szCs w:val="20"/>
            <w:rPrChange w:id="250" w:author="Hong Qin" w:date="2012-04-23T14:53:00Z">
              <w:rPr>
                <w:rFonts w:ascii="Arial" w:hAnsi="Arial" w:cs="Arial"/>
                <w:sz w:val="20"/>
                <w:szCs w:val="20"/>
              </w:rPr>
            </w:rPrChange>
          </w:rPr>
          <w:t>onneally</w:t>
        </w:r>
        <w:r w:rsidRPr="000A7867">
          <w:rPr>
            <w:rFonts w:ascii="Arial" w:hAnsi="Arial" w:cs="Arial"/>
            <w:noProof/>
            <w:szCs w:val="20"/>
            <w:rPrChange w:id="251" w:author="Hong Qin" w:date="2012-04-23T14:53:00Z">
              <w:rPr>
                <w:rFonts w:ascii="Arial" w:hAnsi="Arial" w:cs="Arial"/>
                <w:sz w:val="20"/>
                <w:szCs w:val="20"/>
              </w:rPr>
            </w:rPrChange>
          </w:rPr>
          <w:t xml:space="preserve"> and P</w:t>
        </w:r>
        <w:r w:rsidRPr="000A7867">
          <w:rPr>
            <w:rFonts w:ascii="Arial" w:hAnsi="Arial" w:cs="Arial"/>
            <w:smallCaps/>
            <w:noProof/>
            <w:szCs w:val="20"/>
            <w:rPrChange w:id="252" w:author="Hong Qin" w:date="2012-04-23T14:53:00Z">
              <w:rPr>
                <w:rFonts w:ascii="Arial" w:hAnsi="Arial" w:cs="Arial"/>
                <w:sz w:val="20"/>
                <w:szCs w:val="20"/>
              </w:rPr>
            </w:rPrChange>
          </w:rPr>
          <w:t xml:space="preserve">. </w:t>
        </w:r>
        <w:r w:rsidRPr="000A7867">
          <w:rPr>
            <w:rFonts w:ascii="Arial" w:hAnsi="Arial" w:cs="Arial"/>
            <w:noProof/>
            <w:szCs w:val="20"/>
            <w:rPrChange w:id="253" w:author="Hong Qin" w:date="2012-04-23T14:53:00Z">
              <w:rPr>
                <w:rFonts w:ascii="Arial" w:hAnsi="Arial" w:cs="Arial"/>
                <w:sz w:val="20"/>
                <w:szCs w:val="20"/>
              </w:rPr>
            </w:rPrChange>
          </w:rPr>
          <w:t>L</w:t>
        </w:r>
        <w:r w:rsidRPr="000A7867">
          <w:rPr>
            <w:rFonts w:ascii="Arial" w:hAnsi="Arial" w:cs="Arial"/>
            <w:smallCaps/>
            <w:noProof/>
            <w:szCs w:val="20"/>
            <w:rPrChange w:id="254" w:author="Hong Qin" w:date="2012-04-23T14:53:00Z">
              <w:rPr>
                <w:rFonts w:ascii="Arial" w:hAnsi="Arial" w:cs="Arial"/>
                <w:sz w:val="20"/>
                <w:szCs w:val="20"/>
              </w:rPr>
            </w:rPrChange>
          </w:rPr>
          <w:t xml:space="preserve">. </w:t>
        </w:r>
        <w:r w:rsidRPr="000A7867">
          <w:rPr>
            <w:rFonts w:ascii="Arial" w:hAnsi="Arial" w:cs="Arial"/>
            <w:noProof/>
            <w:szCs w:val="20"/>
            <w:rPrChange w:id="255" w:author="Hong Qin" w:date="2012-04-23T14:53:00Z">
              <w:rPr>
                <w:rFonts w:ascii="Arial" w:hAnsi="Arial" w:cs="Arial"/>
                <w:sz w:val="20"/>
                <w:szCs w:val="20"/>
              </w:rPr>
            </w:rPrChange>
          </w:rPr>
          <w:t>Y</w:t>
        </w:r>
        <w:r w:rsidRPr="000A7867">
          <w:rPr>
            <w:rFonts w:ascii="Arial" w:hAnsi="Arial" w:cs="Arial"/>
            <w:smallCaps/>
            <w:noProof/>
            <w:szCs w:val="20"/>
            <w:rPrChange w:id="256" w:author="Hong Qin" w:date="2012-04-23T14:53:00Z">
              <w:rPr>
                <w:rFonts w:ascii="Arial" w:hAnsi="Arial" w:cs="Arial"/>
                <w:sz w:val="20"/>
                <w:szCs w:val="20"/>
              </w:rPr>
            </w:rPrChange>
          </w:rPr>
          <w:t>u</w:t>
        </w:r>
        <w:r w:rsidRPr="000A7867">
          <w:rPr>
            <w:rFonts w:ascii="Arial" w:hAnsi="Arial" w:cs="Arial"/>
            <w:noProof/>
            <w:szCs w:val="20"/>
            <w:rPrChange w:id="257" w:author="Hong Qin" w:date="2012-04-23T14:53:00Z">
              <w:rPr>
                <w:rFonts w:ascii="Arial" w:hAnsi="Arial" w:cs="Arial"/>
                <w:sz w:val="20"/>
                <w:szCs w:val="20"/>
              </w:rPr>
            </w:rPrChange>
          </w:rPr>
          <w:t xml:space="preserve">, 1984 The natural history of Huntington disease: possible role of "aging genes". Am J Med Genet </w:t>
        </w:r>
        <w:r w:rsidRPr="000A7867">
          <w:rPr>
            <w:rFonts w:ascii="Arial" w:hAnsi="Arial" w:cs="Arial"/>
            <w:b/>
            <w:noProof/>
            <w:szCs w:val="20"/>
            <w:rPrChange w:id="258" w:author="Hong Qin" w:date="2012-04-23T14:53:00Z">
              <w:rPr>
                <w:rFonts w:ascii="Arial" w:hAnsi="Arial" w:cs="Arial"/>
                <w:sz w:val="20"/>
                <w:szCs w:val="20"/>
              </w:rPr>
            </w:rPrChange>
          </w:rPr>
          <w:t>18:</w:t>
        </w:r>
        <w:r w:rsidRPr="000A7867">
          <w:rPr>
            <w:rFonts w:ascii="Arial" w:hAnsi="Arial" w:cs="Arial"/>
            <w:noProof/>
            <w:szCs w:val="20"/>
            <w:rPrChange w:id="259" w:author="Hong Qin" w:date="2012-04-23T14:53:00Z">
              <w:rPr>
                <w:rFonts w:ascii="Arial" w:hAnsi="Arial" w:cs="Arial"/>
                <w:sz w:val="20"/>
                <w:szCs w:val="20"/>
              </w:rPr>
            </w:rPrChange>
          </w:rPr>
          <w:t xml:space="preserve"> 115-123.</w:t>
        </w:r>
      </w:ins>
    </w:p>
    <w:p w:rsidR="00780DFB" w:rsidRPr="000A7867" w:rsidRDefault="00AA02C3" w:rsidP="00780DFB">
      <w:pPr>
        <w:spacing w:after="0" w:line="240" w:lineRule="auto"/>
        <w:ind w:left="720" w:hanging="720"/>
        <w:rPr>
          <w:ins w:id="260" w:author="Hong Qin" w:date="2012-04-23T14:53:00Z"/>
          <w:rFonts w:ascii="Arial" w:hAnsi="Arial" w:cs="Arial"/>
          <w:noProof/>
          <w:szCs w:val="20"/>
          <w:rPrChange w:id="261" w:author="Hong Qin" w:date="2012-04-23T14:53:00Z">
            <w:rPr>
              <w:ins w:id="262" w:author="Hong Qin" w:date="2012-04-23T14:53:00Z"/>
              <w:rFonts w:ascii="Arial" w:hAnsi="Arial" w:cs="Arial"/>
              <w:sz w:val="20"/>
              <w:szCs w:val="20"/>
            </w:rPr>
          </w:rPrChange>
        </w:rPr>
      </w:pPr>
      <w:ins w:id="263" w:author="Hong Qin" w:date="2012-04-23T14:53:00Z">
        <w:r w:rsidRPr="000A7867">
          <w:rPr>
            <w:rFonts w:ascii="Arial" w:hAnsi="Arial" w:cs="Arial"/>
            <w:noProof/>
            <w:szCs w:val="20"/>
            <w:rPrChange w:id="264" w:author="Hong Qin" w:date="2012-04-23T14:53:00Z">
              <w:rPr>
                <w:rFonts w:ascii="Arial" w:hAnsi="Arial" w:cs="Arial"/>
                <w:sz w:val="20"/>
                <w:szCs w:val="20"/>
              </w:rPr>
            </w:rPrChange>
          </w:rPr>
          <w:t>G</w:t>
        </w:r>
        <w:r w:rsidRPr="000A7867">
          <w:rPr>
            <w:rFonts w:ascii="Arial" w:hAnsi="Arial" w:cs="Arial"/>
            <w:smallCaps/>
            <w:noProof/>
            <w:szCs w:val="20"/>
            <w:rPrChange w:id="265" w:author="Hong Qin" w:date="2012-04-23T14:53:00Z">
              <w:rPr>
                <w:rFonts w:ascii="Arial" w:hAnsi="Arial" w:cs="Arial"/>
                <w:sz w:val="20"/>
                <w:szCs w:val="20"/>
              </w:rPr>
            </w:rPrChange>
          </w:rPr>
          <w:t xml:space="preserve">ompertz, </w:t>
        </w:r>
        <w:r w:rsidRPr="000A7867">
          <w:rPr>
            <w:rFonts w:ascii="Arial" w:hAnsi="Arial" w:cs="Arial"/>
            <w:noProof/>
            <w:szCs w:val="20"/>
            <w:rPrChange w:id="266" w:author="Hong Qin" w:date="2012-04-23T14:53:00Z">
              <w:rPr>
                <w:rFonts w:ascii="Arial" w:hAnsi="Arial" w:cs="Arial"/>
                <w:sz w:val="20"/>
                <w:szCs w:val="20"/>
              </w:rPr>
            </w:rPrChange>
          </w:rPr>
          <w:t>B</w:t>
        </w:r>
        <w:r w:rsidRPr="000A7867">
          <w:rPr>
            <w:rFonts w:ascii="Arial" w:hAnsi="Arial" w:cs="Arial"/>
            <w:smallCaps/>
            <w:noProof/>
            <w:szCs w:val="20"/>
            <w:rPrChange w:id="267" w:author="Hong Qin" w:date="2012-04-23T14:53:00Z">
              <w:rPr>
                <w:rFonts w:ascii="Arial" w:hAnsi="Arial" w:cs="Arial"/>
                <w:sz w:val="20"/>
                <w:szCs w:val="20"/>
              </w:rPr>
            </w:rPrChange>
          </w:rPr>
          <w:t>.</w:t>
        </w:r>
        <w:r w:rsidRPr="000A7867">
          <w:rPr>
            <w:rFonts w:ascii="Arial" w:hAnsi="Arial" w:cs="Arial"/>
            <w:noProof/>
            <w:szCs w:val="20"/>
            <w:rPrChange w:id="268" w:author="Hong Qin" w:date="2012-04-23T14:53:00Z">
              <w:rPr>
                <w:rFonts w:ascii="Arial" w:hAnsi="Arial" w:cs="Arial"/>
                <w:sz w:val="20"/>
                <w:szCs w:val="20"/>
              </w:rPr>
            </w:rPrChange>
          </w:rPr>
          <w:t xml:space="preserve">, 1825 On the Nature of the Function Expressive of the Law of Human Mortality, and on a New Mode of Determining the Value of Life Contingencies. Philosophical Transactions of the Royal Society of London </w:t>
        </w:r>
        <w:r w:rsidRPr="000A7867">
          <w:rPr>
            <w:rFonts w:ascii="Arial" w:hAnsi="Arial" w:cs="Arial"/>
            <w:b/>
            <w:noProof/>
            <w:szCs w:val="20"/>
            <w:rPrChange w:id="269" w:author="Hong Qin" w:date="2012-04-23T14:53:00Z">
              <w:rPr>
                <w:rFonts w:ascii="Arial" w:hAnsi="Arial" w:cs="Arial"/>
                <w:sz w:val="20"/>
                <w:szCs w:val="20"/>
              </w:rPr>
            </w:rPrChange>
          </w:rPr>
          <w:t>115:</w:t>
        </w:r>
        <w:r w:rsidRPr="000A7867">
          <w:rPr>
            <w:rFonts w:ascii="Arial" w:hAnsi="Arial" w:cs="Arial"/>
            <w:noProof/>
            <w:szCs w:val="20"/>
            <w:rPrChange w:id="270" w:author="Hong Qin" w:date="2012-04-23T14:53:00Z">
              <w:rPr>
                <w:rFonts w:ascii="Arial" w:hAnsi="Arial" w:cs="Arial"/>
                <w:sz w:val="20"/>
                <w:szCs w:val="20"/>
              </w:rPr>
            </w:rPrChange>
          </w:rPr>
          <w:t xml:space="preserve"> 513-585.</w:t>
        </w:r>
      </w:ins>
    </w:p>
    <w:p w:rsidR="00780DFB" w:rsidRPr="000A7867" w:rsidRDefault="00AA02C3" w:rsidP="00780DFB">
      <w:pPr>
        <w:spacing w:after="0" w:line="240" w:lineRule="auto"/>
        <w:ind w:left="720" w:hanging="720"/>
        <w:rPr>
          <w:ins w:id="271" w:author="Hong Qin" w:date="2012-04-23T14:53:00Z"/>
          <w:rFonts w:ascii="Arial" w:hAnsi="Arial" w:cs="Arial"/>
          <w:noProof/>
          <w:szCs w:val="20"/>
          <w:rPrChange w:id="272" w:author="Hong Qin" w:date="2012-04-23T14:53:00Z">
            <w:rPr>
              <w:ins w:id="273" w:author="Hong Qin" w:date="2012-04-23T14:53:00Z"/>
              <w:rFonts w:ascii="Arial" w:hAnsi="Arial" w:cs="Arial"/>
              <w:sz w:val="20"/>
              <w:szCs w:val="20"/>
            </w:rPr>
          </w:rPrChange>
        </w:rPr>
      </w:pPr>
      <w:ins w:id="274" w:author="Hong Qin" w:date="2012-04-23T14:53:00Z">
        <w:r w:rsidRPr="000A7867">
          <w:rPr>
            <w:rFonts w:ascii="Arial" w:hAnsi="Arial" w:cs="Arial"/>
            <w:noProof/>
            <w:szCs w:val="20"/>
            <w:rPrChange w:id="275" w:author="Hong Qin" w:date="2012-04-23T14:53:00Z">
              <w:rPr>
                <w:rFonts w:ascii="Arial" w:hAnsi="Arial" w:cs="Arial"/>
                <w:sz w:val="20"/>
                <w:szCs w:val="20"/>
              </w:rPr>
            </w:rPrChange>
          </w:rPr>
          <w:t>G</w:t>
        </w:r>
        <w:r w:rsidRPr="000A7867">
          <w:rPr>
            <w:rFonts w:ascii="Arial" w:hAnsi="Arial" w:cs="Arial"/>
            <w:smallCaps/>
            <w:noProof/>
            <w:szCs w:val="20"/>
            <w:rPrChange w:id="276" w:author="Hong Qin" w:date="2012-04-23T14:53:00Z">
              <w:rPr>
                <w:rFonts w:ascii="Arial" w:hAnsi="Arial" w:cs="Arial"/>
                <w:sz w:val="20"/>
                <w:szCs w:val="20"/>
              </w:rPr>
            </w:rPrChange>
          </w:rPr>
          <w:t xml:space="preserve">ourlay, </w:t>
        </w:r>
        <w:r w:rsidRPr="000A7867">
          <w:rPr>
            <w:rFonts w:ascii="Arial" w:hAnsi="Arial" w:cs="Arial"/>
            <w:noProof/>
            <w:szCs w:val="20"/>
            <w:rPrChange w:id="277" w:author="Hong Qin" w:date="2012-04-23T14:53:00Z">
              <w:rPr>
                <w:rFonts w:ascii="Arial" w:hAnsi="Arial" w:cs="Arial"/>
                <w:sz w:val="20"/>
                <w:szCs w:val="20"/>
              </w:rPr>
            </w:rPrChange>
          </w:rPr>
          <w:t>C</w:t>
        </w:r>
        <w:r w:rsidRPr="000A7867">
          <w:rPr>
            <w:rFonts w:ascii="Arial" w:hAnsi="Arial" w:cs="Arial"/>
            <w:smallCaps/>
            <w:noProof/>
            <w:szCs w:val="20"/>
            <w:rPrChange w:id="278" w:author="Hong Qin" w:date="2012-04-23T14:53:00Z">
              <w:rPr>
                <w:rFonts w:ascii="Arial" w:hAnsi="Arial" w:cs="Arial"/>
                <w:sz w:val="20"/>
                <w:szCs w:val="20"/>
              </w:rPr>
            </w:rPrChange>
          </w:rPr>
          <w:t xml:space="preserve">. </w:t>
        </w:r>
        <w:r w:rsidRPr="000A7867">
          <w:rPr>
            <w:rFonts w:ascii="Arial" w:hAnsi="Arial" w:cs="Arial"/>
            <w:noProof/>
            <w:szCs w:val="20"/>
            <w:rPrChange w:id="279" w:author="Hong Qin" w:date="2012-04-23T14:53:00Z">
              <w:rPr>
                <w:rFonts w:ascii="Arial" w:hAnsi="Arial" w:cs="Arial"/>
                <w:sz w:val="20"/>
                <w:szCs w:val="20"/>
              </w:rPr>
            </w:rPrChange>
          </w:rPr>
          <w:t>W</w:t>
        </w:r>
        <w:r w:rsidRPr="000A7867">
          <w:rPr>
            <w:rFonts w:ascii="Arial" w:hAnsi="Arial" w:cs="Arial"/>
            <w:smallCaps/>
            <w:noProof/>
            <w:szCs w:val="20"/>
            <w:rPrChange w:id="280" w:author="Hong Qin" w:date="2012-04-23T14:53:00Z">
              <w:rPr>
                <w:rFonts w:ascii="Arial" w:hAnsi="Arial" w:cs="Arial"/>
                <w:sz w:val="20"/>
                <w:szCs w:val="20"/>
              </w:rPr>
            </w:rPrChange>
          </w:rPr>
          <w:t>.</w:t>
        </w:r>
        <w:r w:rsidRPr="000A7867">
          <w:rPr>
            <w:rFonts w:ascii="Arial" w:hAnsi="Arial" w:cs="Arial"/>
            <w:noProof/>
            <w:szCs w:val="20"/>
            <w:rPrChange w:id="281" w:author="Hong Qin" w:date="2012-04-23T14:53:00Z">
              <w:rPr>
                <w:rFonts w:ascii="Arial" w:hAnsi="Arial" w:cs="Arial"/>
                <w:sz w:val="20"/>
                <w:szCs w:val="20"/>
              </w:rPr>
            </w:rPrChange>
          </w:rPr>
          <w:t>, L</w:t>
        </w:r>
        <w:r w:rsidRPr="000A7867">
          <w:rPr>
            <w:rFonts w:ascii="Arial" w:hAnsi="Arial" w:cs="Arial"/>
            <w:smallCaps/>
            <w:noProof/>
            <w:szCs w:val="20"/>
            <w:rPrChange w:id="282" w:author="Hong Qin" w:date="2012-04-23T14:53:00Z">
              <w:rPr>
                <w:rFonts w:ascii="Arial" w:hAnsi="Arial" w:cs="Arial"/>
                <w:sz w:val="20"/>
                <w:szCs w:val="20"/>
              </w:rPr>
            </w:rPrChange>
          </w:rPr>
          <w:t xml:space="preserve">. </w:t>
        </w:r>
        <w:r w:rsidRPr="000A7867">
          <w:rPr>
            <w:rFonts w:ascii="Arial" w:hAnsi="Arial" w:cs="Arial"/>
            <w:noProof/>
            <w:szCs w:val="20"/>
            <w:rPrChange w:id="283" w:author="Hong Qin" w:date="2012-04-23T14:53:00Z">
              <w:rPr>
                <w:rFonts w:ascii="Arial" w:hAnsi="Arial" w:cs="Arial"/>
                <w:sz w:val="20"/>
                <w:szCs w:val="20"/>
              </w:rPr>
            </w:rPrChange>
          </w:rPr>
          <w:t>N</w:t>
        </w:r>
        <w:r w:rsidRPr="000A7867">
          <w:rPr>
            <w:rFonts w:ascii="Arial" w:hAnsi="Arial" w:cs="Arial"/>
            <w:smallCaps/>
            <w:noProof/>
            <w:szCs w:val="20"/>
            <w:rPrChange w:id="284" w:author="Hong Qin" w:date="2012-04-23T14:53:00Z">
              <w:rPr>
                <w:rFonts w:ascii="Arial" w:hAnsi="Arial" w:cs="Arial"/>
                <w:sz w:val="20"/>
                <w:szCs w:val="20"/>
              </w:rPr>
            </w:rPrChange>
          </w:rPr>
          <w:t xml:space="preserve">. </w:t>
        </w:r>
        <w:r w:rsidRPr="000A7867">
          <w:rPr>
            <w:rFonts w:ascii="Arial" w:hAnsi="Arial" w:cs="Arial"/>
            <w:noProof/>
            <w:szCs w:val="20"/>
            <w:rPrChange w:id="285" w:author="Hong Qin" w:date="2012-04-23T14:53:00Z">
              <w:rPr>
                <w:rFonts w:ascii="Arial" w:hAnsi="Arial" w:cs="Arial"/>
                <w:sz w:val="20"/>
                <w:szCs w:val="20"/>
              </w:rPr>
            </w:rPrChange>
          </w:rPr>
          <w:t>C</w:t>
        </w:r>
        <w:r w:rsidRPr="000A7867">
          <w:rPr>
            <w:rFonts w:ascii="Arial" w:hAnsi="Arial" w:cs="Arial"/>
            <w:smallCaps/>
            <w:noProof/>
            <w:szCs w:val="20"/>
            <w:rPrChange w:id="286" w:author="Hong Qin" w:date="2012-04-23T14:53:00Z">
              <w:rPr>
                <w:rFonts w:ascii="Arial" w:hAnsi="Arial" w:cs="Arial"/>
                <w:sz w:val="20"/>
                <w:szCs w:val="20"/>
              </w:rPr>
            </w:rPrChange>
          </w:rPr>
          <w:t>arpp</w:t>
        </w:r>
        <w:r w:rsidRPr="000A7867">
          <w:rPr>
            <w:rFonts w:ascii="Arial" w:hAnsi="Arial" w:cs="Arial"/>
            <w:noProof/>
            <w:szCs w:val="20"/>
            <w:rPrChange w:id="287" w:author="Hong Qin" w:date="2012-04-23T14:53:00Z">
              <w:rPr>
                <w:rFonts w:ascii="Arial" w:hAnsi="Arial" w:cs="Arial"/>
                <w:sz w:val="20"/>
                <w:szCs w:val="20"/>
              </w:rPr>
            </w:rPrChange>
          </w:rPr>
          <w:t>, P</w:t>
        </w:r>
        <w:r w:rsidRPr="000A7867">
          <w:rPr>
            <w:rFonts w:ascii="Arial" w:hAnsi="Arial" w:cs="Arial"/>
            <w:smallCaps/>
            <w:noProof/>
            <w:szCs w:val="20"/>
            <w:rPrChange w:id="288" w:author="Hong Qin" w:date="2012-04-23T14:53:00Z">
              <w:rPr>
                <w:rFonts w:ascii="Arial" w:hAnsi="Arial" w:cs="Arial"/>
                <w:sz w:val="20"/>
                <w:szCs w:val="20"/>
              </w:rPr>
            </w:rPrChange>
          </w:rPr>
          <w:t xml:space="preserve">. </w:t>
        </w:r>
        <w:r w:rsidRPr="000A7867">
          <w:rPr>
            <w:rFonts w:ascii="Arial" w:hAnsi="Arial" w:cs="Arial"/>
            <w:noProof/>
            <w:szCs w:val="20"/>
            <w:rPrChange w:id="289" w:author="Hong Qin" w:date="2012-04-23T14:53:00Z">
              <w:rPr>
                <w:rFonts w:ascii="Arial" w:hAnsi="Arial" w:cs="Arial"/>
                <w:sz w:val="20"/>
                <w:szCs w:val="20"/>
              </w:rPr>
            </w:rPrChange>
          </w:rPr>
          <w:t>T</w:t>
        </w:r>
        <w:r w:rsidRPr="000A7867">
          <w:rPr>
            <w:rFonts w:ascii="Arial" w:hAnsi="Arial" w:cs="Arial"/>
            <w:smallCaps/>
            <w:noProof/>
            <w:szCs w:val="20"/>
            <w:rPrChange w:id="290" w:author="Hong Qin" w:date="2012-04-23T14:53:00Z">
              <w:rPr>
                <w:rFonts w:ascii="Arial" w:hAnsi="Arial" w:cs="Arial"/>
                <w:sz w:val="20"/>
                <w:szCs w:val="20"/>
              </w:rPr>
            </w:rPrChange>
          </w:rPr>
          <w:t>impson</w:t>
        </w:r>
        <w:r w:rsidRPr="000A7867">
          <w:rPr>
            <w:rFonts w:ascii="Arial" w:hAnsi="Arial" w:cs="Arial"/>
            <w:noProof/>
            <w:szCs w:val="20"/>
            <w:rPrChange w:id="291" w:author="Hong Qin" w:date="2012-04-23T14:53:00Z">
              <w:rPr>
                <w:rFonts w:ascii="Arial" w:hAnsi="Arial" w:cs="Arial"/>
                <w:sz w:val="20"/>
                <w:szCs w:val="20"/>
              </w:rPr>
            </w:rPrChange>
          </w:rPr>
          <w:t>, S</w:t>
        </w:r>
        <w:r w:rsidRPr="000A7867">
          <w:rPr>
            <w:rFonts w:ascii="Arial" w:hAnsi="Arial" w:cs="Arial"/>
            <w:smallCaps/>
            <w:noProof/>
            <w:szCs w:val="20"/>
            <w:rPrChange w:id="292" w:author="Hong Qin" w:date="2012-04-23T14:53:00Z">
              <w:rPr>
                <w:rFonts w:ascii="Arial" w:hAnsi="Arial" w:cs="Arial"/>
                <w:sz w:val="20"/>
                <w:szCs w:val="20"/>
              </w:rPr>
            </w:rPrChange>
          </w:rPr>
          <w:t xml:space="preserve">. </w:t>
        </w:r>
        <w:r w:rsidRPr="000A7867">
          <w:rPr>
            <w:rFonts w:ascii="Arial" w:hAnsi="Arial" w:cs="Arial"/>
            <w:noProof/>
            <w:szCs w:val="20"/>
            <w:rPrChange w:id="293" w:author="Hong Qin" w:date="2012-04-23T14:53:00Z">
              <w:rPr>
                <w:rFonts w:ascii="Arial" w:hAnsi="Arial" w:cs="Arial"/>
                <w:sz w:val="20"/>
                <w:szCs w:val="20"/>
              </w:rPr>
            </w:rPrChange>
          </w:rPr>
          <w:t>J</w:t>
        </w:r>
        <w:r w:rsidRPr="000A7867">
          <w:rPr>
            <w:rFonts w:ascii="Arial" w:hAnsi="Arial" w:cs="Arial"/>
            <w:smallCaps/>
            <w:noProof/>
            <w:szCs w:val="20"/>
            <w:rPrChange w:id="294" w:author="Hong Qin" w:date="2012-04-23T14:53:00Z">
              <w:rPr>
                <w:rFonts w:ascii="Arial" w:hAnsi="Arial" w:cs="Arial"/>
                <w:sz w:val="20"/>
                <w:szCs w:val="20"/>
              </w:rPr>
            </w:rPrChange>
          </w:rPr>
          <w:t xml:space="preserve">. </w:t>
        </w:r>
        <w:r w:rsidRPr="000A7867">
          <w:rPr>
            <w:rFonts w:ascii="Arial" w:hAnsi="Arial" w:cs="Arial"/>
            <w:noProof/>
            <w:szCs w:val="20"/>
            <w:rPrChange w:id="295" w:author="Hong Qin" w:date="2012-04-23T14:53:00Z">
              <w:rPr>
                <w:rFonts w:ascii="Arial" w:hAnsi="Arial" w:cs="Arial"/>
                <w:sz w:val="20"/>
                <w:szCs w:val="20"/>
              </w:rPr>
            </w:rPrChange>
          </w:rPr>
          <w:t>W</w:t>
        </w:r>
        <w:r w:rsidRPr="000A7867">
          <w:rPr>
            <w:rFonts w:ascii="Arial" w:hAnsi="Arial" w:cs="Arial"/>
            <w:smallCaps/>
            <w:noProof/>
            <w:szCs w:val="20"/>
            <w:rPrChange w:id="296" w:author="Hong Qin" w:date="2012-04-23T14:53:00Z">
              <w:rPr>
                <w:rFonts w:ascii="Arial" w:hAnsi="Arial" w:cs="Arial"/>
                <w:sz w:val="20"/>
                <w:szCs w:val="20"/>
              </w:rPr>
            </w:rPrChange>
          </w:rPr>
          <w:t>inder</w:t>
        </w:r>
        <w:r w:rsidRPr="000A7867">
          <w:rPr>
            <w:rFonts w:ascii="Arial" w:hAnsi="Arial" w:cs="Arial"/>
            <w:noProof/>
            <w:szCs w:val="20"/>
            <w:rPrChange w:id="297" w:author="Hong Qin" w:date="2012-04-23T14:53:00Z">
              <w:rPr>
                <w:rFonts w:ascii="Arial" w:hAnsi="Arial" w:cs="Arial"/>
                <w:sz w:val="20"/>
                <w:szCs w:val="20"/>
              </w:rPr>
            </w:rPrChange>
          </w:rPr>
          <w:t xml:space="preserve"> and K</w:t>
        </w:r>
        <w:r w:rsidRPr="000A7867">
          <w:rPr>
            <w:rFonts w:ascii="Arial" w:hAnsi="Arial" w:cs="Arial"/>
            <w:smallCaps/>
            <w:noProof/>
            <w:szCs w:val="20"/>
            <w:rPrChange w:id="298" w:author="Hong Qin" w:date="2012-04-23T14:53:00Z">
              <w:rPr>
                <w:rFonts w:ascii="Arial" w:hAnsi="Arial" w:cs="Arial"/>
                <w:sz w:val="20"/>
                <w:szCs w:val="20"/>
              </w:rPr>
            </w:rPrChange>
          </w:rPr>
          <w:t xml:space="preserve">. </w:t>
        </w:r>
        <w:r w:rsidRPr="000A7867">
          <w:rPr>
            <w:rFonts w:ascii="Arial" w:hAnsi="Arial" w:cs="Arial"/>
            <w:noProof/>
            <w:szCs w:val="20"/>
            <w:rPrChange w:id="299" w:author="Hong Qin" w:date="2012-04-23T14:53:00Z">
              <w:rPr>
                <w:rFonts w:ascii="Arial" w:hAnsi="Arial" w:cs="Arial"/>
                <w:sz w:val="20"/>
                <w:szCs w:val="20"/>
              </w:rPr>
            </w:rPrChange>
          </w:rPr>
          <w:t>R</w:t>
        </w:r>
        <w:r w:rsidRPr="000A7867">
          <w:rPr>
            <w:rFonts w:ascii="Arial" w:hAnsi="Arial" w:cs="Arial"/>
            <w:smallCaps/>
            <w:noProof/>
            <w:szCs w:val="20"/>
            <w:rPrChange w:id="300" w:author="Hong Qin" w:date="2012-04-23T14:53:00Z">
              <w:rPr>
                <w:rFonts w:ascii="Arial" w:hAnsi="Arial" w:cs="Arial"/>
                <w:sz w:val="20"/>
                <w:szCs w:val="20"/>
              </w:rPr>
            </w:rPrChange>
          </w:rPr>
          <w:t xml:space="preserve">. </w:t>
        </w:r>
        <w:r w:rsidRPr="000A7867">
          <w:rPr>
            <w:rFonts w:ascii="Arial" w:hAnsi="Arial" w:cs="Arial"/>
            <w:noProof/>
            <w:szCs w:val="20"/>
            <w:rPrChange w:id="301" w:author="Hong Qin" w:date="2012-04-23T14:53:00Z">
              <w:rPr>
                <w:rFonts w:ascii="Arial" w:hAnsi="Arial" w:cs="Arial"/>
                <w:sz w:val="20"/>
                <w:szCs w:val="20"/>
              </w:rPr>
            </w:rPrChange>
          </w:rPr>
          <w:t>A</w:t>
        </w:r>
        <w:r w:rsidRPr="000A7867">
          <w:rPr>
            <w:rFonts w:ascii="Arial" w:hAnsi="Arial" w:cs="Arial"/>
            <w:smallCaps/>
            <w:noProof/>
            <w:szCs w:val="20"/>
            <w:rPrChange w:id="302" w:author="Hong Qin" w:date="2012-04-23T14:53:00Z">
              <w:rPr>
                <w:rFonts w:ascii="Arial" w:hAnsi="Arial" w:cs="Arial"/>
                <w:sz w:val="20"/>
                <w:szCs w:val="20"/>
              </w:rPr>
            </w:rPrChange>
          </w:rPr>
          <w:t>yscough</w:t>
        </w:r>
        <w:r w:rsidRPr="000A7867">
          <w:rPr>
            <w:rFonts w:ascii="Arial" w:hAnsi="Arial" w:cs="Arial"/>
            <w:noProof/>
            <w:szCs w:val="20"/>
            <w:rPrChange w:id="303" w:author="Hong Qin" w:date="2012-04-23T14:53:00Z">
              <w:rPr>
                <w:rFonts w:ascii="Arial" w:hAnsi="Arial" w:cs="Arial"/>
                <w:sz w:val="20"/>
                <w:szCs w:val="20"/>
              </w:rPr>
            </w:rPrChange>
          </w:rPr>
          <w:t xml:space="preserve">, 2004 A role for the actin cytoskeleton in cell death and aging in yeast. J Cell Biol </w:t>
        </w:r>
        <w:r w:rsidRPr="000A7867">
          <w:rPr>
            <w:rFonts w:ascii="Arial" w:hAnsi="Arial" w:cs="Arial"/>
            <w:b/>
            <w:noProof/>
            <w:szCs w:val="20"/>
            <w:rPrChange w:id="304" w:author="Hong Qin" w:date="2012-04-23T14:53:00Z">
              <w:rPr>
                <w:rFonts w:ascii="Arial" w:hAnsi="Arial" w:cs="Arial"/>
                <w:sz w:val="20"/>
                <w:szCs w:val="20"/>
              </w:rPr>
            </w:rPrChange>
          </w:rPr>
          <w:t>164:</w:t>
        </w:r>
        <w:r w:rsidRPr="000A7867">
          <w:rPr>
            <w:rFonts w:ascii="Arial" w:hAnsi="Arial" w:cs="Arial"/>
            <w:noProof/>
            <w:szCs w:val="20"/>
            <w:rPrChange w:id="305" w:author="Hong Qin" w:date="2012-04-23T14:53:00Z">
              <w:rPr>
                <w:rFonts w:ascii="Arial" w:hAnsi="Arial" w:cs="Arial"/>
                <w:sz w:val="20"/>
                <w:szCs w:val="20"/>
              </w:rPr>
            </w:rPrChange>
          </w:rPr>
          <w:t xml:space="preserve"> 803-809.</w:t>
        </w:r>
      </w:ins>
    </w:p>
    <w:p w:rsidR="00780DFB" w:rsidRPr="000A7867" w:rsidRDefault="00AA02C3" w:rsidP="00780DFB">
      <w:pPr>
        <w:spacing w:after="0" w:line="240" w:lineRule="auto"/>
        <w:ind w:left="720" w:hanging="720"/>
        <w:rPr>
          <w:ins w:id="306" w:author="Hong Qin" w:date="2012-04-23T14:53:00Z"/>
          <w:rFonts w:ascii="Arial" w:hAnsi="Arial" w:cs="Arial"/>
          <w:noProof/>
          <w:szCs w:val="20"/>
          <w:rPrChange w:id="307" w:author="Hong Qin" w:date="2012-04-23T14:53:00Z">
            <w:rPr>
              <w:ins w:id="308" w:author="Hong Qin" w:date="2012-04-23T14:53:00Z"/>
              <w:rFonts w:ascii="Arial" w:hAnsi="Arial" w:cs="Arial"/>
              <w:sz w:val="20"/>
              <w:szCs w:val="20"/>
            </w:rPr>
          </w:rPrChange>
        </w:rPr>
      </w:pPr>
      <w:ins w:id="309" w:author="Hong Qin" w:date="2012-04-23T14:53:00Z">
        <w:r w:rsidRPr="000A7867">
          <w:rPr>
            <w:rFonts w:ascii="Arial" w:hAnsi="Arial" w:cs="Arial"/>
            <w:noProof/>
            <w:szCs w:val="20"/>
            <w:rPrChange w:id="310" w:author="Hong Qin" w:date="2012-04-23T14:53:00Z">
              <w:rPr>
                <w:rFonts w:ascii="Arial" w:hAnsi="Arial" w:cs="Arial"/>
                <w:sz w:val="20"/>
                <w:szCs w:val="20"/>
              </w:rPr>
            </w:rPrChange>
          </w:rPr>
          <w:t>G</w:t>
        </w:r>
        <w:r w:rsidRPr="000A7867">
          <w:rPr>
            <w:rFonts w:ascii="Arial" w:hAnsi="Arial" w:cs="Arial"/>
            <w:smallCaps/>
            <w:noProof/>
            <w:szCs w:val="20"/>
            <w:rPrChange w:id="311" w:author="Hong Qin" w:date="2012-04-23T14:53:00Z">
              <w:rPr>
                <w:rFonts w:ascii="Arial" w:hAnsi="Arial" w:cs="Arial"/>
                <w:sz w:val="20"/>
                <w:szCs w:val="20"/>
              </w:rPr>
            </w:rPrChange>
          </w:rPr>
          <w:t xml:space="preserve">ravel, </w:t>
        </w:r>
        <w:r w:rsidRPr="000A7867">
          <w:rPr>
            <w:rFonts w:ascii="Arial" w:hAnsi="Arial" w:cs="Arial"/>
            <w:noProof/>
            <w:szCs w:val="20"/>
            <w:rPrChange w:id="312" w:author="Hong Qin" w:date="2012-04-23T14:53:00Z">
              <w:rPr>
                <w:rFonts w:ascii="Arial" w:hAnsi="Arial" w:cs="Arial"/>
                <w:sz w:val="20"/>
                <w:szCs w:val="20"/>
              </w:rPr>
            </w:rPrChange>
          </w:rPr>
          <w:t>S</w:t>
        </w:r>
        <w:r w:rsidRPr="000A7867">
          <w:rPr>
            <w:rFonts w:ascii="Arial" w:hAnsi="Arial" w:cs="Arial"/>
            <w:smallCaps/>
            <w:noProof/>
            <w:szCs w:val="20"/>
            <w:rPrChange w:id="313" w:author="Hong Qin" w:date="2012-04-23T14:53:00Z">
              <w:rPr>
                <w:rFonts w:ascii="Arial" w:hAnsi="Arial" w:cs="Arial"/>
                <w:sz w:val="20"/>
                <w:szCs w:val="20"/>
              </w:rPr>
            </w:rPrChange>
          </w:rPr>
          <w:t>.</w:t>
        </w:r>
        <w:r w:rsidRPr="000A7867">
          <w:rPr>
            <w:rFonts w:ascii="Arial" w:hAnsi="Arial" w:cs="Arial"/>
            <w:noProof/>
            <w:szCs w:val="20"/>
            <w:rPrChange w:id="314" w:author="Hong Qin" w:date="2012-04-23T14:53:00Z">
              <w:rPr>
                <w:rFonts w:ascii="Arial" w:hAnsi="Arial" w:cs="Arial"/>
                <w:sz w:val="20"/>
                <w:szCs w:val="20"/>
              </w:rPr>
            </w:rPrChange>
          </w:rPr>
          <w:t>, and S</w:t>
        </w:r>
        <w:r w:rsidRPr="000A7867">
          <w:rPr>
            <w:rFonts w:ascii="Arial" w:hAnsi="Arial" w:cs="Arial"/>
            <w:smallCaps/>
            <w:noProof/>
            <w:szCs w:val="20"/>
            <w:rPrChange w:id="315" w:author="Hong Qin" w:date="2012-04-23T14:53:00Z">
              <w:rPr>
                <w:rFonts w:ascii="Arial" w:hAnsi="Arial" w:cs="Arial"/>
                <w:sz w:val="20"/>
                <w:szCs w:val="20"/>
              </w:rPr>
            </w:rPrChange>
          </w:rPr>
          <w:t xml:space="preserve">. </w:t>
        </w:r>
        <w:r w:rsidRPr="000A7867">
          <w:rPr>
            <w:rFonts w:ascii="Arial" w:hAnsi="Arial" w:cs="Arial"/>
            <w:noProof/>
            <w:szCs w:val="20"/>
            <w:rPrChange w:id="316" w:author="Hong Qin" w:date="2012-04-23T14:53:00Z">
              <w:rPr>
                <w:rFonts w:ascii="Arial" w:hAnsi="Arial" w:cs="Arial"/>
                <w:sz w:val="20"/>
                <w:szCs w:val="20"/>
              </w:rPr>
            </w:rPrChange>
          </w:rPr>
          <w:t>P</w:t>
        </w:r>
        <w:r w:rsidRPr="000A7867">
          <w:rPr>
            <w:rFonts w:ascii="Arial" w:hAnsi="Arial" w:cs="Arial"/>
            <w:smallCaps/>
            <w:noProof/>
            <w:szCs w:val="20"/>
            <w:rPrChange w:id="317" w:author="Hong Qin" w:date="2012-04-23T14:53:00Z">
              <w:rPr>
                <w:rFonts w:ascii="Arial" w:hAnsi="Arial" w:cs="Arial"/>
                <w:sz w:val="20"/>
                <w:szCs w:val="20"/>
              </w:rPr>
            </w:rPrChange>
          </w:rPr>
          <w:t xml:space="preserve">. </w:t>
        </w:r>
        <w:r w:rsidRPr="000A7867">
          <w:rPr>
            <w:rFonts w:ascii="Arial" w:hAnsi="Arial" w:cs="Arial"/>
            <w:noProof/>
            <w:szCs w:val="20"/>
            <w:rPrChange w:id="318" w:author="Hong Qin" w:date="2012-04-23T14:53:00Z">
              <w:rPr>
                <w:rFonts w:ascii="Arial" w:hAnsi="Arial" w:cs="Arial"/>
                <w:sz w:val="20"/>
                <w:szCs w:val="20"/>
              </w:rPr>
            </w:rPrChange>
          </w:rPr>
          <w:t>J</w:t>
        </w:r>
        <w:r w:rsidRPr="000A7867">
          <w:rPr>
            <w:rFonts w:ascii="Arial" w:hAnsi="Arial" w:cs="Arial"/>
            <w:smallCaps/>
            <w:noProof/>
            <w:szCs w:val="20"/>
            <w:rPrChange w:id="319" w:author="Hong Qin" w:date="2012-04-23T14:53:00Z">
              <w:rPr>
                <w:rFonts w:ascii="Arial" w:hAnsi="Arial" w:cs="Arial"/>
                <w:sz w:val="20"/>
                <w:szCs w:val="20"/>
              </w:rPr>
            </w:rPrChange>
          </w:rPr>
          <w:t>ackson</w:t>
        </w:r>
        <w:r w:rsidRPr="000A7867">
          <w:rPr>
            <w:rFonts w:ascii="Arial" w:hAnsi="Arial" w:cs="Arial"/>
            <w:noProof/>
            <w:szCs w:val="20"/>
            <w:rPrChange w:id="320" w:author="Hong Qin" w:date="2012-04-23T14:53:00Z">
              <w:rPr>
                <w:rFonts w:ascii="Arial" w:hAnsi="Arial" w:cs="Arial"/>
                <w:sz w:val="20"/>
                <w:szCs w:val="20"/>
              </w:rPr>
            </w:rPrChange>
          </w:rPr>
          <w:t xml:space="preserve">, 2003 Increased genome instability in aging yeast. Cell </w:t>
        </w:r>
        <w:r w:rsidRPr="000A7867">
          <w:rPr>
            <w:rFonts w:ascii="Arial" w:hAnsi="Arial" w:cs="Arial"/>
            <w:b/>
            <w:noProof/>
            <w:szCs w:val="20"/>
            <w:rPrChange w:id="321" w:author="Hong Qin" w:date="2012-04-23T14:53:00Z">
              <w:rPr>
                <w:rFonts w:ascii="Arial" w:hAnsi="Arial" w:cs="Arial"/>
                <w:sz w:val="20"/>
                <w:szCs w:val="20"/>
              </w:rPr>
            </w:rPrChange>
          </w:rPr>
          <w:t>115:</w:t>
        </w:r>
        <w:r w:rsidRPr="000A7867">
          <w:rPr>
            <w:rFonts w:ascii="Arial" w:hAnsi="Arial" w:cs="Arial"/>
            <w:noProof/>
            <w:szCs w:val="20"/>
            <w:rPrChange w:id="322" w:author="Hong Qin" w:date="2012-04-23T14:53:00Z">
              <w:rPr>
                <w:rFonts w:ascii="Arial" w:hAnsi="Arial" w:cs="Arial"/>
                <w:sz w:val="20"/>
                <w:szCs w:val="20"/>
              </w:rPr>
            </w:rPrChange>
          </w:rPr>
          <w:t xml:space="preserve"> 1-2.</w:t>
        </w:r>
      </w:ins>
    </w:p>
    <w:p w:rsidR="00780DFB" w:rsidRPr="000A7867" w:rsidRDefault="00AA02C3" w:rsidP="00780DFB">
      <w:pPr>
        <w:spacing w:after="0" w:line="240" w:lineRule="auto"/>
        <w:ind w:left="720" w:hanging="720"/>
        <w:rPr>
          <w:rFonts w:ascii="Arial" w:hAnsi="Arial" w:cs="Arial"/>
          <w:noProof/>
          <w:szCs w:val="20"/>
        </w:rPr>
      </w:pPr>
      <w:ins w:id="323" w:author="Hong Qin" w:date="2012-04-23T14:53:00Z">
        <w:r w:rsidRPr="000A7867">
          <w:rPr>
            <w:rFonts w:ascii="Arial" w:hAnsi="Arial" w:cs="Arial"/>
            <w:noProof/>
            <w:szCs w:val="20"/>
            <w:rPrChange w:id="324" w:author="Hong Qin" w:date="2012-04-23T14:53:00Z">
              <w:rPr>
                <w:rFonts w:ascii="Arial" w:hAnsi="Arial" w:cs="Arial"/>
                <w:sz w:val="20"/>
                <w:szCs w:val="20"/>
              </w:rPr>
            </w:rPrChange>
          </w:rPr>
          <w:t>H</w:t>
        </w:r>
        <w:r w:rsidRPr="000A7867">
          <w:rPr>
            <w:rFonts w:ascii="Arial" w:hAnsi="Arial" w:cs="Arial"/>
            <w:smallCaps/>
            <w:noProof/>
            <w:szCs w:val="20"/>
            <w:rPrChange w:id="325" w:author="Hong Qin" w:date="2012-04-23T14:53:00Z">
              <w:rPr>
                <w:rFonts w:ascii="Arial" w:hAnsi="Arial" w:cs="Arial"/>
                <w:sz w:val="20"/>
                <w:szCs w:val="20"/>
              </w:rPr>
            </w:rPrChange>
          </w:rPr>
          <w:t xml:space="preserve">arman, </w:t>
        </w:r>
        <w:r w:rsidRPr="000A7867">
          <w:rPr>
            <w:rFonts w:ascii="Arial" w:hAnsi="Arial" w:cs="Arial"/>
            <w:noProof/>
            <w:szCs w:val="20"/>
            <w:rPrChange w:id="326" w:author="Hong Qin" w:date="2012-04-23T14:53:00Z">
              <w:rPr>
                <w:rFonts w:ascii="Arial" w:hAnsi="Arial" w:cs="Arial"/>
                <w:sz w:val="20"/>
                <w:szCs w:val="20"/>
              </w:rPr>
            </w:rPrChange>
          </w:rPr>
          <w:t>D</w:t>
        </w:r>
        <w:r w:rsidRPr="000A7867">
          <w:rPr>
            <w:rFonts w:ascii="Arial" w:hAnsi="Arial" w:cs="Arial"/>
            <w:smallCaps/>
            <w:noProof/>
            <w:szCs w:val="20"/>
            <w:rPrChange w:id="327" w:author="Hong Qin" w:date="2012-04-23T14:53:00Z">
              <w:rPr>
                <w:rFonts w:ascii="Arial" w:hAnsi="Arial" w:cs="Arial"/>
                <w:sz w:val="20"/>
                <w:szCs w:val="20"/>
              </w:rPr>
            </w:rPrChange>
          </w:rPr>
          <w:t>.</w:t>
        </w:r>
        <w:r w:rsidRPr="000A7867">
          <w:rPr>
            <w:rFonts w:ascii="Arial" w:hAnsi="Arial" w:cs="Arial"/>
            <w:noProof/>
            <w:szCs w:val="20"/>
            <w:rPrChange w:id="328" w:author="Hong Qin" w:date="2012-04-23T14:53:00Z">
              <w:rPr>
                <w:rFonts w:ascii="Arial" w:hAnsi="Arial" w:cs="Arial"/>
                <w:sz w:val="20"/>
                <w:szCs w:val="20"/>
              </w:rPr>
            </w:rPrChange>
          </w:rPr>
          <w:t xml:space="preserve">, 1956 Aging: a theory based on free radical and radiation chemistry. J Gerontol </w:t>
        </w:r>
        <w:r w:rsidRPr="000A7867">
          <w:rPr>
            <w:rFonts w:ascii="Arial" w:hAnsi="Arial" w:cs="Arial"/>
            <w:b/>
            <w:noProof/>
            <w:szCs w:val="20"/>
            <w:rPrChange w:id="329" w:author="Hong Qin" w:date="2012-04-23T14:53:00Z">
              <w:rPr>
                <w:rFonts w:ascii="Arial" w:hAnsi="Arial" w:cs="Arial"/>
                <w:sz w:val="20"/>
                <w:szCs w:val="20"/>
              </w:rPr>
            </w:rPrChange>
          </w:rPr>
          <w:t>11:</w:t>
        </w:r>
        <w:r w:rsidRPr="000A7867">
          <w:rPr>
            <w:rFonts w:ascii="Arial" w:hAnsi="Arial" w:cs="Arial"/>
            <w:noProof/>
            <w:szCs w:val="20"/>
            <w:rPrChange w:id="330" w:author="Hong Qin" w:date="2012-04-23T14:53:00Z">
              <w:rPr>
                <w:rFonts w:ascii="Arial" w:hAnsi="Arial" w:cs="Arial"/>
                <w:sz w:val="20"/>
                <w:szCs w:val="20"/>
              </w:rPr>
            </w:rPrChange>
          </w:rPr>
          <w:t xml:space="preserve"> 298-300.</w:t>
        </w:r>
      </w:ins>
    </w:p>
    <w:p w:rsidR="00FF23CD" w:rsidRPr="000A7867" w:rsidRDefault="00FF23CD" w:rsidP="00780DFB">
      <w:pPr>
        <w:spacing w:after="0" w:line="240" w:lineRule="auto"/>
        <w:ind w:left="720" w:hanging="720"/>
        <w:rPr>
          <w:rFonts w:ascii="Arial" w:hAnsi="Arial" w:cs="Arial"/>
          <w:noProof/>
          <w:szCs w:val="20"/>
        </w:rPr>
      </w:pPr>
      <w:r w:rsidRPr="000A7867">
        <w:rPr>
          <w:rStyle w:val="citation"/>
          <w:rFonts w:ascii="Arial" w:hAnsi="Arial" w:cs="Arial"/>
          <w:sz w:val="20"/>
          <w:szCs w:val="20"/>
          <w:lang/>
        </w:rPr>
        <w:t>H</w:t>
      </w:r>
      <w:r w:rsidRPr="000A7867">
        <w:rPr>
          <w:rStyle w:val="citation"/>
          <w:rFonts w:ascii="Arial" w:hAnsi="Arial" w:cs="Arial"/>
          <w:sz w:val="18"/>
          <w:szCs w:val="18"/>
          <w:lang/>
        </w:rPr>
        <w:t>ARMAN</w:t>
      </w:r>
      <w:r w:rsidRPr="000A7867">
        <w:rPr>
          <w:rStyle w:val="citation"/>
          <w:rFonts w:ascii="Arial" w:hAnsi="Arial" w:cs="Arial"/>
          <w:lang/>
        </w:rPr>
        <w:t>, D., 1972 A biologic clock: the mitochond</w:t>
      </w:r>
      <w:r w:rsidR="00E4130F" w:rsidRPr="000A7867">
        <w:rPr>
          <w:rStyle w:val="citation"/>
          <w:rFonts w:ascii="Arial" w:hAnsi="Arial" w:cs="Arial"/>
          <w:lang/>
        </w:rPr>
        <w:t xml:space="preserve">ria?. </w:t>
      </w:r>
      <w:r w:rsidRPr="000A7867">
        <w:rPr>
          <w:rStyle w:val="citation"/>
          <w:rFonts w:ascii="Arial" w:hAnsi="Arial" w:cs="Arial"/>
          <w:iCs/>
          <w:lang/>
        </w:rPr>
        <w:t>Journal of the American Geriatrics Society</w:t>
      </w:r>
      <w:r w:rsidRPr="000A7867">
        <w:rPr>
          <w:rStyle w:val="citation"/>
          <w:rFonts w:ascii="Arial" w:hAnsi="Arial" w:cs="Arial"/>
          <w:lang/>
        </w:rPr>
        <w:t xml:space="preserve"> </w:t>
      </w:r>
      <w:r w:rsidRPr="000A7867">
        <w:rPr>
          <w:rStyle w:val="citation"/>
          <w:rFonts w:ascii="Arial" w:hAnsi="Arial" w:cs="Arial"/>
          <w:b/>
          <w:bCs/>
          <w:lang/>
        </w:rPr>
        <w:t>20</w:t>
      </w:r>
      <w:r w:rsidRPr="000A7867">
        <w:rPr>
          <w:rStyle w:val="citation"/>
          <w:rFonts w:ascii="Arial" w:hAnsi="Arial" w:cs="Arial"/>
          <w:lang/>
        </w:rPr>
        <w:t xml:space="preserve"> (4): 145–147.</w:t>
      </w:r>
    </w:p>
    <w:p w:rsidR="00780DFB" w:rsidRPr="000A7867" w:rsidRDefault="00AA02C3" w:rsidP="00780DFB">
      <w:pPr>
        <w:spacing w:after="0" w:line="240" w:lineRule="auto"/>
        <w:ind w:left="720" w:hanging="720"/>
        <w:rPr>
          <w:ins w:id="331" w:author="Hong Qin" w:date="2012-04-23T14:53:00Z"/>
          <w:rFonts w:ascii="Arial" w:hAnsi="Arial" w:cs="Arial"/>
          <w:noProof/>
          <w:szCs w:val="20"/>
          <w:rPrChange w:id="332" w:author="Hong Qin" w:date="2012-04-23T14:53:00Z">
            <w:rPr>
              <w:ins w:id="333" w:author="Hong Qin" w:date="2012-04-23T14:53:00Z"/>
              <w:rFonts w:ascii="Arial" w:hAnsi="Arial" w:cs="Arial"/>
              <w:sz w:val="20"/>
              <w:szCs w:val="20"/>
            </w:rPr>
          </w:rPrChange>
        </w:rPr>
      </w:pPr>
      <w:ins w:id="334" w:author="Hong Qin" w:date="2012-04-23T14:53:00Z">
        <w:r w:rsidRPr="000A7867">
          <w:rPr>
            <w:rFonts w:ascii="Arial" w:hAnsi="Arial" w:cs="Arial"/>
            <w:noProof/>
            <w:szCs w:val="20"/>
            <w:rPrChange w:id="335" w:author="Hong Qin" w:date="2012-04-23T14:53:00Z">
              <w:rPr>
                <w:rFonts w:ascii="Arial" w:hAnsi="Arial" w:cs="Arial"/>
                <w:sz w:val="20"/>
                <w:szCs w:val="20"/>
              </w:rPr>
            </w:rPrChange>
          </w:rPr>
          <w:t>H</w:t>
        </w:r>
        <w:r w:rsidRPr="000A7867">
          <w:rPr>
            <w:rFonts w:ascii="Arial" w:hAnsi="Arial" w:cs="Arial"/>
            <w:smallCaps/>
            <w:noProof/>
            <w:szCs w:val="20"/>
            <w:rPrChange w:id="336" w:author="Hong Qin" w:date="2012-04-23T14:53:00Z">
              <w:rPr>
                <w:rFonts w:ascii="Arial" w:hAnsi="Arial" w:cs="Arial"/>
                <w:sz w:val="20"/>
                <w:szCs w:val="20"/>
              </w:rPr>
            </w:rPrChange>
          </w:rPr>
          <w:t xml:space="preserve">arrison, </w:t>
        </w:r>
        <w:r w:rsidRPr="000A7867">
          <w:rPr>
            <w:rFonts w:ascii="Arial" w:hAnsi="Arial" w:cs="Arial"/>
            <w:noProof/>
            <w:szCs w:val="20"/>
            <w:rPrChange w:id="337" w:author="Hong Qin" w:date="2012-04-23T14:53:00Z">
              <w:rPr>
                <w:rFonts w:ascii="Arial" w:hAnsi="Arial" w:cs="Arial"/>
                <w:sz w:val="20"/>
                <w:szCs w:val="20"/>
              </w:rPr>
            </w:rPrChange>
          </w:rPr>
          <w:t>D</w:t>
        </w:r>
        <w:r w:rsidRPr="000A7867">
          <w:rPr>
            <w:rFonts w:ascii="Arial" w:hAnsi="Arial" w:cs="Arial"/>
            <w:smallCaps/>
            <w:noProof/>
            <w:szCs w:val="20"/>
            <w:rPrChange w:id="338" w:author="Hong Qin" w:date="2012-04-23T14:53:00Z">
              <w:rPr>
                <w:rFonts w:ascii="Arial" w:hAnsi="Arial" w:cs="Arial"/>
                <w:sz w:val="20"/>
                <w:szCs w:val="20"/>
              </w:rPr>
            </w:rPrChange>
          </w:rPr>
          <w:t xml:space="preserve">. </w:t>
        </w:r>
        <w:r w:rsidRPr="000A7867">
          <w:rPr>
            <w:rFonts w:ascii="Arial" w:hAnsi="Arial" w:cs="Arial"/>
            <w:noProof/>
            <w:szCs w:val="20"/>
            <w:rPrChange w:id="339" w:author="Hong Qin" w:date="2012-04-23T14:53:00Z">
              <w:rPr>
                <w:rFonts w:ascii="Arial" w:hAnsi="Arial" w:cs="Arial"/>
                <w:sz w:val="20"/>
                <w:szCs w:val="20"/>
              </w:rPr>
            </w:rPrChange>
          </w:rPr>
          <w:t>E</w:t>
        </w:r>
        <w:r w:rsidRPr="000A7867">
          <w:rPr>
            <w:rFonts w:ascii="Arial" w:hAnsi="Arial" w:cs="Arial"/>
            <w:smallCaps/>
            <w:noProof/>
            <w:szCs w:val="20"/>
            <w:rPrChange w:id="340" w:author="Hong Qin" w:date="2012-04-23T14:53:00Z">
              <w:rPr>
                <w:rFonts w:ascii="Arial" w:hAnsi="Arial" w:cs="Arial"/>
                <w:sz w:val="20"/>
                <w:szCs w:val="20"/>
              </w:rPr>
            </w:rPrChange>
          </w:rPr>
          <w:t>.</w:t>
        </w:r>
        <w:r w:rsidRPr="000A7867">
          <w:rPr>
            <w:rFonts w:ascii="Arial" w:hAnsi="Arial" w:cs="Arial"/>
            <w:noProof/>
            <w:szCs w:val="20"/>
            <w:rPrChange w:id="341" w:author="Hong Qin" w:date="2012-04-23T14:53:00Z">
              <w:rPr>
                <w:rFonts w:ascii="Arial" w:hAnsi="Arial" w:cs="Arial"/>
                <w:sz w:val="20"/>
                <w:szCs w:val="20"/>
              </w:rPr>
            </w:rPrChange>
          </w:rPr>
          <w:t>, and J</w:t>
        </w:r>
        <w:r w:rsidRPr="000A7867">
          <w:rPr>
            <w:rFonts w:ascii="Arial" w:hAnsi="Arial" w:cs="Arial"/>
            <w:smallCaps/>
            <w:noProof/>
            <w:szCs w:val="20"/>
            <w:rPrChange w:id="342" w:author="Hong Qin" w:date="2012-04-23T14:53:00Z">
              <w:rPr>
                <w:rFonts w:ascii="Arial" w:hAnsi="Arial" w:cs="Arial"/>
                <w:sz w:val="20"/>
                <w:szCs w:val="20"/>
              </w:rPr>
            </w:rPrChange>
          </w:rPr>
          <w:t xml:space="preserve">. </w:t>
        </w:r>
        <w:r w:rsidRPr="000A7867">
          <w:rPr>
            <w:rFonts w:ascii="Arial" w:hAnsi="Arial" w:cs="Arial"/>
            <w:noProof/>
            <w:szCs w:val="20"/>
            <w:rPrChange w:id="343" w:author="Hong Qin" w:date="2012-04-23T14:53:00Z">
              <w:rPr>
                <w:rFonts w:ascii="Arial" w:hAnsi="Arial" w:cs="Arial"/>
                <w:sz w:val="20"/>
                <w:szCs w:val="20"/>
              </w:rPr>
            </w:rPrChange>
          </w:rPr>
          <w:t>R</w:t>
        </w:r>
        <w:r w:rsidRPr="000A7867">
          <w:rPr>
            <w:rFonts w:ascii="Arial" w:hAnsi="Arial" w:cs="Arial"/>
            <w:smallCaps/>
            <w:noProof/>
            <w:szCs w:val="20"/>
            <w:rPrChange w:id="344" w:author="Hong Qin" w:date="2012-04-23T14:53:00Z">
              <w:rPr>
                <w:rFonts w:ascii="Arial" w:hAnsi="Arial" w:cs="Arial"/>
                <w:sz w:val="20"/>
                <w:szCs w:val="20"/>
              </w:rPr>
            </w:rPrChange>
          </w:rPr>
          <w:t xml:space="preserve">. </w:t>
        </w:r>
        <w:r w:rsidRPr="000A7867">
          <w:rPr>
            <w:rFonts w:ascii="Arial" w:hAnsi="Arial" w:cs="Arial"/>
            <w:noProof/>
            <w:szCs w:val="20"/>
            <w:rPrChange w:id="345" w:author="Hong Qin" w:date="2012-04-23T14:53:00Z">
              <w:rPr>
                <w:rFonts w:ascii="Arial" w:hAnsi="Arial" w:cs="Arial"/>
                <w:sz w:val="20"/>
                <w:szCs w:val="20"/>
              </w:rPr>
            </w:rPrChange>
          </w:rPr>
          <w:t>A</w:t>
        </w:r>
        <w:r w:rsidRPr="000A7867">
          <w:rPr>
            <w:rFonts w:ascii="Arial" w:hAnsi="Arial" w:cs="Arial"/>
            <w:smallCaps/>
            <w:noProof/>
            <w:szCs w:val="20"/>
            <w:rPrChange w:id="346" w:author="Hong Qin" w:date="2012-04-23T14:53:00Z">
              <w:rPr>
                <w:rFonts w:ascii="Arial" w:hAnsi="Arial" w:cs="Arial"/>
                <w:sz w:val="20"/>
                <w:szCs w:val="20"/>
              </w:rPr>
            </w:rPrChange>
          </w:rPr>
          <w:t>rcher</w:t>
        </w:r>
        <w:r w:rsidRPr="000A7867">
          <w:rPr>
            <w:rFonts w:ascii="Arial" w:hAnsi="Arial" w:cs="Arial"/>
            <w:noProof/>
            <w:szCs w:val="20"/>
            <w:rPrChange w:id="347" w:author="Hong Qin" w:date="2012-04-23T14:53:00Z">
              <w:rPr>
                <w:rFonts w:ascii="Arial" w:hAnsi="Arial" w:cs="Arial"/>
                <w:sz w:val="20"/>
                <w:szCs w:val="20"/>
              </w:rPr>
            </w:rPrChange>
          </w:rPr>
          <w:t xml:space="preserve">, 1989 Natural selection for extended longevity from food restriction. Growth Dev Aging </w:t>
        </w:r>
        <w:r w:rsidRPr="000A7867">
          <w:rPr>
            <w:rFonts w:ascii="Arial" w:hAnsi="Arial" w:cs="Arial"/>
            <w:b/>
            <w:noProof/>
            <w:szCs w:val="20"/>
            <w:rPrChange w:id="348" w:author="Hong Qin" w:date="2012-04-23T14:53:00Z">
              <w:rPr>
                <w:rFonts w:ascii="Arial" w:hAnsi="Arial" w:cs="Arial"/>
                <w:sz w:val="20"/>
                <w:szCs w:val="20"/>
              </w:rPr>
            </w:rPrChange>
          </w:rPr>
          <w:t>53:</w:t>
        </w:r>
        <w:r w:rsidRPr="000A7867">
          <w:rPr>
            <w:rFonts w:ascii="Arial" w:hAnsi="Arial" w:cs="Arial"/>
            <w:noProof/>
            <w:szCs w:val="20"/>
            <w:rPrChange w:id="349" w:author="Hong Qin" w:date="2012-04-23T14:53:00Z">
              <w:rPr>
                <w:rFonts w:ascii="Arial" w:hAnsi="Arial" w:cs="Arial"/>
                <w:sz w:val="20"/>
                <w:szCs w:val="20"/>
              </w:rPr>
            </w:rPrChange>
          </w:rPr>
          <w:t xml:space="preserve"> 3.</w:t>
        </w:r>
      </w:ins>
    </w:p>
    <w:p w:rsidR="00780DFB" w:rsidRPr="000A7867" w:rsidRDefault="00AA02C3" w:rsidP="00780DFB">
      <w:pPr>
        <w:spacing w:after="0" w:line="240" w:lineRule="auto"/>
        <w:ind w:left="720" w:hanging="720"/>
        <w:rPr>
          <w:ins w:id="350" w:author="Hong Qin" w:date="2012-04-23T14:53:00Z"/>
          <w:rFonts w:ascii="Arial" w:hAnsi="Arial" w:cs="Arial"/>
          <w:noProof/>
          <w:szCs w:val="20"/>
          <w:rPrChange w:id="351" w:author="Hong Qin" w:date="2012-04-23T14:53:00Z">
            <w:rPr>
              <w:ins w:id="352" w:author="Hong Qin" w:date="2012-04-23T14:53:00Z"/>
              <w:rFonts w:ascii="Arial" w:hAnsi="Arial" w:cs="Arial"/>
              <w:sz w:val="20"/>
              <w:szCs w:val="20"/>
            </w:rPr>
          </w:rPrChange>
        </w:rPr>
      </w:pPr>
      <w:ins w:id="353" w:author="Hong Qin" w:date="2012-04-23T14:53:00Z">
        <w:r w:rsidRPr="000A7867">
          <w:rPr>
            <w:rFonts w:ascii="Arial" w:hAnsi="Arial" w:cs="Arial"/>
            <w:noProof/>
            <w:szCs w:val="20"/>
            <w:rPrChange w:id="354" w:author="Hong Qin" w:date="2012-04-23T14:53:00Z">
              <w:rPr>
                <w:rFonts w:ascii="Arial" w:hAnsi="Arial" w:cs="Arial"/>
                <w:sz w:val="20"/>
                <w:szCs w:val="20"/>
              </w:rPr>
            </w:rPrChange>
          </w:rPr>
          <w:t>H</w:t>
        </w:r>
        <w:r w:rsidRPr="000A7867">
          <w:rPr>
            <w:rFonts w:ascii="Arial" w:hAnsi="Arial" w:cs="Arial"/>
            <w:smallCaps/>
            <w:noProof/>
            <w:szCs w:val="20"/>
            <w:rPrChange w:id="355" w:author="Hong Qin" w:date="2012-04-23T14:53:00Z">
              <w:rPr>
                <w:rFonts w:ascii="Arial" w:hAnsi="Arial" w:cs="Arial"/>
                <w:sz w:val="20"/>
                <w:szCs w:val="20"/>
              </w:rPr>
            </w:rPrChange>
          </w:rPr>
          <w:t xml:space="preserve">iraoka, </w:t>
        </w:r>
        <w:r w:rsidRPr="000A7867">
          <w:rPr>
            <w:rFonts w:ascii="Arial" w:hAnsi="Arial" w:cs="Arial"/>
            <w:noProof/>
            <w:szCs w:val="20"/>
            <w:rPrChange w:id="356" w:author="Hong Qin" w:date="2012-04-23T14:53:00Z">
              <w:rPr>
                <w:rFonts w:ascii="Arial" w:hAnsi="Arial" w:cs="Arial"/>
                <w:sz w:val="20"/>
                <w:szCs w:val="20"/>
              </w:rPr>
            </w:rPrChange>
          </w:rPr>
          <w:t>M</w:t>
        </w:r>
        <w:r w:rsidRPr="000A7867">
          <w:rPr>
            <w:rFonts w:ascii="Arial" w:hAnsi="Arial" w:cs="Arial"/>
            <w:smallCaps/>
            <w:noProof/>
            <w:szCs w:val="20"/>
            <w:rPrChange w:id="357" w:author="Hong Qin" w:date="2012-04-23T14:53:00Z">
              <w:rPr>
                <w:rFonts w:ascii="Arial" w:hAnsi="Arial" w:cs="Arial"/>
                <w:sz w:val="20"/>
                <w:szCs w:val="20"/>
              </w:rPr>
            </w:rPrChange>
          </w:rPr>
          <w:t>.</w:t>
        </w:r>
        <w:r w:rsidRPr="000A7867">
          <w:rPr>
            <w:rFonts w:ascii="Arial" w:hAnsi="Arial" w:cs="Arial"/>
            <w:noProof/>
            <w:szCs w:val="20"/>
            <w:rPrChange w:id="358" w:author="Hong Qin" w:date="2012-04-23T14:53:00Z">
              <w:rPr>
                <w:rFonts w:ascii="Arial" w:hAnsi="Arial" w:cs="Arial"/>
                <w:sz w:val="20"/>
                <w:szCs w:val="20"/>
              </w:rPr>
            </w:rPrChange>
          </w:rPr>
          <w:t>, K</w:t>
        </w:r>
        <w:r w:rsidRPr="000A7867">
          <w:rPr>
            <w:rFonts w:ascii="Arial" w:hAnsi="Arial" w:cs="Arial"/>
            <w:smallCaps/>
            <w:noProof/>
            <w:szCs w:val="20"/>
            <w:rPrChange w:id="359" w:author="Hong Qin" w:date="2012-04-23T14:53:00Z">
              <w:rPr>
                <w:rFonts w:ascii="Arial" w:hAnsi="Arial" w:cs="Arial"/>
                <w:sz w:val="20"/>
                <w:szCs w:val="20"/>
              </w:rPr>
            </w:rPrChange>
          </w:rPr>
          <w:t xml:space="preserve">. </w:t>
        </w:r>
        <w:r w:rsidRPr="000A7867">
          <w:rPr>
            <w:rFonts w:ascii="Arial" w:hAnsi="Arial" w:cs="Arial"/>
            <w:noProof/>
            <w:szCs w:val="20"/>
            <w:rPrChange w:id="360" w:author="Hong Qin" w:date="2012-04-23T14:53:00Z">
              <w:rPr>
                <w:rFonts w:ascii="Arial" w:hAnsi="Arial" w:cs="Arial"/>
                <w:sz w:val="20"/>
                <w:szCs w:val="20"/>
              </w:rPr>
            </w:rPrChange>
          </w:rPr>
          <w:t>W</w:t>
        </w:r>
        <w:r w:rsidRPr="000A7867">
          <w:rPr>
            <w:rFonts w:ascii="Arial" w:hAnsi="Arial" w:cs="Arial"/>
            <w:smallCaps/>
            <w:noProof/>
            <w:szCs w:val="20"/>
            <w:rPrChange w:id="361" w:author="Hong Qin" w:date="2012-04-23T14:53:00Z">
              <w:rPr>
                <w:rFonts w:ascii="Arial" w:hAnsi="Arial" w:cs="Arial"/>
                <w:sz w:val="20"/>
                <w:szCs w:val="20"/>
              </w:rPr>
            </w:rPrChange>
          </w:rPr>
          <w:t>atanabe</w:t>
        </w:r>
        <w:r w:rsidRPr="000A7867">
          <w:rPr>
            <w:rFonts w:ascii="Arial" w:hAnsi="Arial" w:cs="Arial"/>
            <w:noProof/>
            <w:szCs w:val="20"/>
            <w:rPrChange w:id="362" w:author="Hong Qin" w:date="2012-04-23T14:53:00Z">
              <w:rPr>
                <w:rFonts w:ascii="Arial" w:hAnsi="Arial" w:cs="Arial"/>
                <w:sz w:val="20"/>
                <w:szCs w:val="20"/>
              </w:rPr>
            </w:rPrChange>
          </w:rPr>
          <w:t>, K</w:t>
        </w:r>
        <w:r w:rsidRPr="000A7867">
          <w:rPr>
            <w:rFonts w:ascii="Arial" w:hAnsi="Arial" w:cs="Arial"/>
            <w:smallCaps/>
            <w:noProof/>
            <w:szCs w:val="20"/>
            <w:rPrChange w:id="363" w:author="Hong Qin" w:date="2012-04-23T14:53:00Z">
              <w:rPr>
                <w:rFonts w:ascii="Arial" w:hAnsi="Arial" w:cs="Arial"/>
                <w:sz w:val="20"/>
                <w:szCs w:val="20"/>
              </w:rPr>
            </w:rPrChange>
          </w:rPr>
          <w:t xml:space="preserve">. </w:t>
        </w:r>
        <w:r w:rsidRPr="000A7867">
          <w:rPr>
            <w:rFonts w:ascii="Arial" w:hAnsi="Arial" w:cs="Arial"/>
            <w:noProof/>
            <w:szCs w:val="20"/>
            <w:rPrChange w:id="364" w:author="Hong Qin" w:date="2012-04-23T14:53:00Z">
              <w:rPr>
                <w:rFonts w:ascii="Arial" w:hAnsi="Arial" w:cs="Arial"/>
                <w:sz w:val="20"/>
                <w:szCs w:val="20"/>
              </w:rPr>
            </w:rPrChange>
          </w:rPr>
          <w:t>U</w:t>
        </w:r>
        <w:r w:rsidRPr="000A7867">
          <w:rPr>
            <w:rFonts w:ascii="Arial" w:hAnsi="Arial" w:cs="Arial"/>
            <w:smallCaps/>
            <w:noProof/>
            <w:szCs w:val="20"/>
            <w:rPrChange w:id="365" w:author="Hong Qin" w:date="2012-04-23T14:53:00Z">
              <w:rPr>
                <w:rFonts w:ascii="Arial" w:hAnsi="Arial" w:cs="Arial"/>
                <w:sz w:val="20"/>
                <w:szCs w:val="20"/>
              </w:rPr>
            </w:rPrChange>
          </w:rPr>
          <w:t>mezu</w:t>
        </w:r>
        <w:r w:rsidRPr="000A7867">
          <w:rPr>
            <w:rFonts w:ascii="Arial" w:hAnsi="Arial" w:cs="Arial"/>
            <w:noProof/>
            <w:szCs w:val="20"/>
            <w:rPrChange w:id="366" w:author="Hong Qin" w:date="2012-04-23T14:53:00Z">
              <w:rPr>
                <w:rFonts w:ascii="Arial" w:hAnsi="Arial" w:cs="Arial"/>
                <w:sz w:val="20"/>
                <w:szCs w:val="20"/>
              </w:rPr>
            </w:rPrChange>
          </w:rPr>
          <w:t xml:space="preserve"> and H</w:t>
        </w:r>
        <w:r w:rsidRPr="000A7867">
          <w:rPr>
            <w:rFonts w:ascii="Arial" w:hAnsi="Arial" w:cs="Arial"/>
            <w:smallCaps/>
            <w:noProof/>
            <w:szCs w:val="20"/>
            <w:rPrChange w:id="367" w:author="Hong Qin" w:date="2012-04-23T14:53:00Z">
              <w:rPr>
                <w:rFonts w:ascii="Arial" w:hAnsi="Arial" w:cs="Arial"/>
                <w:sz w:val="20"/>
                <w:szCs w:val="20"/>
              </w:rPr>
            </w:rPrChange>
          </w:rPr>
          <w:t xml:space="preserve">. </w:t>
        </w:r>
        <w:r w:rsidRPr="000A7867">
          <w:rPr>
            <w:rFonts w:ascii="Arial" w:hAnsi="Arial" w:cs="Arial"/>
            <w:noProof/>
            <w:szCs w:val="20"/>
            <w:rPrChange w:id="368" w:author="Hong Qin" w:date="2012-04-23T14:53:00Z">
              <w:rPr>
                <w:rFonts w:ascii="Arial" w:hAnsi="Arial" w:cs="Arial"/>
                <w:sz w:val="20"/>
                <w:szCs w:val="20"/>
              </w:rPr>
            </w:rPrChange>
          </w:rPr>
          <w:t>M</w:t>
        </w:r>
        <w:r w:rsidRPr="000A7867">
          <w:rPr>
            <w:rFonts w:ascii="Arial" w:hAnsi="Arial" w:cs="Arial"/>
            <w:smallCaps/>
            <w:noProof/>
            <w:szCs w:val="20"/>
            <w:rPrChange w:id="369" w:author="Hong Qin" w:date="2012-04-23T14:53:00Z">
              <w:rPr>
                <w:rFonts w:ascii="Arial" w:hAnsi="Arial" w:cs="Arial"/>
                <w:sz w:val="20"/>
                <w:szCs w:val="20"/>
              </w:rPr>
            </w:rPrChange>
          </w:rPr>
          <w:t>aki</w:t>
        </w:r>
        <w:r w:rsidRPr="000A7867">
          <w:rPr>
            <w:rFonts w:ascii="Arial" w:hAnsi="Arial" w:cs="Arial"/>
            <w:noProof/>
            <w:szCs w:val="20"/>
            <w:rPrChange w:id="370" w:author="Hong Qin" w:date="2012-04-23T14:53:00Z">
              <w:rPr>
                <w:rFonts w:ascii="Arial" w:hAnsi="Arial" w:cs="Arial"/>
                <w:sz w:val="20"/>
                <w:szCs w:val="20"/>
              </w:rPr>
            </w:rPrChange>
          </w:rPr>
          <w:t xml:space="preserve">, 2000 Spontaneous loss of heterozygosity in diploid Saccharomyces cerevisiae cells. Genetics </w:t>
        </w:r>
        <w:r w:rsidRPr="000A7867">
          <w:rPr>
            <w:rFonts w:ascii="Arial" w:hAnsi="Arial" w:cs="Arial"/>
            <w:b/>
            <w:noProof/>
            <w:szCs w:val="20"/>
            <w:rPrChange w:id="371" w:author="Hong Qin" w:date="2012-04-23T14:53:00Z">
              <w:rPr>
                <w:rFonts w:ascii="Arial" w:hAnsi="Arial" w:cs="Arial"/>
                <w:sz w:val="20"/>
                <w:szCs w:val="20"/>
              </w:rPr>
            </w:rPrChange>
          </w:rPr>
          <w:t>156:</w:t>
        </w:r>
        <w:r w:rsidRPr="000A7867">
          <w:rPr>
            <w:rFonts w:ascii="Arial" w:hAnsi="Arial" w:cs="Arial"/>
            <w:noProof/>
            <w:szCs w:val="20"/>
            <w:rPrChange w:id="372" w:author="Hong Qin" w:date="2012-04-23T14:53:00Z">
              <w:rPr>
                <w:rFonts w:ascii="Arial" w:hAnsi="Arial" w:cs="Arial"/>
                <w:sz w:val="20"/>
                <w:szCs w:val="20"/>
              </w:rPr>
            </w:rPrChange>
          </w:rPr>
          <w:t xml:space="preserve"> 1531-1548.</w:t>
        </w:r>
      </w:ins>
    </w:p>
    <w:p w:rsidR="00780DFB" w:rsidRPr="000A7867" w:rsidRDefault="00AA02C3" w:rsidP="00780DFB">
      <w:pPr>
        <w:spacing w:after="0" w:line="240" w:lineRule="auto"/>
        <w:ind w:left="720" w:hanging="720"/>
        <w:rPr>
          <w:ins w:id="373" w:author="Hong Qin" w:date="2012-04-23T14:53:00Z"/>
          <w:rFonts w:ascii="Arial" w:hAnsi="Arial" w:cs="Arial"/>
          <w:noProof/>
          <w:szCs w:val="20"/>
          <w:rPrChange w:id="374" w:author="Hong Qin" w:date="2012-04-23T14:53:00Z">
            <w:rPr>
              <w:ins w:id="375" w:author="Hong Qin" w:date="2012-04-23T14:53:00Z"/>
              <w:rFonts w:ascii="Arial" w:hAnsi="Arial" w:cs="Arial"/>
              <w:sz w:val="20"/>
              <w:szCs w:val="20"/>
            </w:rPr>
          </w:rPrChange>
        </w:rPr>
      </w:pPr>
      <w:ins w:id="376" w:author="Hong Qin" w:date="2012-04-23T14:53:00Z">
        <w:r w:rsidRPr="000A7867">
          <w:rPr>
            <w:rFonts w:ascii="Arial" w:hAnsi="Arial" w:cs="Arial"/>
            <w:noProof/>
            <w:szCs w:val="20"/>
            <w:rPrChange w:id="377" w:author="Hong Qin" w:date="2012-04-23T14:53:00Z">
              <w:rPr>
                <w:rFonts w:ascii="Arial" w:hAnsi="Arial" w:cs="Arial"/>
                <w:sz w:val="20"/>
                <w:szCs w:val="20"/>
              </w:rPr>
            </w:rPrChange>
          </w:rPr>
          <w:t>H</w:t>
        </w:r>
        <w:r w:rsidRPr="000A7867">
          <w:rPr>
            <w:rFonts w:ascii="Arial" w:hAnsi="Arial" w:cs="Arial"/>
            <w:smallCaps/>
            <w:noProof/>
            <w:szCs w:val="20"/>
            <w:rPrChange w:id="378" w:author="Hong Qin" w:date="2012-04-23T14:53:00Z">
              <w:rPr>
                <w:rFonts w:ascii="Arial" w:hAnsi="Arial" w:cs="Arial"/>
                <w:sz w:val="20"/>
                <w:szCs w:val="20"/>
              </w:rPr>
            </w:rPrChange>
          </w:rPr>
          <w:t xml:space="preserve">olliday, </w:t>
        </w:r>
        <w:r w:rsidRPr="000A7867">
          <w:rPr>
            <w:rFonts w:ascii="Arial" w:hAnsi="Arial" w:cs="Arial"/>
            <w:noProof/>
            <w:szCs w:val="20"/>
            <w:rPrChange w:id="379" w:author="Hong Qin" w:date="2012-04-23T14:53:00Z">
              <w:rPr>
                <w:rFonts w:ascii="Arial" w:hAnsi="Arial" w:cs="Arial"/>
                <w:sz w:val="20"/>
                <w:szCs w:val="20"/>
              </w:rPr>
            </w:rPrChange>
          </w:rPr>
          <w:t>R</w:t>
        </w:r>
        <w:r w:rsidRPr="000A7867">
          <w:rPr>
            <w:rFonts w:ascii="Arial" w:hAnsi="Arial" w:cs="Arial"/>
            <w:smallCaps/>
            <w:noProof/>
            <w:szCs w:val="20"/>
            <w:rPrChange w:id="380" w:author="Hong Qin" w:date="2012-04-23T14:53:00Z">
              <w:rPr>
                <w:rFonts w:ascii="Arial" w:hAnsi="Arial" w:cs="Arial"/>
                <w:sz w:val="20"/>
                <w:szCs w:val="20"/>
              </w:rPr>
            </w:rPrChange>
          </w:rPr>
          <w:t>.</w:t>
        </w:r>
        <w:r w:rsidRPr="000A7867">
          <w:rPr>
            <w:rFonts w:ascii="Arial" w:hAnsi="Arial" w:cs="Arial"/>
            <w:noProof/>
            <w:szCs w:val="20"/>
            <w:rPrChange w:id="381" w:author="Hong Qin" w:date="2012-04-23T14:53:00Z">
              <w:rPr>
                <w:rFonts w:ascii="Arial" w:hAnsi="Arial" w:cs="Arial"/>
                <w:sz w:val="20"/>
                <w:szCs w:val="20"/>
              </w:rPr>
            </w:rPrChange>
          </w:rPr>
          <w:t xml:space="preserve">, 1989 Food, reproduction and longevity: is the extended lifespan of calorie-restricted animals an evolutionary adaptation? Bioessays </w:t>
        </w:r>
        <w:r w:rsidRPr="000A7867">
          <w:rPr>
            <w:rFonts w:ascii="Arial" w:hAnsi="Arial" w:cs="Arial"/>
            <w:b/>
            <w:noProof/>
            <w:szCs w:val="20"/>
            <w:rPrChange w:id="382" w:author="Hong Qin" w:date="2012-04-23T14:53:00Z">
              <w:rPr>
                <w:rFonts w:ascii="Arial" w:hAnsi="Arial" w:cs="Arial"/>
                <w:sz w:val="20"/>
                <w:szCs w:val="20"/>
              </w:rPr>
            </w:rPrChange>
          </w:rPr>
          <w:t>10:</w:t>
        </w:r>
        <w:r w:rsidRPr="000A7867">
          <w:rPr>
            <w:rFonts w:ascii="Arial" w:hAnsi="Arial" w:cs="Arial"/>
            <w:noProof/>
            <w:szCs w:val="20"/>
            <w:rPrChange w:id="383" w:author="Hong Qin" w:date="2012-04-23T14:53:00Z">
              <w:rPr>
                <w:rFonts w:ascii="Arial" w:hAnsi="Arial" w:cs="Arial"/>
                <w:sz w:val="20"/>
                <w:szCs w:val="20"/>
              </w:rPr>
            </w:rPrChange>
          </w:rPr>
          <w:t xml:space="preserve"> 125-127.</w:t>
        </w:r>
      </w:ins>
    </w:p>
    <w:p w:rsidR="00780DFB" w:rsidRPr="000A7867" w:rsidRDefault="00AA02C3" w:rsidP="00780DFB">
      <w:pPr>
        <w:spacing w:after="0" w:line="240" w:lineRule="auto"/>
        <w:ind w:left="720" w:hanging="720"/>
        <w:rPr>
          <w:ins w:id="384" w:author="Hong Qin" w:date="2012-04-23T14:53:00Z"/>
          <w:rFonts w:ascii="Arial" w:hAnsi="Arial" w:cs="Arial"/>
          <w:noProof/>
          <w:szCs w:val="20"/>
          <w:rPrChange w:id="385" w:author="Hong Qin" w:date="2012-04-23T14:53:00Z">
            <w:rPr>
              <w:ins w:id="386" w:author="Hong Qin" w:date="2012-04-23T14:53:00Z"/>
              <w:rFonts w:ascii="Arial" w:hAnsi="Arial" w:cs="Arial"/>
              <w:sz w:val="20"/>
              <w:szCs w:val="20"/>
            </w:rPr>
          </w:rPrChange>
        </w:rPr>
      </w:pPr>
      <w:ins w:id="387" w:author="Hong Qin" w:date="2012-04-23T14:53:00Z">
        <w:r w:rsidRPr="000A7867">
          <w:rPr>
            <w:rFonts w:ascii="Arial" w:hAnsi="Arial" w:cs="Arial"/>
            <w:noProof/>
            <w:szCs w:val="20"/>
            <w:rPrChange w:id="388" w:author="Hong Qin" w:date="2012-04-23T14:53:00Z">
              <w:rPr>
                <w:rFonts w:ascii="Arial" w:hAnsi="Arial" w:cs="Arial"/>
                <w:sz w:val="20"/>
                <w:szCs w:val="20"/>
              </w:rPr>
            </w:rPrChange>
          </w:rPr>
          <w:t>K</w:t>
        </w:r>
        <w:r w:rsidRPr="000A7867">
          <w:rPr>
            <w:rFonts w:ascii="Arial" w:hAnsi="Arial" w:cs="Arial"/>
            <w:smallCaps/>
            <w:noProof/>
            <w:szCs w:val="20"/>
            <w:rPrChange w:id="389" w:author="Hong Qin" w:date="2012-04-23T14:53:00Z">
              <w:rPr>
                <w:rFonts w:ascii="Arial" w:hAnsi="Arial" w:cs="Arial"/>
                <w:sz w:val="20"/>
                <w:szCs w:val="20"/>
              </w:rPr>
            </w:rPrChange>
          </w:rPr>
          <w:t xml:space="preserve">irkwood, </w:t>
        </w:r>
        <w:r w:rsidRPr="000A7867">
          <w:rPr>
            <w:rFonts w:ascii="Arial" w:hAnsi="Arial" w:cs="Arial"/>
            <w:noProof/>
            <w:szCs w:val="20"/>
            <w:rPrChange w:id="390" w:author="Hong Qin" w:date="2012-04-23T14:53:00Z">
              <w:rPr>
                <w:rFonts w:ascii="Arial" w:hAnsi="Arial" w:cs="Arial"/>
                <w:sz w:val="20"/>
                <w:szCs w:val="20"/>
              </w:rPr>
            </w:rPrChange>
          </w:rPr>
          <w:t>T</w:t>
        </w:r>
        <w:r w:rsidRPr="000A7867">
          <w:rPr>
            <w:rFonts w:ascii="Arial" w:hAnsi="Arial" w:cs="Arial"/>
            <w:smallCaps/>
            <w:noProof/>
            <w:szCs w:val="20"/>
            <w:rPrChange w:id="391" w:author="Hong Qin" w:date="2012-04-23T14:53:00Z">
              <w:rPr>
                <w:rFonts w:ascii="Arial" w:hAnsi="Arial" w:cs="Arial"/>
                <w:sz w:val="20"/>
                <w:szCs w:val="20"/>
              </w:rPr>
            </w:rPrChange>
          </w:rPr>
          <w:t xml:space="preserve">. </w:t>
        </w:r>
        <w:r w:rsidRPr="000A7867">
          <w:rPr>
            <w:rFonts w:ascii="Arial" w:hAnsi="Arial" w:cs="Arial"/>
            <w:noProof/>
            <w:szCs w:val="20"/>
            <w:rPrChange w:id="392" w:author="Hong Qin" w:date="2012-04-23T14:53:00Z">
              <w:rPr>
                <w:rFonts w:ascii="Arial" w:hAnsi="Arial" w:cs="Arial"/>
                <w:sz w:val="20"/>
                <w:szCs w:val="20"/>
              </w:rPr>
            </w:rPrChange>
          </w:rPr>
          <w:t>B</w:t>
        </w:r>
        <w:r w:rsidRPr="000A7867">
          <w:rPr>
            <w:rFonts w:ascii="Arial" w:hAnsi="Arial" w:cs="Arial"/>
            <w:smallCaps/>
            <w:noProof/>
            <w:szCs w:val="20"/>
            <w:rPrChange w:id="393" w:author="Hong Qin" w:date="2012-04-23T14:53:00Z">
              <w:rPr>
                <w:rFonts w:ascii="Arial" w:hAnsi="Arial" w:cs="Arial"/>
                <w:sz w:val="20"/>
                <w:szCs w:val="20"/>
              </w:rPr>
            </w:rPrChange>
          </w:rPr>
          <w:t>.</w:t>
        </w:r>
        <w:r w:rsidRPr="000A7867">
          <w:rPr>
            <w:rFonts w:ascii="Arial" w:hAnsi="Arial" w:cs="Arial"/>
            <w:noProof/>
            <w:szCs w:val="20"/>
            <w:rPrChange w:id="394" w:author="Hong Qin" w:date="2012-04-23T14:53:00Z">
              <w:rPr>
                <w:rFonts w:ascii="Arial" w:hAnsi="Arial" w:cs="Arial"/>
                <w:sz w:val="20"/>
                <w:szCs w:val="20"/>
              </w:rPr>
            </w:rPrChange>
          </w:rPr>
          <w:t xml:space="preserve">, 1977 Evolution of ageing. Nature </w:t>
        </w:r>
        <w:r w:rsidRPr="000A7867">
          <w:rPr>
            <w:rFonts w:ascii="Arial" w:hAnsi="Arial" w:cs="Arial"/>
            <w:b/>
            <w:noProof/>
            <w:szCs w:val="20"/>
            <w:rPrChange w:id="395" w:author="Hong Qin" w:date="2012-04-23T14:53:00Z">
              <w:rPr>
                <w:rFonts w:ascii="Arial" w:hAnsi="Arial" w:cs="Arial"/>
                <w:sz w:val="20"/>
                <w:szCs w:val="20"/>
              </w:rPr>
            </w:rPrChange>
          </w:rPr>
          <w:t>270:</w:t>
        </w:r>
        <w:r w:rsidRPr="000A7867">
          <w:rPr>
            <w:rFonts w:ascii="Arial" w:hAnsi="Arial" w:cs="Arial"/>
            <w:noProof/>
            <w:szCs w:val="20"/>
            <w:rPrChange w:id="396" w:author="Hong Qin" w:date="2012-04-23T14:53:00Z">
              <w:rPr>
                <w:rFonts w:ascii="Arial" w:hAnsi="Arial" w:cs="Arial"/>
                <w:sz w:val="20"/>
                <w:szCs w:val="20"/>
              </w:rPr>
            </w:rPrChange>
          </w:rPr>
          <w:t xml:space="preserve"> 301-304.</w:t>
        </w:r>
      </w:ins>
    </w:p>
    <w:p w:rsidR="00780DFB" w:rsidRPr="000A7867" w:rsidRDefault="00AA02C3" w:rsidP="00780DFB">
      <w:pPr>
        <w:spacing w:after="0" w:line="240" w:lineRule="auto"/>
        <w:ind w:left="720" w:hanging="720"/>
        <w:rPr>
          <w:ins w:id="397" w:author="Hong Qin" w:date="2012-04-23T14:53:00Z"/>
          <w:rFonts w:ascii="Arial" w:hAnsi="Arial" w:cs="Arial"/>
          <w:noProof/>
          <w:szCs w:val="20"/>
          <w:rPrChange w:id="398" w:author="Hong Qin" w:date="2012-04-23T14:53:00Z">
            <w:rPr>
              <w:ins w:id="399" w:author="Hong Qin" w:date="2012-04-23T14:53:00Z"/>
              <w:rFonts w:ascii="Arial" w:hAnsi="Arial" w:cs="Arial"/>
              <w:sz w:val="20"/>
              <w:szCs w:val="20"/>
            </w:rPr>
          </w:rPrChange>
        </w:rPr>
      </w:pPr>
      <w:ins w:id="400" w:author="Hong Qin" w:date="2012-04-23T14:53:00Z">
        <w:r w:rsidRPr="000A7867">
          <w:rPr>
            <w:rFonts w:ascii="Arial" w:hAnsi="Arial" w:cs="Arial"/>
            <w:noProof/>
            <w:szCs w:val="20"/>
            <w:rPrChange w:id="401" w:author="Hong Qin" w:date="2012-04-23T14:53:00Z">
              <w:rPr>
                <w:rFonts w:ascii="Arial" w:hAnsi="Arial" w:cs="Arial"/>
                <w:sz w:val="20"/>
                <w:szCs w:val="20"/>
              </w:rPr>
            </w:rPrChange>
          </w:rPr>
          <w:t>K</w:t>
        </w:r>
        <w:r w:rsidRPr="000A7867">
          <w:rPr>
            <w:rFonts w:ascii="Arial" w:hAnsi="Arial" w:cs="Arial"/>
            <w:smallCaps/>
            <w:noProof/>
            <w:szCs w:val="20"/>
            <w:rPrChange w:id="402" w:author="Hong Qin" w:date="2012-04-23T14:53:00Z">
              <w:rPr>
                <w:rFonts w:ascii="Arial" w:hAnsi="Arial" w:cs="Arial"/>
                <w:sz w:val="20"/>
                <w:szCs w:val="20"/>
              </w:rPr>
            </w:rPrChange>
          </w:rPr>
          <w:t xml:space="preserve">oubova, </w:t>
        </w:r>
        <w:r w:rsidRPr="000A7867">
          <w:rPr>
            <w:rFonts w:ascii="Arial" w:hAnsi="Arial" w:cs="Arial"/>
            <w:noProof/>
            <w:szCs w:val="20"/>
            <w:rPrChange w:id="403" w:author="Hong Qin" w:date="2012-04-23T14:53:00Z">
              <w:rPr>
                <w:rFonts w:ascii="Arial" w:hAnsi="Arial" w:cs="Arial"/>
                <w:sz w:val="20"/>
                <w:szCs w:val="20"/>
              </w:rPr>
            </w:rPrChange>
          </w:rPr>
          <w:t>J</w:t>
        </w:r>
        <w:r w:rsidRPr="000A7867">
          <w:rPr>
            <w:rFonts w:ascii="Arial" w:hAnsi="Arial" w:cs="Arial"/>
            <w:smallCaps/>
            <w:noProof/>
            <w:szCs w:val="20"/>
            <w:rPrChange w:id="404" w:author="Hong Qin" w:date="2012-04-23T14:53:00Z">
              <w:rPr>
                <w:rFonts w:ascii="Arial" w:hAnsi="Arial" w:cs="Arial"/>
                <w:sz w:val="20"/>
                <w:szCs w:val="20"/>
              </w:rPr>
            </w:rPrChange>
          </w:rPr>
          <w:t>.</w:t>
        </w:r>
        <w:r w:rsidRPr="000A7867">
          <w:rPr>
            <w:rFonts w:ascii="Arial" w:hAnsi="Arial" w:cs="Arial"/>
            <w:noProof/>
            <w:szCs w:val="20"/>
            <w:rPrChange w:id="405" w:author="Hong Qin" w:date="2012-04-23T14:53:00Z">
              <w:rPr>
                <w:rFonts w:ascii="Arial" w:hAnsi="Arial" w:cs="Arial"/>
                <w:sz w:val="20"/>
                <w:szCs w:val="20"/>
              </w:rPr>
            </w:rPrChange>
          </w:rPr>
          <w:t>, and L</w:t>
        </w:r>
        <w:r w:rsidRPr="000A7867">
          <w:rPr>
            <w:rFonts w:ascii="Arial" w:hAnsi="Arial" w:cs="Arial"/>
            <w:smallCaps/>
            <w:noProof/>
            <w:szCs w:val="20"/>
            <w:rPrChange w:id="406" w:author="Hong Qin" w:date="2012-04-23T14:53:00Z">
              <w:rPr>
                <w:rFonts w:ascii="Arial" w:hAnsi="Arial" w:cs="Arial"/>
                <w:sz w:val="20"/>
                <w:szCs w:val="20"/>
              </w:rPr>
            </w:rPrChange>
          </w:rPr>
          <w:t xml:space="preserve">. </w:t>
        </w:r>
        <w:r w:rsidRPr="000A7867">
          <w:rPr>
            <w:rFonts w:ascii="Arial" w:hAnsi="Arial" w:cs="Arial"/>
            <w:noProof/>
            <w:szCs w:val="20"/>
            <w:rPrChange w:id="407" w:author="Hong Qin" w:date="2012-04-23T14:53:00Z">
              <w:rPr>
                <w:rFonts w:ascii="Arial" w:hAnsi="Arial" w:cs="Arial"/>
                <w:sz w:val="20"/>
                <w:szCs w:val="20"/>
              </w:rPr>
            </w:rPrChange>
          </w:rPr>
          <w:t>G</w:t>
        </w:r>
        <w:r w:rsidRPr="000A7867">
          <w:rPr>
            <w:rFonts w:ascii="Arial" w:hAnsi="Arial" w:cs="Arial"/>
            <w:smallCaps/>
            <w:noProof/>
            <w:szCs w:val="20"/>
            <w:rPrChange w:id="408" w:author="Hong Qin" w:date="2012-04-23T14:53:00Z">
              <w:rPr>
                <w:rFonts w:ascii="Arial" w:hAnsi="Arial" w:cs="Arial"/>
                <w:sz w:val="20"/>
                <w:szCs w:val="20"/>
              </w:rPr>
            </w:rPrChange>
          </w:rPr>
          <w:t>uarente</w:t>
        </w:r>
        <w:r w:rsidRPr="000A7867">
          <w:rPr>
            <w:rFonts w:ascii="Arial" w:hAnsi="Arial" w:cs="Arial"/>
            <w:noProof/>
            <w:szCs w:val="20"/>
            <w:rPrChange w:id="409" w:author="Hong Qin" w:date="2012-04-23T14:53:00Z">
              <w:rPr>
                <w:rFonts w:ascii="Arial" w:hAnsi="Arial" w:cs="Arial"/>
                <w:sz w:val="20"/>
                <w:szCs w:val="20"/>
              </w:rPr>
            </w:rPrChange>
          </w:rPr>
          <w:t xml:space="preserve">, 2003 How does calorie restriction work? Genes Dev </w:t>
        </w:r>
        <w:r w:rsidRPr="000A7867">
          <w:rPr>
            <w:rFonts w:ascii="Arial" w:hAnsi="Arial" w:cs="Arial"/>
            <w:b/>
            <w:noProof/>
            <w:szCs w:val="20"/>
            <w:rPrChange w:id="410" w:author="Hong Qin" w:date="2012-04-23T14:53:00Z">
              <w:rPr>
                <w:rFonts w:ascii="Arial" w:hAnsi="Arial" w:cs="Arial"/>
                <w:sz w:val="20"/>
                <w:szCs w:val="20"/>
              </w:rPr>
            </w:rPrChange>
          </w:rPr>
          <w:t>17:</w:t>
        </w:r>
        <w:r w:rsidRPr="000A7867">
          <w:rPr>
            <w:rFonts w:ascii="Arial" w:hAnsi="Arial" w:cs="Arial"/>
            <w:noProof/>
            <w:szCs w:val="20"/>
            <w:rPrChange w:id="411" w:author="Hong Qin" w:date="2012-04-23T14:53:00Z">
              <w:rPr>
                <w:rFonts w:ascii="Arial" w:hAnsi="Arial" w:cs="Arial"/>
                <w:sz w:val="20"/>
                <w:szCs w:val="20"/>
              </w:rPr>
            </w:rPrChange>
          </w:rPr>
          <w:t xml:space="preserve"> 313-321.</w:t>
        </w:r>
      </w:ins>
    </w:p>
    <w:p w:rsidR="00780DFB" w:rsidRDefault="00AA02C3" w:rsidP="00780DFB">
      <w:pPr>
        <w:spacing w:after="0" w:line="240" w:lineRule="auto"/>
        <w:ind w:left="720" w:hanging="720"/>
        <w:rPr>
          <w:rFonts w:ascii="Arial" w:hAnsi="Arial" w:cs="Arial"/>
          <w:noProof/>
          <w:szCs w:val="20"/>
        </w:rPr>
      </w:pPr>
      <w:ins w:id="412" w:author="Hong Qin" w:date="2012-04-23T14:53:00Z">
        <w:r w:rsidRPr="000A7867">
          <w:rPr>
            <w:rFonts w:ascii="Arial" w:hAnsi="Arial" w:cs="Arial"/>
            <w:noProof/>
            <w:szCs w:val="20"/>
            <w:rPrChange w:id="413" w:author="Hong Qin" w:date="2012-04-23T14:53:00Z">
              <w:rPr>
                <w:rFonts w:ascii="Arial" w:hAnsi="Arial" w:cs="Arial"/>
                <w:sz w:val="20"/>
                <w:szCs w:val="20"/>
              </w:rPr>
            </w:rPrChange>
          </w:rPr>
          <w:t>L</w:t>
        </w:r>
        <w:r w:rsidRPr="000A7867">
          <w:rPr>
            <w:rFonts w:ascii="Arial" w:hAnsi="Arial" w:cs="Arial"/>
            <w:smallCaps/>
            <w:noProof/>
            <w:szCs w:val="20"/>
            <w:rPrChange w:id="414" w:author="Hong Qin" w:date="2012-04-23T14:53:00Z">
              <w:rPr>
                <w:rFonts w:ascii="Arial" w:hAnsi="Arial" w:cs="Arial"/>
                <w:sz w:val="20"/>
                <w:szCs w:val="20"/>
              </w:rPr>
            </w:rPrChange>
          </w:rPr>
          <w:t xml:space="preserve">aun, </w:t>
        </w:r>
        <w:r w:rsidRPr="000A7867">
          <w:rPr>
            <w:rFonts w:ascii="Arial" w:hAnsi="Arial" w:cs="Arial"/>
            <w:noProof/>
            <w:szCs w:val="20"/>
            <w:rPrChange w:id="415" w:author="Hong Qin" w:date="2012-04-23T14:53:00Z">
              <w:rPr>
                <w:rFonts w:ascii="Arial" w:hAnsi="Arial" w:cs="Arial"/>
                <w:sz w:val="20"/>
                <w:szCs w:val="20"/>
              </w:rPr>
            </w:rPrChange>
          </w:rPr>
          <w:t>P</w:t>
        </w:r>
        <w:r w:rsidRPr="000A7867">
          <w:rPr>
            <w:rFonts w:ascii="Arial" w:hAnsi="Arial" w:cs="Arial"/>
            <w:smallCaps/>
            <w:noProof/>
            <w:szCs w:val="20"/>
            <w:rPrChange w:id="416" w:author="Hong Qin" w:date="2012-04-23T14:53:00Z">
              <w:rPr>
                <w:rFonts w:ascii="Arial" w:hAnsi="Arial" w:cs="Arial"/>
                <w:sz w:val="20"/>
                <w:szCs w:val="20"/>
              </w:rPr>
            </w:rPrChange>
          </w:rPr>
          <w:t>.</w:t>
        </w:r>
        <w:r w:rsidRPr="000A7867">
          <w:rPr>
            <w:rFonts w:ascii="Arial" w:hAnsi="Arial" w:cs="Arial"/>
            <w:noProof/>
            <w:szCs w:val="20"/>
            <w:rPrChange w:id="417" w:author="Hong Qin" w:date="2012-04-23T14:53:00Z">
              <w:rPr>
                <w:rFonts w:ascii="Arial" w:hAnsi="Arial" w:cs="Arial"/>
                <w:sz w:val="20"/>
                <w:szCs w:val="20"/>
              </w:rPr>
            </w:rPrChange>
          </w:rPr>
          <w:t>, L</w:t>
        </w:r>
        <w:r w:rsidRPr="000A7867">
          <w:rPr>
            <w:rFonts w:ascii="Arial" w:hAnsi="Arial" w:cs="Arial"/>
            <w:smallCaps/>
            <w:noProof/>
            <w:szCs w:val="20"/>
            <w:rPrChange w:id="418" w:author="Hong Qin" w:date="2012-04-23T14:53:00Z">
              <w:rPr>
                <w:rFonts w:ascii="Arial" w:hAnsi="Arial" w:cs="Arial"/>
                <w:sz w:val="20"/>
                <w:szCs w:val="20"/>
              </w:rPr>
            </w:rPrChange>
          </w:rPr>
          <w:t xml:space="preserve">. </w:t>
        </w:r>
        <w:r w:rsidRPr="000A7867">
          <w:rPr>
            <w:rFonts w:ascii="Arial" w:hAnsi="Arial" w:cs="Arial"/>
            <w:noProof/>
            <w:szCs w:val="20"/>
            <w:rPrChange w:id="419" w:author="Hong Qin" w:date="2012-04-23T14:53:00Z">
              <w:rPr>
                <w:rFonts w:ascii="Arial" w:hAnsi="Arial" w:cs="Arial"/>
                <w:sz w:val="20"/>
                <w:szCs w:val="20"/>
              </w:rPr>
            </w:rPrChange>
          </w:rPr>
          <w:t>R</w:t>
        </w:r>
        <w:r w:rsidRPr="000A7867">
          <w:rPr>
            <w:rFonts w:ascii="Arial" w:hAnsi="Arial" w:cs="Arial"/>
            <w:smallCaps/>
            <w:noProof/>
            <w:szCs w:val="20"/>
            <w:rPrChange w:id="420" w:author="Hong Qin" w:date="2012-04-23T14:53:00Z">
              <w:rPr>
                <w:rFonts w:ascii="Arial" w:hAnsi="Arial" w:cs="Arial"/>
                <w:sz w:val="20"/>
                <w:szCs w:val="20"/>
              </w:rPr>
            </w:rPrChange>
          </w:rPr>
          <w:t>amachandran</w:t>
        </w:r>
        <w:r w:rsidRPr="000A7867">
          <w:rPr>
            <w:rFonts w:ascii="Arial" w:hAnsi="Arial" w:cs="Arial"/>
            <w:noProof/>
            <w:szCs w:val="20"/>
            <w:rPrChange w:id="421" w:author="Hong Qin" w:date="2012-04-23T14:53:00Z">
              <w:rPr>
                <w:rFonts w:ascii="Arial" w:hAnsi="Arial" w:cs="Arial"/>
                <w:sz w:val="20"/>
                <w:szCs w:val="20"/>
              </w:rPr>
            </w:rPrChange>
          </w:rPr>
          <w:t>, S</w:t>
        </w:r>
        <w:r w:rsidRPr="000A7867">
          <w:rPr>
            <w:rFonts w:ascii="Arial" w:hAnsi="Arial" w:cs="Arial"/>
            <w:smallCaps/>
            <w:noProof/>
            <w:szCs w:val="20"/>
            <w:rPrChange w:id="422" w:author="Hong Qin" w:date="2012-04-23T14:53:00Z">
              <w:rPr>
                <w:rFonts w:ascii="Arial" w:hAnsi="Arial" w:cs="Arial"/>
                <w:sz w:val="20"/>
                <w:szCs w:val="20"/>
              </w:rPr>
            </w:rPrChange>
          </w:rPr>
          <w:t xml:space="preserve">. </w:t>
        </w:r>
        <w:r w:rsidRPr="000A7867">
          <w:rPr>
            <w:rFonts w:ascii="Arial" w:hAnsi="Arial" w:cs="Arial"/>
            <w:noProof/>
            <w:szCs w:val="20"/>
            <w:rPrChange w:id="423" w:author="Hong Qin" w:date="2012-04-23T14:53:00Z">
              <w:rPr>
                <w:rFonts w:ascii="Arial" w:hAnsi="Arial" w:cs="Arial"/>
                <w:sz w:val="20"/>
                <w:szCs w:val="20"/>
              </w:rPr>
            </w:rPrChange>
          </w:rPr>
          <w:t>J</w:t>
        </w:r>
        <w:r w:rsidRPr="000A7867">
          <w:rPr>
            <w:rFonts w:ascii="Arial" w:hAnsi="Arial" w:cs="Arial"/>
            <w:smallCaps/>
            <w:noProof/>
            <w:szCs w:val="20"/>
            <w:rPrChange w:id="424" w:author="Hong Qin" w:date="2012-04-23T14:53:00Z">
              <w:rPr>
                <w:rFonts w:ascii="Arial" w:hAnsi="Arial" w:cs="Arial"/>
                <w:sz w:val="20"/>
                <w:szCs w:val="20"/>
              </w:rPr>
            </w:rPrChange>
          </w:rPr>
          <w:t>arolim</w:t>
        </w:r>
        <w:r w:rsidRPr="000A7867">
          <w:rPr>
            <w:rFonts w:ascii="Arial" w:hAnsi="Arial" w:cs="Arial"/>
            <w:noProof/>
            <w:szCs w:val="20"/>
            <w:rPrChange w:id="425" w:author="Hong Qin" w:date="2012-04-23T14:53:00Z">
              <w:rPr>
                <w:rFonts w:ascii="Arial" w:hAnsi="Arial" w:cs="Arial"/>
                <w:sz w:val="20"/>
                <w:szCs w:val="20"/>
              </w:rPr>
            </w:rPrChange>
          </w:rPr>
          <w:t>, E</w:t>
        </w:r>
        <w:r w:rsidRPr="000A7867">
          <w:rPr>
            <w:rFonts w:ascii="Arial" w:hAnsi="Arial" w:cs="Arial"/>
            <w:smallCaps/>
            <w:noProof/>
            <w:szCs w:val="20"/>
            <w:rPrChange w:id="426" w:author="Hong Qin" w:date="2012-04-23T14:53:00Z">
              <w:rPr>
                <w:rFonts w:ascii="Arial" w:hAnsi="Arial" w:cs="Arial"/>
                <w:sz w:val="20"/>
                <w:szCs w:val="20"/>
              </w:rPr>
            </w:rPrChange>
          </w:rPr>
          <w:t xml:space="preserve">. </w:t>
        </w:r>
        <w:r w:rsidRPr="000A7867">
          <w:rPr>
            <w:rFonts w:ascii="Arial" w:hAnsi="Arial" w:cs="Arial"/>
            <w:noProof/>
            <w:szCs w:val="20"/>
            <w:rPrChange w:id="427" w:author="Hong Qin" w:date="2012-04-23T14:53:00Z">
              <w:rPr>
                <w:rFonts w:ascii="Arial" w:hAnsi="Arial" w:cs="Arial"/>
                <w:sz w:val="20"/>
                <w:szCs w:val="20"/>
              </w:rPr>
            </w:rPrChange>
          </w:rPr>
          <w:t>H</w:t>
        </w:r>
        <w:r w:rsidRPr="000A7867">
          <w:rPr>
            <w:rFonts w:ascii="Arial" w:hAnsi="Arial" w:cs="Arial"/>
            <w:smallCaps/>
            <w:noProof/>
            <w:szCs w:val="20"/>
            <w:rPrChange w:id="428" w:author="Hong Qin" w:date="2012-04-23T14:53:00Z">
              <w:rPr>
                <w:rFonts w:ascii="Arial" w:hAnsi="Arial" w:cs="Arial"/>
                <w:sz w:val="20"/>
                <w:szCs w:val="20"/>
              </w:rPr>
            </w:rPrChange>
          </w:rPr>
          <w:t>erker</w:t>
        </w:r>
        <w:r w:rsidRPr="000A7867">
          <w:rPr>
            <w:rFonts w:ascii="Arial" w:hAnsi="Arial" w:cs="Arial"/>
            <w:noProof/>
            <w:szCs w:val="20"/>
            <w:rPrChange w:id="429" w:author="Hong Qin" w:date="2012-04-23T14:53:00Z">
              <w:rPr>
                <w:rFonts w:ascii="Arial" w:hAnsi="Arial" w:cs="Arial"/>
                <w:sz w:val="20"/>
                <w:szCs w:val="20"/>
              </w:rPr>
            </w:rPrChange>
          </w:rPr>
          <w:t>, P</w:t>
        </w:r>
        <w:r w:rsidRPr="000A7867">
          <w:rPr>
            <w:rFonts w:ascii="Arial" w:hAnsi="Arial" w:cs="Arial"/>
            <w:smallCaps/>
            <w:noProof/>
            <w:szCs w:val="20"/>
            <w:rPrChange w:id="430" w:author="Hong Qin" w:date="2012-04-23T14:53:00Z">
              <w:rPr>
                <w:rFonts w:ascii="Arial" w:hAnsi="Arial" w:cs="Arial"/>
                <w:sz w:val="20"/>
                <w:szCs w:val="20"/>
              </w:rPr>
            </w:rPrChange>
          </w:rPr>
          <w:t xml:space="preserve">. </w:t>
        </w:r>
        <w:r w:rsidRPr="000A7867">
          <w:rPr>
            <w:rFonts w:ascii="Arial" w:hAnsi="Arial" w:cs="Arial"/>
            <w:noProof/>
            <w:szCs w:val="20"/>
            <w:rPrChange w:id="431" w:author="Hong Qin" w:date="2012-04-23T14:53:00Z">
              <w:rPr>
                <w:rFonts w:ascii="Arial" w:hAnsi="Arial" w:cs="Arial"/>
                <w:sz w:val="20"/>
                <w:szCs w:val="20"/>
              </w:rPr>
            </w:rPrChange>
          </w:rPr>
          <w:t>L</w:t>
        </w:r>
        <w:r w:rsidRPr="000A7867">
          <w:rPr>
            <w:rFonts w:ascii="Arial" w:hAnsi="Arial" w:cs="Arial"/>
            <w:smallCaps/>
            <w:noProof/>
            <w:szCs w:val="20"/>
            <w:rPrChange w:id="432" w:author="Hong Qin" w:date="2012-04-23T14:53:00Z">
              <w:rPr>
                <w:rFonts w:ascii="Arial" w:hAnsi="Arial" w:cs="Arial"/>
                <w:sz w:val="20"/>
                <w:szCs w:val="20"/>
              </w:rPr>
            </w:rPrChange>
          </w:rPr>
          <w:t>iang</w:t>
        </w:r>
        <w:r w:rsidRPr="000A7867">
          <w:rPr>
            <w:rFonts w:ascii="Arial" w:hAnsi="Arial" w:cs="Arial"/>
            <w:i/>
            <w:noProof/>
            <w:szCs w:val="20"/>
            <w:rPrChange w:id="433" w:author="Hong Qin" w:date="2012-04-23T14:53:00Z">
              <w:rPr>
                <w:rFonts w:ascii="Arial" w:hAnsi="Arial" w:cs="Arial"/>
                <w:sz w:val="20"/>
                <w:szCs w:val="20"/>
              </w:rPr>
            </w:rPrChange>
          </w:rPr>
          <w:t xml:space="preserve"> et al.</w:t>
        </w:r>
        <w:r w:rsidRPr="000A7867">
          <w:rPr>
            <w:rFonts w:ascii="Arial" w:hAnsi="Arial" w:cs="Arial"/>
            <w:noProof/>
            <w:szCs w:val="20"/>
            <w:rPrChange w:id="434" w:author="Hong Qin" w:date="2012-04-23T14:53:00Z">
              <w:rPr>
                <w:rFonts w:ascii="Arial" w:hAnsi="Arial" w:cs="Arial"/>
                <w:sz w:val="20"/>
                <w:szCs w:val="20"/>
              </w:rPr>
            </w:rPrChange>
          </w:rPr>
          <w:t xml:space="preserve">, 2005 A comparison of the aging and apoptotic transcriptome of Saccharomyces cerevisiae. FEMS Yeast Res </w:t>
        </w:r>
        <w:r w:rsidRPr="000A7867">
          <w:rPr>
            <w:rFonts w:ascii="Arial" w:hAnsi="Arial" w:cs="Arial"/>
            <w:b/>
            <w:noProof/>
            <w:szCs w:val="20"/>
            <w:rPrChange w:id="435" w:author="Hong Qin" w:date="2012-04-23T14:53:00Z">
              <w:rPr>
                <w:rFonts w:ascii="Arial" w:hAnsi="Arial" w:cs="Arial"/>
                <w:sz w:val="20"/>
                <w:szCs w:val="20"/>
              </w:rPr>
            </w:rPrChange>
          </w:rPr>
          <w:t>5:</w:t>
        </w:r>
        <w:r w:rsidRPr="000A7867">
          <w:rPr>
            <w:rFonts w:ascii="Arial" w:hAnsi="Arial" w:cs="Arial"/>
            <w:noProof/>
            <w:szCs w:val="20"/>
            <w:rPrChange w:id="436" w:author="Hong Qin" w:date="2012-04-23T14:53:00Z">
              <w:rPr>
                <w:rFonts w:ascii="Arial" w:hAnsi="Arial" w:cs="Arial"/>
                <w:sz w:val="20"/>
                <w:szCs w:val="20"/>
              </w:rPr>
            </w:rPrChange>
          </w:rPr>
          <w:t xml:space="preserve"> 1261-1272.</w:t>
        </w:r>
      </w:ins>
    </w:p>
    <w:p w:rsidR="005933ED" w:rsidRDefault="005933ED" w:rsidP="005933ED">
      <w:pPr>
        <w:numPr>
          <w:ins w:id="437" w:author="Unknown"/>
        </w:numPr>
        <w:spacing w:after="0" w:line="240" w:lineRule="auto"/>
        <w:rPr>
          <w:rFonts w:ascii="Arial" w:hAnsi="Arial" w:cs="Arial"/>
          <w:noProof/>
          <w:szCs w:val="20"/>
        </w:rPr>
      </w:pPr>
      <w:ins w:id="438" w:author="Hong Qin" w:date="2012-04-23T14:39:00Z">
        <w:r w:rsidRPr="0003258E">
          <w:rPr>
            <w:rFonts w:ascii="Arial" w:hAnsi="Arial" w:cs="Arial"/>
            <w:noProof/>
            <w:szCs w:val="20"/>
          </w:rPr>
          <w:t>L</w:t>
        </w:r>
        <w:r w:rsidRPr="0003258E">
          <w:rPr>
            <w:rFonts w:ascii="Arial" w:hAnsi="Arial" w:cs="Arial"/>
            <w:noProof/>
            <w:sz w:val="18"/>
            <w:szCs w:val="18"/>
          </w:rPr>
          <w:t>IU</w:t>
        </w:r>
        <w:r w:rsidRPr="0003258E">
          <w:rPr>
            <w:rFonts w:ascii="Arial" w:hAnsi="Arial" w:cs="Arial"/>
            <w:noProof/>
            <w:szCs w:val="20"/>
          </w:rPr>
          <w:t>, B., L. L</w:t>
        </w:r>
        <w:r w:rsidRPr="0003258E">
          <w:rPr>
            <w:rFonts w:ascii="Arial" w:hAnsi="Arial" w:cs="Arial"/>
            <w:noProof/>
            <w:sz w:val="18"/>
            <w:szCs w:val="18"/>
          </w:rPr>
          <w:t>ARSSON</w:t>
        </w:r>
        <w:r w:rsidRPr="0003258E">
          <w:rPr>
            <w:rFonts w:ascii="Arial" w:hAnsi="Arial" w:cs="Arial"/>
            <w:noProof/>
            <w:szCs w:val="20"/>
          </w:rPr>
          <w:t>, A. C</w:t>
        </w:r>
        <w:r w:rsidRPr="0003258E">
          <w:rPr>
            <w:rFonts w:ascii="Arial" w:hAnsi="Arial" w:cs="Arial"/>
            <w:noProof/>
            <w:sz w:val="18"/>
            <w:szCs w:val="18"/>
          </w:rPr>
          <w:t>ABALLERO</w:t>
        </w:r>
        <w:r w:rsidRPr="0003258E">
          <w:rPr>
            <w:rFonts w:ascii="Arial" w:hAnsi="Arial" w:cs="Arial"/>
            <w:noProof/>
            <w:szCs w:val="20"/>
          </w:rPr>
          <w:t>, X. H</w:t>
        </w:r>
        <w:r w:rsidRPr="0003258E">
          <w:rPr>
            <w:rFonts w:ascii="Arial" w:hAnsi="Arial" w:cs="Arial"/>
            <w:noProof/>
            <w:sz w:val="18"/>
            <w:szCs w:val="18"/>
          </w:rPr>
          <w:t>AO</w:t>
        </w:r>
        <w:r w:rsidRPr="0003258E">
          <w:rPr>
            <w:rFonts w:ascii="Arial" w:hAnsi="Arial" w:cs="Arial"/>
            <w:noProof/>
            <w:szCs w:val="20"/>
          </w:rPr>
          <w:t>, D.O. L</w:t>
        </w:r>
        <w:r w:rsidRPr="0003258E">
          <w:rPr>
            <w:rFonts w:ascii="Arial" w:hAnsi="Arial" w:cs="Arial"/>
            <w:noProof/>
            <w:sz w:val="18"/>
            <w:szCs w:val="18"/>
          </w:rPr>
          <w:t>ING</w:t>
        </w:r>
        <w:r w:rsidRPr="0003258E">
          <w:rPr>
            <w:rFonts w:ascii="Arial" w:hAnsi="Arial" w:cs="Arial"/>
            <w:i/>
            <w:noProof/>
            <w:szCs w:val="20"/>
          </w:rPr>
          <w:t>et al.</w:t>
        </w:r>
        <w:r w:rsidRPr="0003258E">
          <w:rPr>
            <w:rFonts w:ascii="Arial" w:hAnsi="Arial" w:cs="Arial"/>
            <w:noProof/>
            <w:szCs w:val="20"/>
          </w:rPr>
          <w:t xml:space="preserve">, 2010 The Polarisome is required </w:t>
        </w:r>
      </w:ins>
    </w:p>
    <w:p w:rsidR="005933ED" w:rsidRDefault="005933ED" w:rsidP="005933ED">
      <w:pPr>
        <w:spacing w:after="0" w:line="240" w:lineRule="auto"/>
        <w:ind w:firstLine="720"/>
        <w:rPr>
          <w:rFonts w:ascii="Arial" w:hAnsi="Arial" w:cs="Arial"/>
          <w:noProof/>
          <w:szCs w:val="20"/>
        </w:rPr>
      </w:pPr>
      <w:ins w:id="439" w:author="Hong Qin" w:date="2012-04-23T14:39:00Z">
        <w:r w:rsidRPr="0003258E">
          <w:rPr>
            <w:rFonts w:ascii="Arial" w:hAnsi="Arial" w:cs="Arial"/>
            <w:noProof/>
            <w:szCs w:val="20"/>
          </w:rPr>
          <w:t xml:space="preserve">for segregation and retrograde transport of protein aggregates. Cell </w:t>
        </w:r>
        <w:r w:rsidRPr="00AA02C3">
          <w:rPr>
            <w:rFonts w:ascii="Arial" w:hAnsi="Arial" w:cs="Arial"/>
            <w:b/>
            <w:noProof/>
            <w:szCs w:val="20"/>
            <w:rPrChange w:id="440" w:author="Lindsay" w:date="2012-04-23T12:30:00Z">
              <w:rPr>
                <w:rFonts w:cs="Arial"/>
                <w:noProof/>
                <w:sz w:val="16"/>
                <w:szCs w:val="20"/>
              </w:rPr>
            </w:rPrChange>
          </w:rPr>
          <w:t>120:</w:t>
        </w:r>
        <w:r w:rsidRPr="0003258E">
          <w:rPr>
            <w:rFonts w:ascii="Arial" w:hAnsi="Arial" w:cs="Arial"/>
            <w:noProof/>
            <w:szCs w:val="20"/>
          </w:rPr>
          <w:t xml:space="preserve"> 257-267.</w:t>
        </w:r>
      </w:ins>
    </w:p>
    <w:p w:rsidR="005933ED" w:rsidRDefault="00AA02C3" w:rsidP="005933ED">
      <w:pPr>
        <w:spacing w:after="0" w:line="240" w:lineRule="auto"/>
        <w:rPr>
          <w:rFonts w:ascii="Arial" w:hAnsi="Arial" w:cs="Arial"/>
          <w:noProof/>
          <w:szCs w:val="20"/>
        </w:rPr>
      </w:pPr>
      <w:ins w:id="441" w:author="Hong Qin" w:date="2012-04-23T14:53:00Z">
        <w:r w:rsidRPr="000A7867">
          <w:rPr>
            <w:rFonts w:ascii="Arial" w:hAnsi="Arial" w:cs="Arial"/>
            <w:noProof/>
            <w:szCs w:val="20"/>
            <w:rPrChange w:id="442" w:author="Hong Qin" w:date="2012-04-23T14:53:00Z">
              <w:rPr>
                <w:rFonts w:ascii="Arial" w:hAnsi="Arial" w:cs="Arial"/>
                <w:sz w:val="20"/>
                <w:szCs w:val="20"/>
              </w:rPr>
            </w:rPrChange>
          </w:rPr>
          <w:t>M</w:t>
        </w:r>
        <w:r w:rsidRPr="000A7867">
          <w:rPr>
            <w:rFonts w:ascii="Arial" w:hAnsi="Arial" w:cs="Arial"/>
            <w:smallCaps/>
            <w:noProof/>
            <w:szCs w:val="20"/>
            <w:rPrChange w:id="443" w:author="Hong Qin" w:date="2012-04-23T14:53:00Z">
              <w:rPr>
                <w:rFonts w:ascii="Arial" w:hAnsi="Arial" w:cs="Arial"/>
                <w:sz w:val="20"/>
                <w:szCs w:val="20"/>
              </w:rPr>
            </w:rPrChange>
          </w:rPr>
          <w:t>c</w:t>
        </w:r>
        <w:r w:rsidRPr="000A7867">
          <w:rPr>
            <w:rFonts w:ascii="Arial" w:hAnsi="Arial" w:cs="Arial"/>
            <w:noProof/>
            <w:szCs w:val="20"/>
            <w:rPrChange w:id="444" w:author="Hong Qin" w:date="2012-04-23T14:53:00Z">
              <w:rPr>
                <w:rFonts w:ascii="Arial" w:hAnsi="Arial" w:cs="Arial"/>
                <w:sz w:val="20"/>
                <w:szCs w:val="20"/>
              </w:rPr>
            </w:rPrChange>
          </w:rPr>
          <w:t>M</w:t>
        </w:r>
        <w:r w:rsidRPr="000A7867">
          <w:rPr>
            <w:rFonts w:ascii="Arial" w:hAnsi="Arial" w:cs="Arial"/>
            <w:smallCaps/>
            <w:noProof/>
            <w:szCs w:val="20"/>
            <w:rPrChange w:id="445" w:author="Hong Qin" w:date="2012-04-23T14:53:00Z">
              <w:rPr>
                <w:rFonts w:ascii="Arial" w:hAnsi="Arial" w:cs="Arial"/>
                <w:sz w:val="20"/>
                <w:szCs w:val="20"/>
              </w:rPr>
            </w:rPrChange>
          </w:rPr>
          <w:t xml:space="preserve">urray, </w:t>
        </w:r>
        <w:r w:rsidRPr="000A7867">
          <w:rPr>
            <w:rFonts w:ascii="Arial" w:hAnsi="Arial" w:cs="Arial"/>
            <w:noProof/>
            <w:szCs w:val="20"/>
            <w:rPrChange w:id="446" w:author="Hong Qin" w:date="2012-04-23T14:53:00Z">
              <w:rPr>
                <w:rFonts w:ascii="Arial" w:hAnsi="Arial" w:cs="Arial"/>
                <w:sz w:val="20"/>
                <w:szCs w:val="20"/>
              </w:rPr>
            </w:rPrChange>
          </w:rPr>
          <w:t>M</w:t>
        </w:r>
        <w:r w:rsidRPr="000A7867">
          <w:rPr>
            <w:rFonts w:ascii="Arial" w:hAnsi="Arial" w:cs="Arial"/>
            <w:smallCaps/>
            <w:noProof/>
            <w:szCs w:val="20"/>
            <w:rPrChange w:id="447" w:author="Hong Qin" w:date="2012-04-23T14:53:00Z">
              <w:rPr>
                <w:rFonts w:ascii="Arial" w:hAnsi="Arial" w:cs="Arial"/>
                <w:sz w:val="20"/>
                <w:szCs w:val="20"/>
              </w:rPr>
            </w:rPrChange>
          </w:rPr>
          <w:t xml:space="preserve">. </w:t>
        </w:r>
        <w:r w:rsidRPr="000A7867">
          <w:rPr>
            <w:rFonts w:ascii="Arial" w:hAnsi="Arial" w:cs="Arial"/>
            <w:noProof/>
            <w:szCs w:val="20"/>
            <w:rPrChange w:id="448" w:author="Hong Qin" w:date="2012-04-23T14:53:00Z">
              <w:rPr>
                <w:rFonts w:ascii="Arial" w:hAnsi="Arial" w:cs="Arial"/>
                <w:sz w:val="20"/>
                <w:szCs w:val="20"/>
              </w:rPr>
            </w:rPrChange>
          </w:rPr>
          <w:t>A</w:t>
        </w:r>
        <w:r w:rsidRPr="000A7867">
          <w:rPr>
            <w:rFonts w:ascii="Arial" w:hAnsi="Arial" w:cs="Arial"/>
            <w:smallCaps/>
            <w:noProof/>
            <w:szCs w:val="20"/>
            <w:rPrChange w:id="449" w:author="Hong Qin" w:date="2012-04-23T14:53:00Z">
              <w:rPr>
                <w:rFonts w:ascii="Arial" w:hAnsi="Arial" w:cs="Arial"/>
                <w:sz w:val="20"/>
                <w:szCs w:val="20"/>
              </w:rPr>
            </w:rPrChange>
          </w:rPr>
          <w:t>.</w:t>
        </w:r>
        <w:r w:rsidRPr="000A7867">
          <w:rPr>
            <w:rFonts w:ascii="Arial" w:hAnsi="Arial" w:cs="Arial"/>
            <w:noProof/>
            <w:szCs w:val="20"/>
            <w:rPrChange w:id="450" w:author="Hong Qin" w:date="2012-04-23T14:53:00Z">
              <w:rPr>
                <w:rFonts w:ascii="Arial" w:hAnsi="Arial" w:cs="Arial"/>
                <w:sz w:val="20"/>
                <w:szCs w:val="20"/>
              </w:rPr>
            </w:rPrChange>
          </w:rPr>
          <w:t>, and D</w:t>
        </w:r>
        <w:r w:rsidRPr="000A7867">
          <w:rPr>
            <w:rFonts w:ascii="Arial" w:hAnsi="Arial" w:cs="Arial"/>
            <w:smallCaps/>
            <w:noProof/>
            <w:szCs w:val="20"/>
            <w:rPrChange w:id="451" w:author="Hong Qin" w:date="2012-04-23T14:53:00Z">
              <w:rPr>
                <w:rFonts w:ascii="Arial" w:hAnsi="Arial" w:cs="Arial"/>
                <w:sz w:val="20"/>
                <w:szCs w:val="20"/>
              </w:rPr>
            </w:rPrChange>
          </w:rPr>
          <w:t xml:space="preserve">. </w:t>
        </w:r>
        <w:r w:rsidRPr="000A7867">
          <w:rPr>
            <w:rFonts w:ascii="Arial" w:hAnsi="Arial" w:cs="Arial"/>
            <w:noProof/>
            <w:szCs w:val="20"/>
            <w:rPrChange w:id="452" w:author="Hong Qin" w:date="2012-04-23T14:53:00Z">
              <w:rPr>
                <w:rFonts w:ascii="Arial" w:hAnsi="Arial" w:cs="Arial"/>
                <w:sz w:val="20"/>
                <w:szCs w:val="20"/>
              </w:rPr>
            </w:rPrChange>
          </w:rPr>
          <w:t>E</w:t>
        </w:r>
        <w:r w:rsidRPr="000A7867">
          <w:rPr>
            <w:rFonts w:ascii="Arial" w:hAnsi="Arial" w:cs="Arial"/>
            <w:smallCaps/>
            <w:noProof/>
            <w:szCs w:val="20"/>
            <w:rPrChange w:id="453" w:author="Hong Qin" w:date="2012-04-23T14:53:00Z">
              <w:rPr>
                <w:rFonts w:ascii="Arial" w:hAnsi="Arial" w:cs="Arial"/>
                <w:sz w:val="20"/>
                <w:szCs w:val="20"/>
              </w:rPr>
            </w:rPrChange>
          </w:rPr>
          <w:t xml:space="preserve">. </w:t>
        </w:r>
        <w:r w:rsidRPr="000A7867">
          <w:rPr>
            <w:rFonts w:ascii="Arial" w:hAnsi="Arial" w:cs="Arial"/>
            <w:noProof/>
            <w:szCs w:val="20"/>
            <w:rPrChange w:id="454" w:author="Hong Qin" w:date="2012-04-23T14:53:00Z">
              <w:rPr>
                <w:rFonts w:ascii="Arial" w:hAnsi="Arial" w:cs="Arial"/>
                <w:sz w:val="20"/>
                <w:szCs w:val="20"/>
              </w:rPr>
            </w:rPrChange>
          </w:rPr>
          <w:t>G</w:t>
        </w:r>
        <w:r w:rsidRPr="000A7867">
          <w:rPr>
            <w:rFonts w:ascii="Arial" w:hAnsi="Arial" w:cs="Arial"/>
            <w:smallCaps/>
            <w:noProof/>
            <w:szCs w:val="20"/>
            <w:rPrChange w:id="455" w:author="Hong Qin" w:date="2012-04-23T14:53:00Z">
              <w:rPr>
                <w:rFonts w:ascii="Arial" w:hAnsi="Arial" w:cs="Arial"/>
                <w:sz w:val="20"/>
                <w:szCs w:val="20"/>
              </w:rPr>
            </w:rPrChange>
          </w:rPr>
          <w:t>ottschling</w:t>
        </w:r>
        <w:r w:rsidRPr="000A7867">
          <w:rPr>
            <w:rFonts w:ascii="Arial" w:hAnsi="Arial" w:cs="Arial"/>
            <w:noProof/>
            <w:szCs w:val="20"/>
            <w:rPrChange w:id="456" w:author="Hong Qin" w:date="2012-04-23T14:53:00Z">
              <w:rPr>
                <w:rFonts w:ascii="Arial" w:hAnsi="Arial" w:cs="Arial"/>
                <w:sz w:val="20"/>
                <w:szCs w:val="20"/>
              </w:rPr>
            </w:rPrChange>
          </w:rPr>
          <w:t>, 2003 An age-induced switch to a hyper-</w:t>
        </w:r>
      </w:ins>
    </w:p>
    <w:p w:rsidR="00780DFB" w:rsidRPr="000A7867" w:rsidRDefault="00AA02C3" w:rsidP="005933ED">
      <w:pPr>
        <w:spacing w:after="0" w:line="240" w:lineRule="auto"/>
        <w:ind w:firstLine="720"/>
        <w:rPr>
          <w:ins w:id="457" w:author="Hong Qin" w:date="2012-04-23T14:53:00Z"/>
          <w:rFonts w:ascii="Arial" w:hAnsi="Arial" w:cs="Arial"/>
          <w:noProof/>
          <w:szCs w:val="20"/>
          <w:rPrChange w:id="458" w:author="Hong Qin" w:date="2012-04-23T14:53:00Z">
            <w:rPr>
              <w:ins w:id="459" w:author="Hong Qin" w:date="2012-04-23T14:53:00Z"/>
              <w:rFonts w:ascii="Arial" w:hAnsi="Arial" w:cs="Arial"/>
              <w:sz w:val="20"/>
              <w:szCs w:val="20"/>
            </w:rPr>
          </w:rPrChange>
        </w:rPr>
      </w:pPr>
      <w:ins w:id="460" w:author="Hong Qin" w:date="2012-04-23T14:53:00Z">
        <w:r w:rsidRPr="000A7867">
          <w:rPr>
            <w:rFonts w:ascii="Arial" w:hAnsi="Arial" w:cs="Arial"/>
            <w:noProof/>
            <w:szCs w:val="20"/>
            <w:rPrChange w:id="461" w:author="Hong Qin" w:date="2012-04-23T14:53:00Z">
              <w:rPr>
                <w:rFonts w:ascii="Arial" w:hAnsi="Arial" w:cs="Arial"/>
                <w:sz w:val="20"/>
                <w:szCs w:val="20"/>
              </w:rPr>
            </w:rPrChange>
          </w:rPr>
          <w:t xml:space="preserve">recombinational state. Science </w:t>
        </w:r>
        <w:r w:rsidRPr="000A7867">
          <w:rPr>
            <w:rFonts w:ascii="Arial" w:hAnsi="Arial" w:cs="Arial"/>
            <w:b/>
            <w:noProof/>
            <w:szCs w:val="20"/>
            <w:rPrChange w:id="462" w:author="Hong Qin" w:date="2012-04-23T14:53:00Z">
              <w:rPr>
                <w:rFonts w:ascii="Arial" w:hAnsi="Arial" w:cs="Arial"/>
                <w:sz w:val="20"/>
                <w:szCs w:val="20"/>
              </w:rPr>
            </w:rPrChange>
          </w:rPr>
          <w:t>301:</w:t>
        </w:r>
        <w:r w:rsidRPr="000A7867">
          <w:rPr>
            <w:rFonts w:ascii="Arial" w:hAnsi="Arial" w:cs="Arial"/>
            <w:noProof/>
            <w:szCs w:val="20"/>
            <w:rPrChange w:id="463" w:author="Hong Qin" w:date="2012-04-23T14:53:00Z">
              <w:rPr>
                <w:rFonts w:ascii="Arial" w:hAnsi="Arial" w:cs="Arial"/>
                <w:sz w:val="20"/>
                <w:szCs w:val="20"/>
              </w:rPr>
            </w:rPrChange>
          </w:rPr>
          <w:t xml:space="preserve"> 1908-1911.</w:t>
        </w:r>
      </w:ins>
    </w:p>
    <w:p w:rsidR="00780DFB" w:rsidRPr="000A7867" w:rsidRDefault="00AA02C3" w:rsidP="00780DFB">
      <w:pPr>
        <w:spacing w:after="0" w:line="240" w:lineRule="auto"/>
        <w:ind w:left="720" w:hanging="720"/>
        <w:rPr>
          <w:ins w:id="464" w:author="Hong Qin" w:date="2012-04-23T14:53:00Z"/>
          <w:rFonts w:ascii="Arial" w:hAnsi="Arial" w:cs="Arial"/>
          <w:noProof/>
          <w:szCs w:val="20"/>
          <w:rPrChange w:id="465" w:author="Hong Qin" w:date="2012-04-23T14:53:00Z">
            <w:rPr>
              <w:ins w:id="466" w:author="Hong Qin" w:date="2012-04-23T14:53:00Z"/>
              <w:rFonts w:ascii="Arial" w:hAnsi="Arial" w:cs="Arial"/>
              <w:sz w:val="20"/>
              <w:szCs w:val="20"/>
            </w:rPr>
          </w:rPrChange>
        </w:rPr>
      </w:pPr>
      <w:ins w:id="467" w:author="Hong Qin" w:date="2012-04-23T14:53:00Z">
        <w:r w:rsidRPr="000A7867">
          <w:rPr>
            <w:rFonts w:ascii="Arial" w:hAnsi="Arial" w:cs="Arial"/>
            <w:noProof/>
            <w:szCs w:val="20"/>
            <w:rPrChange w:id="468" w:author="Hong Qin" w:date="2012-04-23T14:53:00Z">
              <w:rPr>
                <w:rFonts w:ascii="Arial" w:hAnsi="Arial" w:cs="Arial"/>
                <w:sz w:val="20"/>
                <w:szCs w:val="20"/>
              </w:rPr>
            </w:rPrChange>
          </w:rPr>
          <w:t>M</w:t>
        </w:r>
        <w:r w:rsidRPr="000A7867">
          <w:rPr>
            <w:rFonts w:ascii="Arial" w:hAnsi="Arial" w:cs="Arial"/>
            <w:smallCaps/>
            <w:noProof/>
            <w:szCs w:val="20"/>
            <w:rPrChange w:id="469" w:author="Hong Qin" w:date="2012-04-23T14:53:00Z">
              <w:rPr>
                <w:rFonts w:ascii="Arial" w:hAnsi="Arial" w:cs="Arial"/>
                <w:sz w:val="20"/>
                <w:szCs w:val="20"/>
              </w:rPr>
            </w:rPrChange>
          </w:rPr>
          <w:t>c</w:t>
        </w:r>
        <w:r w:rsidRPr="000A7867">
          <w:rPr>
            <w:rFonts w:ascii="Arial" w:hAnsi="Arial" w:cs="Arial"/>
            <w:noProof/>
            <w:szCs w:val="20"/>
            <w:rPrChange w:id="470" w:author="Hong Qin" w:date="2012-04-23T14:53:00Z">
              <w:rPr>
                <w:rFonts w:ascii="Arial" w:hAnsi="Arial" w:cs="Arial"/>
                <w:sz w:val="20"/>
                <w:szCs w:val="20"/>
              </w:rPr>
            </w:rPrChange>
          </w:rPr>
          <w:t>M</w:t>
        </w:r>
        <w:r w:rsidRPr="000A7867">
          <w:rPr>
            <w:rFonts w:ascii="Arial" w:hAnsi="Arial" w:cs="Arial"/>
            <w:smallCaps/>
            <w:noProof/>
            <w:szCs w:val="20"/>
            <w:rPrChange w:id="471" w:author="Hong Qin" w:date="2012-04-23T14:53:00Z">
              <w:rPr>
                <w:rFonts w:ascii="Arial" w:hAnsi="Arial" w:cs="Arial"/>
                <w:sz w:val="20"/>
                <w:szCs w:val="20"/>
              </w:rPr>
            </w:rPrChange>
          </w:rPr>
          <w:t xml:space="preserve">urray, </w:t>
        </w:r>
        <w:r w:rsidRPr="000A7867">
          <w:rPr>
            <w:rFonts w:ascii="Arial" w:hAnsi="Arial" w:cs="Arial"/>
            <w:noProof/>
            <w:szCs w:val="20"/>
            <w:rPrChange w:id="472" w:author="Hong Qin" w:date="2012-04-23T14:53:00Z">
              <w:rPr>
                <w:rFonts w:ascii="Arial" w:hAnsi="Arial" w:cs="Arial"/>
                <w:sz w:val="20"/>
                <w:szCs w:val="20"/>
              </w:rPr>
            </w:rPrChange>
          </w:rPr>
          <w:t>M</w:t>
        </w:r>
        <w:r w:rsidRPr="000A7867">
          <w:rPr>
            <w:rFonts w:ascii="Arial" w:hAnsi="Arial" w:cs="Arial"/>
            <w:smallCaps/>
            <w:noProof/>
            <w:szCs w:val="20"/>
            <w:rPrChange w:id="473" w:author="Hong Qin" w:date="2012-04-23T14:53:00Z">
              <w:rPr>
                <w:rFonts w:ascii="Arial" w:hAnsi="Arial" w:cs="Arial"/>
                <w:sz w:val="20"/>
                <w:szCs w:val="20"/>
              </w:rPr>
            </w:rPrChange>
          </w:rPr>
          <w:t xml:space="preserve">. </w:t>
        </w:r>
        <w:r w:rsidRPr="000A7867">
          <w:rPr>
            <w:rFonts w:ascii="Arial" w:hAnsi="Arial" w:cs="Arial"/>
            <w:noProof/>
            <w:szCs w:val="20"/>
            <w:rPrChange w:id="474" w:author="Hong Qin" w:date="2012-04-23T14:53:00Z">
              <w:rPr>
                <w:rFonts w:ascii="Arial" w:hAnsi="Arial" w:cs="Arial"/>
                <w:sz w:val="20"/>
                <w:szCs w:val="20"/>
              </w:rPr>
            </w:rPrChange>
          </w:rPr>
          <w:t>A</w:t>
        </w:r>
        <w:r w:rsidRPr="000A7867">
          <w:rPr>
            <w:rFonts w:ascii="Arial" w:hAnsi="Arial" w:cs="Arial"/>
            <w:smallCaps/>
            <w:noProof/>
            <w:szCs w:val="20"/>
            <w:rPrChange w:id="475" w:author="Hong Qin" w:date="2012-04-23T14:53:00Z">
              <w:rPr>
                <w:rFonts w:ascii="Arial" w:hAnsi="Arial" w:cs="Arial"/>
                <w:sz w:val="20"/>
                <w:szCs w:val="20"/>
              </w:rPr>
            </w:rPrChange>
          </w:rPr>
          <w:t>.</w:t>
        </w:r>
        <w:r w:rsidRPr="000A7867">
          <w:rPr>
            <w:rFonts w:ascii="Arial" w:hAnsi="Arial" w:cs="Arial"/>
            <w:noProof/>
            <w:szCs w:val="20"/>
            <w:rPrChange w:id="476" w:author="Hong Qin" w:date="2012-04-23T14:53:00Z">
              <w:rPr>
                <w:rFonts w:ascii="Arial" w:hAnsi="Arial" w:cs="Arial"/>
                <w:sz w:val="20"/>
                <w:szCs w:val="20"/>
              </w:rPr>
            </w:rPrChange>
          </w:rPr>
          <w:t>, and D</w:t>
        </w:r>
        <w:r w:rsidRPr="000A7867">
          <w:rPr>
            <w:rFonts w:ascii="Arial" w:hAnsi="Arial" w:cs="Arial"/>
            <w:smallCaps/>
            <w:noProof/>
            <w:szCs w:val="20"/>
            <w:rPrChange w:id="477" w:author="Hong Qin" w:date="2012-04-23T14:53:00Z">
              <w:rPr>
                <w:rFonts w:ascii="Arial" w:hAnsi="Arial" w:cs="Arial"/>
                <w:sz w:val="20"/>
                <w:szCs w:val="20"/>
              </w:rPr>
            </w:rPrChange>
          </w:rPr>
          <w:t xml:space="preserve">. </w:t>
        </w:r>
        <w:r w:rsidRPr="000A7867">
          <w:rPr>
            <w:rFonts w:ascii="Arial" w:hAnsi="Arial" w:cs="Arial"/>
            <w:noProof/>
            <w:szCs w:val="20"/>
            <w:rPrChange w:id="478" w:author="Hong Qin" w:date="2012-04-23T14:53:00Z">
              <w:rPr>
                <w:rFonts w:ascii="Arial" w:hAnsi="Arial" w:cs="Arial"/>
                <w:sz w:val="20"/>
                <w:szCs w:val="20"/>
              </w:rPr>
            </w:rPrChange>
          </w:rPr>
          <w:t>E</w:t>
        </w:r>
        <w:r w:rsidRPr="000A7867">
          <w:rPr>
            <w:rFonts w:ascii="Arial" w:hAnsi="Arial" w:cs="Arial"/>
            <w:smallCaps/>
            <w:noProof/>
            <w:szCs w:val="20"/>
            <w:rPrChange w:id="479" w:author="Hong Qin" w:date="2012-04-23T14:53:00Z">
              <w:rPr>
                <w:rFonts w:ascii="Arial" w:hAnsi="Arial" w:cs="Arial"/>
                <w:sz w:val="20"/>
                <w:szCs w:val="20"/>
              </w:rPr>
            </w:rPrChange>
          </w:rPr>
          <w:t xml:space="preserve">. </w:t>
        </w:r>
        <w:r w:rsidRPr="000A7867">
          <w:rPr>
            <w:rFonts w:ascii="Arial" w:hAnsi="Arial" w:cs="Arial"/>
            <w:noProof/>
            <w:szCs w:val="20"/>
            <w:rPrChange w:id="480" w:author="Hong Qin" w:date="2012-04-23T14:53:00Z">
              <w:rPr>
                <w:rFonts w:ascii="Arial" w:hAnsi="Arial" w:cs="Arial"/>
                <w:sz w:val="20"/>
                <w:szCs w:val="20"/>
              </w:rPr>
            </w:rPrChange>
          </w:rPr>
          <w:t>G</w:t>
        </w:r>
        <w:r w:rsidRPr="000A7867">
          <w:rPr>
            <w:rFonts w:ascii="Arial" w:hAnsi="Arial" w:cs="Arial"/>
            <w:smallCaps/>
            <w:noProof/>
            <w:szCs w:val="20"/>
            <w:rPrChange w:id="481" w:author="Hong Qin" w:date="2012-04-23T14:53:00Z">
              <w:rPr>
                <w:rFonts w:ascii="Arial" w:hAnsi="Arial" w:cs="Arial"/>
                <w:sz w:val="20"/>
                <w:szCs w:val="20"/>
              </w:rPr>
            </w:rPrChange>
          </w:rPr>
          <w:t>ottschling</w:t>
        </w:r>
        <w:r w:rsidRPr="000A7867">
          <w:rPr>
            <w:rFonts w:ascii="Arial" w:hAnsi="Arial" w:cs="Arial"/>
            <w:noProof/>
            <w:szCs w:val="20"/>
            <w:rPrChange w:id="482" w:author="Hong Qin" w:date="2012-04-23T14:53:00Z">
              <w:rPr>
                <w:rFonts w:ascii="Arial" w:hAnsi="Arial" w:cs="Arial"/>
                <w:sz w:val="20"/>
                <w:szCs w:val="20"/>
              </w:rPr>
            </w:rPrChange>
          </w:rPr>
          <w:t xml:space="preserve">, 2004 Aging and genetic instability in yeast. Curr Opin Microbiol </w:t>
        </w:r>
        <w:r w:rsidRPr="000A7867">
          <w:rPr>
            <w:rFonts w:ascii="Arial" w:hAnsi="Arial" w:cs="Arial"/>
            <w:b/>
            <w:noProof/>
            <w:szCs w:val="20"/>
            <w:rPrChange w:id="483" w:author="Hong Qin" w:date="2012-04-23T14:53:00Z">
              <w:rPr>
                <w:rFonts w:ascii="Arial" w:hAnsi="Arial" w:cs="Arial"/>
                <w:sz w:val="20"/>
                <w:szCs w:val="20"/>
              </w:rPr>
            </w:rPrChange>
          </w:rPr>
          <w:t>7:</w:t>
        </w:r>
        <w:r w:rsidRPr="000A7867">
          <w:rPr>
            <w:rFonts w:ascii="Arial" w:hAnsi="Arial" w:cs="Arial"/>
            <w:noProof/>
            <w:szCs w:val="20"/>
            <w:rPrChange w:id="484" w:author="Hong Qin" w:date="2012-04-23T14:53:00Z">
              <w:rPr>
                <w:rFonts w:ascii="Arial" w:hAnsi="Arial" w:cs="Arial"/>
                <w:sz w:val="20"/>
                <w:szCs w:val="20"/>
              </w:rPr>
            </w:rPrChange>
          </w:rPr>
          <w:t xml:space="preserve"> 673-679.</w:t>
        </w:r>
      </w:ins>
    </w:p>
    <w:p w:rsidR="00780DFB" w:rsidRPr="000A7867" w:rsidRDefault="00AA02C3" w:rsidP="00780DFB">
      <w:pPr>
        <w:spacing w:after="0" w:line="240" w:lineRule="auto"/>
        <w:ind w:left="720" w:hanging="720"/>
        <w:rPr>
          <w:rFonts w:ascii="Arial" w:hAnsi="Arial" w:cs="Arial"/>
          <w:noProof/>
          <w:szCs w:val="20"/>
        </w:rPr>
      </w:pPr>
      <w:ins w:id="485" w:author="Hong Qin" w:date="2012-04-23T14:53:00Z">
        <w:r w:rsidRPr="000A7867">
          <w:rPr>
            <w:rFonts w:ascii="Arial" w:hAnsi="Arial" w:cs="Arial"/>
            <w:noProof/>
            <w:szCs w:val="20"/>
            <w:rPrChange w:id="486" w:author="Hong Qin" w:date="2012-04-23T14:53:00Z">
              <w:rPr>
                <w:rFonts w:ascii="Arial" w:hAnsi="Arial" w:cs="Arial"/>
                <w:sz w:val="20"/>
                <w:szCs w:val="20"/>
              </w:rPr>
            </w:rPrChange>
          </w:rPr>
          <w:t>M</w:t>
        </w:r>
        <w:r w:rsidRPr="000A7867">
          <w:rPr>
            <w:rFonts w:ascii="Arial" w:hAnsi="Arial" w:cs="Arial"/>
            <w:smallCaps/>
            <w:noProof/>
            <w:szCs w:val="20"/>
            <w:rPrChange w:id="487" w:author="Hong Qin" w:date="2012-04-23T14:53:00Z">
              <w:rPr>
                <w:rFonts w:ascii="Arial" w:hAnsi="Arial" w:cs="Arial"/>
                <w:sz w:val="20"/>
                <w:szCs w:val="20"/>
              </w:rPr>
            </w:rPrChange>
          </w:rPr>
          <w:t xml:space="preserve">edvedik, </w:t>
        </w:r>
        <w:r w:rsidRPr="000A7867">
          <w:rPr>
            <w:rFonts w:ascii="Arial" w:hAnsi="Arial" w:cs="Arial"/>
            <w:noProof/>
            <w:szCs w:val="20"/>
            <w:rPrChange w:id="488" w:author="Hong Qin" w:date="2012-04-23T14:53:00Z">
              <w:rPr>
                <w:rFonts w:ascii="Arial" w:hAnsi="Arial" w:cs="Arial"/>
                <w:sz w:val="20"/>
                <w:szCs w:val="20"/>
              </w:rPr>
            </w:rPrChange>
          </w:rPr>
          <w:t>O</w:t>
        </w:r>
        <w:r w:rsidRPr="000A7867">
          <w:rPr>
            <w:rFonts w:ascii="Arial" w:hAnsi="Arial" w:cs="Arial"/>
            <w:smallCaps/>
            <w:noProof/>
            <w:szCs w:val="20"/>
            <w:rPrChange w:id="489" w:author="Hong Qin" w:date="2012-04-23T14:53:00Z">
              <w:rPr>
                <w:rFonts w:ascii="Arial" w:hAnsi="Arial" w:cs="Arial"/>
                <w:sz w:val="20"/>
                <w:szCs w:val="20"/>
              </w:rPr>
            </w:rPrChange>
          </w:rPr>
          <w:t>.</w:t>
        </w:r>
        <w:r w:rsidRPr="000A7867">
          <w:rPr>
            <w:rFonts w:ascii="Arial" w:hAnsi="Arial" w:cs="Arial"/>
            <w:noProof/>
            <w:szCs w:val="20"/>
            <w:rPrChange w:id="490" w:author="Hong Qin" w:date="2012-04-23T14:53:00Z">
              <w:rPr>
                <w:rFonts w:ascii="Arial" w:hAnsi="Arial" w:cs="Arial"/>
                <w:sz w:val="20"/>
                <w:szCs w:val="20"/>
              </w:rPr>
            </w:rPrChange>
          </w:rPr>
          <w:t>, and D</w:t>
        </w:r>
        <w:r w:rsidRPr="000A7867">
          <w:rPr>
            <w:rFonts w:ascii="Arial" w:hAnsi="Arial" w:cs="Arial"/>
            <w:smallCaps/>
            <w:noProof/>
            <w:szCs w:val="20"/>
            <w:rPrChange w:id="491" w:author="Hong Qin" w:date="2012-04-23T14:53:00Z">
              <w:rPr>
                <w:rFonts w:ascii="Arial" w:hAnsi="Arial" w:cs="Arial"/>
                <w:sz w:val="20"/>
                <w:szCs w:val="20"/>
              </w:rPr>
            </w:rPrChange>
          </w:rPr>
          <w:t xml:space="preserve">. </w:t>
        </w:r>
        <w:r w:rsidRPr="000A7867">
          <w:rPr>
            <w:rFonts w:ascii="Arial" w:hAnsi="Arial" w:cs="Arial"/>
            <w:noProof/>
            <w:szCs w:val="20"/>
            <w:rPrChange w:id="492" w:author="Hong Qin" w:date="2012-04-23T14:53:00Z">
              <w:rPr>
                <w:rFonts w:ascii="Arial" w:hAnsi="Arial" w:cs="Arial"/>
                <w:sz w:val="20"/>
                <w:szCs w:val="20"/>
              </w:rPr>
            </w:rPrChange>
          </w:rPr>
          <w:t>A</w:t>
        </w:r>
        <w:r w:rsidRPr="000A7867">
          <w:rPr>
            <w:rFonts w:ascii="Arial" w:hAnsi="Arial" w:cs="Arial"/>
            <w:smallCaps/>
            <w:noProof/>
            <w:szCs w:val="20"/>
            <w:rPrChange w:id="493" w:author="Hong Qin" w:date="2012-04-23T14:53:00Z">
              <w:rPr>
                <w:rFonts w:ascii="Arial" w:hAnsi="Arial" w:cs="Arial"/>
                <w:sz w:val="20"/>
                <w:szCs w:val="20"/>
              </w:rPr>
            </w:rPrChange>
          </w:rPr>
          <w:t xml:space="preserve">. </w:t>
        </w:r>
        <w:r w:rsidRPr="000A7867">
          <w:rPr>
            <w:rFonts w:ascii="Arial" w:hAnsi="Arial" w:cs="Arial"/>
            <w:noProof/>
            <w:szCs w:val="20"/>
            <w:rPrChange w:id="494" w:author="Hong Qin" w:date="2012-04-23T14:53:00Z">
              <w:rPr>
                <w:rFonts w:ascii="Arial" w:hAnsi="Arial" w:cs="Arial"/>
                <w:sz w:val="20"/>
                <w:szCs w:val="20"/>
              </w:rPr>
            </w:rPrChange>
          </w:rPr>
          <w:t>S</w:t>
        </w:r>
        <w:r w:rsidRPr="000A7867">
          <w:rPr>
            <w:rFonts w:ascii="Arial" w:hAnsi="Arial" w:cs="Arial"/>
            <w:smallCaps/>
            <w:noProof/>
            <w:szCs w:val="20"/>
            <w:rPrChange w:id="495" w:author="Hong Qin" w:date="2012-04-23T14:53:00Z">
              <w:rPr>
                <w:rFonts w:ascii="Arial" w:hAnsi="Arial" w:cs="Arial"/>
                <w:sz w:val="20"/>
                <w:szCs w:val="20"/>
              </w:rPr>
            </w:rPrChange>
          </w:rPr>
          <w:t>inclair</w:t>
        </w:r>
        <w:r w:rsidRPr="000A7867">
          <w:rPr>
            <w:rFonts w:ascii="Arial" w:hAnsi="Arial" w:cs="Arial"/>
            <w:noProof/>
            <w:szCs w:val="20"/>
            <w:rPrChange w:id="496" w:author="Hong Qin" w:date="2012-04-23T14:53:00Z">
              <w:rPr>
                <w:rFonts w:ascii="Arial" w:hAnsi="Arial" w:cs="Arial"/>
                <w:sz w:val="20"/>
                <w:szCs w:val="20"/>
              </w:rPr>
            </w:rPrChange>
          </w:rPr>
          <w:t xml:space="preserve">, 2007 Caloric restriction and life span determination of yeast cells. Methods Mol Biol </w:t>
        </w:r>
        <w:r w:rsidRPr="000A7867">
          <w:rPr>
            <w:rFonts w:ascii="Arial" w:hAnsi="Arial" w:cs="Arial"/>
            <w:b/>
            <w:noProof/>
            <w:szCs w:val="20"/>
            <w:rPrChange w:id="497" w:author="Hong Qin" w:date="2012-04-23T14:53:00Z">
              <w:rPr>
                <w:rFonts w:ascii="Arial" w:hAnsi="Arial" w:cs="Arial"/>
                <w:sz w:val="20"/>
                <w:szCs w:val="20"/>
              </w:rPr>
            </w:rPrChange>
          </w:rPr>
          <w:t>371:</w:t>
        </w:r>
        <w:r w:rsidRPr="000A7867">
          <w:rPr>
            <w:rFonts w:ascii="Arial" w:hAnsi="Arial" w:cs="Arial"/>
            <w:noProof/>
            <w:szCs w:val="20"/>
            <w:rPrChange w:id="498" w:author="Hong Qin" w:date="2012-04-23T14:53:00Z">
              <w:rPr>
                <w:rFonts w:ascii="Arial" w:hAnsi="Arial" w:cs="Arial"/>
                <w:sz w:val="20"/>
                <w:szCs w:val="20"/>
              </w:rPr>
            </w:rPrChange>
          </w:rPr>
          <w:t xml:space="preserve"> 97-109.</w:t>
        </w:r>
      </w:ins>
    </w:p>
    <w:p w:rsidR="00E4130F" w:rsidRPr="00257FB5" w:rsidRDefault="00E4130F" w:rsidP="00780DFB">
      <w:pPr>
        <w:spacing w:after="0" w:line="240" w:lineRule="auto"/>
        <w:ind w:left="720" w:hanging="720"/>
        <w:rPr>
          <w:rFonts w:ascii="Arial" w:eastAsia="Arial" w:hAnsi="Arial" w:cs="Arial"/>
        </w:rPr>
      </w:pPr>
      <w:r w:rsidRPr="00257FB5">
        <w:rPr>
          <w:rFonts w:ascii="Arial" w:eastAsia="Arial" w:hAnsi="Arial" w:cs="Arial"/>
        </w:rPr>
        <w:lastRenderedPageBreak/>
        <w:t>M</w:t>
      </w:r>
      <w:r w:rsidRPr="00257FB5">
        <w:rPr>
          <w:rFonts w:ascii="Arial" w:eastAsia="Arial" w:hAnsi="Arial" w:cs="Arial"/>
          <w:sz w:val="18"/>
          <w:szCs w:val="18"/>
        </w:rPr>
        <w:t>ESQUITA</w:t>
      </w:r>
      <w:r w:rsidR="00257FB5" w:rsidRPr="00257FB5">
        <w:rPr>
          <w:rFonts w:ascii="Arial" w:eastAsia="Arial" w:hAnsi="Arial" w:cs="Arial"/>
        </w:rPr>
        <w:t>, A., M W</w:t>
      </w:r>
      <w:r w:rsidR="00257FB5" w:rsidRPr="00257FB5">
        <w:rPr>
          <w:rFonts w:ascii="Arial" w:eastAsia="Arial" w:hAnsi="Arial" w:cs="Arial"/>
          <w:sz w:val="18"/>
          <w:szCs w:val="18"/>
        </w:rPr>
        <w:t>EINBERGER</w:t>
      </w:r>
      <w:r w:rsidR="00257FB5" w:rsidRPr="00257FB5">
        <w:rPr>
          <w:rFonts w:ascii="Arial" w:eastAsia="Arial" w:hAnsi="Arial" w:cs="Arial"/>
        </w:rPr>
        <w:t>, A. S</w:t>
      </w:r>
      <w:r w:rsidR="00257FB5" w:rsidRPr="00257FB5">
        <w:rPr>
          <w:rFonts w:ascii="Arial" w:eastAsia="Arial" w:hAnsi="Arial" w:cs="Arial"/>
          <w:sz w:val="18"/>
          <w:szCs w:val="18"/>
        </w:rPr>
        <w:t>ILVA</w:t>
      </w:r>
      <w:r w:rsidR="00257FB5" w:rsidRPr="00257FB5">
        <w:rPr>
          <w:rFonts w:ascii="Arial" w:eastAsia="Arial" w:hAnsi="Arial" w:cs="Arial"/>
        </w:rPr>
        <w:t>, B. S</w:t>
      </w:r>
      <w:r w:rsidR="00257FB5" w:rsidRPr="00257FB5">
        <w:rPr>
          <w:rFonts w:ascii="Arial" w:eastAsia="Arial" w:hAnsi="Arial" w:cs="Arial"/>
          <w:sz w:val="18"/>
          <w:szCs w:val="18"/>
        </w:rPr>
        <w:t>AMPALO</w:t>
      </w:r>
      <w:r w:rsidR="00257FB5" w:rsidRPr="00257FB5">
        <w:rPr>
          <w:rFonts w:ascii="Arial" w:eastAsia="Arial" w:hAnsi="Arial" w:cs="Arial"/>
        </w:rPr>
        <w:t>-M</w:t>
      </w:r>
      <w:r w:rsidR="00257FB5" w:rsidRPr="00257FB5">
        <w:rPr>
          <w:rFonts w:ascii="Arial" w:eastAsia="Arial" w:hAnsi="Arial" w:cs="Arial"/>
          <w:sz w:val="18"/>
          <w:szCs w:val="18"/>
        </w:rPr>
        <w:t>ARQUES</w:t>
      </w:r>
      <w:r w:rsidR="00257FB5" w:rsidRPr="00257FB5">
        <w:rPr>
          <w:rFonts w:ascii="Arial" w:eastAsia="Arial" w:hAnsi="Arial" w:cs="Arial"/>
        </w:rPr>
        <w:t>, B. A</w:t>
      </w:r>
      <w:r w:rsidR="00257FB5" w:rsidRPr="00257FB5">
        <w:rPr>
          <w:rFonts w:ascii="Arial" w:eastAsia="Arial" w:hAnsi="Arial" w:cs="Arial"/>
          <w:sz w:val="18"/>
          <w:szCs w:val="18"/>
        </w:rPr>
        <w:t>LMEIDA</w:t>
      </w:r>
      <w:r w:rsidR="00257FB5" w:rsidRPr="00257FB5">
        <w:rPr>
          <w:rFonts w:ascii="Arial" w:eastAsia="Arial" w:hAnsi="Arial" w:cs="Arial"/>
        </w:rPr>
        <w:t>,</w:t>
      </w:r>
      <w:r w:rsidRPr="00257FB5">
        <w:rPr>
          <w:rFonts w:ascii="Arial" w:eastAsia="Arial" w:hAnsi="Arial" w:cs="Arial"/>
        </w:rPr>
        <w:t xml:space="preserve"> </w:t>
      </w:r>
      <w:r w:rsidRPr="00257FB5">
        <w:rPr>
          <w:rFonts w:ascii="Arial" w:eastAsia="Arial" w:hAnsi="Arial" w:cs="Arial"/>
          <w:i/>
        </w:rPr>
        <w:t>et. al</w:t>
      </w:r>
      <w:r w:rsidR="00257FB5" w:rsidRPr="00257FB5">
        <w:rPr>
          <w:rFonts w:ascii="Arial" w:eastAsia="Arial" w:hAnsi="Arial" w:cs="Arial"/>
          <w:i/>
        </w:rPr>
        <w:t>,</w:t>
      </w:r>
      <w:r w:rsidR="00257FB5" w:rsidRPr="00257FB5">
        <w:rPr>
          <w:rFonts w:ascii="Arial" w:eastAsia="Arial" w:hAnsi="Arial" w:cs="Arial"/>
        </w:rPr>
        <w:t xml:space="preserve"> 2010</w:t>
      </w:r>
      <w:r w:rsidRPr="00257FB5">
        <w:rPr>
          <w:rFonts w:ascii="Arial" w:eastAsia="Arial" w:hAnsi="Arial" w:cs="Arial"/>
        </w:rPr>
        <w:t xml:space="preserve"> </w:t>
      </w:r>
      <w:r w:rsidR="00257FB5" w:rsidRPr="00257FB5">
        <w:rPr>
          <w:rFonts w:ascii="Arial" w:eastAsia="Arial" w:hAnsi="Arial" w:cs="Arial"/>
        </w:rPr>
        <w:t xml:space="preserve">Caloric restriction or catalase inactivation extends yeast chronological lifespan by inducing H2O2 and superoxide dimutase activity. </w:t>
      </w:r>
      <w:r w:rsidRPr="00257FB5">
        <w:rPr>
          <w:rFonts w:ascii="Arial" w:eastAsia="Arial" w:hAnsi="Arial" w:cs="Arial"/>
        </w:rPr>
        <w:t xml:space="preserve">PNAS </w:t>
      </w:r>
      <w:r w:rsidRPr="00257FB5">
        <w:rPr>
          <w:rFonts w:ascii="Arial" w:eastAsia="Arial" w:hAnsi="Arial" w:cs="Arial"/>
          <w:b/>
        </w:rPr>
        <w:t>107:</w:t>
      </w:r>
      <w:r w:rsidRPr="00257FB5">
        <w:rPr>
          <w:rFonts w:ascii="Arial" w:eastAsia="Arial" w:hAnsi="Arial" w:cs="Arial"/>
        </w:rPr>
        <w:t xml:space="preserve"> 15123–15128</w:t>
      </w:r>
    </w:p>
    <w:p w:rsidR="00780DFB" w:rsidRPr="000A7867" w:rsidRDefault="00AA02C3" w:rsidP="00780DFB">
      <w:pPr>
        <w:spacing w:after="0" w:line="240" w:lineRule="auto"/>
        <w:ind w:left="720" w:hanging="720"/>
        <w:rPr>
          <w:ins w:id="499" w:author="Hong Qin" w:date="2012-04-23T14:53:00Z"/>
          <w:rFonts w:ascii="Arial" w:hAnsi="Arial" w:cs="Arial"/>
          <w:noProof/>
          <w:szCs w:val="20"/>
          <w:rPrChange w:id="500" w:author="Hong Qin" w:date="2012-04-23T14:53:00Z">
            <w:rPr>
              <w:ins w:id="501" w:author="Hong Qin" w:date="2012-04-23T14:53:00Z"/>
              <w:rFonts w:ascii="Arial" w:hAnsi="Arial" w:cs="Arial"/>
              <w:sz w:val="20"/>
              <w:szCs w:val="20"/>
            </w:rPr>
          </w:rPrChange>
        </w:rPr>
      </w:pPr>
      <w:ins w:id="502" w:author="Hong Qin" w:date="2012-04-23T14:53:00Z">
        <w:r w:rsidRPr="000A7867">
          <w:rPr>
            <w:rFonts w:ascii="Arial" w:hAnsi="Arial" w:cs="Arial"/>
            <w:noProof/>
            <w:szCs w:val="20"/>
            <w:rPrChange w:id="503" w:author="Hong Qin" w:date="2012-04-23T14:53:00Z">
              <w:rPr>
                <w:rFonts w:ascii="Arial" w:hAnsi="Arial" w:cs="Arial"/>
                <w:sz w:val="20"/>
                <w:szCs w:val="20"/>
              </w:rPr>
            </w:rPrChange>
          </w:rPr>
          <w:t>M</w:t>
        </w:r>
        <w:r w:rsidRPr="000A7867">
          <w:rPr>
            <w:rFonts w:ascii="Arial" w:hAnsi="Arial" w:cs="Arial"/>
            <w:smallCaps/>
            <w:noProof/>
            <w:szCs w:val="20"/>
            <w:rPrChange w:id="504" w:author="Hong Qin" w:date="2012-04-23T14:53:00Z">
              <w:rPr>
                <w:rFonts w:ascii="Arial" w:hAnsi="Arial" w:cs="Arial"/>
                <w:sz w:val="20"/>
                <w:szCs w:val="20"/>
              </w:rPr>
            </w:rPrChange>
          </w:rPr>
          <w:t>oradas-</w:t>
        </w:r>
        <w:r w:rsidRPr="000A7867">
          <w:rPr>
            <w:rFonts w:ascii="Arial" w:hAnsi="Arial" w:cs="Arial"/>
            <w:noProof/>
            <w:szCs w:val="20"/>
            <w:rPrChange w:id="505" w:author="Hong Qin" w:date="2012-04-23T14:53:00Z">
              <w:rPr>
                <w:rFonts w:ascii="Arial" w:hAnsi="Arial" w:cs="Arial"/>
                <w:sz w:val="20"/>
                <w:szCs w:val="20"/>
              </w:rPr>
            </w:rPrChange>
          </w:rPr>
          <w:t>F</w:t>
        </w:r>
        <w:r w:rsidRPr="000A7867">
          <w:rPr>
            <w:rFonts w:ascii="Arial" w:hAnsi="Arial" w:cs="Arial"/>
            <w:smallCaps/>
            <w:noProof/>
            <w:szCs w:val="20"/>
            <w:rPrChange w:id="506" w:author="Hong Qin" w:date="2012-04-23T14:53:00Z">
              <w:rPr>
                <w:rFonts w:ascii="Arial" w:hAnsi="Arial" w:cs="Arial"/>
                <w:sz w:val="20"/>
                <w:szCs w:val="20"/>
              </w:rPr>
            </w:rPrChange>
          </w:rPr>
          <w:t xml:space="preserve">erreira, </w:t>
        </w:r>
        <w:r w:rsidRPr="000A7867">
          <w:rPr>
            <w:rFonts w:ascii="Arial" w:hAnsi="Arial" w:cs="Arial"/>
            <w:noProof/>
            <w:szCs w:val="20"/>
            <w:rPrChange w:id="507" w:author="Hong Qin" w:date="2012-04-23T14:53:00Z">
              <w:rPr>
                <w:rFonts w:ascii="Arial" w:hAnsi="Arial" w:cs="Arial"/>
                <w:sz w:val="20"/>
                <w:szCs w:val="20"/>
              </w:rPr>
            </w:rPrChange>
          </w:rPr>
          <w:t>P</w:t>
        </w:r>
        <w:r w:rsidRPr="000A7867">
          <w:rPr>
            <w:rFonts w:ascii="Arial" w:hAnsi="Arial" w:cs="Arial"/>
            <w:smallCaps/>
            <w:noProof/>
            <w:szCs w:val="20"/>
            <w:rPrChange w:id="508" w:author="Hong Qin" w:date="2012-04-23T14:53:00Z">
              <w:rPr>
                <w:rFonts w:ascii="Arial" w:hAnsi="Arial" w:cs="Arial"/>
                <w:sz w:val="20"/>
                <w:szCs w:val="20"/>
              </w:rPr>
            </w:rPrChange>
          </w:rPr>
          <w:t>.</w:t>
        </w:r>
        <w:r w:rsidRPr="000A7867">
          <w:rPr>
            <w:rFonts w:ascii="Arial" w:hAnsi="Arial" w:cs="Arial"/>
            <w:noProof/>
            <w:szCs w:val="20"/>
            <w:rPrChange w:id="509" w:author="Hong Qin" w:date="2012-04-23T14:53:00Z">
              <w:rPr>
                <w:rFonts w:ascii="Arial" w:hAnsi="Arial" w:cs="Arial"/>
                <w:sz w:val="20"/>
                <w:szCs w:val="20"/>
              </w:rPr>
            </w:rPrChange>
          </w:rPr>
          <w:t>, V</w:t>
        </w:r>
        <w:r w:rsidRPr="000A7867">
          <w:rPr>
            <w:rFonts w:ascii="Arial" w:hAnsi="Arial" w:cs="Arial"/>
            <w:smallCaps/>
            <w:noProof/>
            <w:szCs w:val="20"/>
            <w:rPrChange w:id="510" w:author="Hong Qin" w:date="2012-04-23T14:53:00Z">
              <w:rPr>
                <w:rFonts w:ascii="Arial" w:hAnsi="Arial" w:cs="Arial"/>
                <w:sz w:val="20"/>
                <w:szCs w:val="20"/>
              </w:rPr>
            </w:rPrChange>
          </w:rPr>
          <w:t xml:space="preserve">. </w:t>
        </w:r>
        <w:r w:rsidRPr="000A7867">
          <w:rPr>
            <w:rFonts w:ascii="Arial" w:hAnsi="Arial" w:cs="Arial"/>
            <w:noProof/>
            <w:szCs w:val="20"/>
            <w:rPrChange w:id="511" w:author="Hong Qin" w:date="2012-04-23T14:53:00Z">
              <w:rPr>
                <w:rFonts w:ascii="Arial" w:hAnsi="Arial" w:cs="Arial"/>
                <w:sz w:val="20"/>
                <w:szCs w:val="20"/>
              </w:rPr>
            </w:rPrChange>
          </w:rPr>
          <w:t>C</w:t>
        </w:r>
        <w:r w:rsidRPr="000A7867">
          <w:rPr>
            <w:rFonts w:ascii="Arial" w:hAnsi="Arial" w:cs="Arial"/>
            <w:smallCaps/>
            <w:noProof/>
            <w:szCs w:val="20"/>
            <w:rPrChange w:id="512" w:author="Hong Qin" w:date="2012-04-23T14:53:00Z">
              <w:rPr>
                <w:rFonts w:ascii="Arial" w:hAnsi="Arial" w:cs="Arial"/>
                <w:sz w:val="20"/>
                <w:szCs w:val="20"/>
              </w:rPr>
            </w:rPrChange>
          </w:rPr>
          <w:t>osta</w:t>
        </w:r>
        <w:r w:rsidRPr="000A7867">
          <w:rPr>
            <w:rFonts w:ascii="Arial" w:hAnsi="Arial" w:cs="Arial"/>
            <w:noProof/>
            <w:szCs w:val="20"/>
            <w:rPrChange w:id="513" w:author="Hong Qin" w:date="2012-04-23T14:53:00Z">
              <w:rPr>
                <w:rFonts w:ascii="Arial" w:hAnsi="Arial" w:cs="Arial"/>
                <w:sz w:val="20"/>
                <w:szCs w:val="20"/>
              </w:rPr>
            </w:rPrChange>
          </w:rPr>
          <w:t>, P</w:t>
        </w:r>
        <w:r w:rsidRPr="000A7867">
          <w:rPr>
            <w:rFonts w:ascii="Arial" w:hAnsi="Arial" w:cs="Arial"/>
            <w:smallCaps/>
            <w:noProof/>
            <w:szCs w:val="20"/>
            <w:rPrChange w:id="514" w:author="Hong Qin" w:date="2012-04-23T14:53:00Z">
              <w:rPr>
                <w:rFonts w:ascii="Arial" w:hAnsi="Arial" w:cs="Arial"/>
                <w:sz w:val="20"/>
                <w:szCs w:val="20"/>
              </w:rPr>
            </w:rPrChange>
          </w:rPr>
          <w:t xml:space="preserve">. </w:t>
        </w:r>
        <w:r w:rsidRPr="000A7867">
          <w:rPr>
            <w:rFonts w:ascii="Arial" w:hAnsi="Arial" w:cs="Arial"/>
            <w:noProof/>
            <w:szCs w:val="20"/>
            <w:rPrChange w:id="515" w:author="Hong Qin" w:date="2012-04-23T14:53:00Z">
              <w:rPr>
                <w:rFonts w:ascii="Arial" w:hAnsi="Arial" w:cs="Arial"/>
                <w:sz w:val="20"/>
                <w:szCs w:val="20"/>
              </w:rPr>
            </w:rPrChange>
          </w:rPr>
          <w:t>P</w:t>
        </w:r>
        <w:r w:rsidRPr="000A7867">
          <w:rPr>
            <w:rFonts w:ascii="Arial" w:hAnsi="Arial" w:cs="Arial"/>
            <w:smallCaps/>
            <w:noProof/>
            <w:szCs w:val="20"/>
            <w:rPrChange w:id="516" w:author="Hong Qin" w:date="2012-04-23T14:53:00Z">
              <w:rPr>
                <w:rFonts w:ascii="Arial" w:hAnsi="Arial" w:cs="Arial"/>
                <w:sz w:val="20"/>
                <w:szCs w:val="20"/>
              </w:rPr>
            </w:rPrChange>
          </w:rPr>
          <w:t>iper</w:t>
        </w:r>
        <w:r w:rsidRPr="000A7867">
          <w:rPr>
            <w:rFonts w:ascii="Arial" w:hAnsi="Arial" w:cs="Arial"/>
            <w:noProof/>
            <w:szCs w:val="20"/>
            <w:rPrChange w:id="517" w:author="Hong Qin" w:date="2012-04-23T14:53:00Z">
              <w:rPr>
                <w:rFonts w:ascii="Arial" w:hAnsi="Arial" w:cs="Arial"/>
                <w:sz w:val="20"/>
                <w:szCs w:val="20"/>
              </w:rPr>
            </w:rPrChange>
          </w:rPr>
          <w:t xml:space="preserve"> and W</w:t>
        </w:r>
        <w:r w:rsidRPr="000A7867">
          <w:rPr>
            <w:rFonts w:ascii="Arial" w:hAnsi="Arial" w:cs="Arial"/>
            <w:smallCaps/>
            <w:noProof/>
            <w:szCs w:val="20"/>
            <w:rPrChange w:id="518" w:author="Hong Qin" w:date="2012-04-23T14:53:00Z">
              <w:rPr>
                <w:rFonts w:ascii="Arial" w:hAnsi="Arial" w:cs="Arial"/>
                <w:sz w:val="20"/>
                <w:szCs w:val="20"/>
              </w:rPr>
            </w:rPrChange>
          </w:rPr>
          <w:t xml:space="preserve">. </w:t>
        </w:r>
        <w:r w:rsidRPr="000A7867">
          <w:rPr>
            <w:rFonts w:ascii="Arial" w:hAnsi="Arial" w:cs="Arial"/>
            <w:noProof/>
            <w:szCs w:val="20"/>
            <w:rPrChange w:id="519" w:author="Hong Qin" w:date="2012-04-23T14:53:00Z">
              <w:rPr>
                <w:rFonts w:ascii="Arial" w:hAnsi="Arial" w:cs="Arial"/>
                <w:sz w:val="20"/>
                <w:szCs w:val="20"/>
              </w:rPr>
            </w:rPrChange>
          </w:rPr>
          <w:t>M</w:t>
        </w:r>
        <w:r w:rsidRPr="000A7867">
          <w:rPr>
            <w:rFonts w:ascii="Arial" w:hAnsi="Arial" w:cs="Arial"/>
            <w:smallCaps/>
            <w:noProof/>
            <w:szCs w:val="20"/>
            <w:rPrChange w:id="520" w:author="Hong Qin" w:date="2012-04-23T14:53:00Z">
              <w:rPr>
                <w:rFonts w:ascii="Arial" w:hAnsi="Arial" w:cs="Arial"/>
                <w:sz w:val="20"/>
                <w:szCs w:val="20"/>
              </w:rPr>
            </w:rPrChange>
          </w:rPr>
          <w:t>ager</w:t>
        </w:r>
        <w:r w:rsidRPr="000A7867">
          <w:rPr>
            <w:rFonts w:ascii="Arial" w:hAnsi="Arial" w:cs="Arial"/>
            <w:noProof/>
            <w:szCs w:val="20"/>
            <w:rPrChange w:id="521" w:author="Hong Qin" w:date="2012-04-23T14:53:00Z">
              <w:rPr>
                <w:rFonts w:ascii="Arial" w:hAnsi="Arial" w:cs="Arial"/>
                <w:sz w:val="20"/>
                <w:szCs w:val="20"/>
              </w:rPr>
            </w:rPrChange>
          </w:rPr>
          <w:t xml:space="preserve">, 1996 The molecular defences against reactive oxygen species in yeast. Mol Microbiol </w:t>
        </w:r>
        <w:r w:rsidRPr="000A7867">
          <w:rPr>
            <w:rFonts w:ascii="Arial" w:hAnsi="Arial" w:cs="Arial"/>
            <w:b/>
            <w:noProof/>
            <w:szCs w:val="20"/>
            <w:rPrChange w:id="522" w:author="Hong Qin" w:date="2012-04-23T14:53:00Z">
              <w:rPr>
                <w:rFonts w:ascii="Arial" w:hAnsi="Arial" w:cs="Arial"/>
                <w:sz w:val="20"/>
                <w:szCs w:val="20"/>
              </w:rPr>
            </w:rPrChange>
          </w:rPr>
          <w:t>19:</w:t>
        </w:r>
        <w:r w:rsidRPr="000A7867">
          <w:rPr>
            <w:rFonts w:ascii="Arial" w:hAnsi="Arial" w:cs="Arial"/>
            <w:noProof/>
            <w:szCs w:val="20"/>
            <w:rPrChange w:id="523" w:author="Hong Qin" w:date="2012-04-23T14:53:00Z">
              <w:rPr>
                <w:rFonts w:ascii="Arial" w:hAnsi="Arial" w:cs="Arial"/>
                <w:sz w:val="20"/>
                <w:szCs w:val="20"/>
              </w:rPr>
            </w:rPrChange>
          </w:rPr>
          <w:t xml:space="preserve"> 651-658.</w:t>
        </w:r>
      </w:ins>
    </w:p>
    <w:p w:rsidR="00780DFB" w:rsidRPr="000A7867" w:rsidRDefault="00AA02C3" w:rsidP="00780DFB">
      <w:pPr>
        <w:spacing w:after="0" w:line="240" w:lineRule="auto"/>
        <w:ind w:left="720" w:hanging="720"/>
        <w:rPr>
          <w:ins w:id="524" w:author="Hong Qin" w:date="2012-04-23T14:53:00Z"/>
          <w:rFonts w:ascii="Arial" w:hAnsi="Arial" w:cs="Arial"/>
          <w:noProof/>
          <w:szCs w:val="20"/>
          <w:rPrChange w:id="525" w:author="Hong Qin" w:date="2012-04-23T14:53:00Z">
            <w:rPr>
              <w:ins w:id="526" w:author="Hong Qin" w:date="2012-04-23T14:53:00Z"/>
              <w:rFonts w:ascii="Arial" w:hAnsi="Arial" w:cs="Arial"/>
              <w:sz w:val="20"/>
              <w:szCs w:val="20"/>
            </w:rPr>
          </w:rPrChange>
        </w:rPr>
      </w:pPr>
      <w:ins w:id="527" w:author="Hong Qin" w:date="2012-04-23T14:53:00Z">
        <w:r w:rsidRPr="000A7867">
          <w:rPr>
            <w:rFonts w:ascii="Arial" w:hAnsi="Arial" w:cs="Arial"/>
            <w:noProof/>
            <w:szCs w:val="20"/>
            <w:rPrChange w:id="528" w:author="Hong Qin" w:date="2012-04-23T14:53:00Z">
              <w:rPr>
                <w:rFonts w:ascii="Arial" w:hAnsi="Arial" w:cs="Arial"/>
                <w:sz w:val="20"/>
                <w:szCs w:val="20"/>
              </w:rPr>
            </w:rPrChange>
          </w:rPr>
          <w:t>Q</w:t>
        </w:r>
        <w:r w:rsidRPr="000A7867">
          <w:rPr>
            <w:rFonts w:ascii="Arial" w:hAnsi="Arial" w:cs="Arial"/>
            <w:smallCaps/>
            <w:noProof/>
            <w:szCs w:val="20"/>
            <w:rPrChange w:id="529" w:author="Hong Qin" w:date="2012-04-23T14:53:00Z">
              <w:rPr>
                <w:rFonts w:ascii="Arial" w:hAnsi="Arial" w:cs="Arial"/>
                <w:sz w:val="20"/>
                <w:szCs w:val="20"/>
              </w:rPr>
            </w:rPrChange>
          </w:rPr>
          <w:t xml:space="preserve">in, </w:t>
        </w:r>
        <w:r w:rsidRPr="000A7867">
          <w:rPr>
            <w:rFonts w:ascii="Arial" w:hAnsi="Arial" w:cs="Arial"/>
            <w:noProof/>
            <w:szCs w:val="20"/>
            <w:rPrChange w:id="530" w:author="Hong Qin" w:date="2012-04-23T14:53:00Z">
              <w:rPr>
                <w:rFonts w:ascii="Arial" w:hAnsi="Arial" w:cs="Arial"/>
                <w:sz w:val="20"/>
                <w:szCs w:val="20"/>
              </w:rPr>
            </w:rPrChange>
          </w:rPr>
          <w:t>H</w:t>
        </w:r>
        <w:r w:rsidRPr="000A7867">
          <w:rPr>
            <w:rFonts w:ascii="Arial" w:hAnsi="Arial" w:cs="Arial"/>
            <w:smallCaps/>
            <w:noProof/>
            <w:szCs w:val="20"/>
            <w:rPrChange w:id="531" w:author="Hong Qin" w:date="2012-04-23T14:53:00Z">
              <w:rPr>
                <w:rFonts w:ascii="Arial" w:hAnsi="Arial" w:cs="Arial"/>
                <w:sz w:val="20"/>
                <w:szCs w:val="20"/>
              </w:rPr>
            </w:rPrChange>
          </w:rPr>
          <w:t>.</w:t>
        </w:r>
        <w:r w:rsidRPr="000A7867">
          <w:rPr>
            <w:rFonts w:ascii="Arial" w:hAnsi="Arial" w:cs="Arial"/>
            <w:noProof/>
            <w:szCs w:val="20"/>
            <w:rPrChange w:id="532" w:author="Hong Qin" w:date="2012-04-23T14:53:00Z">
              <w:rPr>
                <w:rFonts w:ascii="Arial" w:hAnsi="Arial" w:cs="Arial"/>
                <w:sz w:val="20"/>
                <w:szCs w:val="20"/>
              </w:rPr>
            </w:rPrChange>
          </w:rPr>
          <w:t>, and M</w:t>
        </w:r>
        <w:r w:rsidRPr="000A7867">
          <w:rPr>
            <w:rFonts w:ascii="Arial" w:hAnsi="Arial" w:cs="Arial"/>
            <w:smallCaps/>
            <w:noProof/>
            <w:szCs w:val="20"/>
            <w:rPrChange w:id="533" w:author="Hong Qin" w:date="2012-04-23T14:53:00Z">
              <w:rPr>
                <w:rFonts w:ascii="Arial" w:hAnsi="Arial" w:cs="Arial"/>
                <w:sz w:val="20"/>
                <w:szCs w:val="20"/>
              </w:rPr>
            </w:rPrChange>
          </w:rPr>
          <w:t xml:space="preserve">. </w:t>
        </w:r>
        <w:r w:rsidRPr="000A7867">
          <w:rPr>
            <w:rFonts w:ascii="Arial" w:hAnsi="Arial" w:cs="Arial"/>
            <w:noProof/>
            <w:szCs w:val="20"/>
            <w:rPrChange w:id="534" w:author="Hong Qin" w:date="2012-04-23T14:53:00Z">
              <w:rPr>
                <w:rFonts w:ascii="Arial" w:hAnsi="Arial" w:cs="Arial"/>
                <w:sz w:val="20"/>
                <w:szCs w:val="20"/>
              </w:rPr>
            </w:rPrChange>
          </w:rPr>
          <w:t>L</w:t>
        </w:r>
        <w:r w:rsidRPr="000A7867">
          <w:rPr>
            <w:rFonts w:ascii="Arial" w:hAnsi="Arial" w:cs="Arial"/>
            <w:smallCaps/>
            <w:noProof/>
            <w:szCs w:val="20"/>
            <w:rPrChange w:id="535" w:author="Hong Qin" w:date="2012-04-23T14:53:00Z">
              <w:rPr>
                <w:rFonts w:ascii="Arial" w:hAnsi="Arial" w:cs="Arial"/>
                <w:sz w:val="20"/>
                <w:szCs w:val="20"/>
              </w:rPr>
            </w:rPrChange>
          </w:rPr>
          <w:t>u</w:t>
        </w:r>
        <w:r w:rsidRPr="000A7867">
          <w:rPr>
            <w:rFonts w:ascii="Arial" w:hAnsi="Arial" w:cs="Arial"/>
            <w:noProof/>
            <w:szCs w:val="20"/>
            <w:rPrChange w:id="536" w:author="Hong Qin" w:date="2012-04-23T14:53:00Z">
              <w:rPr>
                <w:rFonts w:ascii="Arial" w:hAnsi="Arial" w:cs="Arial"/>
                <w:sz w:val="20"/>
                <w:szCs w:val="20"/>
              </w:rPr>
            </w:rPrChange>
          </w:rPr>
          <w:t xml:space="preserve">, 2006 Natural variation in replicative and chronological life spans of Saccharomyces cerevisiae. Exp Gerontol </w:t>
        </w:r>
        <w:r w:rsidRPr="000A7867">
          <w:rPr>
            <w:rFonts w:ascii="Arial" w:hAnsi="Arial" w:cs="Arial"/>
            <w:b/>
            <w:noProof/>
            <w:szCs w:val="20"/>
            <w:rPrChange w:id="537" w:author="Hong Qin" w:date="2012-04-23T14:53:00Z">
              <w:rPr>
                <w:rFonts w:ascii="Arial" w:hAnsi="Arial" w:cs="Arial"/>
                <w:sz w:val="20"/>
                <w:szCs w:val="20"/>
              </w:rPr>
            </w:rPrChange>
          </w:rPr>
          <w:t>41:</w:t>
        </w:r>
        <w:r w:rsidRPr="000A7867">
          <w:rPr>
            <w:rFonts w:ascii="Arial" w:hAnsi="Arial" w:cs="Arial"/>
            <w:noProof/>
            <w:szCs w:val="20"/>
            <w:rPrChange w:id="538" w:author="Hong Qin" w:date="2012-04-23T14:53:00Z">
              <w:rPr>
                <w:rFonts w:ascii="Arial" w:hAnsi="Arial" w:cs="Arial"/>
                <w:sz w:val="20"/>
                <w:szCs w:val="20"/>
              </w:rPr>
            </w:rPrChange>
          </w:rPr>
          <w:t xml:space="preserve"> 448-456.</w:t>
        </w:r>
      </w:ins>
    </w:p>
    <w:p w:rsidR="00780DFB" w:rsidRPr="000A7867" w:rsidRDefault="00AA02C3" w:rsidP="00780DFB">
      <w:pPr>
        <w:spacing w:after="0" w:line="240" w:lineRule="auto"/>
        <w:ind w:left="720" w:hanging="720"/>
        <w:rPr>
          <w:ins w:id="539" w:author="Hong Qin" w:date="2012-04-23T14:53:00Z"/>
          <w:rFonts w:ascii="Arial" w:hAnsi="Arial" w:cs="Arial"/>
          <w:noProof/>
          <w:szCs w:val="20"/>
          <w:rPrChange w:id="540" w:author="Hong Qin" w:date="2012-04-23T14:53:00Z">
            <w:rPr>
              <w:ins w:id="541" w:author="Hong Qin" w:date="2012-04-23T14:53:00Z"/>
              <w:rFonts w:ascii="Arial" w:hAnsi="Arial" w:cs="Arial"/>
              <w:sz w:val="20"/>
              <w:szCs w:val="20"/>
            </w:rPr>
          </w:rPrChange>
        </w:rPr>
      </w:pPr>
      <w:ins w:id="542" w:author="Hong Qin" w:date="2012-04-23T14:53:00Z">
        <w:r w:rsidRPr="000A7867">
          <w:rPr>
            <w:rFonts w:ascii="Arial" w:hAnsi="Arial" w:cs="Arial"/>
            <w:noProof/>
            <w:szCs w:val="20"/>
            <w:rPrChange w:id="543" w:author="Hong Qin" w:date="2012-04-23T14:53:00Z">
              <w:rPr>
                <w:rFonts w:ascii="Arial" w:hAnsi="Arial" w:cs="Arial"/>
                <w:sz w:val="20"/>
                <w:szCs w:val="20"/>
              </w:rPr>
            </w:rPrChange>
          </w:rPr>
          <w:t>Q</w:t>
        </w:r>
        <w:r w:rsidRPr="000A7867">
          <w:rPr>
            <w:rFonts w:ascii="Arial" w:hAnsi="Arial" w:cs="Arial"/>
            <w:smallCaps/>
            <w:noProof/>
            <w:szCs w:val="20"/>
            <w:rPrChange w:id="544" w:author="Hong Qin" w:date="2012-04-23T14:53:00Z">
              <w:rPr>
                <w:rFonts w:ascii="Arial" w:hAnsi="Arial" w:cs="Arial"/>
                <w:sz w:val="20"/>
                <w:szCs w:val="20"/>
              </w:rPr>
            </w:rPrChange>
          </w:rPr>
          <w:t xml:space="preserve">in, </w:t>
        </w:r>
        <w:r w:rsidRPr="000A7867">
          <w:rPr>
            <w:rFonts w:ascii="Arial" w:hAnsi="Arial" w:cs="Arial"/>
            <w:noProof/>
            <w:szCs w:val="20"/>
            <w:rPrChange w:id="545" w:author="Hong Qin" w:date="2012-04-23T14:53:00Z">
              <w:rPr>
                <w:rFonts w:ascii="Arial" w:hAnsi="Arial" w:cs="Arial"/>
                <w:sz w:val="20"/>
                <w:szCs w:val="20"/>
              </w:rPr>
            </w:rPrChange>
          </w:rPr>
          <w:t>H</w:t>
        </w:r>
        <w:r w:rsidRPr="000A7867">
          <w:rPr>
            <w:rFonts w:ascii="Arial" w:hAnsi="Arial" w:cs="Arial"/>
            <w:smallCaps/>
            <w:noProof/>
            <w:szCs w:val="20"/>
            <w:rPrChange w:id="546" w:author="Hong Qin" w:date="2012-04-23T14:53:00Z">
              <w:rPr>
                <w:rFonts w:ascii="Arial" w:hAnsi="Arial" w:cs="Arial"/>
                <w:sz w:val="20"/>
                <w:szCs w:val="20"/>
              </w:rPr>
            </w:rPrChange>
          </w:rPr>
          <w:t>.</w:t>
        </w:r>
        <w:r w:rsidRPr="000A7867">
          <w:rPr>
            <w:rFonts w:ascii="Arial" w:hAnsi="Arial" w:cs="Arial"/>
            <w:noProof/>
            <w:szCs w:val="20"/>
            <w:rPrChange w:id="547" w:author="Hong Qin" w:date="2012-04-23T14:53:00Z">
              <w:rPr>
                <w:rFonts w:ascii="Arial" w:hAnsi="Arial" w:cs="Arial"/>
                <w:sz w:val="20"/>
                <w:szCs w:val="20"/>
              </w:rPr>
            </w:rPrChange>
          </w:rPr>
          <w:t>, M</w:t>
        </w:r>
        <w:r w:rsidRPr="000A7867">
          <w:rPr>
            <w:rFonts w:ascii="Arial" w:hAnsi="Arial" w:cs="Arial"/>
            <w:smallCaps/>
            <w:noProof/>
            <w:szCs w:val="20"/>
            <w:rPrChange w:id="548" w:author="Hong Qin" w:date="2012-04-23T14:53:00Z">
              <w:rPr>
                <w:rFonts w:ascii="Arial" w:hAnsi="Arial" w:cs="Arial"/>
                <w:sz w:val="20"/>
                <w:szCs w:val="20"/>
              </w:rPr>
            </w:rPrChange>
          </w:rPr>
          <w:t xml:space="preserve">. </w:t>
        </w:r>
        <w:r w:rsidRPr="000A7867">
          <w:rPr>
            <w:rFonts w:ascii="Arial" w:hAnsi="Arial" w:cs="Arial"/>
            <w:noProof/>
            <w:szCs w:val="20"/>
            <w:rPrChange w:id="549" w:author="Hong Qin" w:date="2012-04-23T14:53:00Z">
              <w:rPr>
                <w:rFonts w:ascii="Arial" w:hAnsi="Arial" w:cs="Arial"/>
                <w:sz w:val="20"/>
                <w:szCs w:val="20"/>
              </w:rPr>
            </w:rPrChange>
          </w:rPr>
          <w:t>L</w:t>
        </w:r>
        <w:r w:rsidRPr="000A7867">
          <w:rPr>
            <w:rFonts w:ascii="Arial" w:hAnsi="Arial" w:cs="Arial"/>
            <w:smallCaps/>
            <w:noProof/>
            <w:szCs w:val="20"/>
            <w:rPrChange w:id="550" w:author="Hong Qin" w:date="2012-04-23T14:53:00Z">
              <w:rPr>
                <w:rFonts w:ascii="Arial" w:hAnsi="Arial" w:cs="Arial"/>
                <w:sz w:val="20"/>
                <w:szCs w:val="20"/>
              </w:rPr>
            </w:rPrChange>
          </w:rPr>
          <w:t>u</w:t>
        </w:r>
        <w:r w:rsidRPr="000A7867">
          <w:rPr>
            <w:rFonts w:ascii="Arial" w:hAnsi="Arial" w:cs="Arial"/>
            <w:noProof/>
            <w:szCs w:val="20"/>
            <w:rPrChange w:id="551" w:author="Hong Qin" w:date="2012-04-23T14:53:00Z">
              <w:rPr>
                <w:rFonts w:ascii="Arial" w:hAnsi="Arial" w:cs="Arial"/>
                <w:sz w:val="20"/>
                <w:szCs w:val="20"/>
              </w:rPr>
            </w:rPrChange>
          </w:rPr>
          <w:t xml:space="preserve"> and D</w:t>
        </w:r>
        <w:r w:rsidRPr="000A7867">
          <w:rPr>
            <w:rFonts w:ascii="Arial" w:hAnsi="Arial" w:cs="Arial"/>
            <w:smallCaps/>
            <w:noProof/>
            <w:szCs w:val="20"/>
            <w:rPrChange w:id="552" w:author="Hong Qin" w:date="2012-04-23T14:53:00Z">
              <w:rPr>
                <w:rFonts w:ascii="Arial" w:hAnsi="Arial" w:cs="Arial"/>
                <w:sz w:val="20"/>
                <w:szCs w:val="20"/>
              </w:rPr>
            </w:rPrChange>
          </w:rPr>
          <w:t xml:space="preserve">. </w:t>
        </w:r>
        <w:r w:rsidRPr="000A7867">
          <w:rPr>
            <w:rFonts w:ascii="Arial" w:hAnsi="Arial" w:cs="Arial"/>
            <w:noProof/>
            <w:szCs w:val="20"/>
            <w:rPrChange w:id="553" w:author="Hong Qin" w:date="2012-04-23T14:53:00Z">
              <w:rPr>
                <w:rFonts w:ascii="Arial" w:hAnsi="Arial" w:cs="Arial"/>
                <w:sz w:val="20"/>
                <w:szCs w:val="20"/>
              </w:rPr>
            </w:rPrChange>
          </w:rPr>
          <w:t>S</w:t>
        </w:r>
        <w:r w:rsidRPr="000A7867">
          <w:rPr>
            <w:rFonts w:ascii="Arial" w:hAnsi="Arial" w:cs="Arial"/>
            <w:smallCaps/>
            <w:noProof/>
            <w:szCs w:val="20"/>
            <w:rPrChange w:id="554" w:author="Hong Qin" w:date="2012-04-23T14:53:00Z">
              <w:rPr>
                <w:rFonts w:ascii="Arial" w:hAnsi="Arial" w:cs="Arial"/>
                <w:sz w:val="20"/>
                <w:szCs w:val="20"/>
              </w:rPr>
            </w:rPrChange>
          </w:rPr>
          <w:t xml:space="preserve">. </w:t>
        </w:r>
        <w:r w:rsidRPr="000A7867">
          <w:rPr>
            <w:rFonts w:ascii="Arial" w:hAnsi="Arial" w:cs="Arial"/>
            <w:noProof/>
            <w:szCs w:val="20"/>
            <w:rPrChange w:id="555" w:author="Hong Qin" w:date="2012-04-23T14:53:00Z">
              <w:rPr>
                <w:rFonts w:ascii="Arial" w:hAnsi="Arial" w:cs="Arial"/>
                <w:sz w:val="20"/>
                <w:szCs w:val="20"/>
              </w:rPr>
            </w:rPrChange>
          </w:rPr>
          <w:t>G</w:t>
        </w:r>
        <w:r w:rsidRPr="000A7867">
          <w:rPr>
            <w:rFonts w:ascii="Arial" w:hAnsi="Arial" w:cs="Arial"/>
            <w:smallCaps/>
            <w:noProof/>
            <w:szCs w:val="20"/>
            <w:rPrChange w:id="556" w:author="Hong Qin" w:date="2012-04-23T14:53:00Z">
              <w:rPr>
                <w:rFonts w:ascii="Arial" w:hAnsi="Arial" w:cs="Arial"/>
                <w:sz w:val="20"/>
                <w:szCs w:val="20"/>
              </w:rPr>
            </w:rPrChange>
          </w:rPr>
          <w:t>oldfarb</w:t>
        </w:r>
        <w:r w:rsidRPr="000A7867">
          <w:rPr>
            <w:rFonts w:ascii="Arial" w:hAnsi="Arial" w:cs="Arial"/>
            <w:noProof/>
            <w:szCs w:val="20"/>
            <w:rPrChange w:id="557" w:author="Hong Qin" w:date="2012-04-23T14:53:00Z">
              <w:rPr>
                <w:rFonts w:ascii="Arial" w:hAnsi="Arial" w:cs="Arial"/>
                <w:sz w:val="20"/>
                <w:szCs w:val="20"/>
              </w:rPr>
            </w:rPrChange>
          </w:rPr>
          <w:t xml:space="preserve">, 2008 Genomic instability is associated with natural life span variation in Saccharomyces cerevisiae. PLoS One </w:t>
        </w:r>
        <w:r w:rsidRPr="000A7867">
          <w:rPr>
            <w:rFonts w:ascii="Arial" w:hAnsi="Arial" w:cs="Arial"/>
            <w:b/>
            <w:noProof/>
            <w:szCs w:val="20"/>
            <w:rPrChange w:id="558" w:author="Hong Qin" w:date="2012-04-23T14:53:00Z">
              <w:rPr>
                <w:rFonts w:ascii="Arial" w:hAnsi="Arial" w:cs="Arial"/>
                <w:sz w:val="20"/>
                <w:szCs w:val="20"/>
              </w:rPr>
            </w:rPrChange>
          </w:rPr>
          <w:t>3:</w:t>
        </w:r>
        <w:r w:rsidRPr="000A7867">
          <w:rPr>
            <w:rFonts w:ascii="Arial" w:hAnsi="Arial" w:cs="Arial"/>
            <w:noProof/>
            <w:szCs w:val="20"/>
            <w:rPrChange w:id="559" w:author="Hong Qin" w:date="2012-04-23T14:53:00Z">
              <w:rPr>
                <w:rFonts w:ascii="Arial" w:hAnsi="Arial" w:cs="Arial"/>
                <w:sz w:val="20"/>
                <w:szCs w:val="20"/>
              </w:rPr>
            </w:rPrChange>
          </w:rPr>
          <w:t xml:space="preserve"> e2670.</w:t>
        </w:r>
      </w:ins>
    </w:p>
    <w:p w:rsidR="00780DFB" w:rsidRPr="000A7867" w:rsidRDefault="00AA02C3" w:rsidP="00780DFB">
      <w:pPr>
        <w:spacing w:after="0" w:line="240" w:lineRule="auto"/>
        <w:ind w:left="720" w:hanging="720"/>
        <w:rPr>
          <w:ins w:id="560" w:author="Hong Qin" w:date="2012-04-23T14:53:00Z"/>
          <w:rFonts w:ascii="Arial" w:hAnsi="Arial" w:cs="Arial"/>
          <w:noProof/>
          <w:szCs w:val="20"/>
          <w:rPrChange w:id="561" w:author="Hong Qin" w:date="2012-04-23T14:53:00Z">
            <w:rPr>
              <w:ins w:id="562" w:author="Hong Qin" w:date="2012-04-23T14:53:00Z"/>
              <w:rFonts w:ascii="Arial" w:hAnsi="Arial" w:cs="Arial"/>
              <w:sz w:val="20"/>
              <w:szCs w:val="20"/>
            </w:rPr>
          </w:rPrChange>
        </w:rPr>
      </w:pPr>
      <w:ins w:id="563" w:author="Hong Qin" w:date="2012-04-23T14:53:00Z">
        <w:r w:rsidRPr="000A7867">
          <w:rPr>
            <w:rFonts w:ascii="Arial" w:hAnsi="Arial" w:cs="Arial"/>
            <w:noProof/>
            <w:szCs w:val="20"/>
            <w:rPrChange w:id="564" w:author="Hong Qin" w:date="2012-04-23T14:53:00Z">
              <w:rPr>
                <w:rFonts w:ascii="Arial" w:hAnsi="Arial" w:cs="Arial"/>
                <w:sz w:val="20"/>
                <w:szCs w:val="20"/>
              </w:rPr>
            </w:rPrChange>
          </w:rPr>
          <w:t>R</w:t>
        </w:r>
        <w:r w:rsidRPr="000A7867">
          <w:rPr>
            <w:rFonts w:ascii="Arial" w:hAnsi="Arial" w:cs="Arial"/>
            <w:smallCaps/>
            <w:noProof/>
            <w:szCs w:val="20"/>
            <w:rPrChange w:id="565" w:author="Hong Qin" w:date="2012-04-23T14:53:00Z">
              <w:rPr>
                <w:rFonts w:ascii="Arial" w:hAnsi="Arial" w:cs="Arial"/>
                <w:sz w:val="20"/>
                <w:szCs w:val="20"/>
              </w:rPr>
            </w:rPrChange>
          </w:rPr>
          <w:t xml:space="preserve">ahman, </w:t>
        </w:r>
        <w:r w:rsidRPr="000A7867">
          <w:rPr>
            <w:rFonts w:ascii="Arial" w:hAnsi="Arial" w:cs="Arial"/>
            <w:noProof/>
            <w:szCs w:val="20"/>
            <w:rPrChange w:id="566" w:author="Hong Qin" w:date="2012-04-23T14:53:00Z">
              <w:rPr>
                <w:rFonts w:ascii="Arial" w:hAnsi="Arial" w:cs="Arial"/>
                <w:sz w:val="20"/>
                <w:szCs w:val="20"/>
              </w:rPr>
            </w:rPrChange>
          </w:rPr>
          <w:t>K</w:t>
        </w:r>
        <w:r w:rsidRPr="000A7867">
          <w:rPr>
            <w:rFonts w:ascii="Arial" w:hAnsi="Arial" w:cs="Arial"/>
            <w:smallCaps/>
            <w:noProof/>
            <w:szCs w:val="20"/>
            <w:rPrChange w:id="567" w:author="Hong Qin" w:date="2012-04-23T14:53:00Z">
              <w:rPr>
                <w:rFonts w:ascii="Arial" w:hAnsi="Arial" w:cs="Arial"/>
                <w:sz w:val="20"/>
                <w:szCs w:val="20"/>
              </w:rPr>
            </w:rPrChange>
          </w:rPr>
          <w:t>.</w:t>
        </w:r>
        <w:r w:rsidRPr="000A7867">
          <w:rPr>
            <w:rFonts w:ascii="Arial" w:hAnsi="Arial" w:cs="Arial"/>
            <w:noProof/>
            <w:szCs w:val="20"/>
            <w:rPrChange w:id="568" w:author="Hong Qin" w:date="2012-04-23T14:53:00Z">
              <w:rPr>
                <w:rFonts w:ascii="Arial" w:hAnsi="Arial" w:cs="Arial"/>
                <w:sz w:val="20"/>
                <w:szCs w:val="20"/>
              </w:rPr>
            </w:rPrChange>
          </w:rPr>
          <w:t xml:space="preserve">, 2007 Studies on free radicals, antioxidants, and co-factors. Clin Interv Aging </w:t>
        </w:r>
        <w:r w:rsidRPr="000A7867">
          <w:rPr>
            <w:rFonts w:ascii="Arial" w:hAnsi="Arial" w:cs="Arial"/>
            <w:b/>
            <w:noProof/>
            <w:szCs w:val="20"/>
            <w:rPrChange w:id="569" w:author="Hong Qin" w:date="2012-04-23T14:53:00Z">
              <w:rPr>
                <w:rFonts w:ascii="Arial" w:hAnsi="Arial" w:cs="Arial"/>
                <w:sz w:val="20"/>
                <w:szCs w:val="20"/>
              </w:rPr>
            </w:rPrChange>
          </w:rPr>
          <w:t>2:</w:t>
        </w:r>
        <w:r w:rsidRPr="000A7867">
          <w:rPr>
            <w:rFonts w:ascii="Arial" w:hAnsi="Arial" w:cs="Arial"/>
            <w:noProof/>
            <w:szCs w:val="20"/>
            <w:rPrChange w:id="570" w:author="Hong Qin" w:date="2012-04-23T14:53:00Z">
              <w:rPr>
                <w:rFonts w:ascii="Arial" w:hAnsi="Arial" w:cs="Arial"/>
                <w:sz w:val="20"/>
                <w:szCs w:val="20"/>
              </w:rPr>
            </w:rPrChange>
          </w:rPr>
          <w:t xml:space="preserve"> 219-236.</w:t>
        </w:r>
      </w:ins>
    </w:p>
    <w:p w:rsidR="00780DFB" w:rsidRPr="000A7867" w:rsidRDefault="00AA02C3" w:rsidP="00780DFB">
      <w:pPr>
        <w:spacing w:after="0" w:line="240" w:lineRule="auto"/>
        <w:ind w:left="720" w:hanging="720"/>
        <w:rPr>
          <w:ins w:id="571" w:author="Hong Qin" w:date="2012-04-23T14:53:00Z"/>
          <w:rFonts w:ascii="Arial" w:hAnsi="Arial" w:cs="Arial"/>
          <w:noProof/>
          <w:szCs w:val="20"/>
          <w:rPrChange w:id="572" w:author="Hong Qin" w:date="2012-04-23T14:53:00Z">
            <w:rPr>
              <w:ins w:id="573" w:author="Hong Qin" w:date="2012-04-23T14:53:00Z"/>
              <w:rFonts w:ascii="Arial" w:hAnsi="Arial" w:cs="Arial"/>
              <w:sz w:val="20"/>
              <w:szCs w:val="20"/>
            </w:rPr>
          </w:rPrChange>
        </w:rPr>
      </w:pPr>
      <w:ins w:id="574" w:author="Hong Qin" w:date="2012-04-23T14:53:00Z">
        <w:r w:rsidRPr="000A7867">
          <w:rPr>
            <w:rFonts w:ascii="Arial" w:hAnsi="Arial" w:cs="Arial"/>
            <w:noProof/>
            <w:szCs w:val="20"/>
            <w:rPrChange w:id="575" w:author="Hong Qin" w:date="2012-04-23T14:53:00Z">
              <w:rPr>
                <w:rFonts w:ascii="Arial" w:hAnsi="Arial" w:cs="Arial"/>
                <w:sz w:val="20"/>
                <w:szCs w:val="20"/>
              </w:rPr>
            </w:rPrChange>
          </w:rPr>
          <w:t>R</w:t>
        </w:r>
        <w:r w:rsidRPr="000A7867">
          <w:rPr>
            <w:rFonts w:ascii="Arial" w:hAnsi="Arial" w:cs="Arial"/>
            <w:smallCaps/>
            <w:noProof/>
            <w:szCs w:val="20"/>
            <w:rPrChange w:id="576" w:author="Hong Qin" w:date="2012-04-23T14:53:00Z">
              <w:rPr>
                <w:rFonts w:ascii="Arial" w:hAnsi="Arial" w:cs="Arial"/>
                <w:sz w:val="20"/>
                <w:szCs w:val="20"/>
              </w:rPr>
            </w:rPrChange>
          </w:rPr>
          <w:t xml:space="preserve">istow, </w:t>
        </w:r>
        <w:r w:rsidRPr="000A7867">
          <w:rPr>
            <w:rFonts w:ascii="Arial" w:hAnsi="Arial" w:cs="Arial"/>
            <w:noProof/>
            <w:szCs w:val="20"/>
            <w:rPrChange w:id="577" w:author="Hong Qin" w:date="2012-04-23T14:53:00Z">
              <w:rPr>
                <w:rFonts w:ascii="Arial" w:hAnsi="Arial" w:cs="Arial"/>
                <w:sz w:val="20"/>
                <w:szCs w:val="20"/>
              </w:rPr>
            </w:rPrChange>
          </w:rPr>
          <w:t>M</w:t>
        </w:r>
        <w:r w:rsidRPr="000A7867">
          <w:rPr>
            <w:rFonts w:ascii="Arial" w:hAnsi="Arial" w:cs="Arial"/>
            <w:smallCaps/>
            <w:noProof/>
            <w:szCs w:val="20"/>
            <w:rPrChange w:id="578" w:author="Hong Qin" w:date="2012-04-23T14:53:00Z">
              <w:rPr>
                <w:rFonts w:ascii="Arial" w:hAnsi="Arial" w:cs="Arial"/>
                <w:sz w:val="20"/>
                <w:szCs w:val="20"/>
              </w:rPr>
            </w:rPrChange>
          </w:rPr>
          <w:t>.</w:t>
        </w:r>
        <w:r w:rsidRPr="000A7867">
          <w:rPr>
            <w:rFonts w:ascii="Arial" w:hAnsi="Arial" w:cs="Arial"/>
            <w:noProof/>
            <w:szCs w:val="20"/>
            <w:rPrChange w:id="579" w:author="Hong Qin" w:date="2012-04-23T14:53:00Z">
              <w:rPr>
                <w:rFonts w:ascii="Arial" w:hAnsi="Arial" w:cs="Arial"/>
                <w:sz w:val="20"/>
                <w:szCs w:val="20"/>
              </w:rPr>
            </w:rPrChange>
          </w:rPr>
          <w:t>, and S</w:t>
        </w:r>
        <w:r w:rsidRPr="000A7867">
          <w:rPr>
            <w:rFonts w:ascii="Arial" w:hAnsi="Arial" w:cs="Arial"/>
            <w:smallCaps/>
            <w:noProof/>
            <w:szCs w:val="20"/>
            <w:rPrChange w:id="580" w:author="Hong Qin" w:date="2012-04-23T14:53:00Z">
              <w:rPr>
                <w:rFonts w:ascii="Arial" w:hAnsi="Arial" w:cs="Arial"/>
                <w:sz w:val="20"/>
                <w:szCs w:val="20"/>
              </w:rPr>
            </w:rPrChange>
          </w:rPr>
          <w:t xml:space="preserve">. </w:t>
        </w:r>
        <w:r w:rsidRPr="000A7867">
          <w:rPr>
            <w:rFonts w:ascii="Arial" w:hAnsi="Arial" w:cs="Arial"/>
            <w:noProof/>
            <w:szCs w:val="20"/>
            <w:rPrChange w:id="581" w:author="Hong Qin" w:date="2012-04-23T14:53:00Z">
              <w:rPr>
                <w:rFonts w:ascii="Arial" w:hAnsi="Arial" w:cs="Arial"/>
                <w:sz w:val="20"/>
                <w:szCs w:val="20"/>
              </w:rPr>
            </w:rPrChange>
          </w:rPr>
          <w:t>S</w:t>
        </w:r>
        <w:r w:rsidRPr="000A7867">
          <w:rPr>
            <w:rFonts w:ascii="Arial" w:hAnsi="Arial" w:cs="Arial"/>
            <w:smallCaps/>
            <w:noProof/>
            <w:szCs w:val="20"/>
            <w:rPrChange w:id="582" w:author="Hong Qin" w:date="2012-04-23T14:53:00Z">
              <w:rPr>
                <w:rFonts w:ascii="Arial" w:hAnsi="Arial" w:cs="Arial"/>
                <w:sz w:val="20"/>
                <w:szCs w:val="20"/>
              </w:rPr>
            </w:rPrChange>
          </w:rPr>
          <w:t>chmeisser</w:t>
        </w:r>
        <w:r w:rsidRPr="000A7867">
          <w:rPr>
            <w:rFonts w:ascii="Arial" w:hAnsi="Arial" w:cs="Arial"/>
            <w:noProof/>
            <w:szCs w:val="20"/>
            <w:rPrChange w:id="583" w:author="Hong Qin" w:date="2012-04-23T14:53:00Z">
              <w:rPr>
                <w:rFonts w:ascii="Arial" w:hAnsi="Arial" w:cs="Arial"/>
                <w:sz w:val="20"/>
                <w:szCs w:val="20"/>
              </w:rPr>
            </w:rPrChange>
          </w:rPr>
          <w:t xml:space="preserve">, 2011 Extending life span by increasing oxidative stress. Free Radic Biol Med </w:t>
        </w:r>
        <w:r w:rsidRPr="000A7867">
          <w:rPr>
            <w:rFonts w:ascii="Arial" w:hAnsi="Arial" w:cs="Arial"/>
            <w:b/>
            <w:noProof/>
            <w:szCs w:val="20"/>
            <w:rPrChange w:id="584" w:author="Hong Qin" w:date="2012-04-23T14:53:00Z">
              <w:rPr>
                <w:rFonts w:ascii="Arial" w:hAnsi="Arial" w:cs="Arial"/>
                <w:sz w:val="20"/>
                <w:szCs w:val="20"/>
              </w:rPr>
            </w:rPrChange>
          </w:rPr>
          <w:t>51:</w:t>
        </w:r>
        <w:r w:rsidRPr="000A7867">
          <w:rPr>
            <w:rFonts w:ascii="Arial" w:hAnsi="Arial" w:cs="Arial"/>
            <w:noProof/>
            <w:szCs w:val="20"/>
            <w:rPrChange w:id="585" w:author="Hong Qin" w:date="2012-04-23T14:53:00Z">
              <w:rPr>
                <w:rFonts w:ascii="Arial" w:hAnsi="Arial" w:cs="Arial"/>
                <w:sz w:val="20"/>
                <w:szCs w:val="20"/>
              </w:rPr>
            </w:rPrChange>
          </w:rPr>
          <w:t xml:space="preserve"> 327-336.</w:t>
        </w:r>
      </w:ins>
    </w:p>
    <w:p w:rsidR="00780DFB" w:rsidRPr="000A7867" w:rsidRDefault="00AA02C3" w:rsidP="00780DFB">
      <w:pPr>
        <w:spacing w:after="0" w:line="240" w:lineRule="auto"/>
        <w:ind w:left="720" w:hanging="720"/>
        <w:rPr>
          <w:ins w:id="586" w:author="Hong Qin" w:date="2012-04-23T14:53:00Z"/>
          <w:rFonts w:ascii="Arial" w:hAnsi="Arial" w:cs="Arial"/>
          <w:noProof/>
          <w:szCs w:val="20"/>
          <w:rPrChange w:id="587" w:author="Hong Qin" w:date="2012-04-23T14:53:00Z">
            <w:rPr>
              <w:ins w:id="588" w:author="Hong Qin" w:date="2012-04-23T14:53:00Z"/>
              <w:rFonts w:ascii="Arial" w:hAnsi="Arial" w:cs="Arial"/>
              <w:sz w:val="20"/>
              <w:szCs w:val="20"/>
            </w:rPr>
          </w:rPrChange>
        </w:rPr>
      </w:pPr>
      <w:ins w:id="589" w:author="Hong Qin" w:date="2012-04-23T14:53:00Z">
        <w:r w:rsidRPr="000A7867">
          <w:rPr>
            <w:rFonts w:ascii="Arial" w:hAnsi="Arial" w:cs="Arial"/>
            <w:noProof/>
            <w:szCs w:val="20"/>
            <w:rPrChange w:id="590" w:author="Hong Qin" w:date="2012-04-23T14:53:00Z">
              <w:rPr>
                <w:rFonts w:ascii="Arial" w:hAnsi="Arial" w:cs="Arial"/>
                <w:sz w:val="20"/>
                <w:szCs w:val="20"/>
              </w:rPr>
            </w:rPrChange>
          </w:rPr>
          <w:t>R</w:t>
        </w:r>
        <w:r w:rsidRPr="000A7867">
          <w:rPr>
            <w:rFonts w:ascii="Arial" w:hAnsi="Arial" w:cs="Arial"/>
            <w:smallCaps/>
            <w:noProof/>
            <w:szCs w:val="20"/>
            <w:rPrChange w:id="591" w:author="Hong Qin" w:date="2012-04-23T14:53:00Z">
              <w:rPr>
                <w:rFonts w:ascii="Arial" w:hAnsi="Arial" w:cs="Arial"/>
                <w:sz w:val="20"/>
                <w:szCs w:val="20"/>
              </w:rPr>
            </w:rPrChange>
          </w:rPr>
          <w:t xml:space="preserve">uckenstuhl, </w:t>
        </w:r>
        <w:r w:rsidRPr="000A7867">
          <w:rPr>
            <w:rFonts w:ascii="Arial" w:hAnsi="Arial" w:cs="Arial"/>
            <w:noProof/>
            <w:szCs w:val="20"/>
            <w:rPrChange w:id="592" w:author="Hong Qin" w:date="2012-04-23T14:53:00Z">
              <w:rPr>
                <w:rFonts w:ascii="Arial" w:hAnsi="Arial" w:cs="Arial"/>
                <w:sz w:val="20"/>
                <w:szCs w:val="20"/>
              </w:rPr>
            </w:rPrChange>
          </w:rPr>
          <w:t>C</w:t>
        </w:r>
        <w:r w:rsidRPr="000A7867">
          <w:rPr>
            <w:rFonts w:ascii="Arial" w:hAnsi="Arial" w:cs="Arial"/>
            <w:smallCaps/>
            <w:noProof/>
            <w:szCs w:val="20"/>
            <w:rPrChange w:id="593" w:author="Hong Qin" w:date="2012-04-23T14:53:00Z">
              <w:rPr>
                <w:rFonts w:ascii="Arial" w:hAnsi="Arial" w:cs="Arial"/>
                <w:sz w:val="20"/>
                <w:szCs w:val="20"/>
              </w:rPr>
            </w:rPrChange>
          </w:rPr>
          <w:t>.</w:t>
        </w:r>
        <w:r w:rsidRPr="000A7867">
          <w:rPr>
            <w:rFonts w:ascii="Arial" w:hAnsi="Arial" w:cs="Arial"/>
            <w:noProof/>
            <w:szCs w:val="20"/>
            <w:rPrChange w:id="594" w:author="Hong Qin" w:date="2012-04-23T14:53:00Z">
              <w:rPr>
                <w:rFonts w:ascii="Arial" w:hAnsi="Arial" w:cs="Arial"/>
                <w:sz w:val="20"/>
                <w:szCs w:val="20"/>
              </w:rPr>
            </w:rPrChange>
          </w:rPr>
          <w:t>, D</w:t>
        </w:r>
        <w:r w:rsidRPr="000A7867">
          <w:rPr>
            <w:rFonts w:ascii="Arial" w:hAnsi="Arial" w:cs="Arial"/>
            <w:smallCaps/>
            <w:noProof/>
            <w:szCs w:val="20"/>
            <w:rPrChange w:id="595" w:author="Hong Qin" w:date="2012-04-23T14:53:00Z">
              <w:rPr>
                <w:rFonts w:ascii="Arial" w:hAnsi="Arial" w:cs="Arial"/>
                <w:sz w:val="20"/>
                <w:szCs w:val="20"/>
              </w:rPr>
            </w:rPrChange>
          </w:rPr>
          <w:t xml:space="preserve">. </w:t>
        </w:r>
        <w:r w:rsidRPr="000A7867">
          <w:rPr>
            <w:rFonts w:ascii="Arial" w:hAnsi="Arial" w:cs="Arial"/>
            <w:noProof/>
            <w:szCs w:val="20"/>
            <w:rPrChange w:id="596" w:author="Hong Qin" w:date="2012-04-23T14:53:00Z">
              <w:rPr>
                <w:rFonts w:ascii="Arial" w:hAnsi="Arial" w:cs="Arial"/>
                <w:sz w:val="20"/>
                <w:szCs w:val="20"/>
              </w:rPr>
            </w:rPrChange>
          </w:rPr>
          <w:t>C</w:t>
        </w:r>
        <w:r w:rsidRPr="000A7867">
          <w:rPr>
            <w:rFonts w:ascii="Arial" w:hAnsi="Arial" w:cs="Arial"/>
            <w:smallCaps/>
            <w:noProof/>
            <w:szCs w:val="20"/>
            <w:rPrChange w:id="597" w:author="Hong Qin" w:date="2012-04-23T14:53:00Z">
              <w:rPr>
                <w:rFonts w:ascii="Arial" w:hAnsi="Arial" w:cs="Arial"/>
                <w:sz w:val="20"/>
                <w:szCs w:val="20"/>
              </w:rPr>
            </w:rPrChange>
          </w:rPr>
          <w:t>armona-</w:t>
        </w:r>
        <w:r w:rsidRPr="000A7867">
          <w:rPr>
            <w:rFonts w:ascii="Arial" w:hAnsi="Arial" w:cs="Arial"/>
            <w:noProof/>
            <w:szCs w:val="20"/>
            <w:rPrChange w:id="598" w:author="Hong Qin" w:date="2012-04-23T14:53:00Z">
              <w:rPr>
                <w:rFonts w:ascii="Arial" w:hAnsi="Arial" w:cs="Arial"/>
                <w:sz w:val="20"/>
                <w:szCs w:val="20"/>
              </w:rPr>
            </w:rPrChange>
          </w:rPr>
          <w:t>G</w:t>
        </w:r>
        <w:r w:rsidRPr="000A7867">
          <w:rPr>
            <w:rFonts w:ascii="Arial" w:hAnsi="Arial" w:cs="Arial"/>
            <w:smallCaps/>
            <w:noProof/>
            <w:szCs w:val="20"/>
            <w:rPrChange w:id="599" w:author="Hong Qin" w:date="2012-04-23T14:53:00Z">
              <w:rPr>
                <w:rFonts w:ascii="Arial" w:hAnsi="Arial" w:cs="Arial"/>
                <w:sz w:val="20"/>
                <w:szCs w:val="20"/>
              </w:rPr>
            </w:rPrChange>
          </w:rPr>
          <w:t>utierrez</w:t>
        </w:r>
        <w:r w:rsidRPr="000A7867">
          <w:rPr>
            <w:rFonts w:ascii="Arial" w:hAnsi="Arial" w:cs="Arial"/>
            <w:noProof/>
            <w:szCs w:val="20"/>
            <w:rPrChange w:id="600" w:author="Hong Qin" w:date="2012-04-23T14:53:00Z">
              <w:rPr>
                <w:rFonts w:ascii="Arial" w:hAnsi="Arial" w:cs="Arial"/>
                <w:sz w:val="20"/>
                <w:szCs w:val="20"/>
              </w:rPr>
            </w:rPrChange>
          </w:rPr>
          <w:t xml:space="preserve"> and F</w:t>
        </w:r>
        <w:r w:rsidRPr="000A7867">
          <w:rPr>
            <w:rFonts w:ascii="Arial" w:hAnsi="Arial" w:cs="Arial"/>
            <w:smallCaps/>
            <w:noProof/>
            <w:szCs w:val="20"/>
            <w:rPrChange w:id="601" w:author="Hong Qin" w:date="2012-04-23T14:53:00Z">
              <w:rPr>
                <w:rFonts w:ascii="Arial" w:hAnsi="Arial" w:cs="Arial"/>
                <w:sz w:val="20"/>
                <w:szCs w:val="20"/>
              </w:rPr>
            </w:rPrChange>
          </w:rPr>
          <w:t xml:space="preserve">. </w:t>
        </w:r>
        <w:r w:rsidRPr="000A7867">
          <w:rPr>
            <w:rFonts w:ascii="Arial" w:hAnsi="Arial" w:cs="Arial"/>
            <w:noProof/>
            <w:szCs w:val="20"/>
            <w:rPrChange w:id="602" w:author="Hong Qin" w:date="2012-04-23T14:53:00Z">
              <w:rPr>
                <w:rFonts w:ascii="Arial" w:hAnsi="Arial" w:cs="Arial"/>
                <w:sz w:val="20"/>
                <w:szCs w:val="20"/>
              </w:rPr>
            </w:rPrChange>
          </w:rPr>
          <w:t>M</w:t>
        </w:r>
        <w:r w:rsidRPr="000A7867">
          <w:rPr>
            <w:rFonts w:ascii="Arial" w:hAnsi="Arial" w:cs="Arial"/>
            <w:smallCaps/>
            <w:noProof/>
            <w:szCs w:val="20"/>
            <w:rPrChange w:id="603" w:author="Hong Qin" w:date="2012-04-23T14:53:00Z">
              <w:rPr>
                <w:rFonts w:ascii="Arial" w:hAnsi="Arial" w:cs="Arial"/>
                <w:sz w:val="20"/>
                <w:szCs w:val="20"/>
              </w:rPr>
            </w:rPrChange>
          </w:rPr>
          <w:t>adeo</w:t>
        </w:r>
        <w:r w:rsidRPr="000A7867">
          <w:rPr>
            <w:rFonts w:ascii="Arial" w:hAnsi="Arial" w:cs="Arial"/>
            <w:noProof/>
            <w:szCs w:val="20"/>
            <w:rPrChange w:id="604" w:author="Hong Qin" w:date="2012-04-23T14:53:00Z">
              <w:rPr>
                <w:rFonts w:ascii="Arial" w:hAnsi="Arial" w:cs="Arial"/>
                <w:sz w:val="20"/>
                <w:szCs w:val="20"/>
              </w:rPr>
            </w:rPrChange>
          </w:rPr>
          <w:t xml:space="preserve">, 2010 The sweet taste of death: glucose triggers apoptosis during yeast chronological aging. Aging (Albany NY) </w:t>
        </w:r>
        <w:r w:rsidRPr="000A7867">
          <w:rPr>
            <w:rFonts w:ascii="Arial" w:hAnsi="Arial" w:cs="Arial"/>
            <w:b/>
            <w:noProof/>
            <w:szCs w:val="20"/>
            <w:rPrChange w:id="605" w:author="Hong Qin" w:date="2012-04-23T14:53:00Z">
              <w:rPr>
                <w:rFonts w:ascii="Arial" w:hAnsi="Arial" w:cs="Arial"/>
                <w:sz w:val="20"/>
                <w:szCs w:val="20"/>
              </w:rPr>
            </w:rPrChange>
          </w:rPr>
          <w:t>2:</w:t>
        </w:r>
        <w:r w:rsidRPr="000A7867">
          <w:rPr>
            <w:rFonts w:ascii="Arial" w:hAnsi="Arial" w:cs="Arial"/>
            <w:noProof/>
            <w:szCs w:val="20"/>
            <w:rPrChange w:id="606" w:author="Hong Qin" w:date="2012-04-23T14:53:00Z">
              <w:rPr>
                <w:rFonts w:ascii="Arial" w:hAnsi="Arial" w:cs="Arial"/>
                <w:sz w:val="20"/>
                <w:szCs w:val="20"/>
              </w:rPr>
            </w:rPrChange>
          </w:rPr>
          <w:t xml:space="preserve"> 643-649.</w:t>
        </w:r>
      </w:ins>
    </w:p>
    <w:p w:rsidR="00780DFB" w:rsidRPr="000A7867" w:rsidRDefault="00AA02C3" w:rsidP="00780DFB">
      <w:pPr>
        <w:spacing w:after="0" w:line="240" w:lineRule="auto"/>
        <w:ind w:left="720" w:hanging="720"/>
        <w:rPr>
          <w:ins w:id="607" w:author="Hong Qin" w:date="2012-04-23T14:53:00Z"/>
          <w:rFonts w:ascii="Arial" w:hAnsi="Arial" w:cs="Arial"/>
          <w:noProof/>
          <w:szCs w:val="20"/>
          <w:rPrChange w:id="608" w:author="Hong Qin" w:date="2012-04-23T14:53:00Z">
            <w:rPr>
              <w:ins w:id="609" w:author="Hong Qin" w:date="2012-04-23T14:53:00Z"/>
              <w:rFonts w:ascii="Arial" w:hAnsi="Arial" w:cs="Arial"/>
              <w:sz w:val="20"/>
              <w:szCs w:val="20"/>
            </w:rPr>
          </w:rPrChange>
        </w:rPr>
      </w:pPr>
      <w:ins w:id="610" w:author="Hong Qin" w:date="2012-04-23T14:53:00Z">
        <w:r w:rsidRPr="000A7867">
          <w:rPr>
            <w:rFonts w:ascii="Arial" w:hAnsi="Arial" w:cs="Arial"/>
            <w:noProof/>
            <w:szCs w:val="20"/>
            <w:rPrChange w:id="611" w:author="Hong Qin" w:date="2012-04-23T14:53:00Z">
              <w:rPr>
                <w:rFonts w:ascii="Arial" w:hAnsi="Arial" w:cs="Arial"/>
                <w:sz w:val="20"/>
                <w:szCs w:val="20"/>
              </w:rPr>
            </w:rPrChange>
          </w:rPr>
          <w:t>S</w:t>
        </w:r>
        <w:r w:rsidRPr="000A7867">
          <w:rPr>
            <w:rFonts w:ascii="Arial" w:hAnsi="Arial" w:cs="Arial"/>
            <w:smallCaps/>
            <w:noProof/>
            <w:szCs w:val="20"/>
            <w:rPrChange w:id="612" w:author="Hong Qin" w:date="2012-04-23T14:53:00Z">
              <w:rPr>
                <w:rFonts w:ascii="Arial" w:hAnsi="Arial" w:cs="Arial"/>
                <w:sz w:val="20"/>
                <w:szCs w:val="20"/>
              </w:rPr>
            </w:rPrChange>
          </w:rPr>
          <w:t xml:space="preserve">tanfel, </w:t>
        </w:r>
        <w:r w:rsidRPr="000A7867">
          <w:rPr>
            <w:rFonts w:ascii="Arial" w:hAnsi="Arial" w:cs="Arial"/>
            <w:noProof/>
            <w:szCs w:val="20"/>
            <w:rPrChange w:id="613" w:author="Hong Qin" w:date="2012-04-23T14:53:00Z">
              <w:rPr>
                <w:rFonts w:ascii="Arial" w:hAnsi="Arial" w:cs="Arial"/>
                <w:sz w:val="20"/>
                <w:szCs w:val="20"/>
              </w:rPr>
            </w:rPrChange>
          </w:rPr>
          <w:t>M</w:t>
        </w:r>
        <w:r w:rsidRPr="000A7867">
          <w:rPr>
            <w:rFonts w:ascii="Arial" w:hAnsi="Arial" w:cs="Arial"/>
            <w:smallCaps/>
            <w:noProof/>
            <w:szCs w:val="20"/>
            <w:rPrChange w:id="614" w:author="Hong Qin" w:date="2012-04-23T14:53:00Z">
              <w:rPr>
                <w:rFonts w:ascii="Arial" w:hAnsi="Arial" w:cs="Arial"/>
                <w:sz w:val="20"/>
                <w:szCs w:val="20"/>
              </w:rPr>
            </w:rPrChange>
          </w:rPr>
          <w:t xml:space="preserve">. </w:t>
        </w:r>
        <w:r w:rsidRPr="000A7867">
          <w:rPr>
            <w:rFonts w:ascii="Arial" w:hAnsi="Arial" w:cs="Arial"/>
            <w:noProof/>
            <w:szCs w:val="20"/>
            <w:rPrChange w:id="615" w:author="Hong Qin" w:date="2012-04-23T14:53:00Z">
              <w:rPr>
                <w:rFonts w:ascii="Arial" w:hAnsi="Arial" w:cs="Arial"/>
                <w:sz w:val="20"/>
                <w:szCs w:val="20"/>
              </w:rPr>
            </w:rPrChange>
          </w:rPr>
          <w:t>N</w:t>
        </w:r>
        <w:r w:rsidRPr="000A7867">
          <w:rPr>
            <w:rFonts w:ascii="Arial" w:hAnsi="Arial" w:cs="Arial"/>
            <w:smallCaps/>
            <w:noProof/>
            <w:szCs w:val="20"/>
            <w:rPrChange w:id="616" w:author="Hong Qin" w:date="2012-04-23T14:53:00Z">
              <w:rPr>
                <w:rFonts w:ascii="Arial" w:hAnsi="Arial" w:cs="Arial"/>
                <w:sz w:val="20"/>
                <w:szCs w:val="20"/>
              </w:rPr>
            </w:rPrChange>
          </w:rPr>
          <w:t>.</w:t>
        </w:r>
        <w:r w:rsidRPr="000A7867">
          <w:rPr>
            <w:rFonts w:ascii="Arial" w:hAnsi="Arial" w:cs="Arial"/>
            <w:noProof/>
            <w:szCs w:val="20"/>
            <w:rPrChange w:id="617" w:author="Hong Qin" w:date="2012-04-23T14:53:00Z">
              <w:rPr>
                <w:rFonts w:ascii="Arial" w:hAnsi="Arial" w:cs="Arial"/>
                <w:sz w:val="20"/>
                <w:szCs w:val="20"/>
              </w:rPr>
            </w:rPrChange>
          </w:rPr>
          <w:t>, L</w:t>
        </w:r>
        <w:r w:rsidRPr="000A7867">
          <w:rPr>
            <w:rFonts w:ascii="Arial" w:hAnsi="Arial" w:cs="Arial"/>
            <w:smallCaps/>
            <w:noProof/>
            <w:szCs w:val="20"/>
            <w:rPrChange w:id="618" w:author="Hong Qin" w:date="2012-04-23T14:53:00Z">
              <w:rPr>
                <w:rFonts w:ascii="Arial" w:hAnsi="Arial" w:cs="Arial"/>
                <w:sz w:val="20"/>
                <w:szCs w:val="20"/>
              </w:rPr>
            </w:rPrChange>
          </w:rPr>
          <w:t xml:space="preserve">. </w:t>
        </w:r>
        <w:r w:rsidRPr="000A7867">
          <w:rPr>
            <w:rFonts w:ascii="Arial" w:hAnsi="Arial" w:cs="Arial"/>
            <w:noProof/>
            <w:szCs w:val="20"/>
            <w:rPrChange w:id="619" w:author="Hong Qin" w:date="2012-04-23T14:53:00Z">
              <w:rPr>
                <w:rFonts w:ascii="Arial" w:hAnsi="Arial" w:cs="Arial"/>
                <w:sz w:val="20"/>
                <w:szCs w:val="20"/>
              </w:rPr>
            </w:rPrChange>
          </w:rPr>
          <w:t>S</w:t>
        </w:r>
        <w:r w:rsidRPr="000A7867">
          <w:rPr>
            <w:rFonts w:ascii="Arial" w:hAnsi="Arial" w:cs="Arial"/>
            <w:smallCaps/>
            <w:noProof/>
            <w:szCs w:val="20"/>
            <w:rPrChange w:id="620" w:author="Hong Qin" w:date="2012-04-23T14:53:00Z">
              <w:rPr>
                <w:rFonts w:ascii="Arial" w:hAnsi="Arial" w:cs="Arial"/>
                <w:sz w:val="20"/>
                <w:szCs w:val="20"/>
              </w:rPr>
            </w:rPrChange>
          </w:rPr>
          <w:t xml:space="preserve">. </w:t>
        </w:r>
        <w:r w:rsidRPr="000A7867">
          <w:rPr>
            <w:rFonts w:ascii="Arial" w:hAnsi="Arial" w:cs="Arial"/>
            <w:noProof/>
            <w:szCs w:val="20"/>
            <w:rPrChange w:id="621" w:author="Hong Qin" w:date="2012-04-23T14:53:00Z">
              <w:rPr>
                <w:rFonts w:ascii="Arial" w:hAnsi="Arial" w:cs="Arial"/>
                <w:sz w:val="20"/>
                <w:szCs w:val="20"/>
              </w:rPr>
            </w:rPrChange>
          </w:rPr>
          <w:t>S</w:t>
        </w:r>
        <w:r w:rsidRPr="000A7867">
          <w:rPr>
            <w:rFonts w:ascii="Arial" w:hAnsi="Arial" w:cs="Arial"/>
            <w:smallCaps/>
            <w:noProof/>
            <w:szCs w:val="20"/>
            <w:rPrChange w:id="622" w:author="Hong Qin" w:date="2012-04-23T14:53:00Z">
              <w:rPr>
                <w:rFonts w:ascii="Arial" w:hAnsi="Arial" w:cs="Arial"/>
                <w:sz w:val="20"/>
                <w:szCs w:val="20"/>
              </w:rPr>
            </w:rPrChange>
          </w:rPr>
          <w:t>hamieh</w:t>
        </w:r>
        <w:r w:rsidRPr="000A7867">
          <w:rPr>
            <w:rFonts w:ascii="Arial" w:hAnsi="Arial" w:cs="Arial"/>
            <w:noProof/>
            <w:szCs w:val="20"/>
            <w:rPrChange w:id="623" w:author="Hong Qin" w:date="2012-04-23T14:53:00Z">
              <w:rPr>
                <w:rFonts w:ascii="Arial" w:hAnsi="Arial" w:cs="Arial"/>
                <w:sz w:val="20"/>
                <w:szCs w:val="20"/>
              </w:rPr>
            </w:rPrChange>
          </w:rPr>
          <w:t>, M</w:t>
        </w:r>
        <w:r w:rsidRPr="000A7867">
          <w:rPr>
            <w:rFonts w:ascii="Arial" w:hAnsi="Arial" w:cs="Arial"/>
            <w:smallCaps/>
            <w:noProof/>
            <w:szCs w:val="20"/>
            <w:rPrChange w:id="624" w:author="Hong Qin" w:date="2012-04-23T14:53:00Z">
              <w:rPr>
                <w:rFonts w:ascii="Arial" w:hAnsi="Arial" w:cs="Arial"/>
                <w:sz w:val="20"/>
                <w:szCs w:val="20"/>
              </w:rPr>
            </w:rPrChange>
          </w:rPr>
          <w:t xml:space="preserve">. </w:t>
        </w:r>
        <w:r w:rsidRPr="000A7867">
          <w:rPr>
            <w:rFonts w:ascii="Arial" w:hAnsi="Arial" w:cs="Arial"/>
            <w:noProof/>
            <w:szCs w:val="20"/>
            <w:rPrChange w:id="625" w:author="Hong Qin" w:date="2012-04-23T14:53:00Z">
              <w:rPr>
                <w:rFonts w:ascii="Arial" w:hAnsi="Arial" w:cs="Arial"/>
                <w:sz w:val="20"/>
                <w:szCs w:val="20"/>
              </w:rPr>
            </w:rPrChange>
          </w:rPr>
          <w:t>K</w:t>
        </w:r>
        <w:r w:rsidRPr="000A7867">
          <w:rPr>
            <w:rFonts w:ascii="Arial" w:hAnsi="Arial" w:cs="Arial"/>
            <w:smallCaps/>
            <w:noProof/>
            <w:szCs w:val="20"/>
            <w:rPrChange w:id="626" w:author="Hong Qin" w:date="2012-04-23T14:53:00Z">
              <w:rPr>
                <w:rFonts w:ascii="Arial" w:hAnsi="Arial" w:cs="Arial"/>
                <w:sz w:val="20"/>
                <w:szCs w:val="20"/>
              </w:rPr>
            </w:rPrChange>
          </w:rPr>
          <w:t>aeberlein</w:t>
        </w:r>
        <w:r w:rsidRPr="000A7867">
          <w:rPr>
            <w:rFonts w:ascii="Arial" w:hAnsi="Arial" w:cs="Arial"/>
            <w:noProof/>
            <w:szCs w:val="20"/>
            <w:rPrChange w:id="627" w:author="Hong Qin" w:date="2012-04-23T14:53:00Z">
              <w:rPr>
                <w:rFonts w:ascii="Arial" w:hAnsi="Arial" w:cs="Arial"/>
                <w:sz w:val="20"/>
                <w:szCs w:val="20"/>
              </w:rPr>
            </w:rPrChange>
          </w:rPr>
          <w:t xml:space="preserve"> and B</w:t>
        </w:r>
        <w:r w:rsidRPr="000A7867">
          <w:rPr>
            <w:rFonts w:ascii="Arial" w:hAnsi="Arial" w:cs="Arial"/>
            <w:smallCaps/>
            <w:noProof/>
            <w:szCs w:val="20"/>
            <w:rPrChange w:id="628" w:author="Hong Qin" w:date="2012-04-23T14:53:00Z">
              <w:rPr>
                <w:rFonts w:ascii="Arial" w:hAnsi="Arial" w:cs="Arial"/>
                <w:sz w:val="20"/>
                <w:szCs w:val="20"/>
              </w:rPr>
            </w:rPrChange>
          </w:rPr>
          <w:t xml:space="preserve">. </w:t>
        </w:r>
        <w:r w:rsidRPr="000A7867">
          <w:rPr>
            <w:rFonts w:ascii="Arial" w:hAnsi="Arial" w:cs="Arial"/>
            <w:noProof/>
            <w:szCs w:val="20"/>
            <w:rPrChange w:id="629" w:author="Hong Qin" w:date="2012-04-23T14:53:00Z">
              <w:rPr>
                <w:rFonts w:ascii="Arial" w:hAnsi="Arial" w:cs="Arial"/>
                <w:sz w:val="20"/>
                <w:szCs w:val="20"/>
              </w:rPr>
            </w:rPrChange>
          </w:rPr>
          <w:t>K</w:t>
        </w:r>
        <w:r w:rsidRPr="000A7867">
          <w:rPr>
            <w:rFonts w:ascii="Arial" w:hAnsi="Arial" w:cs="Arial"/>
            <w:smallCaps/>
            <w:noProof/>
            <w:szCs w:val="20"/>
            <w:rPrChange w:id="630" w:author="Hong Qin" w:date="2012-04-23T14:53:00Z">
              <w:rPr>
                <w:rFonts w:ascii="Arial" w:hAnsi="Arial" w:cs="Arial"/>
                <w:sz w:val="20"/>
                <w:szCs w:val="20"/>
              </w:rPr>
            </w:rPrChange>
          </w:rPr>
          <w:t xml:space="preserve">. </w:t>
        </w:r>
        <w:r w:rsidRPr="000A7867">
          <w:rPr>
            <w:rFonts w:ascii="Arial" w:hAnsi="Arial" w:cs="Arial"/>
            <w:noProof/>
            <w:szCs w:val="20"/>
            <w:rPrChange w:id="631" w:author="Hong Qin" w:date="2012-04-23T14:53:00Z">
              <w:rPr>
                <w:rFonts w:ascii="Arial" w:hAnsi="Arial" w:cs="Arial"/>
                <w:sz w:val="20"/>
                <w:szCs w:val="20"/>
              </w:rPr>
            </w:rPrChange>
          </w:rPr>
          <w:t>K</w:t>
        </w:r>
        <w:r w:rsidRPr="000A7867">
          <w:rPr>
            <w:rFonts w:ascii="Arial" w:hAnsi="Arial" w:cs="Arial"/>
            <w:smallCaps/>
            <w:noProof/>
            <w:szCs w:val="20"/>
            <w:rPrChange w:id="632" w:author="Hong Qin" w:date="2012-04-23T14:53:00Z">
              <w:rPr>
                <w:rFonts w:ascii="Arial" w:hAnsi="Arial" w:cs="Arial"/>
                <w:sz w:val="20"/>
                <w:szCs w:val="20"/>
              </w:rPr>
            </w:rPrChange>
          </w:rPr>
          <w:t>ennedy</w:t>
        </w:r>
        <w:r w:rsidRPr="000A7867">
          <w:rPr>
            <w:rFonts w:ascii="Arial" w:hAnsi="Arial" w:cs="Arial"/>
            <w:noProof/>
            <w:szCs w:val="20"/>
            <w:rPrChange w:id="633" w:author="Hong Qin" w:date="2012-04-23T14:53:00Z">
              <w:rPr>
                <w:rFonts w:ascii="Arial" w:hAnsi="Arial" w:cs="Arial"/>
                <w:sz w:val="20"/>
                <w:szCs w:val="20"/>
              </w:rPr>
            </w:rPrChange>
          </w:rPr>
          <w:t xml:space="preserve">, 2009 The TOR pathway comes of age. Biochim Biophys Acta </w:t>
        </w:r>
        <w:r w:rsidRPr="000A7867">
          <w:rPr>
            <w:rFonts w:ascii="Arial" w:hAnsi="Arial" w:cs="Arial"/>
            <w:b/>
            <w:noProof/>
            <w:szCs w:val="20"/>
            <w:rPrChange w:id="634" w:author="Hong Qin" w:date="2012-04-23T14:53:00Z">
              <w:rPr>
                <w:rFonts w:ascii="Arial" w:hAnsi="Arial" w:cs="Arial"/>
                <w:sz w:val="20"/>
                <w:szCs w:val="20"/>
              </w:rPr>
            </w:rPrChange>
          </w:rPr>
          <w:t>1790:</w:t>
        </w:r>
        <w:r w:rsidRPr="000A7867">
          <w:rPr>
            <w:rFonts w:ascii="Arial" w:hAnsi="Arial" w:cs="Arial"/>
            <w:noProof/>
            <w:szCs w:val="20"/>
            <w:rPrChange w:id="635" w:author="Hong Qin" w:date="2012-04-23T14:53:00Z">
              <w:rPr>
                <w:rFonts w:ascii="Arial" w:hAnsi="Arial" w:cs="Arial"/>
                <w:sz w:val="20"/>
                <w:szCs w:val="20"/>
              </w:rPr>
            </w:rPrChange>
          </w:rPr>
          <w:t xml:space="preserve"> 1067-1074.</w:t>
        </w:r>
      </w:ins>
    </w:p>
    <w:p w:rsidR="00780DFB" w:rsidRPr="000A7867" w:rsidRDefault="00AA02C3" w:rsidP="00780DFB">
      <w:pPr>
        <w:spacing w:after="0" w:line="240" w:lineRule="auto"/>
        <w:ind w:left="720" w:hanging="720"/>
        <w:rPr>
          <w:ins w:id="636" w:author="Hong Qin" w:date="2012-04-23T14:53:00Z"/>
          <w:rFonts w:ascii="Arial" w:hAnsi="Arial" w:cs="Arial"/>
          <w:noProof/>
          <w:szCs w:val="20"/>
          <w:rPrChange w:id="637" w:author="Hong Qin" w:date="2012-04-23T14:53:00Z">
            <w:rPr>
              <w:ins w:id="638" w:author="Hong Qin" w:date="2012-04-23T14:53:00Z"/>
              <w:rFonts w:ascii="Arial" w:hAnsi="Arial" w:cs="Arial"/>
              <w:sz w:val="20"/>
              <w:szCs w:val="20"/>
            </w:rPr>
          </w:rPrChange>
        </w:rPr>
      </w:pPr>
      <w:ins w:id="639" w:author="Hong Qin" w:date="2012-04-23T14:53:00Z">
        <w:r w:rsidRPr="000A7867">
          <w:rPr>
            <w:rFonts w:ascii="Arial" w:hAnsi="Arial" w:cs="Arial"/>
            <w:noProof/>
            <w:szCs w:val="20"/>
            <w:rPrChange w:id="640" w:author="Hong Qin" w:date="2012-04-23T14:53:00Z">
              <w:rPr>
                <w:rFonts w:ascii="Arial" w:hAnsi="Arial" w:cs="Arial"/>
                <w:sz w:val="20"/>
                <w:szCs w:val="20"/>
              </w:rPr>
            </w:rPrChange>
          </w:rPr>
          <w:t>W</w:t>
        </w:r>
        <w:r w:rsidRPr="000A7867">
          <w:rPr>
            <w:rFonts w:ascii="Arial" w:hAnsi="Arial" w:cs="Arial"/>
            <w:smallCaps/>
            <w:noProof/>
            <w:szCs w:val="20"/>
            <w:rPrChange w:id="641" w:author="Hong Qin" w:date="2012-04-23T14:53:00Z">
              <w:rPr>
                <w:rFonts w:ascii="Arial" w:hAnsi="Arial" w:cs="Arial"/>
                <w:sz w:val="20"/>
                <w:szCs w:val="20"/>
              </w:rPr>
            </w:rPrChange>
          </w:rPr>
          <w:t xml:space="preserve">ei, </w:t>
        </w:r>
        <w:r w:rsidRPr="000A7867">
          <w:rPr>
            <w:rFonts w:ascii="Arial" w:hAnsi="Arial" w:cs="Arial"/>
            <w:noProof/>
            <w:szCs w:val="20"/>
            <w:rPrChange w:id="642" w:author="Hong Qin" w:date="2012-04-23T14:53:00Z">
              <w:rPr>
                <w:rFonts w:ascii="Arial" w:hAnsi="Arial" w:cs="Arial"/>
                <w:sz w:val="20"/>
                <w:szCs w:val="20"/>
              </w:rPr>
            </w:rPrChange>
          </w:rPr>
          <w:t>M</w:t>
        </w:r>
        <w:r w:rsidRPr="000A7867">
          <w:rPr>
            <w:rFonts w:ascii="Arial" w:hAnsi="Arial" w:cs="Arial"/>
            <w:smallCaps/>
            <w:noProof/>
            <w:szCs w:val="20"/>
            <w:rPrChange w:id="643" w:author="Hong Qin" w:date="2012-04-23T14:53:00Z">
              <w:rPr>
                <w:rFonts w:ascii="Arial" w:hAnsi="Arial" w:cs="Arial"/>
                <w:sz w:val="20"/>
                <w:szCs w:val="20"/>
              </w:rPr>
            </w:rPrChange>
          </w:rPr>
          <w:t>.</w:t>
        </w:r>
        <w:r w:rsidRPr="000A7867">
          <w:rPr>
            <w:rFonts w:ascii="Arial" w:hAnsi="Arial" w:cs="Arial"/>
            <w:noProof/>
            <w:szCs w:val="20"/>
            <w:rPrChange w:id="644" w:author="Hong Qin" w:date="2012-04-23T14:53:00Z">
              <w:rPr>
                <w:rFonts w:ascii="Arial" w:hAnsi="Arial" w:cs="Arial"/>
                <w:sz w:val="20"/>
                <w:szCs w:val="20"/>
              </w:rPr>
            </w:rPrChange>
          </w:rPr>
          <w:t>, P</w:t>
        </w:r>
        <w:r w:rsidRPr="000A7867">
          <w:rPr>
            <w:rFonts w:ascii="Arial" w:hAnsi="Arial" w:cs="Arial"/>
            <w:smallCaps/>
            <w:noProof/>
            <w:szCs w:val="20"/>
            <w:rPrChange w:id="645" w:author="Hong Qin" w:date="2012-04-23T14:53:00Z">
              <w:rPr>
                <w:rFonts w:ascii="Arial" w:hAnsi="Arial" w:cs="Arial"/>
                <w:sz w:val="20"/>
                <w:szCs w:val="20"/>
              </w:rPr>
            </w:rPrChange>
          </w:rPr>
          <w:t xml:space="preserve">. </w:t>
        </w:r>
        <w:r w:rsidRPr="000A7867">
          <w:rPr>
            <w:rFonts w:ascii="Arial" w:hAnsi="Arial" w:cs="Arial"/>
            <w:noProof/>
            <w:szCs w:val="20"/>
            <w:rPrChange w:id="646" w:author="Hong Qin" w:date="2012-04-23T14:53:00Z">
              <w:rPr>
                <w:rFonts w:ascii="Arial" w:hAnsi="Arial" w:cs="Arial"/>
                <w:sz w:val="20"/>
                <w:szCs w:val="20"/>
              </w:rPr>
            </w:rPrChange>
          </w:rPr>
          <w:t>F</w:t>
        </w:r>
        <w:r w:rsidRPr="000A7867">
          <w:rPr>
            <w:rFonts w:ascii="Arial" w:hAnsi="Arial" w:cs="Arial"/>
            <w:smallCaps/>
            <w:noProof/>
            <w:szCs w:val="20"/>
            <w:rPrChange w:id="647" w:author="Hong Qin" w:date="2012-04-23T14:53:00Z">
              <w:rPr>
                <w:rFonts w:ascii="Arial" w:hAnsi="Arial" w:cs="Arial"/>
                <w:sz w:val="20"/>
                <w:szCs w:val="20"/>
              </w:rPr>
            </w:rPrChange>
          </w:rPr>
          <w:t>abrizio</w:t>
        </w:r>
        <w:r w:rsidRPr="000A7867">
          <w:rPr>
            <w:rFonts w:ascii="Arial" w:hAnsi="Arial" w:cs="Arial"/>
            <w:noProof/>
            <w:szCs w:val="20"/>
            <w:rPrChange w:id="648" w:author="Hong Qin" w:date="2012-04-23T14:53:00Z">
              <w:rPr>
                <w:rFonts w:ascii="Arial" w:hAnsi="Arial" w:cs="Arial"/>
                <w:sz w:val="20"/>
                <w:szCs w:val="20"/>
              </w:rPr>
            </w:rPrChange>
          </w:rPr>
          <w:t>, J</w:t>
        </w:r>
        <w:r w:rsidRPr="000A7867">
          <w:rPr>
            <w:rFonts w:ascii="Arial" w:hAnsi="Arial" w:cs="Arial"/>
            <w:smallCaps/>
            <w:noProof/>
            <w:szCs w:val="20"/>
            <w:rPrChange w:id="649" w:author="Hong Qin" w:date="2012-04-23T14:53:00Z">
              <w:rPr>
                <w:rFonts w:ascii="Arial" w:hAnsi="Arial" w:cs="Arial"/>
                <w:sz w:val="20"/>
                <w:szCs w:val="20"/>
              </w:rPr>
            </w:rPrChange>
          </w:rPr>
          <w:t xml:space="preserve">. </w:t>
        </w:r>
        <w:r w:rsidRPr="000A7867">
          <w:rPr>
            <w:rFonts w:ascii="Arial" w:hAnsi="Arial" w:cs="Arial"/>
            <w:noProof/>
            <w:szCs w:val="20"/>
            <w:rPrChange w:id="650" w:author="Hong Qin" w:date="2012-04-23T14:53:00Z">
              <w:rPr>
                <w:rFonts w:ascii="Arial" w:hAnsi="Arial" w:cs="Arial"/>
                <w:sz w:val="20"/>
                <w:szCs w:val="20"/>
              </w:rPr>
            </w:rPrChange>
          </w:rPr>
          <w:t>H</w:t>
        </w:r>
        <w:r w:rsidRPr="000A7867">
          <w:rPr>
            <w:rFonts w:ascii="Arial" w:hAnsi="Arial" w:cs="Arial"/>
            <w:smallCaps/>
            <w:noProof/>
            <w:szCs w:val="20"/>
            <w:rPrChange w:id="651" w:author="Hong Qin" w:date="2012-04-23T14:53:00Z">
              <w:rPr>
                <w:rFonts w:ascii="Arial" w:hAnsi="Arial" w:cs="Arial"/>
                <w:sz w:val="20"/>
                <w:szCs w:val="20"/>
              </w:rPr>
            </w:rPrChange>
          </w:rPr>
          <w:t>u</w:t>
        </w:r>
        <w:r w:rsidRPr="000A7867">
          <w:rPr>
            <w:rFonts w:ascii="Arial" w:hAnsi="Arial" w:cs="Arial"/>
            <w:noProof/>
            <w:szCs w:val="20"/>
            <w:rPrChange w:id="652" w:author="Hong Qin" w:date="2012-04-23T14:53:00Z">
              <w:rPr>
                <w:rFonts w:ascii="Arial" w:hAnsi="Arial" w:cs="Arial"/>
                <w:sz w:val="20"/>
                <w:szCs w:val="20"/>
              </w:rPr>
            </w:rPrChange>
          </w:rPr>
          <w:t>, H</w:t>
        </w:r>
        <w:r w:rsidRPr="000A7867">
          <w:rPr>
            <w:rFonts w:ascii="Arial" w:hAnsi="Arial" w:cs="Arial"/>
            <w:smallCaps/>
            <w:noProof/>
            <w:szCs w:val="20"/>
            <w:rPrChange w:id="653" w:author="Hong Qin" w:date="2012-04-23T14:53:00Z">
              <w:rPr>
                <w:rFonts w:ascii="Arial" w:hAnsi="Arial" w:cs="Arial"/>
                <w:sz w:val="20"/>
                <w:szCs w:val="20"/>
              </w:rPr>
            </w:rPrChange>
          </w:rPr>
          <w:t xml:space="preserve">. </w:t>
        </w:r>
        <w:r w:rsidRPr="000A7867">
          <w:rPr>
            <w:rFonts w:ascii="Arial" w:hAnsi="Arial" w:cs="Arial"/>
            <w:noProof/>
            <w:szCs w:val="20"/>
            <w:rPrChange w:id="654" w:author="Hong Qin" w:date="2012-04-23T14:53:00Z">
              <w:rPr>
                <w:rFonts w:ascii="Arial" w:hAnsi="Arial" w:cs="Arial"/>
                <w:sz w:val="20"/>
                <w:szCs w:val="20"/>
              </w:rPr>
            </w:rPrChange>
          </w:rPr>
          <w:t>G</w:t>
        </w:r>
        <w:r w:rsidRPr="000A7867">
          <w:rPr>
            <w:rFonts w:ascii="Arial" w:hAnsi="Arial" w:cs="Arial"/>
            <w:smallCaps/>
            <w:noProof/>
            <w:szCs w:val="20"/>
            <w:rPrChange w:id="655" w:author="Hong Qin" w:date="2012-04-23T14:53:00Z">
              <w:rPr>
                <w:rFonts w:ascii="Arial" w:hAnsi="Arial" w:cs="Arial"/>
                <w:sz w:val="20"/>
                <w:szCs w:val="20"/>
              </w:rPr>
            </w:rPrChange>
          </w:rPr>
          <w:t>e</w:t>
        </w:r>
        <w:r w:rsidRPr="000A7867">
          <w:rPr>
            <w:rFonts w:ascii="Arial" w:hAnsi="Arial" w:cs="Arial"/>
            <w:noProof/>
            <w:szCs w:val="20"/>
            <w:rPrChange w:id="656" w:author="Hong Qin" w:date="2012-04-23T14:53:00Z">
              <w:rPr>
                <w:rFonts w:ascii="Arial" w:hAnsi="Arial" w:cs="Arial"/>
                <w:sz w:val="20"/>
                <w:szCs w:val="20"/>
              </w:rPr>
            </w:rPrChange>
          </w:rPr>
          <w:t>, C</w:t>
        </w:r>
        <w:r w:rsidRPr="000A7867">
          <w:rPr>
            <w:rFonts w:ascii="Arial" w:hAnsi="Arial" w:cs="Arial"/>
            <w:smallCaps/>
            <w:noProof/>
            <w:szCs w:val="20"/>
            <w:rPrChange w:id="657" w:author="Hong Qin" w:date="2012-04-23T14:53:00Z">
              <w:rPr>
                <w:rFonts w:ascii="Arial" w:hAnsi="Arial" w:cs="Arial"/>
                <w:sz w:val="20"/>
                <w:szCs w:val="20"/>
              </w:rPr>
            </w:rPrChange>
          </w:rPr>
          <w:t xml:space="preserve">. </w:t>
        </w:r>
        <w:r w:rsidRPr="000A7867">
          <w:rPr>
            <w:rFonts w:ascii="Arial" w:hAnsi="Arial" w:cs="Arial"/>
            <w:noProof/>
            <w:szCs w:val="20"/>
            <w:rPrChange w:id="658" w:author="Hong Qin" w:date="2012-04-23T14:53:00Z">
              <w:rPr>
                <w:rFonts w:ascii="Arial" w:hAnsi="Arial" w:cs="Arial"/>
                <w:sz w:val="20"/>
                <w:szCs w:val="20"/>
              </w:rPr>
            </w:rPrChange>
          </w:rPr>
          <w:t>C</w:t>
        </w:r>
        <w:r w:rsidRPr="000A7867">
          <w:rPr>
            <w:rFonts w:ascii="Arial" w:hAnsi="Arial" w:cs="Arial"/>
            <w:smallCaps/>
            <w:noProof/>
            <w:szCs w:val="20"/>
            <w:rPrChange w:id="659" w:author="Hong Qin" w:date="2012-04-23T14:53:00Z">
              <w:rPr>
                <w:rFonts w:ascii="Arial" w:hAnsi="Arial" w:cs="Arial"/>
                <w:sz w:val="20"/>
                <w:szCs w:val="20"/>
              </w:rPr>
            </w:rPrChange>
          </w:rPr>
          <w:t>heng</w:t>
        </w:r>
        <w:r w:rsidRPr="000A7867">
          <w:rPr>
            <w:rFonts w:ascii="Arial" w:hAnsi="Arial" w:cs="Arial"/>
            <w:i/>
            <w:noProof/>
            <w:szCs w:val="20"/>
            <w:rPrChange w:id="660" w:author="Hong Qin" w:date="2012-04-23T14:53:00Z">
              <w:rPr>
                <w:rFonts w:ascii="Arial" w:hAnsi="Arial" w:cs="Arial"/>
                <w:sz w:val="20"/>
                <w:szCs w:val="20"/>
              </w:rPr>
            </w:rPrChange>
          </w:rPr>
          <w:t xml:space="preserve"> et al.</w:t>
        </w:r>
        <w:r w:rsidRPr="000A7867">
          <w:rPr>
            <w:rFonts w:ascii="Arial" w:hAnsi="Arial" w:cs="Arial"/>
            <w:noProof/>
            <w:szCs w:val="20"/>
            <w:rPrChange w:id="661" w:author="Hong Qin" w:date="2012-04-23T14:53:00Z">
              <w:rPr>
                <w:rFonts w:ascii="Arial" w:hAnsi="Arial" w:cs="Arial"/>
                <w:sz w:val="20"/>
                <w:szCs w:val="20"/>
              </w:rPr>
            </w:rPrChange>
          </w:rPr>
          <w:t xml:space="preserve">, 2008 Life span extension by calorie restriction depends on Rim15 and transcription factors downstream of Ras/PKA, Tor, and Sch9. PLoS Genet </w:t>
        </w:r>
        <w:r w:rsidRPr="000A7867">
          <w:rPr>
            <w:rFonts w:ascii="Arial" w:hAnsi="Arial" w:cs="Arial"/>
            <w:b/>
            <w:noProof/>
            <w:szCs w:val="20"/>
            <w:rPrChange w:id="662" w:author="Hong Qin" w:date="2012-04-23T14:53:00Z">
              <w:rPr>
                <w:rFonts w:ascii="Arial" w:hAnsi="Arial" w:cs="Arial"/>
                <w:sz w:val="20"/>
                <w:szCs w:val="20"/>
              </w:rPr>
            </w:rPrChange>
          </w:rPr>
          <w:t>4:</w:t>
        </w:r>
        <w:r w:rsidRPr="000A7867">
          <w:rPr>
            <w:rFonts w:ascii="Arial" w:hAnsi="Arial" w:cs="Arial"/>
            <w:noProof/>
            <w:szCs w:val="20"/>
            <w:rPrChange w:id="663" w:author="Hong Qin" w:date="2012-04-23T14:53:00Z">
              <w:rPr>
                <w:rFonts w:ascii="Arial" w:hAnsi="Arial" w:cs="Arial"/>
                <w:sz w:val="20"/>
                <w:szCs w:val="20"/>
              </w:rPr>
            </w:rPrChange>
          </w:rPr>
          <w:t xml:space="preserve"> e13.</w:t>
        </w:r>
      </w:ins>
    </w:p>
    <w:p w:rsidR="00780DFB" w:rsidRPr="000A7867" w:rsidRDefault="00AA02C3" w:rsidP="00780DFB">
      <w:pPr>
        <w:spacing w:after="0" w:line="240" w:lineRule="auto"/>
        <w:ind w:left="720" w:hanging="720"/>
        <w:rPr>
          <w:ins w:id="664" w:author="Hong Qin" w:date="2012-04-23T14:53:00Z"/>
          <w:rFonts w:ascii="Arial" w:hAnsi="Arial" w:cs="Arial"/>
          <w:noProof/>
          <w:szCs w:val="20"/>
          <w:rPrChange w:id="665" w:author="Hong Qin" w:date="2012-04-23T14:53:00Z">
            <w:rPr>
              <w:ins w:id="666" w:author="Hong Qin" w:date="2012-04-23T14:53:00Z"/>
              <w:rFonts w:ascii="Arial" w:hAnsi="Arial" w:cs="Arial"/>
              <w:sz w:val="20"/>
              <w:szCs w:val="20"/>
            </w:rPr>
          </w:rPrChange>
        </w:rPr>
      </w:pPr>
      <w:ins w:id="667" w:author="Hong Qin" w:date="2012-04-23T14:53:00Z">
        <w:r w:rsidRPr="000A7867">
          <w:rPr>
            <w:rFonts w:ascii="Arial" w:hAnsi="Arial" w:cs="Arial"/>
            <w:noProof/>
            <w:szCs w:val="20"/>
            <w:rPrChange w:id="668" w:author="Hong Qin" w:date="2012-04-23T14:53:00Z">
              <w:rPr>
                <w:rFonts w:ascii="Arial" w:hAnsi="Arial" w:cs="Arial"/>
                <w:sz w:val="20"/>
                <w:szCs w:val="20"/>
              </w:rPr>
            </w:rPrChange>
          </w:rPr>
          <w:t>W</w:t>
        </w:r>
        <w:r w:rsidRPr="000A7867">
          <w:rPr>
            <w:rFonts w:ascii="Arial" w:hAnsi="Arial" w:cs="Arial"/>
            <w:smallCaps/>
            <w:noProof/>
            <w:szCs w:val="20"/>
            <w:rPrChange w:id="669" w:author="Hong Qin" w:date="2012-04-23T14:53:00Z">
              <w:rPr>
                <w:rFonts w:ascii="Arial" w:hAnsi="Arial" w:cs="Arial"/>
                <w:sz w:val="20"/>
                <w:szCs w:val="20"/>
              </w:rPr>
            </w:rPrChange>
          </w:rPr>
          <w:t xml:space="preserve">einberger, </w:t>
        </w:r>
        <w:r w:rsidRPr="000A7867">
          <w:rPr>
            <w:rFonts w:ascii="Arial" w:hAnsi="Arial" w:cs="Arial"/>
            <w:noProof/>
            <w:szCs w:val="20"/>
            <w:rPrChange w:id="670" w:author="Hong Qin" w:date="2012-04-23T14:53:00Z">
              <w:rPr>
                <w:rFonts w:ascii="Arial" w:hAnsi="Arial" w:cs="Arial"/>
                <w:sz w:val="20"/>
                <w:szCs w:val="20"/>
              </w:rPr>
            </w:rPrChange>
          </w:rPr>
          <w:t>M</w:t>
        </w:r>
        <w:r w:rsidRPr="000A7867">
          <w:rPr>
            <w:rFonts w:ascii="Arial" w:hAnsi="Arial" w:cs="Arial"/>
            <w:smallCaps/>
            <w:noProof/>
            <w:szCs w:val="20"/>
            <w:rPrChange w:id="671" w:author="Hong Qin" w:date="2012-04-23T14:53:00Z">
              <w:rPr>
                <w:rFonts w:ascii="Arial" w:hAnsi="Arial" w:cs="Arial"/>
                <w:sz w:val="20"/>
                <w:szCs w:val="20"/>
              </w:rPr>
            </w:rPrChange>
          </w:rPr>
          <w:t>.</w:t>
        </w:r>
        <w:r w:rsidRPr="000A7867">
          <w:rPr>
            <w:rFonts w:ascii="Arial" w:hAnsi="Arial" w:cs="Arial"/>
            <w:noProof/>
            <w:szCs w:val="20"/>
            <w:rPrChange w:id="672" w:author="Hong Qin" w:date="2012-04-23T14:53:00Z">
              <w:rPr>
                <w:rFonts w:ascii="Arial" w:hAnsi="Arial" w:cs="Arial"/>
                <w:sz w:val="20"/>
                <w:szCs w:val="20"/>
              </w:rPr>
            </w:rPrChange>
          </w:rPr>
          <w:t>, A</w:t>
        </w:r>
        <w:r w:rsidRPr="000A7867">
          <w:rPr>
            <w:rFonts w:ascii="Arial" w:hAnsi="Arial" w:cs="Arial"/>
            <w:smallCaps/>
            <w:noProof/>
            <w:szCs w:val="20"/>
            <w:rPrChange w:id="673" w:author="Hong Qin" w:date="2012-04-23T14:53:00Z">
              <w:rPr>
                <w:rFonts w:ascii="Arial" w:hAnsi="Arial" w:cs="Arial"/>
                <w:sz w:val="20"/>
                <w:szCs w:val="20"/>
              </w:rPr>
            </w:rPrChange>
          </w:rPr>
          <w:t xml:space="preserve">. </w:t>
        </w:r>
        <w:r w:rsidRPr="000A7867">
          <w:rPr>
            <w:rFonts w:ascii="Arial" w:hAnsi="Arial" w:cs="Arial"/>
            <w:noProof/>
            <w:szCs w:val="20"/>
            <w:rPrChange w:id="674" w:author="Hong Qin" w:date="2012-04-23T14:53:00Z">
              <w:rPr>
                <w:rFonts w:ascii="Arial" w:hAnsi="Arial" w:cs="Arial"/>
                <w:sz w:val="20"/>
                <w:szCs w:val="20"/>
              </w:rPr>
            </w:rPrChange>
          </w:rPr>
          <w:t>M</w:t>
        </w:r>
        <w:r w:rsidRPr="000A7867">
          <w:rPr>
            <w:rFonts w:ascii="Arial" w:hAnsi="Arial" w:cs="Arial"/>
            <w:smallCaps/>
            <w:noProof/>
            <w:szCs w:val="20"/>
            <w:rPrChange w:id="675" w:author="Hong Qin" w:date="2012-04-23T14:53:00Z">
              <w:rPr>
                <w:rFonts w:ascii="Arial" w:hAnsi="Arial" w:cs="Arial"/>
                <w:sz w:val="20"/>
                <w:szCs w:val="20"/>
              </w:rPr>
            </w:rPrChange>
          </w:rPr>
          <w:t>esquita</w:t>
        </w:r>
        <w:r w:rsidRPr="000A7867">
          <w:rPr>
            <w:rFonts w:ascii="Arial" w:hAnsi="Arial" w:cs="Arial"/>
            <w:noProof/>
            <w:szCs w:val="20"/>
            <w:rPrChange w:id="676" w:author="Hong Qin" w:date="2012-04-23T14:53:00Z">
              <w:rPr>
                <w:rFonts w:ascii="Arial" w:hAnsi="Arial" w:cs="Arial"/>
                <w:sz w:val="20"/>
                <w:szCs w:val="20"/>
              </w:rPr>
            </w:rPrChange>
          </w:rPr>
          <w:t>, T</w:t>
        </w:r>
        <w:r w:rsidRPr="000A7867">
          <w:rPr>
            <w:rFonts w:ascii="Arial" w:hAnsi="Arial" w:cs="Arial"/>
            <w:smallCaps/>
            <w:noProof/>
            <w:szCs w:val="20"/>
            <w:rPrChange w:id="677" w:author="Hong Qin" w:date="2012-04-23T14:53:00Z">
              <w:rPr>
                <w:rFonts w:ascii="Arial" w:hAnsi="Arial" w:cs="Arial"/>
                <w:sz w:val="20"/>
                <w:szCs w:val="20"/>
              </w:rPr>
            </w:rPrChange>
          </w:rPr>
          <w:t xml:space="preserve">. </w:t>
        </w:r>
        <w:r w:rsidRPr="000A7867">
          <w:rPr>
            <w:rFonts w:ascii="Arial" w:hAnsi="Arial" w:cs="Arial"/>
            <w:noProof/>
            <w:szCs w:val="20"/>
            <w:rPrChange w:id="678" w:author="Hong Qin" w:date="2012-04-23T14:53:00Z">
              <w:rPr>
                <w:rFonts w:ascii="Arial" w:hAnsi="Arial" w:cs="Arial"/>
                <w:sz w:val="20"/>
                <w:szCs w:val="20"/>
              </w:rPr>
            </w:rPrChange>
          </w:rPr>
          <w:t>C</w:t>
        </w:r>
        <w:r w:rsidRPr="000A7867">
          <w:rPr>
            <w:rFonts w:ascii="Arial" w:hAnsi="Arial" w:cs="Arial"/>
            <w:smallCaps/>
            <w:noProof/>
            <w:szCs w:val="20"/>
            <w:rPrChange w:id="679" w:author="Hong Qin" w:date="2012-04-23T14:53:00Z">
              <w:rPr>
                <w:rFonts w:ascii="Arial" w:hAnsi="Arial" w:cs="Arial"/>
                <w:sz w:val="20"/>
                <w:szCs w:val="20"/>
              </w:rPr>
            </w:rPrChange>
          </w:rPr>
          <w:t>aroll</w:t>
        </w:r>
        <w:r w:rsidRPr="000A7867">
          <w:rPr>
            <w:rFonts w:ascii="Arial" w:hAnsi="Arial" w:cs="Arial"/>
            <w:noProof/>
            <w:szCs w:val="20"/>
            <w:rPrChange w:id="680" w:author="Hong Qin" w:date="2012-04-23T14:53:00Z">
              <w:rPr>
                <w:rFonts w:ascii="Arial" w:hAnsi="Arial" w:cs="Arial"/>
                <w:sz w:val="20"/>
                <w:szCs w:val="20"/>
              </w:rPr>
            </w:rPrChange>
          </w:rPr>
          <w:t>, L</w:t>
        </w:r>
        <w:r w:rsidRPr="000A7867">
          <w:rPr>
            <w:rFonts w:ascii="Arial" w:hAnsi="Arial" w:cs="Arial"/>
            <w:smallCaps/>
            <w:noProof/>
            <w:szCs w:val="20"/>
            <w:rPrChange w:id="681" w:author="Hong Qin" w:date="2012-04-23T14:53:00Z">
              <w:rPr>
                <w:rFonts w:ascii="Arial" w:hAnsi="Arial" w:cs="Arial"/>
                <w:sz w:val="20"/>
                <w:szCs w:val="20"/>
              </w:rPr>
            </w:rPrChange>
          </w:rPr>
          <w:t xml:space="preserve">. </w:t>
        </w:r>
        <w:r w:rsidRPr="000A7867">
          <w:rPr>
            <w:rFonts w:ascii="Arial" w:hAnsi="Arial" w:cs="Arial"/>
            <w:noProof/>
            <w:szCs w:val="20"/>
            <w:rPrChange w:id="682" w:author="Hong Qin" w:date="2012-04-23T14:53:00Z">
              <w:rPr>
                <w:rFonts w:ascii="Arial" w:hAnsi="Arial" w:cs="Arial"/>
                <w:sz w:val="20"/>
                <w:szCs w:val="20"/>
              </w:rPr>
            </w:rPrChange>
          </w:rPr>
          <w:t>M</w:t>
        </w:r>
        <w:r w:rsidRPr="000A7867">
          <w:rPr>
            <w:rFonts w:ascii="Arial" w:hAnsi="Arial" w:cs="Arial"/>
            <w:smallCaps/>
            <w:noProof/>
            <w:szCs w:val="20"/>
            <w:rPrChange w:id="683" w:author="Hong Qin" w:date="2012-04-23T14:53:00Z">
              <w:rPr>
                <w:rFonts w:ascii="Arial" w:hAnsi="Arial" w:cs="Arial"/>
                <w:sz w:val="20"/>
                <w:szCs w:val="20"/>
              </w:rPr>
            </w:rPrChange>
          </w:rPr>
          <w:t>arks</w:t>
        </w:r>
        <w:r w:rsidRPr="000A7867">
          <w:rPr>
            <w:rFonts w:ascii="Arial" w:hAnsi="Arial" w:cs="Arial"/>
            <w:noProof/>
            <w:szCs w:val="20"/>
            <w:rPrChange w:id="684" w:author="Hong Qin" w:date="2012-04-23T14:53:00Z">
              <w:rPr>
                <w:rFonts w:ascii="Arial" w:hAnsi="Arial" w:cs="Arial"/>
                <w:sz w:val="20"/>
                <w:szCs w:val="20"/>
              </w:rPr>
            </w:rPrChange>
          </w:rPr>
          <w:t>, H</w:t>
        </w:r>
        <w:r w:rsidRPr="000A7867">
          <w:rPr>
            <w:rFonts w:ascii="Arial" w:hAnsi="Arial" w:cs="Arial"/>
            <w:smallCaps/>
            <w:noProof/>
            <w:szCs w:val="20"/>
            <w:rPrChange w:id="685" w:author="Hong Qin" w:date="2012-04-23T14:53:00Z">
              <w:rPr>
                <w:rFonts w:ascii="Arial" w:hAnsi="Arial" w:cs="Arial"/>
                <w:sz w:val="20"/>
                <w:szCs w:val="20"/>
              </w:rPr>
            </w:rPrChange>
          </w:rPr>
          <w:t xml:space="preserve">. </w:t>
        </w:r>
        <w:r w:rsidRPr="000A7867">
          <w:rPr>
            <w:rFonts w:ascii="Arial" w:hAnsi="Arial" w:cs="Arial"/>
            <w:noProof/>
            <w:szCs w:val="20"/>
            <w:rPrChange w:id="686" w:author="Hong Qin" w:date="2012-04-23T14:53:00Z">
              <w:rPr>
                <w:rFonts w:ascii="Arial" w:hAnsi="Arial" w:cs="Arial"/>
                <w:sz w:val="20"/>
                <w:szCs w:val="20"/>
              </w:rPr>
            </w:rPrChange>
          </w:rPr>
          <w:t>Y</w:t>
        </w:r>
        <w:r w:rsidRPr="000A7867">
          <w:rPr>
            <w:rFonts w:ascii="Arial" w:hAnsi="Arial" w:cs="Arial"/>
            <w:smallCaps/>
            <w:noProof/>
            <w:szCs w:val="20"/>
            <w:rPrChange w:id="687" w:author="Hong Qin" w:date="2012-04-23T14:53:00Z">
              <w:rPr>
                <w:rFonts w:ascii="Arial" w:hAnsi="Arial" w:cs="Arial"/>
                <w:sz w:val="20"/>
                <w:szCs w:val="20"/>
              </w:rPr>
            </w:rPrChange>
          </w:rPr>
          <w:t>ang</w:t>
        </w:r>
        <w:r w:rsidRPr="000A7867">
          <w:rPr>
            <w:rFonts w:ascii="Arial" w:hAnsi="Arial" w:cs="Arial"/>
            <w:i/>
            <w:noProof/>
            <w:szCs w:val="20"/>
            <w:rPrChange w:id="688" w:author="Hong Qin" w:date="2012-04-23T14:53:00Z">
              <w:rPr>
                <w:rFonts w:ascii="Arial" w:hAnsi="Arial" w:cs="Arial"/>
                <w:sz w:val="20"/>
                <w:szCs w:val="20"/>
              </w:rPr>
            </w:rPrChange>
          </w:rPr>
          <w:t xml:space="preserve"> et al.</w:t>
        </w:r>
        <w:r w:rsidRPr="000A7867">
          <w:rPr>
            <w:rFonts w:ascii="Arial" w:hAnsi="Arial" w:cs="Arial"/>
            <w:noProof/>
            <w:szCs w:val="20"/>
            <w:rPrChange w:id="689" w:author="Hong Qin" w:date="2012-04-23T14:53:00Z">
              <w:rPr>
                <w:rFonts w:ascii="Arial" w:hAnsi="Arial" w:cs="Arial"/>
                <w:sz w:val="20"/>
                <w:szCs w:val="20"/>
              </w:rPr>
            </w:rPrChange>
          </w:rPr>
          <w:t xml:space="preserve">, 2010 Growth signaling promotes chronological aging in budding yeast by inducing superoxide anions that inhibit quiescence. Aging (Albany NY) </w:t>
        </w:r>
        <w:r w:rsidRPr="000A7867">
          <w:rPr>
            <w:rFonts w:ascii="Arial" w:hAnsi="Arial" w:cs="Arial"/>
            <w:b/>
            <w:noProof/>
            <w:szCs w:val="20"/>
            <w:rPrChange w:id="690" w:author="Hong Qin" w:date="2012-04-23T14:53:00Z">
              <w:rPr>
                <w:rFonts w:ascii="Arial" w:hAnsi="Arial" w:cs="Arial"/>
                <w:sz w:val="20"/>
                <w:szCs w:val="20"/>
              </w:rPr>
            </w:rPrChange>
          </w:rPr>
          <w:t>2:</w:t>
        </w:r>
        <w:r w:rsidRPr="000A7867">
          <w:rPr>
            <w:rFonts w:ascii="Arial" w:hAnsi="Arial" w:cs="Arial"/>
            <w:noProof/>
            <w:szCs w:val="20"/>
            <w:rPrChange w:id="691" w:author="Hong Qin" w:date="2012-04-23T14:53:00Z">
              <w:rPr>
                <w:rFonts w:ascii="Arial" w:hAnsi="Arial" w:cs="Arial"/>
                <w:sz w:val="20"/>
                <w:szCs w:val="20"/>
              </w:rPr>
            </w:rPrChange>
          </w:rPr>
          <w:t xml:space="preserve"> 709-726.</w:t>
        </w:r>
      </w:ins>
    </w:p>
    <w:p w:rsidR="00780DFB" w:rsidRPr="000A7867" w:rsidRDefault="00AA02C3" w:rsidP="00780DFB">
      <w:pPr>
        <w:spacing w:after="0" w:line="240" w:lineRule="auto"/>
        <w:ind w:left="720" w:hanging="720"/>
        <w:rPr>
          <w:ins w:id="692" w:author="Hong Qin" w:date="2012-04-23T14:53:00Z"/>
          <w:rFonts w:ascii="Arial" w:hAnsi="Arial" w:cs="Arial"/>
          <w:noProof/>
          <w:szCs w:val="20"/>
          <w:rPrChange w:id="693" w:author="Hong Qin" w:date="2012-04-23T14:53:00Z">
            <w:rPr>
              <w:ins w:id="694" w:author="Hong Qin" w:date="2012-04-23T14:53:00Z"/>
              <w:rFonts w:ascii="Arial" w:hAnsi="Arial" w:cs="Arial"/>
              <w:sz w:val="20"/>
              <w:szCs w:val="20"/>
            </w:rPr>
          </w:rPrChange>
        </w:rPr>
      </w:pPr>
      <w:ins w:id="695" w:author="Hong Qin" w:date="2012-04-23T14:53:00Z">
        <w:r w:rsidRPr="000A7867">
          <w:rPr>
            <w:rFonts w:ascii="Arial" w:hAnsi="Arial" w:cs="Arial"/>
            <w:noProof/>
            <w:szCs w:val="20"/>
            <w:rPrChange w:id="696" w:author="Hong Qin" w:date="2012-04-23T14:53:00Z">
              <w:rPr>
                <w:rFonts w:ascii="Arial" w:hAnsi="Arial" w:cs="Arial"/>
                <w:sz w:val="20"/>
                <w:szCs w:val="20"/>
              </w:rPr>
            </w:rPrChange>
          </w:rPr>
          <w:t>W</w:t>
        </w:r>
        <w:r w:rsidRPr="000A7867">
          <w:rPr>
            <w:rFonts w:ascii="Arial" w:hAnsi="Arial" w:cs="Arial"/>
            <w:smallCaps/>
            <w:noProof/>
            <w:szCs w:val="20"/>
            <w:rPrChange w:id="697" w:author="Hong Qin" w:date="2012-04-23T14:53:00Z">
              <w:rPr>
                <w:rFonts w:ascii="Arial" w:hAnsi="Arial" w:cs="Arial"/>
                <w:sz w:val="20"/>
                <w:szCs w:val="20"/>
              </w:rPr>
            </w:rPrChange>
          </w:rPr>
          <w:t xml:space="preserve">illcox, </w:t>
        </w:r>
        <w:r w:rsidRPr="000A7867">
          <w:rPr>
            <w:rFonts w:ascii="Arial" w:hAnsi="Arial" w:cs="Arial"/>
            <w:noProof/>
            <w:szCs w:val="20"/>
            <w:rPrChange w:id="698" w:author="Hong Qin" w:date="2012-04-23T14:53:00Z">
              <w:rPr>
                <w:rFonts w:ascii="Arial" w:hAnsi="Arial" w:cs="Arial"/>
                <w:sz w:val="20"/>
                <w:szCs w:val="20"/>
              </w:rPr>
            </w:rPrChange>
          </w:rPr>
          <w:t>B</w:t>
        </w:r>
        <w:r w:rsidRPr="000A7867">
          <w:rPr>
            <w:rFonts w:ascii="Arial" w:hAnsi="Arial" w:cs="Arial"/>
            <w:smallCaps/>
            <w:noProof/>
            <w:szCs w:val="20"/>
            <w:rPrChange w:id="699" w:author="Hong Qin" w:date="2012-04-23T14:53:00Z">
              <w:rPr>
                <w:rFonts w:ascii="Arial" w:hAnsi="Arial" w:cs="Arial"/>
                <w:sz w:val="20"/>
                <w:szCs w:val="20"/>
              </w:rPr>
            </w:rPrChange>
          </w:rPr>
          <w:t xml:space="preserve">. </w:t>
        </w:r>
        <w:r w:rsidRPr="000A7867">
          <w:rPr>
            <w:rFonts w:ascii="Arial" w:hAnsi="Arial" w:cs="Arial"/>
            <w:noProof/>
            <w:szCs w:val="20"/>
            <w:rPrChange w:id="700" w:author="Hong Qin" w:date="2012-04-23T14:53:00Z">
              <w:rPr>
                <w:rFonts w:ascii="Arial" w:hAnsi="Arial" w:cs="Arial"/>
                <w:sz w:val="20"/>
                <w:szCs w:val="20"/>
              </w:rPr>
            </w:rPrChange>
          </w:rPr>
          <w:t>J</w:t>
        </w:r>
        <w:r w:rsidRPr="000A7867">
          <w:rPr>
            <w:rFonts w:ascii="Arial" w:hAnsi="Arial" w:cs="Arial"/>
            <w:smallCaps/>
            <w:noProof/>
            <w:szCs w:val="20"/>
            <w:rPrChange w:id="701" w:author="Hong Qin" w:date="2012-04-23T14:53:00Z">
              <w:rPr>
                <w:rFonts w:ascii="Arial" w:hAnsi="Arial" w:cs="Arial"/>
                <w:sz w:val="20"/>
                <w:szCs w:val="20"/>
              </w:rPr>
            </w:rPrChange>
          </w:rPr>
          <w:t>.</w:t>
        </w:r>
        <w:r w:rsidRPr="000A7867">
          <w:rPr>
            <w:rFonts w:ascii="Arial" w:hAnsi="Arial" w:cs="Arial"/>
            <w:noProof/>
            <w:szCs w:val="20"/>
            <w:rPrChange w:id="702" w:author="Hong Qin" w:date="2012-04-23T14:53:00Z">
              <w:rPr>
                <w:rFonts w:ascii="Arial" w:hAnsi="Arial" w:cs="Arial"/>
                <w:sz w:val="20"/>
                <w:szCs w:val="20"/>
              </w:rPr>
            </w:rPrChange>
          </w:rPr>
          <w:t>, K</w:t>
        </w:r>
        <w:r w:rsidRPr="000A7867">
          <w:rPr>
            <w:rFonts w:ascii="Arial" w:hAnsi="Arial" w:cs="Arial"/>
            <w:smallCaps/>
            <w:noProof/>
            <w:szCs w:val="20"/>
            <w:rPrChange w:id="703" w:author="Hong Qin" w:date="2012-04-23T14:53:00Z">
              <w:rPr>
                <w:rFonts w:ascii="Arial" w:hAnsi="Arial" w:cs="Arial"/>
                <w:sz w:val="20"/>
                <w:szCs w:val="20"/>
              </w:rPr>
            </w:rPrChange>
          </w:rPr>
          <w:t xml:space="preserve">. </w:t>
        </w:r>
        <w:r w:rsidRPr="000A7867">
          <w:rPr>
            <w:rFonts w:ascii="Arial" w:hAnsi="Arial" w:cs="Arial"/>
            <w:noProof/>
            <w:szCs w:val="20"/>
            <w:rPrChange w:id="704" w:author="Hong Qin" w:date="2012-04-23T14:53:00Z">
              <w:rPr>
                <w:rFonts w:ascii="Arial" w:hAnsi="Arial" w:cs="Arial"/>
                <w:sz w:val="20"/>
                <w:szCs w:val="20"/>
              </w:rPr>
            </w:rPrChange>
          </w:rPr>
          <w:t>Y</w:t>
        </w:r>
        <w:r w:rsidRPr="000A7867">
          <w:rPr>
            <w:rFonts w:ascii="Arial" w:hAnsi="Arial" w:cs="Arial"/>
            <w:smallCaps/>
            <w:noProof/>
            <w:szCs w:val="20"/>
            <w:rPrChange w:id="705" w:author="Hong Qin" w:date="2012-04-23T14:53:00Z">
              <w:rPr>
                <w:rFonts w:ascii="Arial" w:hAnsi="Arial" w:cs="Arial"/>
                <w:sz w:val="20"/>
                <w:szCs w:val="20"/>
              </w:rPr>
            </w:rPrChange>
          </w:rPr>
          <w:t>ano</w:t>
        </w:r>
        <w:r w:rsidRPr="000A7867">
          <w:rPr>
            <w:rFonts w:ascii="Arial" w:hAnsi="Arial" w:cs="Arial"/>
            <w:noProof/>
            <w:szCs w:val="20"/>
            <w:rPrChange w:id="706" w:author="Hong Qin" w:date="2012-04-23T14:53:00Z">
              <w:rPr>
                <w:rFonts w:ascii="Arial" w:hAnsi="Arial" w:cs="Arial"/>
                <w:sz w:val="20"/>
                <w:szCs w:val="20"/>
              </w:rPr>
            </w:rPrChange>
          </w:rPr>
          <w:t>, R</w:t>
        </w:r>
        <w:r w:rsidRPr="000A7867">
          <w:rPr>
            <w:rFonts w:ascii="Arial" w:hAnsi="Arial" w:cs="Arial"/>
            <w:smallCaps/>
            <w:noProof/>
            <w:szCs w:val="20"/>
            <w:rPrChange w:id="707" w:author="Hong Qin" w:date="2012-04-23T14:53:00Z">
              <w:rPr>
                <w:rFonts w:ascii="Arial" w:hAnsi="Arial" w:cs="Arial"/>
                <w:sz w:val="20"/>
                <w:szCs w:val="20"/>
              </w:rPr>
            </w:rPrChange>
          </w:rPr>
          <w:t xml:space="preserve">. </w:t>
        </w:r>
        <w:r w:rsidRPr="000A7867">
          <w:rPr>
            <w:rFonts w:ascii="Arial" w:hAnsi="Arial" w:cs="Arial"/>
            <w:noProof/>
            <w:szCs w:val="20"/>
            <w:rPrChange w:id="708" w:author="Hong Qin" w:date="2012-04-23T14:53:00Z">
              <w:rPr>
                <w:rFonts w:ascii="Arial" w:hAnsi="Arial" w:cs="Arial"/>
                <w:sz w:val="20"/>
                <w:szCs w:val="20"/>
              </w:rPr>
            </w:rPrChange>
          </w:rPr>
          <w:t>C</w:t>
        </w:r>
        <w:r w:rsidRPr="000A7867">
          <w:rPr>
            <w:rFonts w:ascii="Arial" w:hAnsi="Arial" w:cs="Arial"/>
            <w:smallCaps/>
            <w:noProof/>
            <w:szCs w:val="20"/>
            <w:rPrChange w:id="709" w:author="Hong Qin" w:date="2012-04-23T14:53:00Z">
              <w:rPr>
                <w:rFonts w:ascii="Arial" w:hAnsi="Arial" w:cs="Arial"/>
                <w:sz w:val="20"/>
                <w:szCs w:val="20"/>
              </w:rPr>
            </w:rPrChange>
          </w:rPr>
          <w:t>hen</w:t>
        </w:r>
        <w:r w:rsidRPr="000A7867">
          <w:rPr>
            <w:rFonts w:ascii="Arial" w:hAnsi="Arial" w:cs="Arial"/>
            <w:noProof/>
            <w:szCs w:val="20"/>
            <w:rPrChange w:id="710" w:author="Hong Qin" w:date="2012-04-23T14:53:00Z">
              <w:rPr>
                <w:rFonts w:ascii="Arial" w:hAnsi="Arial" w:cs="Arial"/>
                <w:sz w:val="20"/>
                <w:szCs w:val="20"/>
              </w:rPr>
            </w:rPrChange>
          </w:rPr>
          <w:t>, D</w:t>
        </w:r>
        <w:r w:rsidRPr="000A7867">
          <w:rPr>
            <w:rFonts w:ascii="Arial" w:hAnsi="Arial" w:cs="Arial"/>
            <w:smallCaps/>
            <w:noProof/>
            <w:szCs w:val="20"/>
            <w:rPrChange w:id="711" w:author="Hong Qin" w:date="2012-04-23T14:53:00Z">
              <w:rPr>
                <w:rFonts w:ascii="Arial" w:hAnsi="Arial" w:cs="Arial"/>
                <w:sz w:val="20"/>
                <w:szCs w:val="20"/>
              </w:rPr>
            </w:rPrChange>
          </w:rPr>
          <w:t xml:space="preserve">. </w:t>
        </w:r>
        <w:r w:rsidRPr="000A7867">
          <w:rPr>
            <w:rFonts w:ascii="Arial" w:hAnsi="Arial" w:cs="Arial"/>
            <w:noProof/>
            <w:szCs w:val="20"/>
            <w:rPrChange w:id="712" w:author="Hong Qin" w:date="2012-04-23T14:53:00Z">
              <w:rPr>
                <w:rFonts w:ascii="Arial" w:hAnsi="Arial" w:cs="Arial"/>
                <w:sz w:val="20"/>
                <w:szCs w:val="20"/>
              </w:rPr>
            </w:rPrChange>
          </w:rPr>
          <w:t>C</w:t>
        </w:r>
        <w:r w:rsidRPr="000A7867">
          <w:rPr>
            <w:rFonts w:ascii="Arial" w:hAnsi="Arial" w:cs="Arial"/>
            <w:smallCaps/>
            <w:noProof/>
            <w:szCs w:val="20"/>
            <w:rPrChange w:id="713" w:author="Hong Qin" w:date="2012-04-23T14:53:00Z">
              <w:rPr>
                <w:rFonts w:ascii="Arial" w:hAnsi="Arial" w:cs="Arial"/>
                <w:sz w:val="20"/>
                <w:szCs w:val="20"/>
              </w:rPr>
            </w:rPrChange>
          </w:rPr>
          <w:t xml:space="preserve">. </w:t>
        </w:r>
        <w:r w:rsidRPr="000A7867">
          <w:rPr>
            <w:rFonts w:ascii="Arial" w:hAnsi="Arial" w:cs="Arial"/>
            <w:noProof/>
            <w:szCs w:val="20"/>
            <w:rPrChange w:id="714" w:author="Hong Qin" w:date="2012-04-23T14:53:00Z">
              <w:rPr>
                <w:rFonts w:ascii="Arial" w:hAnsi="Arial" w:cs="Arial"/>
                <w:sz w:val="20"/>
                <w:szCs w:val="20"/>
              </w:rPr>
            </w:rPrChange>
          </w:rPr>
          <w:t>W</w:t>
        </w:r>
        <w:r w:rsidRPr="000A7867">
          <w:rPr>
            <w:rFonts w:ascii="Arial" w:hAnsi="Arial" w:cs="Arial"/>
            <w:smallCaps/>
            <w:noProof/>
            <w:szCs w:val="20"/>
            <w:rPrChange w:id="715" w:author="Hong Qin" w:date="2012-04-23T14:53:00Z">
              <w:rPr>
                <w:rFonts w:ascii="Arial" w:hAnsi="Arial" w:cs="Arial"/>
                <w:sz w:val="20"/>
                <w:szCs w:val="20"/>
              </w:rPr>
            </w:rPrChange>
          </w:rPr>
          <w:t>illcox</w:t>
        </w:r>
        <w:r w:rsidRPr="000A7867">
          <w:rPr>
            <w:rFonts w:ascii="Arial" w:hAnsi="Arial" w:cs="Arial"/>
            <w:noProof/>
            <w:szCs w:val="20"/>
            <w:rPrChange w:id="716" w:author="Hong Qin" w:date="2012-04-23T14:53:00Z">
              <w:rPr>
                <w:rFonts w:ascii="Arial" w:hAnsi="Arial" w:cs="Arial"/>
                <w:sz w:val="20"/>
                <w:szCs w:val="20"/>
              </w:rPr>
            </w:rPrChange>
          </w:rPr>
          <w:t>, B</w:t>
        </w:r>
        <w:r w:rsidRPr="000A7867">
          <w:rPr>
            <w:rFonts w:ascii="Arial" w:hAnsi="Arial" w:cs="Arial"/>
            <w:smallCaps/>
            <w:noProof/>
            <w:szCs w:val="20"/>
            <w:rPrChange w:id="717" w:author="Hong Qin" w:date="2012-04-23T14:53:00Z">
              <w:rPr>
                <w:rFonts w:ascii="Arial" w:hAnsi="Arial" w:cs="Arial"/>
                <w:sz w:val="20"/>
                <w:szCs w:val="20"/>
              </w:rPr>
            </w:rPrChange>
          </w:rPr>
          <w:t xml:space="preserve">. </w:t>
        </w:r>
        <w:r w:rsidRPr="000A7867">
          <w:rPr>
            <w:rFonts w:ascii="Arial" w:hAnsi="Arial" w:cs="Arial"/>
            <w:noProof/>
            <w:szCs w:val="20"/>
            <w:rPrChange w:id="718" w:author="Hong Qin" w:date="2012-04-23T14:53:00Z">
              <w:rPr>
                <w:rFonts w:ascii="Arial" w:hAnsi="Arial" w:cs="Arial"/>
                <w:sz w:val="20"/>
                <w:szCs w:val="20"/>
              </w:rPr>
            </w:rPrChange>
          </w:rPr>
          <w:t>L</w:t>
        </w:r>
        <w:r w:rsidRPr="000A7867">
          <w:rPr>
            <w:rFonts w:ascii="Arial" w:hAnsi="Arial" w:cs="Arial"/>
            <w:smallCaps/>
            <w:noProof/>
            <w:szCs w:val="20"/>
            <w:rPrChange w:id="719" w:author="Hong Qin" w:date="2012-04-23T14:53:00Z">
              <w:rPr>
                <w:rFonts w:ascii="Arial" w:hAnsi="Arial" w:cs="Arial"/>
                <w:sz w:val="20"/>
                <w:szCs w:val="20"/>
              </w:rPr>
            </w:rPrChange>
          </w:rPr>
          <w:t xml:space="preserve">. </w:t>
        </w:r>
        <w:r w:rsidRPr="000A7867">
          <w:rPr>
            <w:rFonts w:ascii="Arial" w:hAnsi="Arial" w:cs="Arial"/>
            <w:noProof/>
            <w:szCs w:val="20"/>
            <w:rPrChange w:id="720" w:author="Hong Qin" w:date="2012-04-23T14:53:00Z">
              <w:rPr>
                <w:rFonts w:ascii="Arial" w:hAnsi="Arial" w:cs="Arial"/>
                <w:sz w:val="20"/>
                <w:szCs w:val="20"/>
              </w:rPr>
            </w:rPrChange>
          </w:rPr>
          <w:t>R</w:t>
        </w:r>
        <w:r w:rsidRPr="000A7867">
          <w:rPr>
            <w:rFonts w:ascii="Arial" w:hAnsi="Arial" w:cs="Arial"/>
            <w:smallCaps/>
            <w:noProof/>
            <w:szCs w:val="20"/>
            <w:rPrChange w:id="721" w:author="Hong Qin" w:date="2012-04-23T14:53:00Z">
              <w:rPr>
                <w:rFonts w:ascii="Arial" w:hAnsi="Arial" w:cs="Arial"/>
                <w:sz w:val="20"/>
                <w:szCs w:val="20"/>
              </w:rPr>
            </w:rPrChange>
          </w:rPr>
          <w:t>odriguez</w:t>
        </w:r>
        <w:r w:rsidRPr="000A7867">
          <w:rPr>
            <w:rFonts w:ascii="Arial" w:hAnsi="Arial" w:cs="Arial"/>
            <w:i/>
            <w:noProof/>
            <w:szCs w:val="20"/>
            <w:rPrChange w:id="722" w:author="Hong Qin" w:date="2012-04-23T14:53:00Z">
              <w:rPr>
                <w:rFonts w:ascii="Arial" w:hAnsi="Arial" w:cs="Arial"/>
                <w:sz w:val="20"/>
                <w:szCs w:val="20"/>
              </w:rPr>
            </w:rPrChange>
          </w:rPr>
          <w:t xml:space="preserve"> et al.</w:t>
        </w:r>
        <w:r w:rsidRPr="000A7867">
          <w:rPr>
            <w:rFonts w:ascii="Arial" w:hAnsi="Arial" w:cs="Arial"/>
            <w:noProof/>
            <w:szCs w:val="20"/>
            <w:rPrChange w:id="723" w:author="Hong Qin" w:date="2012-04-23T14:53:00Z">
              <w:rPr>
                <w:rFonts w:ascii="Arial" w:hAnsi="Arial" w:cs="Arial"/>
                <w:sz w:val="20"/>
                <w:szCs w:val="20"/>
              </w:rPr>
            </w:rPrChange>
          </w:rPr>
          <w:t xml:space="preserve">, 2004 How much should we eat? The association between energy intake and mortality in a 36-year follow-up study of Japanese-American men. J Gerontol A Biol Sci Med Sci </w:t>
        </w:r>
        <w:r w:rsidRPr="000A7867">
          <w:rPr>
            <w:rFonts w:ascii="Arial" w:hAnsi="Arial" w:cs="Arial"/>
            <w:b/>
            <w:noProof/>
            <w:szCs w:val="20"/>
            <w:rPrChange w:id="724" w:author="Hong Qin" w:date="2012-04-23T14:53:00Z">
              <w:rPr>
                <w:rFonts w:ascii="Arial" w:hAnsi="Arial" w:cs="Arial"/>
                <w:sz w:val="20"/>
                <w:szCs w:val="20"/>
              </w:rPr>
            </w:rPrChange>
          </w:rPr>
          <w:t>59:</w:t>
        </w:r>
        <w:r w:rsidRPr="000A7867">
          <w:rPr>
            <w:rFonts w:ascii="Arial" w:hAnsi="Arial" w:cs="Arial"/>
            <w:noProof/>
            <w:szCs w:val="20"/>
            <w:rPrChange w:id="725" w:author="Hong Qin" w:date="2012-04-23T14:53:00Z">
              <w:rPr>
                <w:rFonts w:ascii="Arial" w:hAnsi="Arial" w:cs="Arial"/>
                <w:sz w:val="20"/>
                <w:szCs w:val="20"/>
              </w:rPr>
            </w:rPrChange>
          </w:rPr>
          <w:t xml:space="preserve"> 789-795.</w:t>
        </w:r>
      </w:ins>
    </w:p>
    <w:p w:rsidR="00780DFB" w:rsidRPr="000A7867" w:rsidRDefault="00AA02C3" w:rsidP="00780DFB">
      <w:pPr>
        <w:spacing w:after="0" w:line="240" w:lineRule="auto"/>
        <w:ind w:left="720" w:hanging="720"/>
        <w:rPr>
          <w:ins w:id="726" w:author="Hong Qin" w:date="2012-04-23T14:53:00Z"/>
          <w:rFonts w:ascii="Arial" w:hAnsi="Arial" w:cs="Arial"/>
          <w:noProof/>
          <w:szCs w:val="20"/>
          <w:rPrChange w:id="727" w:author="Hong Qin" w:date="2012-04-23T14:53:00Z">
            <w:rPr>
              <w:ins w:id="728" w:author="Hong Qin" w:date="2012-04-23T14:53:00Z"/>
              <w:rFonts w:ascii="Arial" w:hAnsi="Arial" w:cs="Arial"/>
              <w:sz w:val="20"/>
              <w:szCs w:val="20"/>
            </w:rPr>
          </w:rPrChange>
        </w:rPr>
      </w:pPr>
      <w:ins w:id="729" w:author="Hong Qin" w:date="2012-04-23T14:53:00Z">
        <w:r w:rsidRPr="000A7867">
          <w:rPr>
            <w:rFonts w:ascii="Arial" w:hAnsi="Arial" w:cs="Arial"/>
            <w:noProof/>
            <w:szCs w:val="20"/>
            <w:rPrChange w:id="730" w:author="Hong Qin" w:date="2012-04-23T14:53:00Z">
              <w:rPr>
                <w:rFonts w:ascii="Arial" w:hAnsi="Arial" w:cs="Arial"/>
                <w:sz w:val="20"/>
                <w:szCs w:val="20"/>
              </w:rPr>
            </w:rPrChange>
          </w:rPr>
          <w:t>W</w:t>
        </w:r>
        <w:r w:rsidRPr="000A7867">
          <w:rPr>
            <w:rFonts w:ascii="Arial" w:hAnsi="Arial" w:cs="Arial"/>
            <w:smallCaps/>
            <w:noProof/>
            <w:szCs w:val="20"/>
            <w:rPrChange w:id="731" w:author="Hong Qin" w:date="2012-04-23T14:53:00Z">
              <w:rPr>
                <w:rFonts w:ascii="Arial" w:hAnsi="Arial" w:cs="Arial"/>
                <w:sz w:val="20"/>
                <w:szCs w:val="20"/>
              </w:rPr>
            </w:rPrChange>
          </w:rPr>
          <w:t xml:space="preserve">illiams, </w:t>
        </w:r>
        <w:r w:rsidRPr="000A7867">
          <w:rPr>
            <w:rFonts w:ascii="Arial" w:hAnsi="Arial" w:cs="Arial"/>
            <w:noProof/>
            <w:szCs w:val="20"/>
            <w:rPrChange w:id="732" w:author="Hong Qin" w:date="2012-04-23T14:53:00Z">
              <w:rPr>
                <w:rFonts w:ascii="Arial" w:hAnsi="Arial" w:cs="Arial"/>
                <w:sz w:val="20"/>
                <w:szCs w:val="20"/>
              </w:rPr>
            </w:rPrChange>
          </w:rPr>
          <w:t>G</w:t>
        </w:r>
        <w:r w:rsidRPr="000A7867">
          <w:rPr>
            <w:rFonts w:ascii="Arial" w:hAnsi="Arial" w:cs="Arial"/>
            <w:smallCaps/>
            <w:noProof/>
            <w:szCs w:val="20"/>
            <w:rPrChange w:id="733" w:author="Hong Qin" w:date="2012-04-23T14:53:00Z">
              <w:rPr>
                <w:rFonts w:ascii="Arial" w:hAnsi="Arial" w:cs="Arial"/>
                <w:sz w:val="20"/>
                <w:szCs w:val="20"/>
              </w:rPr>
            </w:rPrChange>
          </w:rPr>
          <w:t xml:space="preserve">. </w:t>
        </w:r>
        <w:r w:rsidRPr="000A7867">
          <w:rPr>
            <w:rFonts w:ascii="Arial" w:hAnsi="Arial" w:cs="Arial"/>
            <w:noProof/>
            <w:szCs w:val="20"/>
            <w:rPrChange w:id="734" w:author="Hong Qin" w:date="2012-04-23T14:53:00Z">
              <w:rPr>
                <w:rFonts w:ascii="Arial" w:hAnsi="Arial" w:cs="Arial"/>
                <w:sz w:val="20"/>
                <w:szCs w:val="20"/>
              </w:rPr>
            </w:rPrChange>
          </w:rPr>
          <w:t>C</w:t>
        </w:r>
        <w:r w:rsidRPr="000A7867">
          <w:rPr>
            <w:rFonts w:ascii="Arial" w:hAnsi="Arial" w:cs="Arial"/>
            <w:smallCaps/>
            <w:noProof/>
            <w:szCs w:val="20"/>
            <w:rPrChange w:id="735" w:author="Hong Qin" w:date="2012-04-23T14:53:00Z">
              <w:rPr>
                <w:rFonts w:ascii="Arial" w:hAnsi="Arial" w:cs="Arial"/>
                <w:sz w:val="20"/>
                <w:szCs w:val="20"/>
              </w:rPr>
            </w:rPrChange>
          </w:rPr>
          <w:t>.</w:t>
        </w:r>
        <w:r w:rsidRPr="000A7867">
          <w:rPr>
            <w:rFonts w:ascii="Arial" w:hAnsi="Arial" w:cs="Arial"/>
            <w:noProof/>
            <w:szCs w:val="20"/>
            <w:rPrChange w:id="736" w:author="Hong Qin" w:date="2012-04-23T14:53:00Z">
              <w:rPr>
                <w:rFonts w:ascii="Arial" w:hAnsi="Arial" w:cs="Arial"/>
                <w:sz w:val="20"/>
                <w:szCs w:val="20"/>
              </w:rPr>
            </w:rPrChange>
          </w:rPr>
          <w:t xml:space="preserve">, 1957 Pleiotropy, natural selection and the evolution of senescence. Evolution </w:t>
        </w:r>
        <w:r w:rsidRPr="000A7867">
          <w:rPr>
            <w:rFonts w:ascii="Arial" w:hAnsi="Arial" w:cs="Arial"/>
            <w:b/>
            <w:noProof/>
            <w:szCs w:val="20"/>
            <w:rPrChange w:id="737" w:author="Hong Qin" w:date="2012-04-23T14:53:00Z">
              <w:rPr>
                <w:rFonts w:ascii="Arial" w:hAnsi="Arial" w:cs="Arial"/>
                <w:sz w:val="20"/>
                <w:szCs w:val="20"/>
              </w:rPr>
            </w:rPrChange>
          </w:rPr>
          <w:t>11:</w:t>
        </w:r>
        <w:r w:rsidRPr="000A7867">
          <w:rPr>
            <w:rFonts w:ascii="Arial" w:hAnsi="Arial" w:cs="Arial"/>
            <w:noProof/>
            <w:szCs w:val="20"/>
            <w:rPrChange w:id="738" w:author="Hong Qin" w:date="2012-04-23T14:53:00Z">
              <w:rPr>
                <w:rFonts w:ascii="Arial" w:hAnsi="Arial" w:cs="Arial"/>
                <w:sz w:val="20"/>
                <w:szCs w:val="20"/>
              </w:rPr>
            </w:rPrChange>
          </w:rPr>
          <w:t xml:space="preserve"> 398-411.</w:t>
        </w:r>
      </w:ins>
    </w:p>
    <w:p w:rsidR="00780DFB" w:rsidRPr="000A7867" w:rsidRDefault="00AA02C3" w:rsidP="00780DFB">
      <w:pPr>
        <w:spacing w:after="0" w:line="240" w:lineRule="auto"/>
        <w:ind w:left="720" w:hanging="720"/>
        <w:rPr>
          <w:ins w:id="739" w:author="Hong Qin" w:date="2012-04-23T14:53:00Z"/>
          <w:rFonts w:ascii="Arial" w:hAnsi="Arial" w:cs="Arial"/>
          <w:noProof/>
          <w:szCs w:val="20"/>
          <w:rPrChange w:id="740" w:author="Hong Qin" w:date="2012-04-23T14:53:00Z">
            <w:rPr>
              <w:ins w:id="741" w:author="Hong Qin" w:date="2012-04-23T14:53:00Z"/>
              <w:rFonts w:ascii="Arial" w:hAnsi="Arial" w:cs="Arial"/>
              <w:sz w:val="20"/>
              <w:szCs w:val="20"/>
            </w:rPr>
          </w:rPrChange>
        </w:rPr>
      </w:pPr>
      <w:ins w:id="742" w:author="Hong Qin" w:date="2012-04-23T14:53:00Z">
        <w:r w:rsidRPr="000A7867">
          <w:rPr>
            <w:rFonts w:ascii="Arial" w:hAnsi="Arial" w:cs="Arial"/>
            <w:noProof/>
            <w:szCs w:val="20"/>
            <w:rPrChange w:id="743" w:author="Hong Qin" w:date="2012-04-23T14:53:00Z">
              <w:rPr>
                <w:rFonts w:ascii="Arial" w:hAnsi="Arial" w:cs="Arial"/>
                <w:sz w:val="20"/>
                <w:szCs w:val="20"/>
              </w:rPr>
            </w:rPrChange>
          </w:rPr>
          <w:t>Y</w:t>
        </w:r>
        <w:r w:rsidRPr="000A7867">
          <w:rPr>
            <w:rFonts w:ascii="Arial" w:hAnsi="Arial" w:cs="Arial"/>
            <w:smallCaps/>
            <w:noProof/>
            <w:szCs w:val="20"/>
            <w:rPrChange w:id="744" w:author="Hong Qin" w:date="2012-04-23T14:53:00Z">
              <w:rPr>
                <w:rFonts w:ascii="Arial" w:hAnsi="Arial" w:cs="Arial"/>
                <w:sz w:val="20"/>
                <w:szCs w:val="20"/>
              </w:rPr>
            </w:rPrChange>
          </w:rPr>
          <w:t xml:space="preserve">u, </w:t>
        </w:r>
        <w:r w:rsidRPr="000A7867">
          <w:rPr>
            <w:rFonts w:ascii="Arial" w:hAnsi="Arial" w:cs="Arial"/>
            <w:noProof/>
            <w:szCs w:val="20"/>
            <w:rPrChange w:id="745" w:author="Hong Qin" w:date="2012-04-23T14:53:00Z">
              <w:rPr>
                <w:rFonts w:ascii="Arial" w:hAnsi="Arial" w:cs="Arial"/>
                <w:sz w:val="20"/>
                <w:szCs w:val="20"/>
              </w:rPr>
            </w:rPrChange>
          </w:rPr>
          <w:t>S</w:t>
        </w:r>
        <w:r w:rsidRPr="000A7867">
          <w:rPr>
            <w:rFonts w:ascii="Arial" w:hAnsi="Arial" w:cs="Arial"/>
            <w:smallCaps/>
            <w:noProof/>
            <w:szCs w:val="20"/>
            <w:rPrChange w:id="746" w:author="Hong Qin" w:date="2012-04-23T14:53:00Z">
              <w:rPr>
                <w:rFonts w:ascii="Arial" w:hAnsi="Arial" w:cs="Arial"/>
                <w:sz w:val="20"/>
                <w:szCs w:val="20"/>
              </w:rPr>
            </w:rPrChange>
          </w:rPr>
          <w:t>.</w:t>
        </w:r>
        <w:r w:rsidRPr="000A7867">
          <w:rPr>
            <w:rFonts w:ascii="Arial" w:hAnsi="Arial" w:cs="Arial"/>
            <w:noProof/>
            <w:szCs w:val="20"/>
            <w:rPrChange w:id="747" w:author="Hong Qin" w:date="2012-04-23T14:53:00Z">
              <w:rPr>
                <w:rFonts w:ascii="Arial" w:hAnsi="Arial" w:cs="Arial"/>
                <w:sz w:val="20"/>
                <w:szCs w:val="20"/>
              </w:rPr>
            </w:rPrChange>
          </w:rPr>
          <w:t>, X</w:t>
        </w:r>
        <w:r w:rsidRPr="000A7867">
          <w:rPr>
            <w:rFonts w:ascii="Arial" w:hAnsi="Arial" w:cs="Arial"/>
            <w:smallCaps/>
            <w:noProof/>
            <w:szCs w:val="20"/>
            <w:rPrChange w:id="748" w:author="Hong Qin" w:date="2012-04-23T14:53:00Z">
              <w:rPr>
                <w:rFonts w:ascii="Arial" w:hAnsi="Arial" w:cs="Arial"/>
                <w:sz w:val="20"/>
                <w:szCs w:val="20"/>
              </w:rPr>
            </w:rPrChange>
          </w:rPr>
          <w:t xml:space="preserve">. </w:t>
        </w:r>
        <w:r w:rsidRPr="000A7867">
          <w:rPr>
            <w:rFonts w:ascii="Arial" w:hAnsi="Arial" w:cs="Arial"/>
            <w:noProof/>
            <w:szCs w:val="20"/>
            <w:rPrChange w:id="749" w:author="Hong Qin" w:date="2012-04-23T14:53:00Z">
              <w:rPr>
                <w:rFonts w:ascii="Arial" w:hAnsi="Arial" w:cs="Arial"/>
                <w:sz w:val="20"/>
                <w:szCs w:val="20"/>
              </w:rPr>
            </w:rPrChange>
          </w:rPr>
          <w:t>E</w:t>
        </w:r>
        <w:r w:rsidRPr="000A7867">
          <w:rPr>
            <w:rFonts w:ascii="Arial" w:hAnsi="Arial" w:cs="Arial"/>
            <w:smallCaps/>
            <w:noProof/>
            <w:szCs w:val="20"/>
            <w:rPrChange w:id="750" w:author="Hong Qin" w:date="2012-04-23T14:53:00Z">
              <w:rPr>
                <w:rFonts w:ascii="Arial" w:hAnsi="Arial" w:cs="Arial"/>
                <w:sz w:val="20"/>
                <w:szCs w:val="20"/>
              </w:rPr>
            </w:rPrChange>
          </w:rPr>
          <w:t xml:space="preserve">. </w:t>
        </w:r>
        <w:r w:rsidRPr="000A7867">
          <w:rPr>
            <w:rFonts w:ascii="Arial" w:hAnsi="Arial" w:cs="Arial"/>
            <w:noProof/>
            <w:szCs w:val="20"/>
            <w:rPrChange w:id="751" w:author="Hong Qin" w:date="2012-04-23T14:53:00Z">
              <w:rPr>
                <w:rFonts w:ascii="Arial" w:hAnsi="Arial" w:cs="Arial"/>
                <w:sz w:val="20"/>
                <w:szCs w:val="20"/>
              </w:rPr>
            </w:rPrChange>
          </w:rPr>
          <w:t>Z</w:t>
        </w:r>
        <w:r w:rsidRPr="000A7867">
          <w:rPr>
            <w:rFonts w:ascii="Arial" w:hAnsi="Arial" w:cs="Arial"/>
            <w:smallCaps/>
            <w:noProof/>
            <w:szCs w:val="20"/>
            <w:rPrChange w:id="752" w:author="Hong Qin" w:date="2012-04-23T14:53:00Z">
              <w:rPr>
                <w:rFonts w:ascii="Arial" w:hAnsi="Arial" w:cs="Arial"/>
                <w:sz w:val="20"/>
                <w:szCs w:val="20"/>
              </w:rPr>
            </w:rPrChange>
          </w:rPr>
          <w:t>hang</w:t>
        </w:r>
        <w:r w:rsidRPr="000A7867">
          <w:rPr>
            <w:rFonts w:ascii="Arial" w:hAnsi="Arial" w:cs="Arial"/>
            <w:noProof/>
            <w:szCs w:val="20"/>
            <w:rPrChange w:id="753" w:author="Hong Qin" w:date="2012-04-23T14:53:00Z">
              <w:rPr>
                <w:rFonts w:ascii="Arial" w:hAnsi="Arial" w:cs="Arial"/>
                <w:sz w:val="20"/>
                <w:szCs w:val="20"/>
              </w:rPr>
            </w:rPrChange>
          </w:rPr>
          <w:t>, G</w:t>
        </w:r>
        <w:r w:rsidRPr="000A7867">
          <w:rPr>
            <w:rFonts w:ascii="Arial" w:hAnsi="Arial" w:cs="Arial"/>
            <w:smallCaps/>
            <w:noProof/>
            <w:szCs w:val="20"/>
            <w:rPrChange w:id="754" w:author="Hong Qin" w:date="2012-04-23T14:53:00Z">
              <w:rPr>
                <w:rFonts w:ascii="Arial" w:hAnsi="Arial" w:cs="Arial"/>
                <w:sz w:val="20"/>
                <w:szCs w:val="20"/>
              </w:rPr>
            </w:rPrChange>
          </w:rPr>
          <w:t xml:space="preserve">. </w:t>
        </w:r>
        <w:r w:rsidRPr="000A7867">
          <w:rPr>
            <w:rFonts w:ascii="Arial" w:hAnsi="Arial" w:cs="Arial"/>
            <w:noProof/>
            <w:szCs w:val="20"/>
            <w:rPrChange w:id="755" w:author="Hong Qin" w:date="2012-04-23T14:53:00Z">
              <w:rPr>
                <w:rFonts w:ascii="Arial" w:hAnsi="Arial" w:cs="Arial"/>
                <w:sz w:val="20"/>
                <w:szCs w:val="20"/>
              </w:rPr>
            </w:rPrChange>
          </w:rPr>
          <w:t>C</w:t>
        </w:r>
        <w:r w:rsidRPr="000A7867">
          <w:rPr>
            <w:rFonts w:ascii="Arial" w:hAnsi="Arial" w:cs="Arial"/>
            <w:smallCaps/>
            <w:noProof/>
            <w:szCs w:val="20"/>
            <w:rPrChange w:id="756" w:author="Hong Qin" w:date="2012-04-23T14:53:00Z">
              <w:rPr>
                <w:rFonts w:ascii="Arial" w:hAnsi="Arial" w:cs="Arial"/>
                <w:sz w:val="20"/>
                <w:szCs w:val="20"/>
              </w:rPr>
            </w:rPrChange>
          </w:rPr>
          <w:t>hen</w:t>
        </w:r>
        <w:r w:rsidRPr="000A7867">
          <w:rPr>
            <w:rFonts w:ascii="Arial" w:hAnsi="Arial" w:cs="Arial"/>
            <w:noProof/>
            <w:szCs w:val="20"/>
            <w:rPrChange w:id="757" w:author="Hong Qin" w:date="2012-04-23T14:53:00Z">
              <w:rPr>
                <w:rFonts w:ascii="Arial" w:hAnsi="Arial" w:cs="Arial"/>
                <w:sz w:val="20"/>
                <w:szCs w:val="20"/>
              </w:rPr>
            </w:rPrChange>
          </w:rPr>
          <w:t xml:space="preserve"> and W</w:t>
        </w:r>
        <w:r w:rsidRPr="000A7867">
          <w:rPr>
            <w:rFonts w:ascii="Arial" w:hAnsi="Arial" w:cs="Arial"/>
            <w:smallCaps/>
            <w:noProof/>
            <w:szCs w:val="20"/>
            <w:rPrChange w:id="758" w:author="Hong Qin" w:date="2012-04-23T14:53:00Z">
              <w:rPr>
                <w:rFonts w:ascii="Arial" w:hAnsi="Arial" w:cs="Arial"/>
                <w:sz w:val="20"/>
                <w:szCs w:val="20"/>
              </w:rPr>
            </w:rPrChange>
          </w:rPr>
          <w:t xml:space="preserve">. </w:t>
        </w:r>
        <w:r w:rsidRPr="000A7867">
          <w:rPr>
            <w:rFonts w:ascii="Arial" w:hAnsi="Arial" w:cs="Arial"/>
            <w:noProof/>
            <w:szCs w:val="20"/>
            <w:rPrChange w:id="759" w:author="Hong Qin" w:date="2012-04-23T14:53:00Z">
              <w:rPr>
                <w:rFonts w:ascii="Arial" w:hAnsi="Arial" w:cs="Arial"/>
                <w:sz w:val="20"/>
                <w:szCs w:val="20"/>
              </w:rPr>
            </w:rPrChange>
          </w:rPr>
          <w:t>L</w:t>
        </w:r>
        <w:r w:rsidRPr="000A7867">
          <w:rPr>
            <w:rFonts w:ascii="Arial" w:hAnsi="Arial" w:cs="Arial"/>
            <w:smallCaps/>
            <w:noProof/>
            <w:szCs w:val="20"/>
            <w:rPrChange w:id="760" w:author="Hong Qin" w:date="2012-04-23T14:53:00Z">
              <w:rPr>
                <w:rFonts w:ascii="Arial" w:hAnsi="Arial" w:cs="Arial"/>
                <w:sz w:val="20"/>
                <w:szCs w:val="20"/>
              </w:rPr>
            </w:rPrChange>
          </w:rPr>
          <w:t>iu</w:t>
        </w:r>
        <w:r w:rsidRPr="000A7867">
          <w:rPr>
            <w:rFonts w:ascii="Arial" w:hAnsi="Arial" w:cs="Arial"/>
            <w:noProof/>
            <w:szCs w:val="20"/>
            <w:rPrChange w:id="761" w:author="Hong Qin" w:date="2012-04-23T14:53:00Z">
              <w:rPr>
                <w:rFonts w:ascii="Arial" w:hAnsi="Arial" w:cs="Arial"/>
                <w:sz w:val="20"/>
                <w:szCs w:val="20"/>
              </w:rPr>
            </w:rPrChange>
          </w:rPr>
          <w:t xml:space="preserve">, 2012 Compromised cellular responses to DNA damage accelerate chronological aging by incurring cell wall fragility in Saccharomyces cerevisiae. Mol Biol Rep </w:t>
        </w:r>
        <w:r w:rsidRPr="000A7867">
          <w:rPr>
            <w:rFonts w:ascii="Arial" w:hAnsi="Arial" w:cs="Arial"/>
            <w:b/>
            <w:noProof/>
            <w:szCs w:val="20"/>
            <w:rPrChange w:id="762" w:author="Hong Qin" w:date="2012-04-23T14:53:00Z">
              <w:rPr>
                <w:rFonts w:ascii="Arial" w:hAnsi="Arial" w:cs="Arial"/>
                <w:sz w:val="20"/>
                <w:szCs w:val="20"/>
              </w:rPr>
            </w:rPrChange>
          </w:rPr>
          <w:t>39:</w:t>
        </w:r>
        <w:r w:rsidRPr="000A7867">
          <w:rPr>
            <w:rFonts w:ascii="Arial" w:hAnsi="Arial" w:cs="Arial"/>
            <w:noProof/>
            <w:szCs w:val="20"/>
            <w:rPrChange w:id="763" w:author="Hong Qin" w:date="2012-04-23T14:53:00Z">
              <w:rPr>
                <w:rFonts w:ascii="Arial" w:hAnsi="Arial" w:cs="Arial"/>
                <w:sz w:val="20"/>
                <w:szCs w:val="20"/>
              </w:rPr>
            </w:rPrChange>
          </w:rPr>
          <w:t xml:space="preserve"> 3573-3583.</w:t>
        </w:r>
      </w:ins>
    </w:p>
    <w:bookmarkEnd w:id="107"/>
    <w:p w:rsidR="00967FBD" w:rsidRPr="000A7867" w:rsidRDefault="00967FBD" w:rsidP="006E7FEE">
      <w:pPr>
        <w:autoSpaceDE w:val="0"/>
        <w:autoSpaceDN w:val="0"/>
        <w:adjustRightInd w:val="0"/>
        <w:spacing w:after="0" w:line="240" w:lineRule="auto"/>
        <w:rPr>
          <w:rFonts w:ascii="Arial" w:hAnsi="Arial" w:cs="Arial"/>
          <w:noProof/>
          <w:szCs w:val="20"/>
        </w:rPr>
      </w:pPr>
    </w:p>
    <w:p w:rsidR="00967FBD" w:rsidRPr="000A7867" w:rsidRDefault="00967FBD" w:rsidP="006E7FEE">
      <w:pPr>
        <w:autoSpaceDE w:val="0"/>
        <w:autoSpaceDN w:val="0"/>
        <w:adjustRightInd w:val="0"/>
        <w:spacing w:after="0" w:line="240" w:lineRule="auto"/>
        <w:rPr>
          <w:rFonts w:ascii="Arial" w:hAnsi="Arial" w:cs="Arial"/>
          <w:noProof/>
          <w:szCs w:val="20"/>
        </w:rPr>
      </w:pPr>
    </w:p>
    <w:p w:rsidR="00967FBD" w:rsidRPr="000A7867" w:rsidRDefault="00967FBD" w:rsidP="006E7FEE">
      <w:pPr>
        <w:autoSpaceDE w:val="0"/>
        <w:autoSpaceDN w:val="0"/>
        <w:adjustRightInd w:val="0"/>
        <w:spacing w:after="0" w:line="240" w:lineRule="auto"/>
        <w:rPr>
          <w:rFonts w:ascii="Arial" w:hAnsi="Arial"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967FBD" w:rsidRDefault="00967FBD" w:rsidP="006E7FEE">
      <w:pPr>
        <w:autoSpaceDE w:val="0"/>
        <w:autoSpaceDN w:val="0"/>
        <w:adjustRightInd w:val="0"/>
        <w:spacing w:after="0" w:line="240" w:lineRule="auto"/>
        <w:rPr>
          <w:rFonts w:ascii="Calibri" w:hAnsi="Calibri" w:cs="Arial"/>
          <w:noProof/>
          <w:szCs w:val="20"/>
        </w:rPr>
      </w:pPr>
    </w:p>
    <w:p w:rsidR="00F4347B" w:rsidRPr="00605020" w:rsidRDefault="00AA02C3" w:rsidP="00AF513F">
      <w:pPr>
        <w:autoSpaceDE w:val="0"/>
        <w:autoSpaceDN w:val="0"/>
        <w:adjustRightInd w:val="0"/>
        <w:spacing w:after="0" w:line="240" w:lineRule="auto"/>
        <w:rPr>
          <w:rFonts w:ascii="Arial" w:hAnsi="Arial" w:cs="Arial"/>
        </w:rPr>
      </w:pPr>
      <w:r w:rsidRPr="00605020">
        <w:rPr>
          <w:rFonts w:ascii="Arial" w:hAnsi="Arial" w:cs="Arial"/>
          <w:sz w:val="20"/>
          <w:szCs w:val="20"/>
        </w:rPr>
        <w:fldChar w:fldCharType="end"/>
      </w:r>
      <w:bookmarkStart w:id="764" w:name="pone.0002670-Wilson1"/>
      <w:bookmarkEnd w:id="764"/>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r w:rsidRPr="00DD2C51">
        <w:rPr>
          <w:rFonts w:ascii="Arial" w:hAnsi="Arial" w:cs="Arial"/>
          <w:b/>
          <w:sz w:val="24"/>
          <w:szCs w:val="24"/>
        </w:rPr>
        <w:lastRenderedPageBreak/>
        <w:t>T</w:t>
      </w:r>
      <w:r w:rsidR="0072137D" w:rsidRPr="00DD2C51">
        <w:rPr>
          <w:rFonts w:ascii="Arial" w:hAnsi="Arial" w:cs="Arial"/>
          <w:b/>
          <w:sz w:val="24"/>
          <w:szCs w:val="24"/>
        </w:rPr>
        <w:t xml:space="preserve">able </w:t>
      </w:r>
      <w:r w:rsidR="00AA02C3"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AA02C3" w:rsidRPr="00DD2C51">
        <w:rPr>
          <w:rFonts w:ascii="Arial" w:hAnsi="Arial" w:cs="Arial"/>
          <w:b/>
          <w:sz w:val="24"/>
          <w:szCs w:val="24"/>
        </w:rPr>
        <w:fldChar w:fldCharType="separate"/>
      </w:r>
      <w:r w:rsidR="00780DFB">
        <w:rPr>
          <w:rFonts w:ascii="Arial" w:hAnsi="Arial" w:cs="Arial"/>
          <w:b/>
          <w:noProof/>
          <w:sz w:val="24"/>
          <w:szCs w:val="24"/>
        </w:rPr>
        <w:t>1</w:t>
      </w:r>
      <w:r w:rsidR="00AA02C3"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Strain )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lastRenderedPageBreak/>
        <w:t xml:space="preserve">Table </w:t>
      </w:r>
      <w:r w:rsidR="00AA02C3"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AA02C3" w:rsidRPr="00C501A6">
        <w:rPr>
          <w:rFonts w:ascii="Arial" w:hAnsi="Arial" w:cs="Arial"/>
          <w:b/>
          <w:sz w:val="24"/>
          <w:szCs w:val="24"/>
        </w:rPr>
        <w:fldChar w:fldCharType="separate"/>
      </w:r>
      <w:r w:rsidR="00780DFB">
        <w:rPr>
          <w:rFonts w:ascii="Arial" w:hAnsi="Arial" w:cs="Arial"/>
          <w:b/>
          <w:noProof/>
          <w:sz w:val="24"/>
          <w:szCs w:val="24"/>
        </w:rPr>
        <w:t>2</w:t>
      </w:r>
      <w:r w:rsidR="00AA02C3" w:rsidRPr="00C501A6">
        <w:rPr>
          <w:rFonts w:ascii="Arial" w:hAnsi="Arial" w:cs="Arial"/>
          <w:b/>
          <w:sz w:val="24"/>
          <w:szCs w:val="24"/>
        </w:rPr>
        <w:fldChar w:fldCharType="end"/>
      </w:r>
      <w:r w:rsidRPr="00C501A6">
        <w:rPr>
          <w:rFonts w:ascii="Arial" w:hAnsi="Arial" w:cs="Arial"/>
          <w:b/>
          <w:sz w:val="24"/>
          <w:szCs w:val="24"/>
        </w:rPr>
        <w:t>. 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r w:rsidR="005D2B81" w:rsidRPr="00605020">
              <w:rPr>
                <w:rFonts w:ascii="Arial" w:hAnsi="Arial" w:cs="Arial"/>
                <w:sz w:val="24"/>
                <w:szCs w:val="24"/>
              </w:rPr>
              <w:t>Life</w:t>
            </w:r>
            <w:r w:rsidR="005D2B81">
              <w:rPr>
                <w:rFonts w:ascii="Arial" w:hAnsi="Arial" w:cs="Arial"/>
                <w:sz w:val="24"/>
                <w:szCs w:val="24"/>
              </w:rPr>
              <w:t xml:space="preserve"> </w:t>
            </w:r>
            <w:r w:rsidR="005D2B81" w:rsidRPr="00605020">
              <w:rPr>
                <w:rFonts w:ascii="Arial" w:hAnsi="Arial" w:cs="Arial"/>
                <w:sz w:val="24"/>
                <w:szCs w:val="24"/>
              </w:rPr>
              <w:t>span is</w:t>
            </w:r>
            <w:r w:rsidR="00D27D70" w:rsidRPr="00605020">
              <w:rPr>
                <w:rFonts w:ascii="Arial" w:hAnsi="Arial" w:cs="Arial"/>
                <w:sz w:val="24"/>
                <w:szCs w:val="24"/>
              </w:rPr>
              <w:t xml:space="preserve"> a measure of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r w:rsidRPr="00605020">
              <w:rPr>
                <w:rFonts w:ascii="Arial" w:hAnsi="Arial" w:cs="Arial"/>
                <w:sz w:val="24"/>
                <w:szCs w:val="24"/>
              </w:rPr>
              <w:t xml:space="preserve">Replicative </w:t>
            </w:r>
            <w:r w:rsidR="005D2B81" w:rsidRPr="00605020">
              <w:rPr>
                <w:rFonts w:ascii="Arial" w:hAnsi="Arial" w:cs="Arial"/>
                <w:sz w:val="24"/>
                <w:szCs w:val="24"/>
              </w:rPr>
              <w:t>Lifespan is</w:t>
            </w:r>
            <w:r w:rsidR="000131B3" w:rsidRPr="00605020">
              <w:rPr>
                <w:rFonts w:ascii="Arial" w:hAnsi="Arial" w:cs="Arial"/>
                <w:sz w:val="24"/>
                <w:szCs w:val="24"/>
              </w:rPr>
              <w:t xml:space="preserve"> a </w:t>
            </w:r>
            <w:r w:rsidR="00C66B83" w:rsidRPr="00605020">
              <w:rPr>
                <w:rFonts w:ascii="Arial" w:hAnsi="Arial" w:cs="Arial"/>
                <w:sz w:val="24"/>
                <w:szCs w:val="24"/>
              </w:rPr>
              <w:t xml:space="preserve">measure of </w:t>
            </w:r>
            <w:r w:rsidR="00053B8D">
              <w:rPr>
                <w:rFonts w:ascii="Arial" w:hAnsi="Arial" w:cs="Arial"/>
                <w:sz w:val="24"/>
                <w:szCs w:val="24"/>
              </w:rPr>
              <w:t>life span</w:t>
            </w:r>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5D2B81">
              <w:rPr>
                <w:rFonts w:ascii="Arial" w:hAnsi="Arial" w:cs="Arial"/>
                <w:sz w:val="24"/>
                <w:szCs w:val="24"/>
              </w:rPr>
              <w:t xml:space="preserve"> </w:t>
            </w:r>
            <w:r w:rsidR="00FC5F39" w:rsidRPr="00605020">
              <w:rPr>
                <w:rFonts w:ascii="Arial" w:hAnsi="Arial" w:cs="Arial"/>
                <w:sz w:val="24"/>
                <w:szCs w:val="24"/>
              </w:rPr>
              <w:t>refers to the exchange of genetic information</w:t>
            </w:r>
            <w:r w:rsidR="005D2B81">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 xml:space="preserve">l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90050E">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0050E">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knock-out of </w:t>
            </w:r>
            <w:r w:rsidR="0090050E">
              <w:rPr>
                <w:rFonts w:ascii="Arial" w:hAnsi="Arial" w:cs="Arial"/>
                <w:sz w:val="24"/>
                <w:szCs w:val="24"/>
              </w:rPr>
              <w:t>one allele using a kanamycin-</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r w:rsidR="0090050E">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lastRenderedPageBreak/>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AA02C3"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AA02C3" w:rsidRPr="00C501A6">
        <w:rPr>
          <w:rFonts w:ascii="Arial" w:hAnsi="Arial"/>
          <w:b w:val="0"/>
          <w:bCs w:val="0"/>
          <w:sz w:val="24"/>
        </w:rPr>
        <w:fldChar w:fldCharType="separate"/>
      </w:r>
      <w:r w:rsidR="008455BD">
        <w:rPr>
          <w:rFonts w:ascii="Arial" w:hAnsi="Arial" w:cs="Arial"/>
          <w:noProof/>
          <w:color w:val="auto"/>
          <w:sz w:val="24"/>
          <w:szCs w:val="24"/>
        </w:rPr>
        <w:t>1</w:t>
      </w:r>
      <w:r w:rsidR="00AA02C3" w:rsidRPr="00C501A6">
        <w:rPr>
          <w:rFonts w:ascii="Arial" w:hAnsi="Arial"/>
          <w:b w:val="0"/>
          <w:bCs w:val="0"/>
          <w:sz w:val="24"/>
        </w:rPr>
        <w:fldChar w:fldCharType="end"/>
      </w:r>
      <w:r w:rsidRPr="00DD2C51">
        <w:rPr>
          <w:rFonts w:ascii="Arial" w:hAnsi="Arial" w:cs="Arial"/>
          <w:color w:val="auto"/>
          <w:sz w:val="24"/>
          <w:szCs w:val="24"/>
        </w:rPr>
        <w:t>.</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AA02C3"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AA02C3" w:rsidRPr="00C264D3">
        <w:rPr>
          <w:rFonts w:ascii="Arial" w:hAnsi="Arial" w:cs="Arial"/>
          <w:color w:val="auto"/>
          <w:sz w:val="24"/>
          <w:szCs w:val="24"/>
        </w:rPr>
        <w:fldChar w:fldCharType="separate"/>
      </w:r>
      <w:r w:rsidR="008455BD">
        <w:rPr>
          <w:rFonts w:ascii="Arial" w:hAnsi="Arial" w:cs="Arial"/>
          <w:noProof/>
          <w:color w:val="auto"/>
          <w:sz w:val="24"/>
          <w:szCs w:val="24"/>
        </w:rPr>
        <w:t>2</w:t>
      </w:r>
      <w:r w:rsidR="00AA02C3" w:rsidRPr="00C264D3">
        <w:rPr>
          <w:rFonts w:ascii="Arial" w:hAnsi="Arial" w:cs="Arial"/>
          <w:color w:val="auto"/>
          <w:sz w:val="24"/>
          <w:szCs w:val="24"/>
        </w:rPr>
        <w:fldChar w:fldCharType="end"/>
      </w:r>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3F1A7F" w:rsidRPr="00605020" w:rsidRDefault="00AB4211" w:rsidP="003F1A7F">
      <w:pPr>
        <w:keepNext/>
      </w:pPr>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Kanamycin-resistance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71524E">
        <w:rPr>
          <w:rFonts w:ascii="Arial" w:hAnsi="Arial" w:cs="Arial"/>
          <w:b w:val="0"/>
          <w:i/>
          <w:color w:val="auto"/>
          <w:sz w:val="24"/>
          <w:szCs w:val="24"/>
        </w:rPr>
        <w:t xml:space="preserve"> </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71524E">
        <w:rPr>
          <w:rFonts w:ascii="Arial" w:hAnsi="Arial" w:cs="Arial"/>
          <w:b w:val="0"/>
          <w:color w:val="auto"/>
          <w:sz w:val="24"/>
          <w:szCs w:val="24"/>
        </w:rPr>
        <w:t xml:space="preserve"> </w:t>
      </w:r>
      <w:r w:rsidR="002668DA" w:rsidRPr="00605020">
        <w:rPr>
          <w:rFonts w:ascii="Arial" w:hAnsi="Arial" w:cs="Arial"/>
          <w:b w:val="0"/>
          <w:color w:val="auto"/>
          <w:sz w:val="24"/>
          <w:szCs w:val="24"/>
        </w:rPr>
        <w:t>the</w:t>
      </w:r>
      <w:r w:rsidR="0071524E">
        <w:rPr>
          <w:rFonts w:ascii="Arial" w:hAnsi="Arial" w:cs="Arial"/>
          <w:b w:val="0"/>
          <w:color w:val="auto"/>
          <w:sz w:val="24"/>
          <w:szCs w:val="24"/>
        </w:rPr>
        <w:t xml:space="preserve"> </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4B416E" w:rsidRDefault="004B416E" w:rsidP="004B416E"/>
    <w:p w:rsidR="004B416E" w:rsidRDefault="004B416E" w:rsidP="004B416E"/>
    <w:p w:rsidR="004B416E" w:rsidRPr="00605020" w:rsidRDefault="004B416E" w:rsidP="004B416E">
      <w:pPr>
        <w:jc w:val="center"/>
      </w:pPr>
      <w:r w:rsidRPr="0076379D">
        <w:lastRenderedPageBreak/>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r>
        <w:rPr>
          <w:rFonts w:ascii="Arial" w:hAnsi="Arial" w:cs="Arial"/>
          <w:b w:val="0"/>
          <w:color w:val="auto"/>
          <w:sz w:val="24"/>
          <w:szCs w:val="24"/>
        </w:rPr>
        <w:t xml:space="preserve"> </w:t>
      </w:r>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Cells were plated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PbS,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tab/>
      </w:r>
    </w:p>
    <w:p w:rsidR="001E2DFE" w:rsidRPr="00605020" w:rsidRDefault="001E2DFE" w:rsidP="001E2DFE">
      <w:pPr>
        <w:tabs>
          <w:tab w:val="left" w:pos="5529"/>
        </w:tabs>
      </w:pPr>
    </w:p>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lastRenderedPageBreak/>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5"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D306C5" w:rsidRDefault="00D306C5" w:rsidP="00D306C5"/>
    <w:p w:rsidR="00D306C5" w:rsidRPr="00605020" w:rsidRDefault="00D306C5" w:rsidP="00D306C5">
      <w:pPr>
        <w:keepNext/>
        <w:jc w:val="center"/>
      </w:pPr>
      <w:r>
        <w:rPr>
          <w:noProof/>
        </w:rPr>
        <w:lastRenderedPageBreak/>
        <w:drawing>
          <wp:inline distT="0" distB="0" distL="0" distR="0">
            <wp:extent cx="6037366" cy="4845132"/>
            <wp:effectExtent l="19050" t="0" r="1484"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Based on the biological survival curve in yeast, T</w:t>
      </w:r>
      <w:r w:rsidRPr="005576F5">
        <w:rPr>
          <w:rFonts w:ascii="Arial" w:hAnsi="Arial" w:cs="Arial"/>
          <w:b w:val="0"/>
          <w:color w:val="auto"/>
          <w:sz w:val="24"/>
          <w:szCs w:val="24"/>
          <w:vertAlign w:val="subscript"/>
        </w:rPr>
        <w:t>c</w:t>
      </w:r>
      <w:r w:rsidRPr="005576F5">
        <w:rPr>
          <w:rFonts w:ascii="Arial" w:hAnsi="Arial" w:cs="Arial"/>
          <w:b w:val="0"/>
          <w:color w:val="auto"/>
          <w:sz w:val="24"/>
          <w:szCs w:val="24"/>
        </w:rPr>
        <w:t xml:space="preserve"> is the midpoint of chronological life span and T</w:t>
      </w:r>
      <w:r w:rsidRPr="005576F5">
        <w:rPr>
          <w:rFonts w:ascii="Arial" w:hAnsi="Arial" w:cs="Arial"/>
          <w:b w:val="0"/>
          <w:color w:val="auto"/>
          <w:sz w:val="24"/>
          <w:szCs w:val="24"/>
          <w:vertAlign w:val="subscript"/>
        </w:rPr>
        <w:t>g</w:t>
      </w:r>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Pr="005576F5">
        <w:rPr>
          <w:rFonts w:ascii="Arial" w:hAnsi="Arial" w:cs="Arial"/>
          <w:b w:val="0"/>
          <w:color w:val="auto"/>
          <w:sz w:val="24"/>
          <w:szCs w:val="24"/>
        </w:rPr>
        <w:fldChar w:fldCharType="begin"/>
      </w:r>
      <w:r w:rsidRPr="005576F5">
        <w:rPr>
          <w:rFonts w:ascii="Arial" w:hAnsi="Arial" w:cs="Arial"/>
          <w:b w:val="0"/>
          <w:color w:val="auto"/>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Pr="005576F5">
        <w:rPr>
          <w:rFonts w:ascii="Arial" w:hAnsi="Arial" w:cs="Arial"/>
          <w:b w:val="0"/>
          <w:color w:val="auto"/>
          <w:sz w:val="24"/>
          <w:szCs w:val="24"/>
        </w:rPr>
        <w:fldChar w:fldCharType="separate"/>
      </w:r>
      <w:r w:rsidRPr="005576F5">
        <w:rPr>
          <w:rFonts w:ascii="Arial" w:hAnsi="Arial" w:cs="Arial"/>
          <w:b w:val="0"/>
          <w:noProof/>
          <w:color w:val="auto"/>
          <w:sz w:val="24"/>
          <w:szCs w:val="24"/>
        </w:rPr>
        <w:t>(</w:t>
      </w:r>
      <w:hyperlink w:anchor="_ENREF_12" w:tooltip="Qin, 2008 #516" w:history="1">
        <w:r w:rsidRPr="005576F5">
          <w:rPr>
            <w:rFonts w:ascii="Arial" w:hAnsi="Arial" w:cs="Arial"/>
            <w:b w:val="0"/>
            <w:noProof/>
            <w:color w:val="auto"/>
            <w:sz w:val="24"/>
            <w:szCs w:val="24"/>
          </w:rPr>
          <w:t>Q</w:t>
        </w:r>
        <w:r w:rsidRPr="005576F5">
          <w:rPr>
            <w:rFonts w:ascii="Arial" w:hAnsi="Arial" w:cs="Arial"/>
            <w:b w:val="0"/>
            <w:smallCaps/>
            <w:noProof/>
            <w:color w:val="auto"/>
            <w:sz w:val="24"/>
            <w:szCs w:val="24"/>
          </w:rPr>
          <w:t>in</w:t>
        </w:r>
        <w:r w:rsidRPr="005576F5">
          <w:rPr>
            <w:rFonts w:ascii="Arial" w:hAnsi="Arial" w:cs="Arial"/>
            <w:b w:val="0"/>
            <w:i/>
            <w:noProof/>
            <w:color w:val="auto"/>
            <w:sz w:val="24"/>
            <w:szCs w:val="24"/>
          </w:rPr>
          <w:t xml:space="preserve"> et al.</w:t>
        </w:r>
        <w:r w:rsidRPr="005576F5">
          <w:rPr>
            <w:rFonts w:ascii="Arial" w:hAnsi="Arial" w:cs="Arial"/>
            <w:b w:val="0"/>
            <w:noProof/>
            <w:color w:val="auto"/>
            <w:sz w:val="24"/>
            <w:szCs w:val="24"/>
          </w:rPr>
          <w:t xml:space="preserve"> 2008</w:t>
        </w:r>
      </w:hyperlink>
      <w:r w:rsidRPr="005576F5">
        <w:rPr>
          <w:rFonts w:ascii="Arial" w:hAnsi="Arial" w:cs="Arial"/>
          <w:b w:val="0"/>
          <w:noProof/>
          <w:color w:val="auto"/>
          <w:sz w:val="24"/>
          <w:szCs w:val="24"/>
        </w:rPr>
        <w:t>)</w:t>
      </w:r>
      <w:r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273FE0" w:rsidRDefault="00D1595F" w:rsidP="00EF6C5E">
      <w:pPr>
        <w:keepNext/>
        <w:spacing w:line="480" w:lineRule="auto"/>
        <w:rPr>
          <w:rFonts w:ascii="Arial" w:hAnsi="Arial" w:cs="Arial"/>
          <w:sz w:val="24"/>
          <w:szCs w:val="24"/>
        </w:rPr>
      </w:pPr>
      <w:r w:rsidRPr="00D1595F">
        <w:rPr>
          <w:noProof/>
        </w:rPr>
        <w:lastRenderedPageBreak/>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r>
        <w:br w:type="textWrapping" w:clear="all"/>
      </w:r>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r w:rsidR="00EF6C5E">
        <w:rPr>
          <w:rFonts w:ascii="Arial" w:hAnsi="Arial" w:cs="Arial"/>
          <w:sz w:val="24"/>
          <w:szCs w:val="24"/>
        </w:rPr>
        <w:t xml:space="preserve"> </w:t>
      </w:r>
      <w:r w:rsidR="00C63FFD" w:rsidRPr="00D1595F">
        <w:rPr>
          <w:rFonts w:ascii="Arial" w:hAnsi="Arial" w:cs="Arial"/>
          <w:sz w:val="24"/>
          <w:szCs w:val="24"/>
        </w:rPr>
        <w:t>At a C</w:t>
      </w:r>
      <w:r w:rsidR="00C63FFD" w:rsidRPr="00D1595F">
        <w:rPr>
          <w:rFonts w:ascii="Arial" w:hAnsi="Arial" w:cs="Arial"/>
          <w:sz w:val="24"/>
          <w:szCs w:val="24"/>
          <w:vertAlign w:val="subscript"/>
        </w:rPr>
        <w:t>v</w:t>
      </w:r>
      <w:r w:rsidR="00C63FFD" w:rsidRPr="00D1595F">
        <w:rPr>
          <w:rFonts w:ascii="Arial" w:hAnsi="Arial" w:cs="Arial"/>
          <w:sz w:val="24"/>
          <w:szCs w:val="24"/>
        </w:rPr>
        <w:t xml:space="preserve"> of 0.05, the initial concentration of colonies decreased by approximately one-half indicated by the blue curve. At a C</w:t>
      </w:r>
      <w:r w:rsidR="00C63FFD" w:rsidRPr="00D1595F">
        <w:rPr>
          <w:rFonts w:ascii="Arial" w:hAnsi="Arial" w:cs="Arial"/>
          <w:sz w:val="24"/>
          <w:szCs w:val="24"/>
          <w:vertAlign w:val="subscript"/>
        </w:rPr>
        <w:t>b</w:t>
      </w:r>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p>
    <w:p w:rsidR="00C167BF" w:rsidRDefault="00C167BF" w:rsidP="00D1595F">
      <w:pPr>
        <w:spacing w:line="240" w:lineRule="auto"/>
        <w:rPr>
          <w:rFonts w:ascii="Arial" w:hAnsi="Arial" w:cs="Arial"/>
          <w:bCs/>
          <w:noProof/>
          <w:sz w:val="20"/>
          <w:szCs w:val="20"/>
        </w:rPr>
      </w:pPr>
    </w:p>
    <w:p w:rsidR="00C167BF" w:rsidRDefault="00C167BF" w:rsidP="00D1595F">
      <w:pPr>
        <w:spacing w:line="240" w:lineRule="auto"/>
        <w:rPr>
          <w:rFonts w:ascii="Arial" w:hAnsi="Arial" w:cs="Arial"/>
          <w:bCs/>
          <w:noProof/>
          <w:sz w:val="20"/>
          <w:szCs w:val="20"/>
        </w:rPr>
      </w:pPr>
    </w:p>
    <w:p w:rsidR="009875F7" w:rsidRDefault="00AA02C3" w:rsidP="00D1595F">
      <w:pPr>
        <w:spacing w:line="240" w:lineRule="auto"/>
        <w:rPr>
          <w:rFonts w:ascii="Arial" w:hAnsi="Arial" w:cs="Arial"/>
          <w:bCs/>
          <w:noProof/>
          <w:sz w:val="20"/>
          <w:szCs w:val="20"/>
        </w:rPr>
      </w:pPr>
      <w:ins w:id="765" w:author="Hong Qin" w:date="2012-04-23T00:08:00Z">
        <w:r w:rsidRPr="00AA02C3">
          <w:rPr>
            <w:noProof/>
          </w:rPr>
          <w:lastRenderedPageBreak/>
          <w:pict>
            <v:shapetype id="_x0000_t202" coordsize="21600,21600" o:spt="202" path="m,l,21600r21600,l21600,xe">
              <v:stroke joinstyle="miter"/>
              <v:path gradientshapeok="t" o:connecttype="rect"/>
            </v:shapetype>
            <v:shape id="_x0000_s1034" type="#_x0000_t202" style="position:absolute;margin-left:-15.7pt;margin-top:344.05pt;width:474.55pt;height:.05pt;z-index:251674624" wrapcoords="-34 0 -34 20855 21600 20855 21600 0 -34 0" stroked="f">
              <v:textbox style="mso-next-textbox:#_x0000_s1034;mso-fit-shape-to-text:t" inset="0,0,0,0">
                <w:txbxContent>
                  <w:p w:rsidR="00036B9E" w:rsidRDefault="00036B9E"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9.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Data from the biological survival curve </w:t>
                    </w:r>
                    <w:r w:rsidRPr="005576F5">
                      <w:rPr>
                        <w:rFonts w:ascii="Arial" w:hAnsi="Arial" w:cs="Arial"/>
                        <w:b w:val="0"/>
                        <w:color w:val="auto"/>
                        <w:sz w:val="24"/>
                        <w:szCs w:val="24"/>
                      </w:rPr>
                      <w:fldChar w:fldCharType="begin"/>
                    </w:r>
                    <w:r w:rsidRPr="005576F5">
                      <w:rPr>
                        <w:rFonts w:ascii="Arial" w:hAnsi="Arial" w:cs="Arial"/>
                        <w:b w:val="0"/>
                        <w:color w:val="auto"/>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Pr="005576F5">
                      <w:rPr>
                        <w:rFonts w:ascii="Arial" w:hAnsi="Arial" w:cs="Arial"/>
                        <w:b w:val="0"/>
                        <w:color w:val="auto"/>
                        <w:sz w:val="24"/>
                        <w:szCs w:val="24"/>
                      </w:rPr>
                      <w:fldChar w:fldCharType="separate"/>
                    </w:r>
                    <w:r w:rsidRPr="005576F5">
                      <w:rPr>
                        <w:rFonts w:ascii="Arial" w:hAnsi="Arial" w:cs="Arial"/>
                        <w:b w:val="0"/>
                        <w:noProof/>
                        <w:color w:val="auto"/>
                        <w:sz w:val="24"/>
                        <w:szCs w:val="24"/>
                      </w:rPr>
                      <w:t>(</w:t>
                    </w:r>
                    <w:hyperlink w:anchor="_ENREF_12" w:tooltip="Qin, 2008 #516" w:history="1">
                      <w:r w:rsidRPr="005576F5">
                        <w:rPr>
                          <w:rFonts w:ascii="Arial" w:hAnsi="Arial" w:cs="Arial"/>
                          <w:b w:val="0"/>
                          <w:noProof/>
                          <w:color w:val="auto"/>
                          <w:sz w:val="24"/>
                          <w:szCs w:val="24"/>
                        </w:rPr>
                        <w:t>Q</w:t>
                      </w:r>
                      <w:r w:rsidRPr="005576F5">
                        <w:rPr>
                          <w:rFonts w:ascii="Arial" w:hAnsi="Arial" w:cs="Arial"/>
                          <w:b w:val="0"/>
                          <w:smallCaps/>
                          <w:noProof/>
                          <w:color w:val="auto"/>
                          <w:sz w:val="24"/>
                          <w:szCs w:val="24"/>
                        </w:rPr>
                        <w:t>in</w:t>
                      </w:r>
                      <w:r w:rsidRPr="005576F5">
                        <w:rPr>
                          <w:rFonts w:ascii="Arial" w:hAnsi="Arial" w:cs="Arial"/>
                          <w:b w:val="0"/>
                          <w:i/>
                          <w:noProof/>
                          <w:color w:val="auto"/>
                          <w:sz w:val="24"/>
                          <w:szCs w:val="24"/>
                        </w:rPr>
                        <w:t xml:space="preserve"> et al.</w:t>
                      </w:r>
                      <w:r w:rsidRPr="005576F5">
                        <w:rPr>
                          <w:rFonts w:ascii="Arial" w:hAnsi="Arial" w:cs="Arial"/>
                          <w:b w:val="0"/>
                          <w:noProof/>
                          <w:color w:val="auto"/>
                          <w:sz w:val="24"/>
                          <w:szCs w:val="24"/>
                        </w:rPr>
                        <w:t xml:space="preserve"> 2008</w:t>
                      </w:r>
                    </w:hyperlink>
                    <w:r w:rsidRPr="005576F5">
                      <w:rPr>
                        <w:rFonts w:ascii="Arial" w:hAnsi="Arial" w:cs="Arial"/>
                        <w:b w:val="0"/>
                        <w:noProof/>
                        <w:color w:val="auto"/>
                        <w:sz w:val="24"/>
                        <w:szCs w:val="24"/>
                      </w:rPr>
                      <w:t>)</w:t>
                    </w:r>
                    <w:r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r w:rsidR="00273FE0">
          <w:rPr>
            <w:rFonts w:ascii="Arial" w:hAnsi="Arial" w:cs="Arial"/>
            <w:noProof/>
            <w:sz w:val="20"/>
            <w:szCs w:val="20"/>
          </w:rPr>
          <w:drawing>
            <wp:anchor distT="0" distB="0" distL="114300" distR="114300" simplePos="0" relativeHeight="251673600"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4"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8" cstate="print"/>
                      <a:stretch>
                        <a:fillRect/>
                      </a:stretch>
                    </pic:blipFill>
                    <pic:spPr>
                      <a:xfrm>
                        <a:off x="0" y="0"/>
                        <a:ext cx="6026785" cy="3916680"/>
                      </a:xfrm>
                      <a:prstGeom prst="rect">
                        <a:avLst/>
                      </a:prstGeom>
                    </pic:spPr>
                  </pic:pic>
                </a:graphicData>
              </a:graphic>
            </wp:anchor>
          </w:drawing>
        </w:r>
      </w:ins>
    </w:p>
    <w:p w:rsidR="008455BD" w:rsidRDefault="00C167BF" w:rsidP="008455BD">
      <w:pPr>
        <w:pStyle w:val="Caption"/>
        <w:keepNext/>
        <w:spacing w:line="480" w:lineRule="auto"/>
        <w:jc w:val="center"/>
      </w:pPr>
      <w:r w:rsidRPr="00C167BF">
        <w:rPr>
          <w:rFonts w:ascii="Arial" w:hAnsi="Arial" w:cs="Arial"/>
          <w:b w:val="0"/>
          <w:noProof/>
          <w:color w:val="auto"/>
          <w:sz w:val="24"/>
          <w:szCs w:val="24"/>
        </w:rPr>
        <w:lastRenderedPageBreak/>
        <w:drawing>
          <wp:inline distT="0" distB="0" distL="0" distR="0">
            <wp:extent cx="5882986" cy="5882986"/>
            <wp:effectExtent l="19050" t="0" r="3464"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889843" cy="5912069"/>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r w:rsidRPr="0072137D">
        <w:rPr>
          <w:rFonts w:ascii="Arial" w:hAnsi="Arial" w:cs="Arial"/>
          <w:b w:val="0"/>
          <w:color w:val="auto"/>
          <w:sz w:val="24"/>
          <w:szCs w:val="24"/>
        </w:rPr>
        <w:t xml:space="preserve">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 xml:space="preserve">since it has a larger Cb/Cv ratio. M13 has the longest life span, which corresponds to a smaller Cb/Cv ratio. </w:t>
      </w:r>
    </w:p>
    <w:p w:rsidR="009875F7" w:rsidRDefault="00AB4211" w:rsidP="00C167BF">
      <w:pPr>
        <w:pStyle w:val="Caption"/>
        <w:keepNext/>
        <w:numPr>
          <w:ins w:id="766" w:author="Hong Qin" w:date="2012-04-22T22:58:00Z"/>
        </w:numPr>
        <w:spacing w:line="480" w:lineRule="auto"/>
        <w:jc w:val="center"/>
      </w:pPr>
      <w:r>
        <w:rPr>
          <w:rFonts w:ascii="Arial" w:hAnsi="Arial" w:cs="Arial"/>
          <w:b w:val="0"/>
          <w:noProof/>
          <w:color w:val="auto"/>
          <w:sz w:val="24"/>
          <w:szCs w:val="24"/>
        </w:rPr>
        <w:lastRenderedPageBreak/>
        <w:drawing>
          <wp:inline distT="0" distB="0" distL="0" distR="0">
            <wp:extent cx="5470635" cy="5470635"/>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67350" cy="5470635"/>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 xml:space="preserve">. </w:t>
      </w:r>
      <w:r w:rsidR="00144417" w:rsidRPr="00144417">
        <w:rPr>
          <w:rFonts w:ascii="Arial" w:hAnsi="Arial" w:cs="Arial"/>
          <w:b/>
          <w:sz w:val="24"/>
          <w:szCs w:val="24"/>
        </w:rPr>
        <w:t>Trade-off between tolerance to oxidative stress and mitotic asymmetry.</w:t>
      </w:r>
      <w:r w:rsidR="0014441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C167BF">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76379D" w:rsidRDefault="0076379D">
      <w:pPr>
        <w:keepNext/>
        <w:spacing w:line="480" w:lineRule="auto"/>
        <w:rPr>
          <w:rFonts w:ascii="Arial" w:hAnsi="Arial" w:cs="Arial"/>
          <w:sz w:val="24"/>
          <w:szCs w:val="24"/>
        </w:rPr>
      </w:pPr>
    </w:p>
    <w:p w:rsidR="0076379D" w:rsidRDefault="0076379D">
      <w:pPr>
        <w:keepNext/>
        <w:spacing w:line="480" w:lineRule="auto"/>
        <w:rPr>
          <w:rFonts w:ascii="Arial" w:hAnsi="Arial" w:cs="Arial"/>
          <w:sz w:val="24"/>
          <w:szCs w:val="24"/>
        </w:rPr>
      </w:pPr>
    </w:p>
    <w:p w:rsidR="005605DE" w:rsidRDefault="005605DE" w:rsidP="005605DE">
      <w:pPr>
        <w:keepNext/>
        <w:spacing w:line="480" w:lineRule="auto"/>
        <w:rPr>
          <w:rFonts w:ascii="Arial" w:hAnsi="Arial" w:cs="Arial"/>
          <w:noProof/>
          <w:sz w:val="20"/>
          <w:szCs w:val="20"/>
        </w:rPr>
      </w:pPr>
    </w:p>
    <w:p w:rsidR="008455BD" w:rsidRDefault="008455BD" w:rsidP="005605DE">
      <w:pPr>
        <w:keepNext/>
        <w:spacing w:line="480" w:lineRule="auto"/>
      </w:pPr>
      <w:r w:rsidRPr="008455BD">
        <w:rPr>
          <w:rFonts w:ascii="Arial" w:hAnsi="Arial" w:cs="Arial"/>
          <w:noProof/>
          <w:sz w:val="20"/>
          <w:szCs w:val="20"/>
        </w:rPr>
        <w:drawing>
          <wp:inline distT="0" distB="0" distL="0" distR="0">
            <wp:extent cx="5990897" cy="3342290"/>
            <wp:effectExtent l="0" t="0" r="0" b="0"/>
            <wp:docPr id="1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496799" cy="4648200"/>
                      <a:chOff x="-1890251" y="304800"/>
                      <a:chExt cx="12496799" cy="4648200"/>
                    </a:xfrm>
                  </a:grpSpPr>
                  <a:grpSp>
                    <a:nvGrpSpPr>
                      <a:cNvPr id="33" name="Group 32"/>
                      <a:cNvGrpSpPr/>
                    </a:nvGrpSpPr>
                    <a:grpSpPr>
                      <a:xfrm>
                        <a:off x="-1890251" y="304800"/>
                        <a:ext cx="12496799" cy="4648200"/>
                        <a:chOff x="-1890251" y="304800"/>
                        <a:chExt cx="12496799" cy="4648200"/>
                      </a:xfrm>
                    </a:grpSpPr>
                    <a:grpSp>
                      <a:nvGrpSpPr>
                        <a:cNvPr id="3" name="Group 31"/>
                        <a:cNvGrpSpPr/>
                      </a:nvGrpSpPr>
                      <a:grpSpPr>
                        <a:xfrm>
                          <a:off x="-1890251" y="304800"/>
                          <a:ext cx="12101051" cy="4648200"/>
                          <a:chOff x="-1890251" y="304800"/>
                          <a:chExt cx="12101051" cy="4648200"/>
                        </a:xfrm>
                      </a:grpSpPr>
                      <a:sp>
                        <a:nvSpPr>
                          <a:cNvPr id="28" name="Rectangle 27"/>
                          <a:cNvSpPr/>
                        </a:nvSpPr>
                        <a:spPr>
                          <a:xfrm>
                            <a:off x="2133600" y="3048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4"/>
                          <a:cNvSpPr txBox="1"/>
                        </a:nvSpPr>
                        <a:spPr>
                          <a:xfrm>
                            <a:off x="-1890251" y="2160639"/>
                            <a:ext cx="3490451"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 </a:t>
                              </a:r>
                              <a:r>
                                <a:rPr lang="en-US" sz="2500" b="1" dirty="0" smtClean="0">
                                  <a:latin typeface="Arial" pitchFamily="34" charset="0"/>
                                  <a:cs typeface="Arial" pitchFamily="34" charset="0"/>
                                </a:rPr>
                                <a:t>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a:t>
                              </a:r>
                              <a:r>
                                <a:rPr lang="en-US" sz="2500" b="1" baseline="-25000" dirty="0" smtClean="0">
                                  <a:latin typeface="Arial" pitchFamily="34" charset="0"/>
                                  <a:cs typeface="Arial" pitchFamily="34" charset="0"/>
                                </a:rPr>
                                <a:t>  </a:t>
                              </a:r>
                              <a:endParaRPr lang="en-US" sz="2500" b="1" dirty="0">
                                <a:latin typeface="Arial" pitchFamily="34" charset="0"/>
                                <a:cs typeface="Arial" pitchFamily="34" charset="0"/>
                              </a:endParaRPr>
                            </a:p>
                          </a:txBody>
                          <a:useSpRect/>
                        </a:txSp>
                      </a:sp>
                      <a:cxnSp>
                        <a:nvCxnSpPr>
                          <a:cNvPr id="30" name="Straight Arrow Connector 29"/>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4" name="Group 23"/>
                        <a:cNvGrpSpPr/>
                      </a:nvGrpSpPr>
                      <a:grpSpPr>
                        <a:xfrm>
                          <a:off x="2499852" y="651387"/>
                          <a:ext cx="8106696" cy="4172787"/>
                          <a:chOff x="771833" y="894736"/>
                          <a:chExt cx="8106696" cy="4172787"/>
                        </a:xfrm>
                      </a:grpSpPr>
                      <a:sp>
                        <a:nvSpPr>
                          <a:cNvPr id="6" name="TextBox 4"/>
                          <a:cNvSpPr txBox="1"/>
                        </a:nvSpPr>
                        <a:spPr>
                          <a:xfrm>
                            <a:off x="771833" y="894736"/>
                            <a:ext cx="264241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Higher tolerance </a:t>
                              </a:r>
                              <a:r>
                                <a:rPr lang="en-US" sz="2500" b="1" dirty="0" smtClean="0">
                                  <a:latin typeface="Arial" pitchFamily="34" charset="0"/>
                                  <a:cs typeface="Arial" pitchFamily="34" charset="0"/>
                                </a:rPr>
                                <a:t>to oxidative stress</a:t>
                              </a:r>
                              <a:endParaRPr lang="en-US" sz="2500" b="1" dirty="0">
                                <a:latin typeface="Arial" pitchFamily="34" charset="0"/>
                                <a:cs typeface="Arial" pitchFamily="34" charset="0"/>
                              </a:endParaRPr>
                            </a:p>
                          </a:txBody>
                          <a:useSpRect/>
                        </a:txSp>
                      </a:sp>
                      <a:sp>
                        <a:nvSpPr>
                          <a:cNvPr id="7" name="TextBox 5"/>
                          <a:cNvSpPr txBox="1"/>
                        </a:nvSpPr>
                        <a:spPr>
                          <a:xfrm>
                            <a:off x="6135329" y="1403555"/>
                            <a:ext cx="27432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Longer CLS</a:t>
                              </a:r>
                              <a:endParaRPr lang="en-US" sz="2500" b="1" dirty="0">
                                <a:latin typeface="Arial" pitchFamily="34" charset="0"/>
                                <a:cs typeface="Arial" pitchFamily="34" charset="0"/>
                              </a:endParaRPr>
                            </a:p>
                          </a:txBody>
                          <a:useSpRect/>
                        </a:txSp>
                      </a:sp>
                      <a:sp>
                        <a:nvSpPr>
                          <a:cNvPr id="8" name="TextBox 7"/>
                          <a:cNvSpPr txBox="1"/>
                        </a:nvSpPr>
                        <a:spPr>
                          <a:xfrm>
                            <a:off x="3682181" y="4205749"/>
                            <a:ext cx="3581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Lower </a:t>
                              </a:r>
                              <a:r>
                                <a:rPr lang="en-US" sz="2500" b="1" dirty="0" smtClean="0">
                                  <a:latin typeface="Arial" pitchFamily="34" charset="0"/>
                                  <a:cs typeface="Arial" pitchFamily="34" charset="0"/>
                                </a:rPr>
                                <a:t>m</a:t>
                              </a:r>
                              <a:r>
                                <a:rPr lang="en-US" sz="2500" b="1" dirty="0" smtClean="0">
                                  <a:latin typeface="Arial" pitchFamily="34" charset="0"/>
                                  <a:cs typeface="Arial" pitchFamily="34" charset="0"/>
                                </a:rPr>
                                <a:t>itotic </a:t>
                              </a:r>
                              <a:r>
                                <a:rPr lang="en-US" sz="2500" b="1" dirty="0" smtClean="0">
                                  <a:latin typeface="Arial" pitchFamily="34" charset="0"/>
                                  <a:cs typeface="Arial" pitchFamily="34" charset="0"/>
                                </a:rPr>
                                <a:t>a</a:t>
                              </a:r>
                              <a:r>
                                <a:rPr lang="en-US" sz="2500" b="1" dirty="0" smtClean="0">
                                  <a:latin typeface="Arial" pitchFamily="34" charset="0"/>
                                  <a:cs typeface="Arial" pitchFamily="34" charset="0"/>
                                </a:rPr>
                                <a:t>symmetry </a:t>
                              </a:r>
                              <a:endParaRPr lang="en-US" sz="2500" b="1" dirty="0">
                                <a:latin typeface="Arial" pitchFamily="34" charset="0"/>
                                <a:cs typeface="Arial" pitchFamily="34" charset="0"/>
                              </a:endParaRPr>
                            </a:p>
                          </a:txBody>
                          <a:useSpRect/>
                        </a:txSp>
                      </a:sp>
                      <a:cxnSp>
                        <a:nvCxnSpPr>
                          <a:cNvPr id="9" name="Straight Arrow Connector 8"/>
                          <a:cNvCxnSpPr>
                            <a:endCxn id="7" idx="1"/>
                          </a:cNvCxnSpPr>
                        </a:nvCxnSpPr>
                        <a:spPr>
                          <a:xfrm>
                            <a:off x="3544529" y="1632155"/>
                            <a:ext cx="2590800" cy="9927"/>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6200000" flipV="1">
                            <a:off x="2225778" y="2270023"/>
                            <a:ext cx="1936955" cy="1664110"/>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r w:rsidRPr="00EF6C5E">
        <w:rPr>
          <w:rFonts w:ascii="Arial" w:hAnsi="Arial"/>
          <w:color w:val="auto"/>
          <w:sz w:val="24"/>
        </w:rPr>
        <w:t>Figure 12</w:t>
      </w:r>
      <w:r w:rsidR="00AA02C3" w:rsidRPr="00EF6C5E">
        <w:rPr>
          <w:rFonts w:ascii="Arial" w:hAnsi="Arial"/>
          <w:color w:val="auto"/>
          <w:sz w:val="24"/>
        </w:rPr>
        <w:t>.</w:t>
      </w:r>
      <w:r w:rsidR="008455BD">
        <w:rPr>
          <w:rFonts w:ascii="Arial" w:hAnsi="Arial" w:cs="Arial"/>
          <w:sz w:val="24"/>
          <w:szCs w:val="24"/>
        </w:rPr>
        <w:t xml:space="preserve"> </w:t>
      </w:r>
      <w:r w:rsidR="00AA02C3" w:rsidRPr="00AA02C3">
        <w:rPr>
          <w:rFonts w:ascii="Arial" w:hAnsi="Arial"/>
          <w:b w:val="0"/>
          <w:color w:val="auto"/>
          <w:sz w:val="24"/>
        </w:rPr>
        <w:t>Life span tolerance, length of CLS, and frequency of mitotic asymmetrical 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ins w:id="767" w:author="bidyut k mohanty" w:date="2012-04-22T08:31:00Z">
        <w:r w:rsidR="00C03087">
          <w:rPr>
            <w:rFonts w:ascii="Arial" w:hAnsi="Arial" w:cs="Arial"/>
            <w:sz w:val="24"/>
            <w:szCs w:val="24"/>
          </w:rPr>
          <w:t xml:space="preserve"> </w:t>
        </w:r>
      </w:ins>
    </w:p>
    <w:sectPr w:rsidR="00273FE0" w:rsidRPr="00DA38F8" w:rsidSect="00AE041D">
      <w:headerReference w:type="default" r:id="rId21"/>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036B9E" w:rsidRDefault="00036B9E">
      <w:pPr>
        <w:pStyle w:val="CommentText"/>
      </w:pPr>
      <w:r>
        <w:rPr>
          <w:rStyle w:val="CommentReference"/>
        </w:rPr>
        <w:annotationRef/>
      </w:r>
      <w:r>
        <w:t>TODO: reorder figures</w:t>
      </w:r>
    </w:p>
    <w:p w:rsidR="00036B9E" w:rsidRDefault="00036B9E">
      <w:pPr>
        <w:pStyle w:val="CommentText"/>
      </w:pPr>
      <w:r>
        <w:t xml:space="preserve">revise discussion on oxidative stress and cellular aging; implication on human aging;  </w:t>
      </w:r>
    </w:p>
    <w:p w:rsidR="00036B9E" w:rsidRDefault="00036B9E">
      <w:pPr>
        <w:pStyle w:val="CommentText"/>
      </w:pPr>
      <w:r>
        <w:t xml:space="preserve">add low H2O2 in CLS in summary diagram.  The arrow on mitotic asymmetry should be revised. </w:t>
      </w:r>
    </w:p>
  </w:comment>
  <w:comment w:id="74" w:author="Lindsay" w:date="2012-04-23T21:16:00Z" w:initials="L">
    <w:p w:rsidR="00036B9E" w:rsidRDefault="00036B9E">
      <w:pPr>
        <w:pStyle w:val="CommentText"/>
      </w:pPr>
      <w:r>
        <w:rPr>
          <w:rStyle w:val="CommentReference"/>
        </w:rPr>
        <w:annotationRef/>
      </w:r>
      <w:r>
        <w:t>(What figure should I add???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1E8" w:rsidRDefault="005251E8" w:rsidP="00F22F20">
      <w:pPr>
        <w:spacing w:after="0" w:line="240" w:lineRule="auto"/>
      </w:pPr>
      <w:r>
        <w:separator/>
      </w:r>
    </w:p>
  </w:endnote>
  <w:endnote w:type="continuationSeparator" w:id="1">
    <w:p w:rsidR="005251E8" w:rsidRDefault="005251E8"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Neue-Roman">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B9E" w:rsidRDefault="00036B9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1E8" w:rsidRDefault="005251E8" w:rsidP="00F22F20">
      <w:pPr>
        <w:spacing w:after="0" w:line="240" w:lineRule="auto"/>
      </w:pPr>
      <w:r>
        <w:separator/>
      </w:r>
    </w:p>
  </w:footnote>
  <w:footnote w:type="continuationSeparator" w:id="1">
    <w:p w:rsidR="005251E8" w:rsidRDefault="005251E8"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B9E" w:rsidRPr="00F22F20" w:rsidRDefault="00036B9E"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B9E" w:rsidRDefault="00036B9E">
    <w:pPr>
      <w:pStyle w:val="Header"/>
      <w:ind w:right="480"/>
      <w:rPr>
        <w:ins w:id="768" w:author="Lindsay" w:date="2012-04-23T17:29:00Z"/>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ins w:id="769" w:author="hong qin" w:date="2012-04-19T19:21:00Z">
      <w:r>
        <w:rPr>
          <w:rFonts w:ascii="Arial" w:hAnsi="Arial" w:cs="Arial"/>
          <w:i/>
        </w:rPr>
        <w:t xml:space="preserve">                            </w:t>
      </w:r>
    </w:ins>
    <w:ins w:id="770" w:author="hong qin" w:date="2012-04-19T11:02:00Z">
      <w:r>
        <w:rPr>
          <w:rFonts w:ascii="Arial" w:hAnsi="Arial" w:cs="Arial"/>
          <w:i/>
        </w:rPr>
        <w:t xml:space="preserve">    </w:t>
      </w:r>
    </w:ins>
  </w:p>
  <w:p w:rsidR="00036B9E" w:rsidRDefault="00036B9E">
    <w:pPr>
      <w:pStyle w:val="Header"/>
      <w:ind w:right="480"/>
      <w:rPr>
        <w:rFonts w:ascii="Arial" w:hAnsi="Arial" w:cs="Arial"/>
        <w:i/>
      </w:rPr>
    </w:pPr>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5B59DF" w:rsidRPr="005B59DF">
            <w:rPr>
              <w:rFonts w:ascii="Arial" w:hAnsi="Arial" w:cs="Arial"/>
              <w:i/>
              <w:noProof/>
            </w:rPr>
            <w:t>13</w:t>
          </w:r>
        </w:fldSimple>
      </w:sdtContent>
    </w:sdt>
  </w:p>
  <w:p w:rsidR="00036B9E" w:rsidRPr="00F22F20" w:rsidRDefault="00036B9E"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Moves/>
  <w:defaultTabStop w:val="720"/>
  <w:characterSpacingControl w:val="doNotCompress"/>
  <w:hdrShapeDefaults>
    <o:shapedefaults v:ext="edit" spidmax="5122"/>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573F"/>
    <w:rsid w:val="000061C5"/>
    <w:rsid w:val="000064AA"/>
    <w:rsid w:val="00007230"/>
    <w:rsid w:val="000117FE"/>
    <w:rsid w:val="00012AFD"/>
    <w:rsid w:val="00012B88"/>
    <w:rsid w:val="00013009"/>
    <w:rsid w:val="000131B3"/>
    <w:rsid w:val="00013FB4"/>
    <w:rsid w:val="00014C34"/>
    <w:rsid w:val="000161FA"/>
    <w:rsid w:val="00016387"/>
    <w:rsid w:val="00020953"/>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68B3"/>
    <w:rsid w:val="00036B9E"/>
    <w:rsid w:val="00040C9A"/>
    <w:rsid w:val="0004409D"/>
    <w:rsid w:val="000442EA"/>
    <w:rsid w:val="00044C27"/>
    <w:rsid w:val="00045D9B"/>
    <w:rsid w:val="000467EA"/>
    <w:rsid w:val="00047776"/>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5312"/>
    <w:rsid w:val="000B593C"/>
    <w:rsid w:val="000B674F"/>
    <w:rsid w:val="000C07B7"/>
    <w:rsid w:val="000C3BCA"/>
    <w:rsid w:val="000C4ED1"/>
    <w:rsid w:val="000C54BF"/>
    <w:rsid w:val="000C5995"/>
    <w:rsid w:val="000C5B77"/>
    <w:rsid w:val="000C6D89"/>
    <w:rsid w:val="000C7C92"/>
    <w:rsid w:val="000D1059"/>
    <w:rsid w:val="000D319C"/>
    <w:rsid w:val="000D644F"/>
    <w:rsid w:val="000D67C3"/>
    <w:rsid w:val="000D702F"/>
    <w:rsid w:val="000D761C"/>
    <w:rsid w:val="000E2828"/>
    <w:rsid w:val="000E291E"/>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F80"/>
    <w:rsid w:val="0011436F"/>
    <w:rsid w:val="001145E0"/>
    <w:rsid w:val="00114F09"/>
    <w:rsid w:val="0011562E"/>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292B"/>
    <w:rsid w:val="0018304B"/>
    <w:rsid w:val="00183C3C"/>
    <w:rsid w:val="00184B5F"/>
    <w:rsid w:val="0018578F"/>
    <w:rsid w:val="0018665A"/>
    <w:rsid w:val="00186A7F"/>
    <w:rsid w:val="001877D7"/>
    <w:rsid w:val="00190430"/>
    <w:rsid w:val="00190BE1"/>
    <w:rsid w:val="00190ED9"/>
    <w:rsid w:val="00191984"/>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6A7"/>
    <w:rsid w:val="001C2A44"/>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3B25"/>
    <w:rsid w:val="001D3C2F"/>
    <w:rsid w:val="001D4654"/>
    <w:rsid w:val="001D46FD"/>
    <w:rsid w:val="001D4C80"/>
    <w:rsid w:val="001D72D8"/>
    <w:rsid w:val="001D75A4"/>
    <w:rsid w:val="001D7796"/>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80B"/>
    <w:rsid w:val="001F67A9"/>
    <w:rsid w:val="001F6AD8"/>
    <w:rsid w:val="00200B7C"/>
    <w:rsid w:val="00207205"/>
    <w:rsid w:val="00210298"/>
    <w:rsid w:val="002105BE"/>
    <w:rsid w:val="002108C0"/>
    <w:rsid w:val="00211629"/>
    <w:rsid w:val="00211846"/>
    <w:rsid w:val="0021189E"/>
    <w:rsid w:val="00211E71"/>
    <w:rsid w:val="00212BA6"/>
    <w:rsid w:val="00213571"/>
    <w:rsid w:val="00214E6F"/>
    <w:rsid w:val="00215D6D"/>
    <w:rsid w:val="00217B5D"/>
    <w:rsid w:val="00220AE1"/>
    <w:rsid w:val="0022265D"/>
    <w:rsid w:val="00223424"/>
    <w:rsid w:val="002234DA"/>
    <w:rsid w:val="002236DE"/>
    <w:rsid w:val="00224D8E"/>
    <w:rsid w:val="00225AB1"/>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57CB6"/>
    <w:rsid w:val="00257FB5"/>
    <w:rsid w:val="002625CF"/>
    <w:rsid w:val="002656BD"/>
    <w:rsid w:val="002668DA"/>
    <w:rsid w:val="00266FFE"/>
    <w:rsid w:val="002715ED"/>
    <w:rsid w:val="002718B2"/>
    <w:rsid w:val="002722CA"/>
    <w:rsid w:val="00273A43"/>
    <w:rsid w:val="00273FE0"/>
    <w:rsid w:val="002741A2"/>
    <w:rsid w:val="002760A5"/>
    <w:rsid w:val="0027790B"/>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6D7B"/>
    <w:rsid w:val="002A71F7"/>
    <w:rsid w:val="002B1A76"/>
    <w:rsid w:val="002B2665"/>
    <w:rsid w:val="002B3F09"/>
    <w:rsid w:val="002B4AC0"/>
    <w:rsid w:val="002B524B"/>
    <w:rsid w:val="002B542A"/>
    <w:rsid w:val="002B59D0"/>
    <w:rsid w:val="002B6428"/>
    <w:rsid w:val="002B7ACE"/>
    <w:rsid w:val="002C03F6"/>
    <w:rsid w:val="002C375D"/>
    <w:rsid w:val="002C51B9"/>
    <w:rsid w:val="002C575D"/>
    <w:rsid w:val="002C60FD"/>
    <w:rsid w:val="002C713D"/>
    <w:rsid w:val="002C7590"/>
    <w:rsid w:val="002D0751"/>
    <w:rsid w:val="002D0FB8"/>
    <w:rsid w:val="002D1C84"/>
    <w:rsid w:val="002D1D80"/>
    <w:rsid w:val="002D1DD1"/>
    <w:rsid w:val="002D27C0"/>
    <w:rsid w:val="002D3AAA"/>
    <w:rsid w:val="002D4576"/>
    <w:rsid w:val="002D5151"/>
    <w:rsid w:val="002D6029"/>
    <w:rsid w:val="002D7103"/>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F83"/>
    <w:rsid w:val="002F38BF"/>
    <w:rsid w:val="002F6AB8"/>
    <w:rsid w:val="002F7AA0"/>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663"/>
    <w:rsid w:val="00321669"/>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6A2"/>
    <w:rsid w:val="00355394"/>
    <w:rsid w:val="00355582"/>
    <w:rsid w:val="00361004"/>
    <w:rsid w:val="00362112"/>
    <w:rsid w:val="00362D95"/>
    <w:rsid w:val="0036319B"/>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75C"/>
    <w:rsid w:val="0037693C"/>
    <w:rsid w:val="00376A02"/>
    <w:rsid w:val="003778AA"/>
    <w:rsid w:val="00381C38"/>
    <w:rsid w:val="003822C1"/>
    <w:rsid w:val="00382D24"/>
    <w:rsid w:val="00383272"/>
    <w:rsid w:val="00383308"/>
    <w:rsid w:val="00383DF5"/>
    <w:rsid w:val="00383FDA"/>
    <w:rsid w:val="00384287"/>
    <w:rsid w:val="00385409"/>
    <w:rsid w:val="00385F9C"/>
    <w:rsid w:val="0038798B"/>
    <w:rsid w:val="00390FAB"/>
    <w:rsid w:val="003911D6"/>
    <w:rsid w:val="00392B84"/>
    <w:rsid w:val="00392F55"/>
    <w:rsid w:val="00393071"/>
    <w:rsid w:val="003939FA"/>
    <w:rsid w:val="003939FB"/>
    <w:rsid w:val="00393CA6"/>
    <w:rsid w:val="003957E2"/>
    <w:rsid w:val="003A0460"/>
    <w:rsid w:val="003A08E3"/>
    <w:rsid w:val="003A1F17"/>
    <w:rsid w:val="003A3827"/>
    <w:rsid w:val="003A5848"/>
    <w:rsid w:val="003A5A6B"/>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77F"/>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71B8"/>
    <w:rsid w:val="003F77F1"/>
    <w:rsid w:val="004011E5"/>
    <w:rsid w:val="0040137C"/>
    <w:rsid w:val="004018D9"/>
    <w:rsid w:val="00401E43"/>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62399"/>
    <w:rsid w:val="004633DD"/>
    <w:rsid w:val="00463F9C"/>
    <w:rsid w:val="004643F2"/>
    <w:rsid w:val="00464A75"/>
    <w:rsid w:val="00464BE4"/>
    <w:rsid w:val="004651DF"/>
    <w:rsid w:val="00465DD3"/>
    <w:rsid w:val="0046660E"/>
    <w:rsid w:val="004668C9"/>
    <w:rsid w:val="00466A5A"/>
    <w:rsid w:val="00470E07"/>
    <w:rsid w:val="004710B0"/>
    <w:rsid w:val="00471A11"/>
    <w:rsid w:val="00473062"/>
    <w:rsid w:val="00473B90"/>
    <w:rsid w:val="00473F95"/>
    <w:rsid w:val="00473FD8"/>
    <w:rsid w:val="00474371"/>
    <w:rsid w:val="00474A66"/>
    <w:rsid w:val="00474A76"/>
    <w:rsid w:val="00474AC2"/>
    <w:rsid w:val="00476C27"/>
    <w:rsid w:val="004829C3"/>
    <w:rsid w:val="004836CF"/>
    <w:rsid w:val="0048488A"/>
    <w:rsid w:val="00484F2C"/>
    <w:rsid w:val="0048534D"/>
    <w:rsid w:val="00485652"/>
    <w:rsid w:val="00487991"/>
    <w:rsid w:val="004904BD"/>
    <w:rsid w:val="00490C6B"/>
    <w:rsid w:val="00490FCC"/>
    <w:rsid w:val="00492C2C"/>
    <w:rsid w:val="00493E30"/>
    <w:rsid w:val="0049497E"/>
    <w:rsid w:val="00496058"/>
    <w:rsid w:val="004961CF"/>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416E"/>
    <w:rsid w:val="004B4E69"/>
    <w:rsid w:val="004B52DE"/>
    <w:rsid w:val="004B606E"/>
    <w:rsid w:val="004B66D1"/>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0CE"/>
    <w:rsid w:val="004E04E1"/>
    <w:rsid w:val="004E06D1"/>
    <w:rsid w:val="004E270A"/>
    <w:rsid w:val="004E2BDF"/>
    <w:rsid w:val="004E2DFB"/>
    <w:rsid w:val="004E2F00"/>
    <w:rsid w:val="004E36AD"/>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4318"/>
    <w:rsid w:val="004F447A"/>
    <w:rsid w:val="004F5F8D"/>
    <w:rsid w:val="0050091B"/>
    <w:rsid w:val="00500CA7"/>
    <w:rsid w:val="00500EE8"/>
    <w:rsid w:val="00501F84"/>
    <w:rsid w:val="0050481B"/>
    <w:rsid w:val="0050564D"/>
    <w:rsid w:val="005063E2"/>
    <w:rsid w:val="00511097"/>
    <w:rsid w:val="00511DD7"/>
    <w:rsid w:val="005120A0"/>
    <w:rsid w:val="005127FF"/>
    <w:rsid w:val="0051368A"/>
    <w:rsid w:val="00514E87"/>
    <w:rsid w:val="0051513E"/>
    <w:rsid w:val="005159D3"/>
    <w:rsid w:val="00515E6E"/>
    <w:rsid w:val="00515F55"/>
    <w:rsid w:val="005161A1"/>
    <w:rsid w:val="0052018A"/>
    <w:rsid w:val="00520529"/>
    <w:rsid w:val="00521297"/>
    <w:rsid w:val="0052248A"/>
    <w:rsid w:val="00522D0A"/>
    <w:rsid w:val="00522EFD"/>
    <w:rsid w:val="00523455"/>
    <w:rsid w:val="005251E8"/>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2377"/>
    <w:rsid w:val="00552E5B"/>
    <w:rsid w:val="00553521"/>
    <w:rsid w:val="00554017"/>
    <w:rsid w:val="00555585"/>
    <w:rsid w:val="005558E4"/>
    <w:rsid w:val="00555EF6"/>
    <w:rsid w:val="00556ACE"/>
    <w:rsid w:val="00556DFF"/>
    <w:rsid w:val="00556E35"/>
    <w:rsid w:val="0055703E"/>
    <w:rsid w:val="005576F5"/>
    <w:rsid w:val="005601C0"/>
    <w:rsid w:val="005605DE"/>
    <w:rsid w:val="005615FF"/>
    <w:rsid w:val="005616F9"/>
    <w:rsid w:val="005625A1"/>
    <w:rsid w:val="00563449"/>
    <w:rsid w:val="00564B3F"/>
    <w:rsid w:val="00567001"/>
    <w:rsid w:val="005672D9"/>
    <w:rsid w:val="0057009D"/>
    <w:rsid w:val="005709B9"/>
    <w:rsid w:val="005715FF"/>
    <w:rsid w:val="00571688"/>
    <w:rsid w:val="00571DCF"/>
    <w:rsid w:val="005764AA"/>
    <w:rsid w:val="00580C82"/>
    <w:rsid w:val="0058144A"/>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6090"/>
    <w:rsid w:val="005968F6"/>
    <w:rsid w:val="00597915"/>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CD9"/>
    <w:rsid w:val="005B4E8B"/>
    <w:rsid w:val="005B59DF"/>
    <w:rsid w:val="005B5D15"/>
    <w:rsid w:val="005B686F"/>
    <w:rsid w:val="005C08E4"/>
    <w:rsid w:val="005C18F3"/>
    <w:rsid w:val="005C2A3B"/>
    <w:rsid w:val="005C5534"/>
    <w:rsid w:val="005C5BA9"/>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5CFD"/>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6CA"/>
    <w:rsid w:val="00612B9C"/>
    <w:rsid w:val="00612C90"/>
    <w:rsid w:val="00613328"/>
    <w:rsid w:val="0061398A"/>
    <w:rsid w:val="00614DD6"/>
    <w:rsid w:val="00615338"/>
    <w:rsid w:val="0061755E"/>
    <w:rsid w:val="00620AF0"/>
    <w:rsid w:val="006213CC"/>
    <w:rsid w:val="00621559"/>
    <w:rsid w:val="00623418"/>
    <w:rsid w:val="00624E93"/>
    <w:rsid w:val="00626510"/>
    <w:rsid w:val="00626612"/>
    <w:rsid w:val="00626AC3"/>
    <w:rsid w:val="00626FAB"/>
    <w:rsid w:val="00630339"/>
    <w:rsid w:val="00630760"/>
    <w:rsid w:val="00630919"/>
    <w:rsid w:val="0063189B"/>
    <w:rsid w:val="00631FFC"/>
    <w:rsid w:val="00632CEA"/>
    <w:rsid w:val="0063518A"/>
    <w:rsid w:val="00636341"/>
    <w:rsid w:val="00640C99"/>
    <w:rsid w:val="006414C6"/>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60FB"/>
    <w:rsid w:val="0065678D"/>
    <w:rsid w:val="00657651"/>
    <w:rsid w:val="00657A74"/>
    <w:rsid w:val="00661A5E"/>
    <w:rsid w:val="0066255B"/>
    <w:rsid w:val="006625A7"/>
    <w:rsid w:val="00662F40"/>
    <w:rsid w:val="00664F04"/>
    <w:rsid w:val="00665479"/>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18D8"/>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670F"/>
    <w:rsid w:val="006A675F"/>
    <w:rsid w:val="006A7173"/>
    <w:rsid w:val="006A7314"/>
    <w:rsid w:val="006B0636"/>
    <w:rsid w:val="006B06E4"/>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D193B"/>
    <w:rsid w:val="006D2096"/>
    <w:rsid w:val="006D4ACF"/>
    <w:rsid w:val="006D60AF"/>
    <w:rsid w:val="006E0AC6"/>
    <w:rsid w:val="006E1657"/>
    <w:rsid w:val="006E17EA"/>
    <w:rsid w:val="006E280D"/>
    <w:rsid w:val="006E32D4"/>
    <w:rsid w:val="006E66B3"/>
    <w:rsid w:val="006E75E1"/>
    <w:rsid w:val="006E7FEE"/>
    <w:rsid w:val="006F249F"/>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2914"/>
    <w:rsid w:val="00773416"/>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1058"/>
    <w:rsid w:val="007911F4"/>
    <w:rsid w:val="007918BF"/>
    <w:rsid w:val="00791C05"/>
    <w:rsid w:val="00793FAA"/>
    <w:rsid w:val="0079433A"/>
    <w:rsid w:val="007958B2"/>
    <w:rsid w:val="00795F35"/>
    <w:rsid w:val="00796CC2"/>
    <w:rsid w:val="00797392"/>
    <w:rsid w:val="007A00AD"/>
    <w:rsid w:val="007A07E5"/>
    <w:rsid w:val="007A4A5F"/>
    <w:rsid w:val="007A59FA"/>
    <w:rsid w:val="007A5E35"/>
    <w:rsid w:val="007A5E96"/>
    <w:rsid w:val="007A609B"/>
    <w:rsid w:val="007A65C0"/>
    <w:rsid w:val="007A7985"/>
    <w:rsid w:val="007A7F5A"/>
    <w:rsid w:val="007B0614"/>
    <w:rsid w:val="007B23C7"/>
    <w:rsid w:val="007B2447"/>
    <w:rsid w:val="007B2D7F"/>
    <w:rsid w:val="007B3603"/>
    <w:rsid w:val="007B660B"/>
    <w:rsid w:val="007B6CF1"/>
    <w:rsid w:val="007B7CAA"/>
    <w:rsid w:val="007C04BE"/>
    <w:rsid w:val="007C0967"/>
    <w:rsid w:val="007C12CE"/>
    <w:rsid w:val="007C1907"/>
    <w:rsid w:val="007C1B69"/>
    <w:rsid w:val="007C2B63"/>
    <w:rsid w:val="007C4B2C"/>
    <w:rsid w:val="007C5521"/>
    <w:rsid w:val="007C6590"/>
    <w:rsid w:val="007C669D"/>
    <w:rsid w:val="007C69B7"/>
    <w:rsid w:val="007C6EF4"/>
    <w:rsid w:val="007C7145"/>
    <w:rsid w:val="007C79BD"/>
    <w:rsid w:val="007C7E3A"/>
    <w:rsid w:val="007D16E4"/>
    <w:rsid w:val="007D1CC1"/>
    <w:rsid w:val="007D30D2"/>
    <w:rsid w:val="007D36A4"/>
    <w:rsid w:val="007D6124"/>
    <w:rsid w:val="007D63AD"/>
    <w:rsid w:val="007D6612"/>
    <w:rsid w:val="007D6A6A"/>
    <w:rsid w:val="007E1814"/>
    <w:rsid w:val="007E38B2"/>
    <w:rsid w:val="007E543E"/>
    <w:rsid w:val="007E6923"/>
    <w:rsid w:val="007E6937"/>
    <w:rsid w:val="007E73A0"/>
    <w:rsid w:val="007F0CA1"/>
    <w:rsid w:val="007F118D"/>
    <w:rsid w:val="007F1AF4"/>
    <w:rsid w:val="007F1FDC"/>
    <w:rsid w:val="007F2629"/>
    <w:rsid w:val="007F307D"/>
    <w:rsid w:val="007F3A83"/>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14DA"/>
    <w:rsid w:val="00812CD6"/>
    <w:rsid w:val="0081346B"/>
    <w:rsid w:val="00813A87"/>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753"/>
    <w:rsid w:val="00862368"/>
    <w:rsid w:val="00862892"/>
    <w:rsid w:val="008639FA"/>
    <w:rsid w:val="0086609A"/>
    <w:rsid w:val="00866A63"/>
    <w:rsid w:val="00866B6B"/>
    <w:rsid w:val="00866E12"/>
    <w:rsid w:val="00870CED"/>
    <w:rsid w:val="00871D78"/>
    <w:rsid w:val="00871EC4"/>
    <w:rsid w:val="0087209F"/>
    <w:rsid w:val="008722C2"/>
    <w:rsid w:val="00873260"/>
    <w:rsid w:val="008732E2"/>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90299"/>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7468"/>
    <w:rsid w:val="008F7FD3"/>
    <w:rsid w:val="00900332"/>
    <w:rsid w:val="0090050E"/>
    <w:rsid w:val="0090084C"/>
    <w:rsid w:val="0090211B"/>
    <w:rsid w:val="00903491"/>
    <w:rsid w:val="0090364D"/>
    <w:rsid w:val="00904809"/>
    <w:rsid w:val="00907280"/>
    <w:rsid w:val="009075FD"/>
    <w:rsid w:val="00907B28"/>
    <w:rsid w:val="00907C6F"/>
    <w:rsid w:val="00910B9C"/>
    <w:rsid w:val="00910CEE"/>
    <w:rsid w:val="009154AB"/>
    <w:rsid w:val="00916F84"/>
    <w:rsid w:val="00917094"/>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26F4"/>
    <w:rsid w:val="00942F73"/>
    <w:rsid w:val="00942F83"/>
    <w:rsid w:val="00943115"/>
    <w:rsid w:val="00944219"/>
    <w:rsid w:val="00944C38"/>
    <w:rsid w:val="00944CA7"/>
    <w:rsid w:val="009453D9"/>
    <w:rsid w:val="00945918"/>
    <w:rsid w:val="00947575"/>
    <w:rsid w:val="00950233"/>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10DA"/>
    <w:rsid w:val="00A01B8D"/>
    <w:rsid w:val="00A01E63"/>
    <w:rsid w:val="00A022E3"/>
    <w:rsid w:val="00A03317"/>
    <w:rsid w:val="00A03CD6"/>
    <w:rsid w:val="00A11C79"/>
    <w:rsid w:val="00A12BB4"/>
    <w:rsid w:val="00A12FD7"/>
    <w:rsid w:val="00A13C94"/>
    <w:rsid w:val="00A16213"/>
    <w:rsid w:val="00A16617"/>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30702"/>
    <w:rsid w:val="00A310A3"/>
    <w:rsid w:val="00A31ACA"/>
    <w:rsid w:val="00A32572"/>
    <w:rsid w:val="00A33A8E"/>
    <w:rsid w:val="00A34410"/>
    <w:rsid w:val="00A35103"/>
    <w:rsid w:val="00A352BD"/>
    <w:rsid w:val="00A358A2"/>
    <w:rsid w:val="00A363CB"/>
    <w:rsid w:val="00A37101"/>
    <w:rsid w:val="00A401E6"/>
    <w:rsid w:val="00A40480"/>
    <w:rsid w:val="00A43723"/>
    <w:rsid w:val="00A4438A"/>
    <w:rsid w:val="00A465CD"/>
    <w:rsid w:val="00A47312"/>
    <w:rsid w:val="00A47661"/>
    <w:rsid w:val="00A50538"/>
    <w:rsid w:val="00A50E3F"/>
    <w:rsid w:val="00A51808"/>
    <w:rsid w:val="00A51E2F"/>
    <w:rsid w:val="00A51F62"/>
    <w:rsid w:val="00A52775"/>
    <w:rsid w:val="00A52DCF"/>
    <w:rsid w:val="00A55BE7"/>
    <w:rsid w:val="00A55C02"/>
    <w:rsid w:val="00A55E0E"/>
    <w:rsid w:val="00A56075"/>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300"/>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E5F"/>
    <w:rsid w:val="00AE339F"/>
    <w:rsid w:val="00AE38A7"/>
    <w:rsid w:val="00AE3CF5"/>
    <w:rsid w:val="00AE4926"/>
    <w:rsid w:val="00AE6511"/>
    <w:rsid w:val="00AE747D"/>
    <w:rsid w:val="00AF05C8"/>
    <w:rsid w:val="00AF0754"/>
    <w:rsid w:val="00AF0F80"/>
    <w:rsid w:val="00AF2A39"/>
    <w:rsid w:val="00AF3380"/>
    <w:rsid w:val="00AF44D6"/>
    <w:rsid w:val="00AF49DA"/>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2D37"/>
    <w:rsid w:val="00B54115"/>
    <w:rsid w:val="00B54828"/>
    <w:rsid w:val="00B54CBE"/>
    <w:rsid w:val="00B550F4"/>
    <w:rsid w:val="00B56DE6"/>
    <w:rsid w:val="00B57B5A"/>
    <w:rsid w:val="00B61A5A"/>
    <w:rsid w:val="00B63752"/>
    <w:rsid w:val="00B65609"/>
    <w:rsid w:val="00B65C1C"/>
    <w:rsid w:val="00B65E03"/>
    <w:rsid w:val="00B66231"/>
    <w:rsid w:val="00B66C31"/>
    <w:rsid w:val="00B67475"/>
    <w:rsid w:val="00B674D6"/>
    <w:rsid w:val="00B67892"/>
    <w:rsid w:val="00B67CC6"/>
    <w:rsid w:val="00B707BB"/>
    <w:rsid w:val="00B71935"/>
    <w:rsid w:val="00B722C9"/>
    <w:rsid w:val="00B7278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9"/>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4411"/>
    <w:rsid w:val="00BA4B2B"/>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4298"/>
    <w:rsid w:val="00BC544D"/>
    <w:rsid w:val="00BC5495"/>
    <w:rsid w:val="00BC5750"/>
    <w:rsid w:val="00BC580E"/>
    <w:rsid w:val="00BC6E00"/>
    <w:rsid w:val="00BC71F1"/>
    <w:rsid w:val="00BC7648"/>
    <w:rsid w:val="00BD1306"/>
    <w:rsid w:val="00BD23BA"/>
    <w:rsid w:val="00BD2B64"/>
    <w:rsid w:val="00BD41DE"/>
    <w:rsid w:val="00BD447B"/>
    <w:rsid w:val="00BD4535"/>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167BF"/>
    <w:rsid w:val="00C16B4F"/>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EF"/>
    <w:rsid w:val="00C65459"/>
    <w:rsid w:val="00C65A59"/>
    <w:rsid w:val="00C66AAA"/>
    <w:rsid w:val="00C66B83"/>
    <w:rsid w:val="00C67D5C"/>
    <w:rsid w:val="00C70440"/>
    <w:rsid w:val="00C722A6"/>
    <w:rsid w:val="00C73354"/>
    <w:rsid w:val="00C73A9A"/>
    <w:rsid w:val="00C754D3"/>
    <w:rsid w:val="00C757F2"/>
    <w:rsid w:val="00C763F0"/>
    <w:rsid w:val="00C76E7F"/>
    <w:rsid w:val="00C773EE"/>
    <w:rsid w:val="00C8006F"/>
    <w:rsid w:val="00C8259D"/>
    <w:rsid w:val="00C82805"/>
    <w:rsid w:val="00C82E4C"/>
    <w:rsid w:val="00C836E4"/>
    <w:rsid w:val="00C83BCA"/>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1D4D"/>
    <w:rsid w:val="00CC36C8"/>
    <w:rsid w:val="00CC3712"/>
    <w:rsid w:val="00CC39F6"/>
    <w:rsid w:val="00CC64E3"/>
    <w:rsid w:val="00CC6A9C"/>
    <w:rsid w:val="00CC7454"/>
    <w:rsid w:val="00CC7A33"/>
    <w:rsid w:val="00CD011A"/>
    <w:rsid w:val="00CD01BA"/>
    <w:rsid w:val="00CD06D9"/>
    <w:rsid w:val="00CD148B"/>
    <w:rsid w:val="00CD2684"/>
    <w:rsid w:val="00CD276D"/>
    <w:rsid w:val="00CD3DE2"/>
    <w:rsid w:val="00CD5B71"/>
    <w:rsid w:val="00CD5FAC"/>
    <w:rsid w:val="00CD676F"/>
    <w:rsid w:val="00CE05AF"/>
    <w:rsid w:val="00CE0E13"/>
    <w:rsid w:val="00CE17A7"/>
    <w:rsid w:val="00CE21E4"/>
    <w:rsid w:val="00CE26FB"/>
    <w:rsid w:val="00CE336C"/>
    <w:rsid w:val="00CE3D99"/>
    <w:rsid w:val="00CE41D8"/>
    <w:rsid w:val="00CE541A"/>
    <w:rsid w:val="00CE587A"/>
    <w:rsid w:val="00CE5AAD"/>
    <w:rsid w:val="00CE6D2D"/>
    <w:rsid w:val="00CF194D"/>
    <w:rsid w:val="00CF1F37"/>
    <w:rsid w:val="00CF1FF6"/>
    <w:rsid w:val="00CF203E"/>
    <w:rsid w:val="00CF280B"/>
    <w:rsid w:val="00CF32D4"/>
    <w:rsid w:val="00CF4A99"/>
    <w:rsid w:val="00D017A4"/>
    <w:rsid w:val="00D01CFA"/>
    <w:rsid w:val="00D02DB6"/>
    <w:rsid w:val="00D04C71"/>
    <w:rsid w:val="00D05019"/>
    <w:rsid w:val="00D0547D"/>
    <w:rsid w:val="00D076F6"/>
    <w:rsid w:val="00D1211F"/>
    <w:rsid w:val="00D130C7"/>
    <w:rsid w:val="00D15113"/>
    <w:rsid w:val="00D1595F"/>
    <w:rsid w:val="00D16866"/>
    <w:rsid w:val="00D1743E"/>
    <w:rsid w:val="00D202F0"/>
    <w:rsid w:val="00D206CC"/>
    <w:rsid w:val="00D2150D"/>
    <w:rsid w:val="00D23511"/>
    <w:rsid w:val="00D24C72"/>
    <w:rsid w:val="00D24F1E"/>
    <w:rsid w:val="00D25461"/>
    <w:rsid w:val="00D256D9"/>
    <w:rsid w:val="00D25DDB"/>
    <w:rsid w:val="00D26DC7"/>
    <w:rsid w:val="00D27D70"/>
    <w:rsid w:val="00D306C5"/>
    <w:rsid w:val="00D31EEC"/>
    <w:rsid w:val="00D3254B"/>
    <w:rsid w:val="00D33869"/>
    <w:rsid w:val="00D3460C"/>
    <w:rsid w:val="00D34C0C"/>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FC3"/>
    <w:rsid w:val="00D5697A"/>
    <w:rsid w:val="00D56FBA"/>
    <w:rsid w:val="00D60A61"/>
    <w:rsid w:val="00D6261C"/>
    <w:rsid w:val="00D6429E"/>
    <w:rsid w:val="00D64511"/>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D15EA"/>
    <w:rsid w:val="00DD1FDF"/>
    <w:rsid w:val="00DD254B"/>
    <w:rsid w:val="00DD2933"/>
    <w:rsid w:val="00DD2C51"/>
    <w:rsid w:val="00DD2FB9"/>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A14"/>
    <w:rsid w:val="00DF6B73"/>
    <w:rsid w:val="00DF6D24"/>
    <w:rsid w:val="00DF6EBD"/>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5D8"/>
    <w:rsid w:val="00E2185C"/>
    <w:rsid w:val="00E223EC"/>
    <w:rsid w:val="00E2260B"/>
    <w:rsid w:val="00E2320B"/>
    <w:rsid w:val="00E23479"/>
    <w:rsid w:val="00E269F3"/>
    <w:rsid w:val="00E26BDB"/>
    <w:rsid w:val="00E3347D"/>
    <w:rsid w:val="00E36BB0"/>
    <w:rsid w:val="00E37E81"/>
    <w:rsid w:val="00E4130F"/>
    <w:rsid w:val="00E41A14"/>
    <w:rsid w:val="00E44D54"/>
    <w:rsid w:val="00E45029"/>
    <w:rsid w:val="00E4573C"/>
    <w:rsid w:val="00E4581E"/>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186C"/>
    <w:rsid w:val="00E71C8F"/>
    <w:rsid w:val="00E71DFD"/>
    <w:rsid w:val="00E72D93"/>
    <w:rsid w:val="00E72FA0"/>
    <w:rsid w:val="00E765EF"/>
    <w:rsid w:val="00E777BF"/>
    <w:rsid w:val="00E80763"/>
    <w:rsid w:val="00E80FD7"/>
    <w:rsid w:val="00E824D9"/>
    <w:rsid w:val="00E828A6"/>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7A22"/>
    <w:rsid w:val="00ED1204"/>
    <w:rsid w:val="00ED3AE2"/>
    <w:rsid w:val="00ED4D7B"/>
    <w:rsid w:val="00ED57CE"/>
    <w:rsid w:val="00ED5E10"/>
    <w:rsid w:val="00ED7784"/>
    <w:rsid w:val="00ED7CFE"/>
    <w:rsid w:val="00ED7E45"/>
    <w:rsid w:val="00EE02E7"/>
    <w:rsid w:val="00EE1DEC"/>
    <w:rsid w:val="00EE2857"/>
    <w:rsid w:val="00EE2D85"/>
    <w:rsid w:val="00EE3C95"/>
    <w:rsid w:val="00EE4667"/>
    <w:rsid w:val="00EE4EC5"/>
    <w:rsid w:val="00EE52FF"/>
    <w:rsid w:val="00EE6C45"/>
    <w:rsid w:val="00EF0E46"/>
    <w:rsid w:val="00EF0FCE"/>
    <w:rsid w:val="00EF12E7"/>
    <w:rsid w:val="00EF140E"/>
    <w:rsid w:val="00EF1FCA"/>
    <w:rsid w:val="00EF230B"/>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FCF"/>
    <w:rsid w:val="00F10AE6"/>
    <w:rsid w:val="00F10D98"/>
    <w:rsid w:val="00F119B1"/>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5A9"/>
    <w:rsid w:val="00F85EE9"/>
    <w:rsid w:val="00F8624E"/>
    <w:rsid w:val="00F86CE9"/>
    <w:rsid w:val="00F91FDB"/>
    <w:rsid w:val="00F9235F"/>
    <w:rsid w:val="00F95DF3"/>
    <w:rsid w:val="00F96182"/>
    <w:rsid w:val="00F971D8"/>
    <w:rsid w:val="00FA01F8"/>
    <w:rsid w:val="00FA312A"/>
    <w:rsid w:val="00FA3307"/>
    <w:rsid w:val="00FA5730"/>
    <w:rsid w:val="00FA7855"/>
    <w:rsid w:val="00FB090E"/>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B87"/>
    <w:rsid w:val="00FE599C"/>
    <w:rsid w:val="00FE5ACE"/>
    <w:rsid w:val="00FE5F5B"/>
    <w:rsid w:val="00FE7C06"/>
    <w:rsid w:val="00FE7F45"/>
    <w:rsid w:val="00FF00CD"/>
    <w:rsid w:val="00FF1248"/>
    <w:rsid w:val="00FF23CD"/>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61643-C257-4AB2-A798-CA9F1F4075D6}">
  <ds:schemaRefs>
    <ds:schemaRef ds:uri="http://schemas.openxmlformats.org/officeDocument/2006/bibliography"/>
  </ds:schemaRefs>
</ds:datastoreItem>
</file>

<file path=customXml/itemProps2.xml><?xml version="1.0" encoding="utf-8"?>
<ds:datastoreItem xmlns:ds="http://schemas.openxmlformats.org/officeDocument/2006/customXml" ds:itemID="{7868051C-A8EF-4897-BD13-5AD4EA68E278}">
  <ds:schemaRefs>
    <ds:schemaRef ds:uri="http://schemas.openxmlformats.org/officeDocument/2006/bibliography"/>
  </ds:schemaRefs>
</ds:datastoreItem>
</file>

<file path=customXml/itemProps3.xml><?xml version="1.0" encoding="utf-8"?>
<ds:datastoreItem xmlns:ds="http://schemas.openxmlformats.org/officeDocument/2006/customXml" ds:itemID="{049FEACE-198B-40EF-9D73-A13FDA8F07D0}">
  <ds:schemaRefs>
    <ds:schemaRef ds:uri="http://schemas.openxmlformats.org/officeDocument/2006/bibliography"/>
  </ds:schemaRefs>
</ds:datastoreItem>
</file>

<file path=customXml/itemProps4.xml><?xml version="1.0" encoding="utf-8"?>
<ds:datastoreItem xmlns:ds="http://schemas.openxmlformats.org/officeDocument/2006/customXml" ds:itemID="{15EF4171-46F9-45E4-83AC-909F1B76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32</Pages>
  <Words>11371</Words>
  <Characters>64819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76038</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Lindsay</cp:lastModifiedBy>
  <cp:revision>276</cp:revision>
  <cp:lastPrinted>2012-04-19T14:46:00Z</cp:lastPrinted>
  <dcterms:created xsi:type="dcterms:W3CDTF">2012-04-23T04:10:00Z</dcterms:created>
  <dcterms:modified xsi:type="dcterms:W3CDTF">2012-04-24T03:51:00Z</dcterms:modified>
</cp:coreProperties>
</file>
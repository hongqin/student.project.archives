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934A0A" w:rsidRDefault="00B2113A" w:rsidP="00CE21E4">
      <w:pPr>
        <w:spacing w:line="480" w:lineRule="auto"/>
        <w:ind w:firstLine="720"/>
        <w:jc w:val="both"/>
        <w:rPr>
          <w:ins w:id="1"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w:t>
      </w:r>
      <w:ins w:id="2" w:author="Hong Qin" w:date="2012-04-22T23:11:00Z">
        <w:r w:rsidR="0097510F">
          <w:rPr>
            <w:rFonts w:ascii="Arial" w:hAnsi="Arial" w:cs="Arial"/>
            <w:sz w:val="24"/>
            <w:szCs w:val="24"/>
          </w:rPr>
          <w:t xml:space="preserve"> </w:t>
        </w:r>
      </w:ins>
      <w:ins w:id="3" w:author="Hong Qin" w:date="2012-04-22T23:15:00Z">
        <w:r w:rsidR="006625A7">
          <w:rPr>
            <w:rFonts w:ascii="Arial" w:hAnsi="Arial" w:cs="Arial"/>
            <w:sz w:val="24"/>
            <w:szCs w:val="24"/>
          </w:rPr>
          <w:t>This leadoff is inversely proportional to cells</w:t>
        </w:r>
      </w:ins>
      <w:ins w:id="4" w:author="bidyut k mohanty" w:date="2012-04-23T11:29:00Z">
        <w:r w:rsidR="00AC3E57">
          <w:rPr>
            <w:rFonts w:ascii="Arial" w:hAnsi="Arial" w:cs="Arial"/>
            <w:sz w:val="24"/>
            <w:szCs w:val="24"/>
          </w:rPr>
          <w:t>’</w:t>
        </w:r>
      </w:ins>
      <w:ins w:id="5" w:author="Hong Qin" w:date="2012-04-22T23:15:00Z">
        <w:del w:id="6" w:author="bidyut k mohanty" w:date="2012-04-23T11:29:00Z">
          <w:r w:rsidR="006625A7" w:rsidDel="00AC3E57">
            <w:rPr>
              <w:rFonts w:ascii="Arial" w:hAnsi="Arial" w:cs="Arial"/>
              <w:sz w:val="24"/>
              <w:szCs w:val="24"/>
            </w:rPr>
            <w:delText>’s</w:delText>
          </w:r>
        </w:del>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ins>
      <w:ins w:id="7" w:author="Hong Qin" w:date="2012-04-22T23:14:00Z">
        <w:r w:rsidR="009F6BC6" w:rsidRPr="00605020">
          <w:rPr>
            <w:rFonts w:ascii="Arial" w:hAnsi="Arial" w:cs="Arial"/>
            <w:sz w:val="24"/>
            <w:szCs w:val="24"/>
          </w:rPr>
          <w:t xml:space="preserve">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w:t>
        </w:r>
      </w:ins>
      <w:r w:rsidR="009F6BC6" w:rsidRPr="00605020">
        <w:rPr>
          <w:rFonts w:ascii="Arial" w:hAnsi="Arial" w:cs="Arial"/>
          <w:sz w:val="24"/>
          <w:szCs w:val="24"/>
        </w:rPr>
        <w:t>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F65ED6">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 xml:space="preserve">homeostasis despite substantial H2O2 induced DNA </w:t>
      </w:r>
      <w:proofErr w:type="gramStart"/>
      <w:r w:rsidR="00B96558">
        <w:rPr>
          <w:rFonts w:ascii="Arial" w:hAnsi="Arial" w:cs="Arial"/>
          <w:sz w:val="24"/>
          <w:szCs w:val="24"/>
        </w:rPr>
        <w:t>damage  is</w:t>
      </w:r>
      <w:proofErr w:type="gramEnd"/>
      <w:r w:rsidR="00B96558">
        <w:rPr>
          <w:rFonts w:ascii="Arial" w:hAnsi="Arial" w:cs="Arial"/>
          <w:sz w:val="24"/>
          <w:szCs w:val="24"/>
        </w:rPr>
        <w:t xml:space="preserve">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Pr="00605020">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F119B1" w:rsidRPr="00605020" w:rsidDel="00F119B1">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 xml:space="preserve">-induced oxidative </w:t>
      </w:r>
      <w:ins w:id="8" w:author="Hong Qin" w:date="2012-04-22T23:08:00Z">
        <w:r w:rsidR="00F119B1">
          <w:rPr>
            <w:rFonts w:ascii="Arial" w:hAnsi="Arial" w:cs="Arial"/>
            <w:sz w:val="24"/>
            <w:szCs w:val="24"/>
          </w:rPr>
          <w:t>stress</w:t>
        </w:r>
      </w:ins>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Default="0072137D">
      <w:pPr>
        <w:spacing w:line="480" w:lineRule="auto"/>
        <w:jc w:val="center"/>
        <w:rPr>
          <w:rFonts w:ascii="Arial" w:hAnsi="Arial" w:cs="Arial"/>
          <w:sz w:val="30"/>
          <w:szCs w:val="30"/>
        </w:rPr>
      </w:pPr>
      <w:r w:rsidRPr="0072137D">
        <w:rPr>
          <w:rFonts w:ascii="Arial" w:hAnsi="Arial" w:cs="Arial"/>
          <w:sz w:val="30"/>
          <w:szCs w:val="30"/>
        </w:rPr>
        <w:lastRenderedPageBreak/>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w:t>
      </w:r>
      <w:proofErr w:type="spellStart"/>
      <w:r w:rsidR="00E72D93" w:rsidRPr="00605020">
        <w:rPr>
          <w:rFonts w:ascii="Arial" w:hAnsi="Arial" w:cs="Arial"/>
          <w:sz w:val="24"/>
          <w:szCs w:val="24"/>
        </w:rPr>
        <w:t>Spelman</w:t>
      </w:r>
      <w:proofErr w:type="spellEnd"/>
      <w:r w:rsidR="00E72D93" w:rsidRPr="00605020">
        <w:rPr>
          <w:rFonts w:ascii="Arial" w:hAnsi="Arial" w:cs="Arial"/>
          <w:sz w:val="24"/>
          <w:szCs w:val="24"/>
        </w:rPr>
        <w:t xml:space="preserve">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9" w:author="hong qin" w:date="2012-04-19T11:01:00Z"/>
          <w:rFonts w:ascii="Arial" w:hAnsi="Arial" w:cs="Arial"/>
          <w:sz w:val="30"/>
          <w:szCs w:val="30"/>
        </w:rPr>
      </w:pPr>
      <w:ins w:id="10" w:author="hong qin" w:date="2012-04-19T11:01:00Z">
        <w:r>
          <w:rPr>
            <w:rFonts w:ascii="Arial" w:hAnsi="Arial" w:cs="Arial"/>
            <w:sz w:val="30"/>
            <w:szCs w:val="30"/>
          </w:rPr>
          <w:br w:type="page"/>
        </w:r>
      </w:ins>
    </w:p>
    <w:p w:rsidR="004836CF" w:rsidRPr="003C7434" w:rsidRDefault="00161743" w:rsidP="00B94BE2">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6C28C4" w:rsidRPr="00605020">
        <w:rPr>
          <w:rFonts w:ascii="Arial" w:hAnsi="Arial" w:cs="Arial"/>
          <w:sz w:val="24"/>
          <w:szCs w:val="24"/>
        </w:rPr>
        <w:fldChar w:fldCharType="begin"/>
      </w:r>
      <w:ins w:id="11" w:author="Hong Qin" w:date="2012-04-23T07:13:00Z">
        <w:r w:rsidR="00626510">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12" w:author="Hong Qin" w:date="2012-04-23T06:42:00Z">
        <w:r w:rsidR="00257CB6" w:rsidDel="00F0148F">
          <w:rPr>
            <w:rFonts w:ascii="Arial" w:hAnsi="Arial" w:cs="Arial"/>
            <w:sz w:val="24"/>
            <w:szCs w:val="24"/>
          </w:rPr>
          <w:del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6C28C4" w:rsidRPr="00605020">
        <w:rPr>
          <w:rFonts w:ascii="Arial" w:hAnsi="Arial" w:cs="Arial"/>
          <w:sz w:val="24"/>
          <w:szCs w:val="24"/>
        </w:rPr>
        <w:fldChar w:fldCharType="separate"/>
      </w:r>
      <w:r w:rsidR="00944CA7" w:rsidRPr="00605020">
        <w:rPr>
          <w:rFonts w:ascii="Arial" w:hAnsi="Arial" w:cs="Arial"/>
          <w:noProof/>
          <w:sz w:val="24"/>
          <w:szCs w:val="24"/>
        </w:rPr>
        <w:t>(</w:t>
      </w:r>
      <w:r w:rsidR="006C28C4" w:rsidRPr="00161743">
        <w:rPr>
          <w:noProof/>
        </w:rPr>
        <w:fldChar w:fldCharType="begin"/>
      </w:r>
      <w:del w:id="13" w:author="hong qin" w:date="2012-04-20T08:36:00Z">
        <w:r w:rsidR="00AC5D1A">
          <w:rPr>
            <w:rFonts w:ascii="Arial" w:hAnsi="Arial" w:cs="Arial"/>
            <w:noProof/>
            <w:sz w:val="24"/>
            <w:szCs w:val="24"/>
          </w:rPr>
          <w:delInstrText xml:space="preserve"> </w:delInstrText>
        </w:r>
      </w:del>
      <w:r w:rsidR="00161743" w:rsidRPr="00161743">
        <w:rPr>
          <w:noProof/>
        </w:rPr>
        <w:instrText>HYPERLINK \l "_ENREF_3" \o "Gompertz, 1825 #1151</w:instrText>
      </w:r>
      <w:del w:id="14" w:author="hong qin" w:date="2012-04-20T08:36:00Z">
        <w:r w:rsidR="00AC5D1A">
          <w:rPr>
            <w:rFonts w:ascii="Arial" w:hAnsi="Arial" w:cs="Arial"/>
            <w:noProof/>
            <w:sz w:val="24"/>
            <w:szCs w:val="24"/>
          </w:rPr>
          <w:delInstrText xml:space="preserve">" </w:delInstrText>
        </w:r>
      </w:del>
      <w:ins w:id="15" w:author="hong qin" w:date="2012-04-20T08:36:00Z">
        <w:r w:rsidR="002F2F83">
          <w:rPr>
            <w:noProof/>
          </w:rPr>
          <w:instrText>"</w:instrText>
        </w:r>
      </w:ins>
      <w:r w:rsidR="006C28C4"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6C28C4" w:rsidRPr="00161743">
        <w:rPr>
          <w:noProof/>
        </w:rPr>
        <w:fldChar w:fldCharType="end"/>
      </w:r>
      <w:r w:rsidR="00944CA7" w:rsidRPr="00605020">
        <w:rPr>
          <w:rFonts w:ascii="Arial" w:hAnsi="Arial" w:cs="Arial"/>
          <w:noProof/>
          <w:sz w:val="24"/>
          <w:szCs w:val="24"/>
        </w:rPr>
        <w:t>)</w:t>
      </w:r>
      <w:r w:rsidR="006C28C4"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6C28C4" w:rsidRPr="00605020">
        <w:rPr>
          <w:rFonts w:ascii="Arial" w:hAnsi="Arial" w:cs="Arial"/>
          <w:sz w:val="24"/>
          <w:szCs w:val="24"/>
        </w:rPr>
        <w:fldChar w:fldCharType="begin"/>
      </w:r>
      <w:ins w:id="16" w:author="Hong Qin" w:date="2012-04-23T07:13:00Z">
        <w:r w:rsidR="00626510">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17" w:author="Hong Qin" w:date="2012-04-23T06:42:00Z">
        <w:r w:rsidR="00257CB6" w:rsidDel="00F0148F">
          <w:rPr>
            <w:rFonts w:ascii="Arial" w:hAnsi="Arial" w:cs="Arial"/>
            <w:sz w:val="24"/>
            <w:szCs w:val="24"/>
          </w:rPr>
          <w:del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6C28C4" w:rsidRPr="00605020">
        <w:rPr>
          <w:rFonts w:ascii="Arial" w:hAnsi="Arial" w:cs="Arial"/>
          <w:sz w:val="24"/>
          <w:szCs w:val="24"/>
        </w:rPr>
        <w:fldChar w:fldCharType="separate"/>
      </w:r>
      <w:r w:rsidR="00C27F7B" w:rsidRPr="00605020">
        <w:rPr>
          <w:rFonts w:ascii="Arial" w:hAnsi="Arial" w:cs="Arial"/>
          <w:noProof/>
          <w:sz w:val="24"/>
          <w:szCs w:val="24"/>
        </w:rPr>
        <w:t>(</w:t>
      </w:r>
      <w:r w:rsidR="006C28C4" w:rsidRPr="00161743">
        <w:rPr>
          <w:noProof/>
        </w:rPr>
        <w:fldChar w:fldCharType="begin"/>
      </w:r>
      <w:del w:id="18" w:author="hong qin" w:date="2012-04-20T08:36:00Z">
        <w:r w:rsidR="00AC5D1A">
          <w:rPr>
            <w:rFonts w:ascii="Arial" w:hAnsi="Arial" w:cs="Arial"/>
            <w:noProof/>
            <w:sz w:val="24"/>
            <w:szCs w:val="24"/>
          </w:rPr>
          <w:delInstrText xml:space="preserve"> </w:delInstrText>
        </w:r>
      </w:del>
      <w:r w:rsidR="00161743" w:rsidRPr="00161743">
        <w:rPr>
          <w:noProof/>
        </w:rPr>
        <w:instrText>HYPERLINK \l "_ENREF_2" \o "Defossez, 1998 #1467</w:instrText>
      </w:r>
      <w:del w:id="19" w:author="hong qin" w:date="2012-04-20T08:36:00Z">
        <w:r w:rsidR="00AC5D1A">
          <w:rPr>
            <w:rFonts w:ascii="Arial" w:hAnsi="Arial" w:cs="Arial"/>
            <w:noProof/>
            <w:sz w:val="24"/>
            <w:szCs w:val="24"/>
          </w:rPr>
          <w:delInstrText xml:space="preserve">" </w:delInstrText>
        </w:r>
      </w:del>
      <w:ins w:id="20" w:author="hong qin" w:date="2012-04-20T08:36:00Z">
        <w:r w:rsidR="002F2F83">
          <w:rPr>
            <w:noProof/>
          </w:rPr>
          <w:instrText>"</w:instrText>
        </w:r>
      </w:ins>
      <w:r w:rsidR="006C28C4"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6C28C4" w:rsidRPr="00161743">
        <w:rPr>
          <w:noProof/>
        </w:rPr>
        <w:fldChar w:fldCharType="end"/>
      </w:r>
      <w:r w:rsidR="00C27F7B" w:rsidRPr="00605020">
        <w:rPr>
          <w:rFonts w:ascii="Arial" w:hAnsi="Arial" w:cs="Arial"/>
          <w:noProof/>
          <w:sz w:val="24"/>
          <w:szCs w:val="24"/>
        </w:rPr>
        <w:t>)</w:t>
      </w:r>
      <w:r w:rsidR="006C28C4"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286824">
      <w:pPr>
        <w:spacing w:after="0" w:line="480" w:lineRule="auto"/>
        <w:ind w:firstLine="720"/>
        <w:jc w:val="both"/>
        <w:rPr>
          <w:ins w:id="21" w:author="Hong Qin" w:date="2012-04-23T00:19:00Z"/>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6C28C4" w:rsidRPr="00605020">
        <w:rPr>
          <w:rFonts w:ascii="Arial" w:hAnsi="Arial" w:cs="Arial"/>
          <w:sz w:val="24"/>
          <w:szCs w:val="24"/>
        </w:rPr>
        <w:fldChar w:fldCharType="begin"/>
      </w:r>
      <w:ins w:id="22" w:author="Hong Qin" w:date="2012-04-23T07:13:00Z">
        <w:r w:rsidR="00626510">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23"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6C28C4" w:rsidRPr="00605020">
        <w:rPr>
          <w:rFonts w:ascii="Arial" w:hAnsi="Arial" w:cs="Arial"/>
          <w:sz w:val="24"/>
          <w:szCs w:val="24"/>
        </w:rPr>
        <w:fldChar w:fldCharType="separate"/>
      </w:r>
      <w:r w:rsidR="005D1495" w:rsidRPr="00605020">
        <w:rPr>
          <w:rFonts w:ascii="Arial" w:hAnsi="Arial" w:cs="Arial"/>
          <w:noProof/>
          <w:sz w:val="24"/>
          <w:szCs w:val="24"/>
        </w:rPr>
        <w:t>(</w:t>
      </w:r>
      <w:r w:rsidR="006C28C4" w:rsidRPr="006C28C4">
        <w:rPr>
          <w:noProof/>
          <w:rPrChange w:id="24" w:author="hong qin" w:date="2012-04-20T08:36:00Z">
            <w:rPr>
              <w:rFonts w:ascii="Arial" w:hAnsi="Arial"/>
              <w:sz w:val="24"/>
            </w:rPr>
          </w:rPrChange>
        </w:rPr>
        <w:fldChar w:fldCharType="begin"/>
      </w:r>
      <w:del w:id="25" w:author="hong qin" w:date="2012-04-20T08:36:00Z">
        <w:r w:rsidR="00AC5D1A">
          <w:rPr>
            <w:rFonts w:ascii="Arial" w:hAnsi="Arial" w:cs="Arial"/>
            <w:noProof/>
            <w:sz w:val="24"/>
            <w:szCs w:val="24"/>
          </w:rPr>
          <w:delInstrText xml:space="preserve"> </w:delInstrText>
        </w:r>
      </w:del>
      <w:r w:rsidR="006C28C4" w:rsidRPr="006C28C4">
        <w:rPr>
          <w:noProof/>
          <w:rPrChange w:id="26" w:author="hong qin" w:date="2012-04-20T08:36:00Z">
            <w:rPr>
              <w:rFonts w:ascii="Arial" w:hAnsi="Arial"/>
              <w:sz w:val="24"/>
            </w:rPr>
          </w:rPrChange>
        </w:rPr>
        <w:instrText>HYPERLINK \l "_ENREF_20" \o "Williams, 1957 #273</w:instrText>
      </w:r>
      <w:del w:id="27" w:author="hong qin" w:date="2012-04-20T08:36:00Z">
        <w:r w:rsidR="00AC5D1A">
          <w:rPr>
            <w:rFonts w:ascii="Arial" w:hAnsi="Arial" w:cs="Arial"/>
            <w:noProof/>
            <w:sz w:val="24"/>
            <w:szCs w:val="24"/>
          </w:rPr>
          <w:delInstrText xml:space="preserve">" </w:delInstrText>
        </w:r>
      </w:del>
      <w:ins w:id="28" w:author="hong qin" w:date="2012-04-20T08:36:00Z">
        <w:r w:rsidR="002F2F83">
          <w:rPr>
            <w:noProof/>
          </w:rPr>
          <w:instrText>"</w:instrText>
        </w:r>
      </w:ins>
      <w:r w:rsidR="006C28C4" w:rsidRPr="006C28C4">
        <w:rPr>
          <w:noProof/>
          <w:rPrChange w:id="29"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6C28C4" w:rsidRPr="006C28C4">
        <w:rPr>
          <w:noProof/>
          <w:rPrChange w:id="30" w:author="hong qin" w:date="2012-04-20T08:36:00Z">
            <w:rPr>
              <w:rFonts w:ascii="Arial" w:hAnsi="Arial"/>
              <w:sz w:val="24"/>
            </w:rPr>
          </w:rPrChange>
        </w:rPr>
        <w:fldChar w:fldCharType="end"/>
      </w:r>
      <w:r w:rsidR="005D1495" w:rsidRPr="00605020">
        <w:rPr>
          <w:rFonts w:ascii="Arial" w:hAnsi="Arial" w:cs="Arial"/>
          <w:noProof/>
          <w:sz w:val="24"/>
          <w:szCs w:val="24"/>
        </w:rPr>
        <w:t>)</w:t>
      </w:r>
      <w:r w:rsidR="006C28C4"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6C28C4" w:rsidRPr="00605020">
        <w:rPr>
          <w:rFonts w:ascii="Arial" w:hAnsi="Arial" w:cs="Arial"/>
          <w:sz w:val="24"/>
          <w:szCs w:val="24"/>
        </w:rPr>
        <w:fldChar w:fldCharType="begin"/>
      </w:r>
      <w:ins w:id="31" w:author="Hong Qin" w:date="2012-04-23T07:13:00Z">
        <w:r w:rsidR="00626510">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32"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6C28C4" w:rsidRPr="00605020">
        <w:rPr>
          <w:rFonts w:ascii="Arial" w:hAnsi="Arial" w:cs="Arial"/>
          <w:sz w:val="24"/>
          <w:szCs w:val="24"/>
        </w:rPr>
        <w:fldChar w:fldCharType="separate"/>
      </w:r>
      <w:r w:rsidR="005D1495" w:rsidRPr="00605020">
        <w:rPr>
          <w:rFonts w:ascii="Arial" w:hAnsi="Arial" w:cs="Arial"/>
          <w:noProof/>
          <w:sz w:val="24"/>
          <w:szCs w:val="24"/>
        </w:rPr>
        <w:t>(</w:t>
      </w:r>
      <w:r w:rsidR="006C28C4" w:rsidRPr="006C28C4">
        <w:rPr>
          <w:noProof/>
          <w:rPrChange w:id="33" w:author="hong qin" w:date="2012-04-20T08:36:00Z">
            <w:rPr>
              <w:rFonts w:ascii="Arial" w:hAnsi="Arial"/>
              <w:sz w:val="24"/>
            </w:rPr>
          </w:rPrChange>
        </w:rPr>
        <w:fldChar w:fldCharType="begin"/>
      </w:r>
      <w:del w:id="34" w:author="hong qin" w:date="2012-04-20T08:36:00Z">
        <w:r w:rsidR="00AC5D1A">
          <w:rPr>
            <w:rFonts w:ascii="Arial" w:hAnsi="Arial" w:cs="Arial"/>
            <w:noProof/>
            <w:sz w:val="24"/>
            <w:szCs w:val="24"/>
          </w:rPr>
          <w:delInstrText xml:space="preserve"> </w:delInstrText>
        </w:r>
      </w:del>
      <w:r w:rsidR="006C28C4" w:rsidRPr="006C28C4">
        <w:rPr>
          <w:noProof/>
          <w:rPrChange w:id="35" w:author="hong qin" w:date="2012-04-20T08:36:00Z">
            <w:rPr>
              <w:rFonts w:ascii="Arial" w:hAnsi="Arial"/>
              <w:sz w:val="24"/>
            </w:rPr>
          </w:rPrChange>
        </w:rPr>
        <w:instrText>HYPERLINK \l "_ENREF_7" \o "Kirkwood, 1977 #56</w:instrText>
      </w:r>
      <w:del w:id="36" w:author="hong qin" w:date="2012-04-20T08:36:00Z">
        <w:r w:rsidR="00AC5D1A">
          <w:rPr>
            <w:rFonts w:ascii="Arial" w:hAnsi="Arial" w:cs="Arial"/>
            <w:noProof/>
            <w:sz w:val="24"/>
            <w:szCs w:val="24"/>
          </w:rPr>
          <w:delInstrText xml:space="preserve">" </w:delInstrText>
        </w:r>
      </w:del>
      <w:ins w:id="37" w:author="hong qin" w:date="2012-04-20T08:36:00Z">
        <w:r w:rsidR="002F2F83">
          <w:rPr>
            <w:noProof/>
          </w:rPr>
          <w:instrText>"</w:instrText>
        </w:r>
      </w:ins>
      <w:r w:rsidR="006C28C4" w:rsidRPr="006C28C4">
        <w:rPr>
          <w:noProof/>
          <w:rPrChange w:id="38"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6C28C4" w:rsidRPr="006C28C4">
        <w:rPr>
          <w:noProof/>
          <w:rPrChange w:id="39" w:author="hong qin" w:date="2012-04-20T08:36:00Z">
            <w:rPr>
              <w:rFonts w:ascii="Arial" w:hAnsi="Arial"/>
              <w:sz w:val="24"/>
            </w:rPr>
          </w:rPrChange>
        </w:rPr>
        <w:fldChar w:fldCharType="end"/>
      </w:r>
      <w:r w:rsidR="005D1495" w:rsidRPr="00605020">
        <w:rPr>
          <w:rFonts w:ascii="Arial" w:hAnsi="Arial" w:cs="Arial"/>
          <w:noProof/>
          <w:sz w:val="24"/>
          <w:szCs w:val="24"/>
        </w:rPr>
        <w:t>)</w:t>
      </w:r>
      <w:r w:rsidR="006C28C4"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ins w:id="40" w:author="Hong Qin" w:date="2012-04-23T00:14:00Z">
        <w:r w:rsidR="00BC7648">
          <w:rPr>
            <w:rFonts w:ascii="Arial" w:hAnsi="Arial" w:cs="Arial"/>
            <w:sz w:val="24"/>
            <w:szCs w:val="24"/>
          </w:rPr>
          <w:t>natural selection likely acts upon young individuals</w:t>
        </w:r>
      </w:ins>
      <w:ins w:id="41" w:author="Hong Qin" w:date="2012-04-23T00:15:00Z">
        <w:r w:rsidR="00BC7648">
          <w:rPr>
            <w:rFonts w:ascii="Arial" w:hAnsi="Arial" w:cs="Arial"/>
            <w:sz w:val="24"/>
            <w:szCs w:val="24"/>
          </w:rPr>
          <w:t xml:space="preserve">, </w:t>
        </w:r>
      </w:ins>
      <w:ins w:id="42" w:author="Hong Qin" w:date="2012-04-23T00:14:00Z">
        <w:r w:rsidR="00BC7648">
          <w:rPr>
            <w:rFonts w:ascii="Arial" w:hAnsi="Arial" w:cs="Arial"/>
            <w:sz w:val="24"/>
            <w:szCs w:val="24"/>
          </w:rPr>
          <w:t xml:space="preserve"> </w:t>
        </w:r>
      </w:ins>
      <w:ins w:id="43" w:author="Hong Qin" w:date="2012-04-23T00:15:00Z">
        <w:r w:rsidR="00BC7648">
          <w:rPr>
            <w:rFonts w:ascii="Arial" w:hAnsi="Arial" w:cs="Arial"/>
            <w:sz w:val="24"/>
            <w:szCs w:val="24"/>
          </w:rPr>
          <w:t xml:space="preserve">and </w:t>
        </w:r>
      </w:ins>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6C28C4" w:rsidRPr="00605020">
        <w:rPr>
          <w:rFonts w:ascii="Arial" w:hAnsi="Arial" w:cs="Arial"/>
          <w:sz w:val="24"/>
          <w:szCs w:val="24"/>
        </w:rPr>
        <w:fldChar w:fldCharType="begin"/>
      </w:r>
      <w:ins w:id="44" w:author="Hong Qin" w:date="2012-04-23T07:13:00Z">
        <w:r w:rsidR="00626510">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45"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6C28C4" w:rsidRPr="00605020">
        <w:rPr>
          <w:rFonts w:ascii="Arial" w:hAnsi="Arial" w:cs="Arial"/>
          <w:sz w:val="24"/>
          <w:szCs w:val="24"/>
        </w:rPr>
        <w:fldChar w:fldCharType="separate"/>
      </w:r>
      <w:r w:rsidR="005D1495" w:rsidRPr="00605020">
        <w:rPr>
          <w:rFonts w:ascii="Arial" w:hAnsi="Arial" w:cs="Arial"/>
          <w:noProof/>
          <w:sz w:val="24"/>
          <w:szCs w:val="24"/>
        </w:rPr>
        <w:t>(</w:t>
      </w:r>
      <w:r w:rsidR="006C28C4" w:rsidRPr="006C28C4">
        <w:rPr>
          <w:noProof/>
          <w:rPrChange w:id="46" w:author="hong qin" w:date="2012-04-20T08:36:00Z">
            <w:rPr>
              <w:rFonts w:ascii="Arial" w:hAnsi="Arial"/>
              <w:sz w:val="24"/>
            </w:rPr>
          </w:rPrChange>
        </w:rPr>
        <w:fldChar w:fldCharType="begin"/>
      </w:r>
      <w:del w:id="47" w:author="hong qin" w:date="2012-04-20T08:36:00Z">
        <w:r w:rsidR="00AC5D1A">
          <w:rPr>
            <w:rFonts w:ascii="Arial" w:hAnsi="Arial" w:cs="Arial"/>
            <w:noProof/>
            <w:sz w:val="24"/>
            <w:szCs w:val="24"/>
          </w:rPr>
          <w:delInstrText xml:space="preserve"> </w:delInstrText>
        </w:r>
      </w:del>
      <w:r w:rsidR="006C28C4" w:rsidRPr="006C28C4">
        <w:rPr>
          <w:noProof/>
          <w:rPrChange w:id="48" w:author="hong qin" w:date="2012-04-20T08:36:00Z">
            <w:rPr>
              <w:rFonts w:ascii="Arial" w:hAnsi="Arial"/>
              <w:sz w:val="24"/>
            </w:rPr>
          </w:rPrChange>
        </w:rPr>
        <w:instrText>HYPERLINK \l "_ENREF_20" \o "Williams, 1957 #273</w:instrText>
      </w:r>
      <w:del w:id="49" w:author="hong qin" w:date="2012-04-20T08:36:00Z">
        <w:r w:rsidR="00AC5D1A">
          <w:rPr>
            <w:rFonts w:ascii="Arial" w:hAnsi="Arial" w:cs="Arial"/>
            <w:noProof/>
            <w:sz w:val="24"/>
            <w:szCs w:val="24"/>
          </w:rPr>
          <w:delInstrText xml:space="preserve">" </w:delInstrText>
        </w:r>
      </w:del>
      <w:ins w:id="50" w:author="hong qin" w:date="2012-04-20T08:36:00Z">
        <w:r w:rsidR="002F2F83">
          <w:rPr>
            <w:noProof/>
          </w:rPr>
          <w:instrText>"</w:instrText>
        </w:r>
      </w:ins>
      <w:r w:rsidR="006C28C4" w:rsidRPr="006C28C4">
        <w:rPr>
          <w:noProof/>
          <w:rPrChange w:id="51"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6C28C4" w:rsidRPr="006C28C4">
        <w:rPr>
          <w:noProof/>
          <w:rPrChange w:id="52" w:author="hong qin" w:date="2012-04-20T08:36:00Z">
            <w:rPr>
              <w:rFonts w:ascii="Arial" w:hAnsi="Arial"/>
              <w:sz w:val="24"/>
            </w:rPr>
          </w:rPrChange>
        </w:rPr>
        <w:fldChar w:fldCharType="end"/>
      </w:r>
      <w:r w:rsidR="005D1495" w:rsidRPr="00605020">
        <w:rPr>
          <w:rFonts w:ascii="Arial" w:hAnsi="Arial" w:cs="Arial"/>
          <w:noProof/>
          <w:sz w:val="24"/>
          <w:szCs w:val="24"/>
        </w:rPr>
        <w:t>)</w:t>
      </w:r>
      <w:r w:rsidR="006C28C4" w:rsidRPr="00605020">
        <w:rPr>
          <w:rFonts w:ascii="Arial" w:hAnsi="Arial" w:cs="Arial"/>
          <w:sz w:val="24"/>
          <w:szCs w:val="24"/>
        </w:rPr>
        <w:fldChar w:fldCharType="end"/>
      </w:r>
      <w:r w:rsidR="0072137D" w:rsidRPr="0072137D">
        <w:rPr>
          <w:rFonts w:ascii="Arial" w:hAnsi="Arial" w:cs="Arial"/>
          <w:sz w:val="24"/>
          <w:szCs w:val="24"/>
        </w:rPr>
        <w:t xml:space="preserve">. </w:t>
      </w:r>
      <w:ins w:id="53" w:author="Hong Qin" w:date="2012-04-23T00:17:00Z">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ins>
      <w:ins w:id="54" w:author="Hong Qin" w:date="2012-04-23T06:35:00Z">
        <w:r w:rsidR="00A51F62">
          <w:rPr>
            <w:rFonts w:ascii="Arial" w:hAnsi="Arial" w:cs="Arial"/>
            <w:sz w:val="24"/>
            <w:szCs w:val="24"/>
          </w:rPr>
          <w:t>pass</w:t>
        </w:r>
      </w:ins>
      <w:ins w:id="55" w:author="Hong Qin" w:date="2012-04-23T00:17:00Z">
        <w:r w:rsidR="00286824">
          <w:rPr>
            <w:rFonts w:ascii="Arial" w:hAnsi="Arial" w:cs="Arial"/>
            <w:sz w:val="24"/>
            <w:szCs w:val="24"/>
          </w:rPr>
          <w:t xml:space="preserve"> </w:t>
        </w:r>
      </w:ins>
      <w:ins w:id="56" w:author="Hong Qin" w:date="2012-04-23T06:35:00Z">
        <w:r w:rsidR="00A51F62">
          <w:rPr>
            <w:rFonts w:ascii="Arial" w:hAnsi="Arial" w:cs="Arial"/>
            <w:sz w:val="24"/>
            <w:szCs w:val="24"/>
          </w:rPr>
          <w:t>deleterious</w:t>
        </w:r>
      </w:ins>
      <w:ins w:id="57" w:author="Hong Qin" w:date="2012-04-23T00:17:00Z">
        <w:r w:rsidR="00286824">
          <w:rPr>
            <w:rFonts w:ascii="Arial" w:hAnsi="Arial" w:cs="Arial"/>
            <w:sz w:val="24"/>
            <w:szCs w:val="24"/>
          </w:rPr>
          <w:t xml:space="preserve"> alleles to progeny before their natural death </w:t>
        </w:r>
        <w:r w:rsidR="00286824" w:rsidRPr="0044561E">
          <w:rPr>
            <w:rFonts w:ascii="Arial" w:hAnsi="Arial" w:cs="Arial"/>
            <w:sz w:val="24"/>
            <w:szCs w:val="24"/>
            <w:highlight w:val="yellow"/>
          </w:rPr>
          <w:t>(H</w:t>
        </w:r>
        <w:r w:rsidR="00286824" w:rsidRPr="0044561E">
          <w:rPr>
            <w:rFonts w:ascii="Arial" w:hAnsi="Arial" w:cs="Arial"/>
            <w:sz w:val="18"/>
            <w:szCs w:val="18"/>
            <w:highlight w:val="yellow"/>
          </w:rPr>
          <w:t>AYDEN</w:t>
        </w:r>
        <w:r w:rsidR="00286824" w:rsidRPr="0044561E">
          <w:rPr>
            <w:rFonts w:ascii="Arial" w:hAnsi="Arial" w:cs="Arial"/>
            <w:sz w:val="24"/>
            <w:szCs w:val="24"/>
            <w:highlight w:val="yellow"/>
          </w:rPr>
          <w:t xml:space="preserve"> 1938</w:t>
        </w:r>
        <w:r w:rsidR="00286824">
          <w:rPr>
            <w:rFonts w:ascii="Arial" w:hAnsi="Arial" w:cs="Arial"/>
            <w:sz w:val="24"/>
            <w:szCs w:val="24"/>
            <w:highlight w:val="yellow"/>
          </w:rPr>
          <w:t xml:space="preserve">; </w:t>
        </w:r>
        <w:r w:rsidR="00286824" w:rsidRPr="0044561E">
          <w:rPr>
            <w:rFonts w:ascii="Arial" w:hAnsi="Arial" w:cs="Arial"/>
            <w:sz w:val="24"/>
            <w:szCs w:val="24"/>
            <w:highlight w:val="yellow"/>
          </w:rPr>
          <w:t>C</w:t>
        </w:r>
        <w:r w:rsidR="00286824" w:rsidRPr="0044561E">
          <w:rPr>
            <w:rFonts w:ascii="Arial" w:hAnsi="Arial" w:cs="Arial"/>
            <w:sz w:val="18"/>
            <w:szCs w:val="18"/>
            <w:highlight w:val="yellow"/>
          </w:rPr>
          <w:t>ONNEALLY</w:t>
        </w:r>
        <w:r w:rsidR="00286824" w:rsidRPr="0044561E">
          <w:rPr>
            <w:rFonts w:ascii="Arial" w:hAnsi="Arial" w:cs="Arial"/>
            <w:sz w:val="24"/>
            <w:szCs w:val="24"/>
            <w:highlight w:val="yellow"/>
          </w:rPr>
          <w:t xml:space="preserve"> 1984).</w:t>
        </w:r>
        <w:r w:rsidR="00286824">
          <w:rPr>
            <w:rFonts w:ascii="Arial" w:hAnsi="Arial" w:cs="Arial"/>
            <w:sz w:val="24"/>
            <w:szCs w:val="24"/>
          </w:rPr>
          <w:t xml:space="preserve"> </w:t>
        </w:r>
      </w:ins>
      <w:r w:rsidR="0072137D" w:rsidRPr="0072137D">
        <w:rPr>
          <w:rFonts w:ascii="Arial" w:hAnsi="Arial" w:cs="Arial"/>
          <w:sz w:val="24"/>
          <w:szCs w:val="24"/>
        </w:rPr>
        <w:t>This kind of trade-off</w:t>
      </w:r>
      <w:ins w:id="58" w:author="Hong Qin" w:date="2012-04-23T00:18:00Z">
        <w:r w:rsidR="00286824">
          <w:rPr>
            <w:rFonts w:ascii="Arial" w:hAnsi="Arial" w:cs="Arial"/>
            <w:sz w:val="24"/>
            <w:szCs w:val="24"/>
          </w:rPr>
          <w:t xml:space="preserve"> between early and late life</w:t>
        </w:r>
      </w:ins>
      <w:r w:rsidR="0072137D" w:rsidRPr="0072137D">
        <w:rPr>
          <w:rFonts w:ascii="Arial" w:hAnsi="Arial" w:cs="Arial"/>
          <w:sz w:val="24"/>
          <w:szCs w:val="24"/>
        </w:rPr>
        <w:t xml:space="preserve"> is also the central argument of the disposable soma theory </w:t>
      </w:r>
      <w:r w:rsidR="006C28C4" w:rsidRPr="00605020">
        <w:rPr>
          <w:rFonts w:ascii="Arial" w:hAnsi="Arial" w:cs="Arial"/>
          <w:sz w:val="24"/>
          <w:szCs w:val="24"/>
        </w:rPr>
        <w:fldChar w:fldCharType="begin"/>
      </w:r>
      <w:ins w:id="59" w:author="Hong Qin" w:date="2012-04-23T07:13:00Z">
        <w:r w:rsidR="00626510">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60"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6C28C4" w:rsidRPr="00605020">
        <w:rPr>
          <w:rFonts w:ascii="Arial" w:hAnsi="Arial" w:cs="Arial"/>
          <w:sz w:val="24"/>
          <w:szCs w:val="24"/>
        </w:rPr>
        <w:fldChar w:fldCharType="separate"/>
      </w:r>
      <w:r w:rsidR="005D1495" w:rsidRPr="00605020">
        <w:rPr>
          <w:rFonts w:ascii="Arial" w:hAnsi="Arial" w:cs="Arial"/>
          <w:noProof/>
          <w:sz w:val="24"/>
          <w:szCs w:val="24"/>
        </w:rPr>
        <w:t>(</w:t>
      </w:r>
      <w:r w:rsidR="006C28C4" w:rsidRPr="006C28C4">
        <w:rPr>
          <w:noProof/>
          <w:rPrChange w:id="61" w:author="hong qin" w:date="2012-04-20T08:36:00Z">
            <w:rPr>
              <w:rFonts w:ascii="Arial" w:hAnsi="Arial"/>
              <w:sz w:val="24"/>
            </w:rPr>
          </w:rPrChange>
        </w:rPr>
        <w:fldChar w:fldCharType="begin"/>
      </w:r>
      <w:del w:id="62" w:author="hong qin" w:date="2012-04-20T08:36:00Z">
        <w:r w:rsidR="00AC5D1A">
          <w:rPr>
            <w:rFonts w:ascii="Arial" w:hAnsi="Arial" w:cs="Arial"/>
            <w:noProof/>
            <w:sz w:val="24"/>
            <w:szCs w:val="24"/>
          </w:rPr>
          <w:delInstrText xml:space="preserve"> </w:delInstrText>
        </w:r>
      </w:del>
      <w:r w:rsidR="006C28C4" w:rsidRPr="006C28C4">
        <w:rPr>
          <w:noProof/>
          <w:rPrChange w:id="63" w:author="hong qin" w:date="2012-04-20T08:36:00Z">
            <w:rPr>
              <w:rFonts w:ascii="Arial" w:hAnsi="Arial"/>
              <w:sz w:val="24"/>
            </w:rPr>
          </w:rPrChange>
        </w:rPr>
        <w:instrText>HYPERLINK \l "_ENREF_7" \o "Kirkwood, 1977 #56</w:instrText>
      </w:r>
      <w:del w:id="64" w:author="hong qin" w:date="2012-04-20T08:36:00Z">
        <w:r w:rsidR="00AC5D1A">
          <w:rPr>
            <w:rFonts w:ascii="Arial" w:hAnsi="Arial" w:cs="Arial"/>
            <w:noProof/>
            <w:sz w:val="24"/>
            <w:szCs w:val="24"/>
          </w:rPr>
          <w:delInstrText xml:space="preserve">" </w:delInstrText>
        </w:r>
      </w:del>
      <w:ins w:id="65" w:author="hong qin" w:date="2012-04-20T08:36:00Z">
        <w:r w:rsidR="002F2F83">
          <w:rPr>
            <w:noProof/>
          </w:rPr>
          <w:instrText>"</w:instrText>
        </w:r>
      </w:ins>
      <w:r w:rsidR="006C28C4" w:rsidRPr="006C28C4">
        <w:rPr>
          <w:noProof/>
          <w:rPrChange w:id="66"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6C28C4" w:rsidRPr="006C28C4">
        <w:rPr>
          <w:noProof/>
          <w:rPrChange w:id="67" w:author="hong qin" w:date="2012-04-20T08:36:00Z">
            <w:rPr>
              <w:rFonts w:ascii="Arial" w:hAnsi="Arial"/>
              <w:sz w:val="24"/>
            </w:rPr>
          </w:rPrChange>
        </w:rPr>
        <w:fldChar w:fldCharType="end"/>
      </w:r>
      <w:r w:rsidR="005D1495" w:rsidRPr="00605020">
        <w:rPr>
          <w:rFonts w:ascii="Arial" w:hAnsi="Arial" w:cs="Arial"/>
          <w:noProof/>
          <w:sz w:val="24"/>
          <w:szCs w:val="24"/>
        </w:rPr>
        <w:t>)</w:t>
      </w:r>
      <w:r w:rsidR="006C28C4" w:rsidRPr="00605020">
        <w:rPr>
          <w:rFonts w:ascii="Arial" w:hAnsi="Arial" w:cs="Arial"/>
          <w:sz w:val="24"/>
          <w:szCs w:val="24"/>
        </w:rPr>
        <w:fldChar w:fldCharType="end"/>
      </w:r>
      <w:r w:rsidR="0072137D" w:rsidRPr="0072137D">
        <w:rPr>
          <w:rFonts w:ascii="Arial" w:hAnsi="Arial" w:cs="Arial"/>
          <w:sz w:val="24"/>
          <w:szCs w:val="24"/>
        </w:rPr>
        <w:t xml:space="preserve">. </w:t>
      </w:r>
      <w:ins w:id="68" w:author="Hong Qin" w:date="2012-04-23T00:18:00Z">
        <w:r w:rsidR="00286824">
          <w:rPr>
            <w:rFonts w:ascii="Arial" w:hAnsi="Arial" w:cs="Arial"/>
            <w:sz w:val="24"/>
            <w:szCs w:val="24"/>
          </w:rPr>
          <w:t>Hence, a</w:t>
        </w:r>
      </w:ins>
      <w:r w:rsidR="00605020" w:rsidRPr="00605020">
        <w:rPr>
          <w:rFonts w:ascii="Arial" w:hAnsi="Arial" w:cs="Arial"/>
          <w:sz w:val="24"/>
          <w:szCs w:val="24"/>
        </w:rPr>
        <w:t>ging is a conserved fundamental biological phenomenon</w:t>
      </w:r>
      <w:ins w:id="69" w:author="Hong Qin" w:date="2012-04-23T00:19:00Z">
        <w:r w:rsidR="00286824">
          <w:rPr>
            <w:rFonts w:ascii="Arial" w:hAnsi="Arial" w:cs="Arial"/>
            <w:sz w:val="24"/>
            <w:szCs w:val="24"/>
          </w:rPr>
          <w:t xml:space="preserve"> </w:t>
        </w:r>
      </w:ins>
      <w:ins w:id="70" w:author="Hong Qin" w:date="2012-04-23T00:20:00Z">
        <w:r w:rsidR="00286824">
          <w:rPr>
            <w:rFonts w:ascii="Arial" w:hAnsi="Arial" w:cs="Arial"/>
            <w:sz w:val="24"/>
            <w:szCs w:val="24"/>
          </w:rPr>
          <w:t xml:space="preserve">because </w:t>
        </w:r>
      </w:ins>
      <w:ins w:id="71" w:author="Hong Qin" w:date="2012-04-23T00:19:00Z">
        <w:r w:rsidR="00286824">
          <w:rPr>
            <w:rFonts w:ascii="Arial" w:hAnsi="Arial" w:cs="Arial"/>
            <w:sz w:val="24"/>
            <w:szCs w:val="24"/>
          </w:rPr>
          <w:t xml:space="preserve">of differential selection on individuals </w:t>
        </w:r>
      </w:ins>
      <w:ins w:id="72" w:author="Hong Qin" w:date="2012-04-23T00:20:00Z">
        <w:r w:rsidR="00286824">
          <w:rPr>
            <w:rFonts w:ascii="Arial" w:hAnsi="Arial" w:cs="Arial"/>
            <w:sz w:val="24"/>
            <w:szCs w:val="24"/>
          </w:rPr>
          <w:t xml:space="preserve">in age-structured </w:t>
        </w:r>
        <w:proofErr w:type="spellStart"/>
        <w:r w:rsidR="00286824">
          <w:rPr>
            <w:rFonts w:ascii="Arial" w:hAnsi="Arial" w:cs="Arial"/>
            <w:sz w:val="24"/>
            <w:szCs w:val="24"/>
          </w:rPr>
          <w:t>popuations</w:t>
        </w:r>
        <w:proofErr w:type="spellEnd"/>
        <w:r w:rsidR="00286824">
          <w:rPr>
            <w:rFonts w:ascii="Arial" w:hAnsi="Arial" w:cs="Arial"/>
            <w:sz w:val="24"/>
            <w:szCs w:val="24"/>
          </w:rPr>
          <w:t xml:space="preserve"> during evolution </w:t>
        </w:r>
      </w:ins>
      <w:ins w:id="73" w:author="Hong Qin" w:date="2012-04-23T06:42:00Z">
        <w:r w:rsidR="006C28C4">
          <w:rPr>
            <w:rFonts w:ascii="Arial" w:hAnsi="Arial" w:cs="Arial"/>
            <w:sz w:val="24"/>
            <w:szCs w:val="24"/>
          </w:rPr>
          <w:fldChar w:fldCharType="begin"/>
        </w:r>
      </w:ins>
      <w:ins w:id="74" w:author="Hong Qin" w:date="2012-04-23T07:13:00Z">
        <w:r w:rsidR="00626510">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ins>
      <w:r w:rsidR="006C28C4">
        <w:rPr>
          <w:rFonts w:ascii="Arial" w:hAnsi="Arial" w:cs="Arial"/>
          <w:sz w:val="24"/>
          <w:szCs w:val="24"/>
        </w:rPr>
        <w:fldChar w:fldCharType="separate"/>
      </w:r>
      <w:ins w:id="75" w:author="Hong Qin" w:date="2012-04-23T06:42:00Z">
        <w:r w:rsidR="00F0148F">
          <w:rPr>
            <w:rFonts w:ascii="Arial" w:hAnsi="Arial" w:cs="Arial"/>
            <w:noProof/>
            <w:sz w:val="24"/>
            <w:szCs w:val="24"/>
          </w:rPr>
          <w:t>(C</w:t>
        </w:r>
        <w:r w:rsidR="006C28C4" w:rsidRPr="006C28C4">
          <w:rPr>
            <w:rFonts w:ascii="Arial" w:hAnsi="Arial" w:cs="Arial"/>
            <w:smallCaps/>
            <w:noProof/>
            <w:sz w:val="24"/>
            <w:szCs w:val="24"/>
            <w:rPrChange w:id="76" w:author="Hong Qin" w:date="2012-04-23T06:42:00Z">
              <w:rPr>
                <w:rFonts w:ascii="Arial" w:hAnsi="Arial" w:cs="Arial"/>
                <w:sz w:val="24"/>
                <w:szCs w:val="24"/>
              </w:rPr>
            </w:rPrChange>
          </w:rPr>
          <w:t>harlesworth</w:t>
        </w:r>
        <w:r w:rsidR="00F0148F">
          <w:rPr>
            <w:rFonts w:ascii="Arial" w:hAnsi="Arial" w:cs="Arial"/>
            <w:noProof/>
            <w:sz w:val="24"/>
            <w:szCs w:val="24"/>
          </w:rPr>
          <w:t xml:space="preserve"> 1994)</w:t>
        </w:r>
        <w:r w:rsidR="006C28C4">
          <w:rPr>
            <w:rFonts w:ascii="Arial" w:hAnsi="Arial" w:cs="Arial"/>
            <w:sz w:val="24"/>
            <w:szCs w:val="24"/>
          </w:rPr>
          <w:fldChar w:fldCharType="end"/>
        </w:r>
      </w:ins>
    </w:p>
    <w:p w:rsidR="003E78D6" w:rsidRPr="003E78D6" w:rsidRDefault="00362D95" w:rsidP="003E78D6">
      <w:pPr>
        <w:numPr>
          <w:ins w:id="77" w:author="Hong Qin" w:date="2012-04-23T06:55:00Z"/>
        </w:numPr>
        <w:spacing w:after="0" w:line="480" w:lineRule="auto"/>
        <w:ind w:firstLine="720"/>
        <w:jc w:val="both"/>
        <w:rPr>
          <w:ins w:id="78" w:author="Hong Qin" w:date="2012-04-23T06:58:00Z"/>
        </w:rPr>
      </w:pPr>
      <w:ins w:id="79" w:author="Hong Qin" w:date="2012-04-23T00:08:00Z">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ins>
      <w:ins w:id="80" w:author="Hong Qin" w:date="2012-04-23T06:42:00Z">
        <w:r w:rsidR="00E604CC">
          <w:rPr>
            <w:rFonts w:ascii="Arial" w:hAnsi="Arial" w:cs="Arial"/>
            <w:sz w:val="24"/>
            <w:szCs w:val="24"/>
          </w:rPr>
          <w:t xml:space="preserve">is a strong </w:t>
        </w:r>
      </w:ins>
      <w:ins w:id="81" w:author="Lindsay" w:date="2012-04-22T11:18:00Z">
        <w:del w:id="82" w:author="Hong Qin" w:date="2012-04-23T06:42:00Z">
          <w:r w:rsidDel="00E604CC">
            <w:rPr>
              <w:rFonts w:ascii="Arial" w:hAnsi="Arial" w:cs="Arial"/>
              <w:sz w:val="24"/>
              <w:szCs w:val="24"/>
            </w:rPr>
            <w:delText xml:space="preserve">serves of </w:delText>
          </w:r>
        </w:del>
      </w:ins>
      <w:ins w:id="83" w:author="Lindsay" w:date="2012-04-22T11:19:00Z">
        <w:r>
          <w:rPr>
            <w:rFonts w:ascii="Arial" w:hAnsi="Arial" w:cs="Arial"/>
            <w:sz w:val="24"/>
            <w:szCs w:val="24"/>
          </w:rPr>
          <w:t xml:space="preserve">evidence </w:t>
        </w:r>
      </w:ins>
      <w:ins w:id="84" w:author="Hong Qin" w:date="2012-04-23T06:43:00Z">
        <w:r w:rsidR="00E604CC">
          <w:rPr>
            <w:rFonts w:ascii="Arial" w:hAnsi="Arial" w:cs="Arial"/>
            <w:sz w:val="24"/>
            <w:szCs w:val="24"/>
          </w:rPr>
          <w:t xml:space="preserve">to support </w:t>
        </w:r>
      </w:ins>
      <w:ins w:id="85" w:author="Lindsay" w:date="2012-04-22T11:19:00Z">
        <w:del w:id="86" w:author="Hong Qin" w:date="2012-04-23T06:42:00Z">
          <w:r w:rsidDel="00E604CC">
            <w:rPr>
              <w:rFonts w:ascii="Arial" w:hAnsi="Arial" w:cs="Arial"/>
              <w:sz w:val="24"/>
              <w:szCs w:val="24"/>
            </w:rPr>
            <w:delText xml:space="preserve">for the conservation </w:delText>
          </w:r>
        </w:del>
      </w:ins>
      <w:ins w:id="87" w:author="Hong Qin" w:date="2012-04-23T06:42:00Z">
        <w:r w:rsidR="00E604CC">
          <w:rPr>
            <w:rFonts w:ascii="Arial" w:hAnsi="Arial" w:cs="Arial"/>
            <w:sz w:val="24"/>
            <w:szCs w:val="24"/>
          </w:rPr>
          <w:t xml:space="preserve">that </w:t>
        </w:r>
      </w:ins>
      <w:ins w:id="88" w:author="Lindsay" w:date="2012-04-22T11:19:00Z">
        <w:del w:id="89" w:author="Hong Qin" w:date="2012-04-23T06:42:00Z">
          <w:r w:rsidDel="00E604CC">
            <w:rPr>
              <w:rFonts w:ascii="Arial" w:hAnsi="Arial" w:cs="Arial"/>
              <w:sz w:val="24"/>
              <w:szCs w:val="24"/>
            </w:rPr>
            <w:delText xml:space="preserve">of </w:delText>
          </w:r>
        </w:del>
        <w:r>
          <w:rPr>
            <w:rFonts w:ascii="Arial" w:hAnsi="Arial" w:cs="Arial"/>
            <w:sz w:val="24"/>
            <w:szCs w:val="24"/>
          </w:rPr>
          <w:t xml:space="preserve">aging </w:t>
        </w:r>
      </w:ins>
      <w:ins w:id="90" w:author="Hong Qin" w:date="2012-04-23T06:43:00Z">
        <w:r w:rsidR="00E604CC">
          <w:rPr>
            <w:rFonts w:ascii="Arial" w:hAnsi="Arial" w:cs="Arial"/>
            <w:sz w:val="24"/>
            <w:szCs w:val="24"/>
          </w:rPr>
          <w:t xml:space="preserve">is conserved </w:t>
        </w:r>
      </w:ins>
      <w:ins w:id="91" w:author="Lindsay" w:date="2012-04-22T11:19:00Z">
        <w:r>
          <w:rPr>
            <w:rFonts w:ascii="Arial" w:hAnsi="Arial" w:cs="Arial"/>
            <w:sz w:val="24"/>
            <w:szCs w:val="24"/>
          </w:rPr>
          <w:t xml:space="preserve">across several domains of life. </w:t>
        </w:r>
        <w:del w:id="92" w:author="Hong Qin" w:date="2012-04-23T06:43:00Z">
          <w:r w:rsidDel="00E604CC">
            <w:rPr>
              <w:rFonts w:ascii="Arial" w:hAnsi="Arial" w:cs="Arial"/>
              <w:sz w:val="24"/>
              <w:szCs w:val="24"/>
            </w:rPr>
            <w:delText>It</w:delText>
          </w:r>
        </w:del>
      </w:ins>
      <w:ins w:id="93" w:author="Hong Qin" w:date="2012-04-23T06:43:00Z">
        <w:r w:rsidR="00E604CC">
          <w:rPr>
            <w:rFonts w:ascii="Arial" w:hAnsi="Arial" w:cs="Arial"/>
            <w:sz w:val="24"/>
            <w:szCs w:val="24"/>
          </w:rPr>
          <w:t>CR</w:t>
        </w:r>
      </w:ins>
      <w:ins w:id="94" w:author="Lindsay" w:date="2012-04-22T11:19:00Z">
        <w:r>
          <w:rPr>
            <w:rFonts w:ascii="Arial" w:hAnsi="Arial" w:cs="Arial"/>
            <w:sz w:val="24"/>
            <w:szCs w:val="24"/>
          </w:rPr>
          <w:t xml:space="preserve"> has </w:t>
        </w:r>
      </w:ins>
      <w:ins w:id="95" w:author="Lindsay" w:date="2012-04-22T08:52:00Z">
        <w:r>
          <w:rPr>
            <w:rFonts w:ascii="Arial" w:hAnsi="Arial" w:cs="Arial"/>
            <w:sz w:val="24"/>
            <w:szCs w:val="24"/>
          </w:rPr>
          <w:t>been shown to</w:t>
        </w:r>
        <w:r w:rsidRPr="00605020">
          <w:rPr>
            <w:rFonts w:ascii="Arial" w:hAnsi="Arial" w:cs="Arial"/>
            <w:sz w:val="24"/>
            <w:szCs w:val="24"/>
          </w:rPr>
          <w:t xml:space="preserve"> </w:t>
        </w:r>
      </w:ins>
      <w:r w:rsidR="00605020" w:rsidRPr="00605020">
        <w:rPr>
          <w:rFonts w:ascii="Arial" w:hAnsi="Arial" w:cs="Arial"/>
          <w:sz w:val="24"/>
          <w:szCs w:val="24"/>
        </w:rPr>
        <w:t xml:space="preserve">extend </w:t>
      </w:r>
      <w:del w:id="96" w:author="Hong Qin" w:date="2012-04-19T19:16:00Z">
        <w:r w:rsidR="00605020" w:rsidRPr="00605020" w:rsidDel="00053B8D">
          <w:rPr>
            <w:rFonts w:ascii="Arial" w:hAnsi="Arial" w:cs="Arial"/>
            <w:sz w:val="24"/>
            <w:szCs w:val="24"/>
          </w:rPr>
          <w:delText>lifespan</w:delText>
        </w:r>
      </w:del>
      <w:ins w:id="97"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in yeast</w:t>
      </w:r>
      <w:ins w:id="98" w:author="Hong Qin" w:date="2012-04-23T00:08:00Z">
        <w:r>
          <w:rPr>
            <w:rFonts w:ascii="Arial" w:hAnsi="Arial" w:cs="Arial"/>
            <w:sz w:val="24"/>
            <w:szCs w:val="24"/>
          </w:rPr>
          <w:t xml:space="preserve">, </w:t>
        </w:r>
      </w:ins>
      <w:ins w:id="99" w:author="Lindsay" w:date="2012-04-22T10:14:00Z">
        <w:del w:id="100" w:author="Hong Qin" w:date="2012-04-23T06:44:00Z">
          <w:r w:rsidDel="00DF6A14">
            <w:rPr>
              <w:rFonts w:ascii="Arial" w:hAnsi="Arial" w:cs="Arial"/>
              <w:sz w:val="24"/>
              <w:szCs w:val="24"/>
            </w:rPr>
            <w:delText>primates</w:delText>
          </w:r>
        </w:del>
      </w:ins>
      <w:ins w:id="101" w:author="Lindsay" w:date="2012-04-22T11:17:00Z">
        <w:del w:id="102" w:author="Hong Qin" w:date="2012-04-23T06:44:00Z">
          <w:r w:rsidDel="00DF6A14">
            <w:rPr>
              <w:rFonts w:ascii="Arial" w:hAnsi="Arial" w:cs="Arial"/>
              <w:sz w:val="24"/>
              <w:szCs w:val="24"/>
            </w:rPr>
            <w:delText xml:space="preserve">, </w:delText>
          </w:r>
        </w:del>
        <w:r>
          <w:rPr>
            <w:rFonts w:ascii="Arial" w:hAnsi="Arial" w:cs="Arial"/>
            <w:sz w:val="24"/>
            <w:szCs w:val="24"/>
          </w:rPr>
          <w:t>nematodes</w:t>
        </w:r>
      </w:ins>
      <w:ins w:id="103" w:author="Lindsay" w:date="2012-04-22T10:14:00Z">
        <w:r>
          <w:rPr>
            <w:rFonts w:ascii="Arial" w:hAnsi="Arial" w:cs="Arial"/>
            <w:sz w:val="24"/>
            <w:szCs w:val="24"/>
          </w:rPr>
          <w:t>, r</w:t>
        </w:r>
      </w:ins>
      <w:ins w:id="104" w:author="Lindsay" w:date="2012-04-22T10:15:00Z">
        <w:r>
          <w:rPr>
            <w:rFonts w:ascii="Arial" w:hAnsi="Arial" w:cs="Arial"/>
            <w:sz w:val="24"/>
            <w:szCs w:val="24"/>
          </w:rPr>
          <w:t>odents,</w:t>
        </w:r>
        <w:r w:rsidR="00605020" w:rsidRPr="00605020">
          <w:rPr>
            <w:rFonts w:ascii="Arial" w:hAnsi="Arial" w:cs="Arial"/>
            <w:sz w:val="24"/>
            <w:szCs w:val="24"/>
          </w:rPr>
          <w:t xml:space="preserve"> and humans.</w:t>
        </w:r>
      </w:ins>
      <w:r w:rsidR="00605020" w:rsidRPr="00605020">
        <w:rPr>
          <w:rFonts w:ascii="Arial" w:hAnsi="Arial" w:cs="Arial"/>
          <w:sz w:val="24"/>
          <w:szCs w:val="24"/>
        </w:rPr>
        <w:t xml:space="preserve"> </w:t>
      </w:r>
      <w:ins w:id="105" w:author="Hong Qin" w:date="2012-04-23T06:47:00Z">
        <w:r w:rsidR="00B66231">
          <w:rPr>
            <w:rFonts w:ascii="Arial" w:hAnsi="Arial" w:cs="Arial"/>
            <w:sz w:val="24"/>
            <w:szCs w:val="24"/>
          </w:rPr>
          <w:t xml:space="preserve">One argument for the universal effect of CR is that most species have </w:t>
        </w:r>
      </w:ins>
      <w:ins w:id="106" w:author="Hong Qin" w:date="2012-04-23T06:56:00Z">
        <w:r w:rsidR="003E78D6">
          <w:rPr>
            <w:rFonts w:ascii="Arial" w:hAnsi="Arial" w:cs="Arial"/>
            <w:sz w:val="24"/>
            <w:szCs w:val="24"/>
          </w:rPr>
          <w:t xml:space="preserve">only sporadic </w:t>
        </w:r>
      </w:ins>
      <w:ins w:id="107" w:author="Hong Qin" w:date="2012-04-23T06:47:00Z">
        <w:r w:rsidR="00B66231">
          <w:rPr>
            <w:rFonts w:ascii="Arial" w:hAnsi="Arial" w:cs="Arial"/>
            <w:sz w:val="24"/>
            <w:szCs w:val="24"/>
          </w:rPr>
          <w:t>access to nutrient</w:t>
        </w:r>
      </w:ins>
      <w:ins w:id="108" w:author="Hong Qin" w:date="2012-04-23T06:56:00Z">
        <w:r w:rsidR="003E78D6">
          <w:rPr>
            <w:rFonts w:ascii="Arial" w:hAnsi="Arial" w:cs="Arial"/>
            <w:sz w:val="24"/>
            <w:szCs w:val="24"/>
          </w:rPr>
          <w:t>s</w:t>
        </w:r>
      </w:ins>
      <w:ins w:id="109" w:author="Hong Qin" w:date="2012-04-23T06:47:00Z">
        <w:r w:rsidR="00B66231">
          <w:rPr>
            <w:rFonts w:ascii="Arial" w:hAnsi="Arial" w:cs="Arial"/>
            <w:sz w:val="24"/>
            <w:szCs w:val="24"/>
          </w:rPr>
          <w:t xml:space="preserve"> in natural environment. </w:t>
        </w:r>
      </w:ins>
      <w:proofErr w:type="gramStart"/>
      <w:ins w:id="110" w:author="Hong Qin" w:date="2012-04-23T06:56:00Z">
        <w:r w:rsidR="003E78D6">
          <w:rPr>
            <w:rFonts w:ascii="Arial" w:hAnsi="Arial" w:cs="Arial"/>
            <w:sz w:val="24"/>
            <w:szCs w:val="24"/>
          </w:rPr>
          <w:t xml:space="preserve">Hence, </w:t>
        </w:r>
        <w:r w:rsidR="003E78D6">
          <w:rPr>
            <w:rFonts w:ascii="Arial" w:hAnsi="Arial" w:cs="Arial"/>
            <w:sz w:val="24"/>
            <w:szCs w:val="24"/>
          </w:rPr>
          <w:lastRenderedPageBreak/>
          <w:t>natural selection those individuals that can delay reproduction and prolong survival in response to limit nutrients during the boom/bust cycles of evolution</w:t>
        </w:r>
      </w:ins>
      <w:ins w:id="111" w:author="Hong Qin" w:date="2012-04-23T06:59:00Z">
        <w:r w:rsidR="00CA0F6A">
          <w:rPr>
            <w:rFonts w:ascii="Arial" w:hAnsi="Arial" w:cs="Arial"/>
            <w:sz w:val="24"/>
            <w:szCs w:val="24"/>
          </w:rPr>
          <w:t xml:space="preserve"> </w:t>
        </w:r>
        <w:r w:rsidR="006C28C4">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ins>
      <w:ins w:id="112" w:author="Hong Qin" w:date="2012-04-23T07:13:00Z">
        <w:r w:rsidR="00626510">
          <w:rPr>
            <w:rFonts w:ascii="Arial" w:hAnsi="Arial" w:cs="Arial"/>
            <w:sz w:val="24"/>
            <w:szCs w:val="24"/>
          </w:rPr>
          <w:instrText xml:space="preserve"> ADDIN EN.CITE </w:instrText>
        </w:r>
        <w:r w:rsidR="006C28C4">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Pr>
          <w:rFonts w:ascii="Arial" w:hAnsi="Arial" w:cs="Arial"/>
          <w:sz w:val="24"/>
          <w:szCs w:val="24"/>
        </w:rPr>
      </w:r>
      <w:r w:rsidR="006C28C4">
        <w:rPr>
          <w:rFonts w:ascii="Arial" w:hAnsi="Arial" w:cs="Arial"/>
          <w:sz w:val="24"/>
          <w:szCs w:val="24"/>
        </w:rPr>
        <w:fldChar w:fldCharType="separate"/>
      </w:r>
      <w:ins w:id="113" w:author="Hong Qin" w:date="2012-04-23T07:01:00Z">
        <w:r w:rsidR="00186A7F">
          <w:rPr>
            <w:rFonts w:ascii="Arial" w:hAnsi="Arial" w:cs="Arial"/>
            <w:noProof/>
            <w:sz w:val="24"/>
            <w:szCs w:val="24"/>
          </w:rPr>
          <w:t>(H</w:t>
        </w:r>
        <w:r w:rsidR="006C28C4" w:rsidRPr="006C28C4">
          <w:rPr>
            <w:rFonts w:ascii="Arial" w:hAnsi="Arial" w:cs="Arial"/>
            <w:smallCaps/>
            <w:noProof/>
            <w:sz w:val="24"/>
            <w:szCs w:val="24"/>
            <w:rPrChange w:id="114" w:author="Hong Qin" w:date="2012-04-23T07:01:00Z">
              <w:rPr>
                <w:rFonts w:ascii="Arial" w:hAnsi="Arial" w:cs="Arial"/>
                <w:sz w:val="24"/>
                <w:szCs w:val="24"/>
              </w:rPr>
            </w:rPrChange>
          </w:rPr>
          <w:t>arrison</w:t>
        </w:r>
        <w:r w:rsidR="00186A7F">
          <w:rPr>
            <w:rFonts w:ascii="Arial" w:hAnsi="Arial" w:cs="Arial"/>
            <w:noProof/>
            <w:sz w:val="24"/>
            <w:szCs w:val="24"/>
          </w:rPr>
          <w:t xml:space="preserve"> and A</w:t>
        </w:r>
        <w:r w:rsidR="006C28C4" w:rsidRPr="006C28C4">
          <w:rPr>
            <w:rFonts w:ascii="Arial" w:hAnsi="Arial" w:cs="Arial"/>
            <w:smallCaps/>
            <w:noProof/>
            <w:sz w:val="24"/>
            <w:szCs w:val="24"/>
            <w:rPrChange w:id="115" w:author="Hong Qin" w:date="2012-04-23T07:01:00Z">
              <w:rPr>
                <w:rFonts w:ascii="Arial" w:hAnsi="Arial" w:cs="Arial"/>
                <w:sz w:val="24"/>
                <w:szCs w:val="24"/>
              </w:rPr>
            </w:rPrChange>
          </w:rPr>
          <w:t>rcher</w:t>
        </w:r>
        <w:r w:rsidR="00186A7F">
          <w:rPr>
            <w:rFonts w:ascii="Arial" w:hAnsi="Arial" w:cs="Arial"/>
            <w:noProof/>
            <w:sz w:val="24"/>
            <w:szCs w:val="24"/>
          </w:rPr>
          <w:t xml:space="preserve"> 1989; H</w:t>
        </w:r>
        <w:r w:rsidR="006C28C4" w:rsidRPr="006C28C4">
          <w:rPr>
            <w:rFonts w:ascii="Arial" w:hAnsi="Arial" w:cs="Arial"/>
            <w:smallCaps/>
            <w:noProof/>
            <w:sz w:val="24"/>
            <w:szCs w:val="24"/>
            <w:rPrChange w:id="116" w:author="Hong Qin" w:date="2012-04-23T07:01:00Z">
              <w:rPr>
                <w:rFonts w:ascii="Arial" w:hAnsi="Arial" w:cs="Arial"/>
                <w:sz w:val="24"/>
                <w:szCs w:val="24"/>
              </w:rPr>
            </w:rPrChange>
          </w:rPr>
          <w:t>olliday</w:t>
        </w:r>
        <w:r w:rsidR="00186A7F">
          <w:rPr>
            <w:rFonts w:ascii="Arial" w:hAnsi="Arial" w:cs="Arial"/>
            <w:noProof/>
            <w:sz w:val="24"/>
            <w:szCs w:val="24"/>
          </w:rPr>
          <w:t xml:space="preserve"> 1989; K</w:t>
        </w:r>
        <w:r w:rsidR="006C28C4" w:rsidRPr="006C28C4">
          <w:rPr>
            <w:rFonts w:ascii="Arial" w:hAnsi="Arial" w:cs="Arial"/>
            <w:smallCaps/>
            <w:noProof/>
            <w:sz w:val="24"/>
            <w:szCs w:val="24"/>
            <w:rPrChange w:id="117" w:author="Hong Qin" w:date="2012-04-23T07:01:00Z">
              <w:rPr>
                <w:rFonts w:ascii="Arial" w:hAnsi="Arial" w:cs="Arial"/>
                <w:sz w:val="24"/>
                <w:szCs w:val="24"/>
              </w:rPr>
            </w:rPrChange>
          </w:rPr>
          <w:t>oubova</w:t>
        </w:r>
        <w:r w:rsidR="00186A7F">
          <w:rPr>
            <w:rFonts w:ascii="Arial" w:hAnsi="Arial" w:cs="Arial"/>
            <w:noProof/>
            <w:sz w:val="24"/>
            <w:szCs w:val="24"/>
          </w:rPr>
          <w:t xml:space="preserve"> and G</w:t>
        </w:r>
        <w:r w:rsidR="006C28C4" w:rsidRPr="006C28C4">
          <w:rPr>
            <w:rFonts w:ascii="Arial" w:hAnsi="Arial" w:cs="Arial"/>
            <w:smallCaps/>
            <w:noProof/>
            <w:sz w:val="24"/>
            <w:szCs w:val="24"/>
            <w:rPrChange w:id="118" w:author="Hong Qin" w:date="2012-04-23T07:01:00Z">
              <w:rPr>
                <w:rFonts w:ascii="Arial" w:hAnsi="Arial" w:cs="Arial"/>
                <w:sz w:val="24"/>
                <w:szCs w:val="24"/>
              </w:rPr>
            </w:rPrChange>
          </w:rPr>
          <w:t>uarente</w:t>
        </w:r>
        <w:r w:rsidR="00186A7F">
          <w:rPr>
            <w:rFonts w:ascii="Arial" w:hAnsi="Arial" w:cs="Arial"/>
            <w:noProof/>
            <w:sz w:val="24"/>
            <w:szCs w:val="24"/>
          </w:rPr>
          <w:t xml:space="preserve"> 2003)</w:t>
        </w:r>
      </w:ins>
      <w:ins w:id="119" w:author="Hong Qin" w:date="2012-04-23T06:59:00Z">
        <w:r w:rsidR="006C28C4">
          <w:rPr>
            <w:rFonts w:ascii="Arial" w:hAnsi="Arial" w:cs="Arial"/>
            <w:sz w:val="24"/>
            <w:szCs w:val="24"/>
          </w:rPr>
          <w:fldChar w:fldCharType="end"/>
        </w:r>
      </w:ins>
      <w:ins w:id="120" w:author="Hong Qin" w:date="2012-04-23T06:56:00Z">
        <w:r w:rsidR="003E78D6">
          <w:rPr>
            <w:rFonts w:ascii="Arial" w:hAnsi="Arial" w:cs="Arial"/>
            <w:sz w:val="24"/>
            <w:szCs w:val="24"/>
          </w:rPr>
          <w:t>.</w:t>
        </w:r>
        <w:proofErr w:type="gramEnd"/>
        <w:r w:rsidR="003E78D6">
          <w:rPr>
            <w:rFonts w:ascii="Arial" w:hAnsi="Arial" w:cs="Arial"/>
            <w:sz w:val="24"/>
            <w:szCs w:val="24"/>
          </w:rPr>
          <w:t xml:space="preserve"> </w:t>
        </w:r>
      </w:ins>
    </w:p>
    <w:p w:rsidR="00000000" w:rsidRDefault="00605020">
      <w:pPr>
        <w:numPr>
          <w:ins w:id="121" w:author="Hong Qin" w:date="2012-04-23T07:04:00Z"/>
        </w:numPr>
        <w:spacing w:after="0" w:line="480" w:lineRule="auto"/>
        <w:ind w:firstLine="720"/>
        <w:jc w:val="both"/>
        <w:rPr>
          <w:del w:id="122" w:author="Hong Qin" w:date="2012-04-23T07:05:00Z"/>
          <w:rFonts w:ascii="Arial" w:hAnsi="Arial" w:cs="Arial"/>
          <w:sz w:val="24"/>
          <w:szCs w:val="24"/>
        </w:rPr>
        <w:pPrChange w:id="123" w:author="Hong Qin" w:date="2012-04-23T07:04:00Z">
          <w:pPr>
            <w:spacing w:after="0" w:line="480" w:lineRule="auto"/>
            <w:ind w:firstLine="360"/>
            <w:jc w:val="both"/>
          </w:pPr>
        </w:pPrChange>
      </w:pPr>
      <w:del w:id="124" w:author="Hong Qin" w:date="2012-04-23T07:05:00Z">
        <w:r w:rsidRPr="00605020" w:rsidDel="000442EA">
          <w:rPr>
            <w:rFonts w:ascii="Arial" w:hAnsi="Arial" w:cs="Arial"/>
            <w:sz w:val="24"/>
            <w:szCs w:val="24"/>
          </w:rPr>
          <w:delText xml:space="preserve">Wei et al. reported a 10-fold increase in the </w:delText>
        </w:r>
      </w:del>
      <w:del w:id="125" w:author="Hong Qin" w:date="2012-04-19T19:16:00Z">
        <w:r w:rsidRPr="00605020" w:rsidDel="00053B8D">
          <w:rPr>
            <w:rFonts w:ascii="Arial" w:hAnsi="Arial" w:cs="Arial"/>
            <w:sz w:val="24"/>
            <w:szCs w:val="24"/>
          </w:rPr>
          <w:delText>lifespan</w:delText>
        </w:r>
      </w:del>
      <w:del w:id="126" w:author="Hong Qin" w:date="2012-04-23T07:05:00Z">
        <w:r w:rsidRPr="00605020" w:rsidDel="000442EA">
          <w:rPr>
            <w:rFonts w:ascii="Arial" w:hAnsi="Arial" w:cs="Arial"/>
            <w:sz w:val="24"/>
            <w:szCs w:val="24"/>
          </w:rPr>
          <w:delText xml:space="preserve"> of calorie restricted </w:delText>
        </w:r>
        <w:r w:rsidRPr="00605020" w:rsidDel="000442EA">
          <w:rPr>
            <w:rFonts w:ascii="Arial" w:hAnsi="Arial" w:cs="Arial"/>
            <w:i/>
            <w:sz w:val="24"/>
            <w:szCs w:val="24"/>
          </w:rPr>
          <w:delText>S. cerevisiae</w:delText>
        </w:r>
        <w:r w:rsidRPr="00605020" w:rsidDel="000442EA">
          <w:rPr>
            <w:rFonts w:ascii="Arial" w:hAnsi="Arial" w:cs="Arial"/>
            <w:sz w:val="24"/>
            <w:szCs w:val="24"/>
          </w:rPr>
          <w:delText xml:space="preserve"> mutants that had deleted </w:delText>
        </w:r>
        <w:r w:rsidR="006C28C4" w:rsidRPr="006C28C4">
          <w:rPr>
            <w:rFonts w:ascii="Arial" w:hAnsi="Arial"/>
            <w:i/>
            <w:sz w:val="24"/>
            <w:rPrChange w:id="127" w:author="bidyut k mohanty" w:date="2012-04-20T08:36:00Z">
              <w:rPr>
                <w:rFonts w:ascii="Arial" w:hAnsi="Arial" w:cs="Arial"/>
                <w:sz w:val="24"/>
                <w:szCs w:val="24"/>
              </w:rPr>
            </w:rPrChange>
          </w:rPr>
          <w:delText>RAS2</w:delText>
        </w:r>
        <w:r w:rsidRPr="00605020" w:rsidDel="000442EA">
          <w:rPr>
            <w:rFonts w:ascii="Arial" w:hAnsi="Arial" w:cs="Arial"/>
            <w:sz w:val="24"/>
            <w:szCs w:val="24"/>
          </w:rPr>
          <w:delText xml:space="preserve"> and </w:delText>
        </w:r>
        <w:r w:rsidR="006C28C4" w:rsidRPr="006C28C4">
          <w:rPr>
            <w:rFonts w:ascii="Arial" w:hAnsi="Arial"/>
            <w:i/>
            <w:sz w:val="24"/>
            <w:rPrChange w:id="128" w:author="bidyut k mohanty" w:date="2012-04-20T08:36:00Z">
              <w:rPr>
                <w:rFonts w:ascii="Arial" w:hAnsi="Arial" w:cs="Arial"/>
                <w:sz w:val="24"/>
                <w:szCs w:val="24"/>
              </w:rPr>
            </w:rPrChange>
          </w:rPr>
          <w:delText>SCH9</w:delText>
        </w:r>
        <w:r w:rsidRPr="00605020" w:rsidDel="000442EA">
          <w:rPr>
            <w:rFonts w:ascii="Arial" w:hAnsi="Arial" w:cs="Arial"/>
            <w:sz w:val="24"/>
            <w:szCs w:val="24"/>
          </w:rPr>
          <w:delText xml:space="preserve"> genes. </w:delText>
        </w:r>
      </w:del>
      <w:del w:id="129" w:author="Hong Qin" w:date="2012-04-23T06:46:00Z">
        <w:r w:rsidRPr="00605020" w:rsidDel="00DF6A14">
          <w:rPr>
            <w:rFonts w:ascii="Arial" w:hAnsi="Arial" w:cs="Arial"/>
            <w:sz w:val="24"/>
            <w:szCs w:val="24"/>
          </w:rPr>
          <w:delText xml:space="preserve">Further, </w:delText>
        </w:r>
      </w:del>
      <w:del w:id="130" w:author="Hong Qin" w:date="2012-04-23T06:45:00Z">
        <w:r w:rsidRPr="00605020" w:rsidDel="00DF6A14">
          <w:rPr>
            <w:rFonts w:ascii="Arial" w:hAnsi="Arial" w:cs="Arial"/>
            <w:sz w:val="24"/>
            <w:szCs w:val="24"/>
          </w:rPr>
          <w:delText xml:space="preserve">the presence of key gene products </w:delText>
        </w:r>
      </w:del>
      <w:del w:id="131" w:author="Hong Qin" w:date="2012-04-23T00:08:00Z">
        <w:r w:rsidR="00165EAA">
          <w:rPr>
            <w:rFonts w:ascii="Arial" w:hAnsi="Arial" w:cs="Arial"/>
            <w:sz w:val="24"/>
            <w:szCs w:val="24"/>
          </w:rPr>
          <w:delText>like</w:delText>
        </w:r>
      </w:del>
      <w:del w:id="132" w:author="Hong Qin" w:date="2012-04-23T06:45:00Z">
        <w:r w:rsidR="00165EAA" w:rsidDel="00DF6A14">
          <w:rPr>
            <w:rFonts w:ascii="Arial" w:hAnsi="Arial" w:cs="Arial"/>
            <w:sz w:val="24"/>
            <w:szCs w:val="24"/>
          </w:rPr>
          <w:delText>like</w:delText>
        </w:r>
        <w:r w:rsidRPr="00605020" w:rsidDel="00DF6A14">
          <w:rPr>
            <w:rFonts w:ascii="Arial" w:hAnsi="Arial" w:cs="Arial"/>
            <w:sz w:val="24"/>
            <w:szCs w:val="24"/>
          </w:rPr>
          <w:delText xml:space="preserve">live </w:delText>
        </w:r>
      </w:del>
      <w:ins w:id="133" w:author="bidyut k mohanty" w:date="2012-04-20T11:43:00Z">
        <w:del w:id="134" w:author="Hong Qin" w:date="2012-04-23T06:45:00Z">
          <w:r w:rsidR="002E2EB0" w:rsidDel="00DF6A14">
            <w:rPr>
              <w:rFonts w:ascii="Arial" w:hAnsi="Arial" w:cs="Arial"/>
              <w:sz w:val="24"/>
              <w:szCs w:val="24"/>
            </w:rPr>
            <w:delText>such as</w:delText>
          </w:r>
        </w:del>
      </w:ins>
      <w:ins w:id="135" w:author="bidyut k mohanty" w:date="2012-04-19T22:08:00Z">
        <w:del w:id="136" w:author="Hong Qin" w:date="2012-04-23T06:45:00Z">
          <w:r w:rsidR="00165EAA" w:rsidRPr="00605020" w:rsidDel="00DF6A14">
            <w:rPr>
              <w:rFonts w:ascii="Arial" w:hAnsi="Arial" w:cs="Arial"/>
              <w:sz w:val="24"/>
              <w:szCs w:val="24"/>
            </w:rPr>
            <w:delText xml:space="preserve"> </w:delText>
          </w:r>
        </w:del>
      </w:ins>
      <w:del w:id="137" w:author="Hong Qin" w:date="2012-04-23T07:05:00Z">
        <w:r w:rsidRPr="00605020" w:rsidDel="000442EA">
          <w:rPr>
            <w:rFonts w:ascii="Arial" w:hAnsi="Arial" w:cs="Arial"/>
            <w:sz w:val="24"/>
            <w:szCs w:val="24"/>
          </w:rPr>
          <w:delText xml:space="preserve">Rim15 </w:delText>
        </w:r>
      </w:del>
      <w:del w:id="138" w:author="Hong Qin" w:date="2012-04-23T06:46:00Z">
        <w:r w:rsidRPr="00605020" w:rsidDel="00DF6A14">
          <w:rPr>
            <w:rFonts w:ascii="Arial" w:hAnsi="Arial" w:cs="Arial"/>
            <w:sz w:val="24"/>
            <w:szCs w:val="24"/>
          </w:rPr>
          <w:delText xml:space="preserve">is shown to promote </w:delText>
        </w:r>
      </w:del>
      <w:del w:id="139" w:author="Hong Qin" w:date="2012-04-23T06:45:00Z">
        <w:r w:rsidRPr="00605020" w:rsidDel="00DF6A14">
          <w:rPr>
            <w:rFonts w:ascii="Arial" w:hAnsi="Arial" w:cs="Arial"/>
            <w:sz w:val="24"/>
            <w:szCs w:val="24"/>
          </w:rPr>
          <w:delText xml:space="preserve">this </w:delText>
        </w:r>
      </w:del>
      <w:del w:id="140" w:author="Hong Qin" w:date="2012-04-19T19:16:00Z">
        <w:r w:rsidRPr="00605020" w:rsidDel="00053B8D">
          <w:rPr>
            <w:rFonts w:ascii="Arial" w:hAnsi="Arial" w:cs="Arial"/>
            <w:sz w:val="24"/>
            <w:szCs w:val="24"/>
          </w:rPr>
          <w:delText>lifespan</w:delText>
        </w:r>
      </w:del>
      <w:del w:id="141" w:author="Hong Qin" w:date="2012-04-23T06:46:00Z">
        <w:r w:rsidRPr="00605020" w:rsidDel="00DF6A14">
          <w:rPr>
            <w:rFonts w:ascii="Arial" w:hAnsi="Arial" w:cs="Arial"/>
            <w:sz w:val="24"/>
            <w:szCs w:val="24"/>
          </w:rPr>
          <w:delText xml:space="preserve"> extension </w:delText>
        </w:r>
      </w:del>
      <w:del w:id="142" w:author="Hong Qin" w:date="2012-04-23T06:45:00Z">
        <w:r w:rsidRPr="00605020" w:rsidDel="00DF6A14">
          <w:rPr>
            <w:rFonts w:ascii="Arial" w:hAnsi="Arial" w:cs="Arial"/>
            <w:sz w:val="24"/>
            <w:szCs w:val="24"/>
          </w:rPr>
          <w:delText xml:space="preserve">in </w:delText>
        </w:r>
      </w:del>
      <w:del w:id="143" w:author="Hong Qin" w:date="2012-04-23T07:05:00Z">
        <w:r w:rsidR="006C28C4" w:rsidRPr="00605020" w:rsidDel="000442EA">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del>
      <w:ins w:id="144" w:author="Hong Qin" w:date="2012-04-23T07:13:00Z">
        <w:r w:rsidR="00626510">
          <w:rPr>
            <w:rFonts w:ascii="Arial" w:hAnsi="Arial" w:cs="Arial"/>
            <w:sz w:val="24"/>
            <w:szCs w:val="24"/>
          </w:rPr>
          <w:instrText xml:space="preserve"> ADDIN EN.CITE </w:instrText>
        </w:r>
      </w:ins>
      <w:del w:id="145" w:author="Hong Qin" w:date="2012-04-22T17:05:00Z">
        <w:r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ins w:id="146" w:author="Hong Qin" w:date="2012-04-23T07:13:00Z">
        <w:r w:rsidR="006C28C4">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del w:id="147" w:author="Hong Qin" w:date="2012-04-23T07:05:00Z">
        <w:r w:rsidR="006C28C4" w:rsidRPr="00605020" w:rsidDel="000442EA">
          <w:rPr>
            <w:rFonts w:ascii="Arial" w:hAnsi="Arial" w:cs="Arial"/>
            <w:sz w:val="24"/>
            <w:szCs w:val="24"/>
          </w:rPr>
        </w:r>
        <w:r w:rsidR="006C28C4" w:rsidRPr="00605020" w:rsidDel="000442EA">
          <w:rPr>
            <w:rFonts w:ascii="Arial" w:hAnsi="Arial" w:cs="Arial"/>
            <w:sz w:val="24"/>
            <w:szCs w:val="24"/>
          </w:rPr>
          <w:fldChar w:fldCharType="separate"/>
        </w:r>
        <w:r w:rsidRPr="00605020" w:rsidDel="000442EA">
          <w:rPr>
            <w:rFonts w:ascii="Arial" w:hAnsi="Arial" w:cs="Arial"/>
            <w:noProof/>
            <w:sz w:val="24"/>
            <w:szCs w:val="24"/>
          </w:rPr>
          <w:delText>(</w:delText>
        </w:r>
        <w:r w:rsidR="006C28C4" w:rsidRPr="006C28C4" w:rsidDel="000442EA">
          <w:rPr>
            <w:noProof/>
            <w:rPrChange w:id="148" w:author="hong qin" w:date="2012-04-20T08:36:00Z">
              <w:rPr>
                <w:rFonts w:ascii="Arial" w:hAnsi="Arial"/>
                <w:sz w:val="24"/>
              </w:rPr>
            </w:rPrChange>
          </w:rPr>
          <w:fldChar w:fldCharType="begin"/>
        </w:r>
        <w:r w:rsidR="00AC5D1A" w:rsidDel="000442EA">
          <w:rPr>
            <w:rFonts w:ascii="Arial" w:hAnsi="Arial" w:cs="Arial"/>
            <w:noProof/>
            <w:sz w:val="24"/>
            <w:szCs w:val="24"/>
          </w:rPr>
          <w:delInstrText xml:space="preserve"> </w:delInstrText>
        </w:r>
        <w:r w:rsidR="006C28C4" w:rsidRPr="006C28C4">
          <w:rPr>
            <w:noProof/>
            <w:rPrChange w:id="149" w:author="hong qin" w:date="2012-04-20T08:36:00Z">
              <w:rPr>
                <w:rFonts w:ascii="Arial" w:hAnsi="Arial"/>
                <w:sz w:val="24"/>
              </w:rPr>
            </w:rPrChange>
          </w:rPr>
          <w:delInstrText>HYPERLINK \l "_ENREF_17" \o "Wei, 2008 #481</w:delInstrText>
        </w:r>
        <w:r w:rsidR="00AC5D1A" w:rsidDel="000442EA">
          <w:rPr>
            <w:rFonts w:ascii="Arial" w:hAnsi="Arial" w:cs="Arial"/>
            <w:noProof/>
            <w:sz w:val="24"/>
            <w:szCs w:val="24"/>
          </w:rPr>
          <w:delInstrText xml:space="preserve">" </w:delInstrText>
        </w:r>
      </w:del>
      <w:ins w:id="150" w:author="hong qin" w:date="2012-04-20T08:36:00Z">
        <w:del w:id="151" w:author="Hong Qin" w:date="2012-04-23T07:05:00Z">
          <w:r w:rsidR="002F2F83" w:rsidDel="000442EA">
            <w:rPr>
              <w:noProof/>
            </w:rPr>
            <w:delInstrText>"</w:delInstrText>
          </w:r>
        </w:del>
      </w:ins>
      <w:del w:id="152" w:author="Hong Qin" w:date="2012-04-23T07:05:00Z">
        <w:r w:rsidR="006C28C4" w:rsidRPr="006C28C4" w:rsidDel="000442EA">
          <w:rPr>
            <w:noProof/>
            <w:rPrChange w:id="153" w:author="hong qin" w:date="2012-04-20T08:36:00Z">
              <w:rPr>
                <w:rFonts w:ascii="Arial" w:hAnsi="Arial"/>
                <w:sz w:val="24"/>
              </w:rPr>
            </w:rPrChange>
          </w:rPr>
          <w:fldChar w:fldCharType="separate"/>
        </w:r>
        <w:r w:rsidR="00AC5D1A" w:rsidRPr="00605020" w:rsidDel="000442EA">
          <w:rPr>
            <w:rFonts w:ascii="Arial" w:hAnsi="Arial" w:cs="Arial"/>
            <w:noProof/>
            <w:sz w:val="24"/>
            <w:szCs w:val="24"/>
          </w:rPr>
          <w:delText>W</w:delText>
        </w:r>
        <w:r w:rsidR="00AC5D1A" w:rsidRPr="00605020" w:rsidDel="000442EA">
          <w:rPr>
            <w:rFonts w:ascii="Arial" w:hAnsi="Arial" w:cs="Arial"/>
            <w:smallCaps/>
            <w:noProof/>
            <w:sz w:val="24"/>
            <w:szCs w:val="24"/>
          </w:rPr>
          <w:delText>ei</w:delText>
        </w:r>
        <w:r w:rsidR="00AC5D1A" w:rsidRPr="00605020" w:rsidDel="000442EA">
          <w:rPr>
            <w:rFonts w:ascii="Arial" w:hAnsi="Arial" w:cs="Arial"/>
            <w:i/>
            <w:noProof/>
            <w:sz w:val="24"/>
            <w:szCs w:val="24"/>
          </w:rPr>
          <w:delText xml:space="preserve"> et al.</w:delText>
        </w:r>
        <w:r w:rsidR="00AC5D1A" w:rsidRPr="00605020" w:rsidDel="000442EA">
          <w:rPr>
            <w:rFonts w:ascii="Arial" w:hAnsi="Arial" w:cs="Arial"/>
            <w:noProof/>
            <w:sz w:val="24"/>
            <w:szCs w:val="24"/>
          </w:rPr>
          <w:delText xml:space="preserve"> 2008</w:delText>
        </w:r>
        <w:r w:rsidR="006C28C4" w:rsidRPr="006C28C4" w:rsidDel="000442EA">
          <w:rPr>
            <w:noProof/>
            <w:rPrChange w:id="154" w:author="hong qin" w:date="2012-04-20T08:36:00Z">
              <w:rPr>
                <w:rFonts w:ascii="Arial" w:hAnsi="Arial"/>
                <w:sz w:val="24"/>
              </w:rPr>
            </w:rPrChange>
          </w:rPr>
          <w:fldChar w:fldCharType="end"/>
        </w:r>
        <w:r w:rsidRPr="00605020" w:rsidDel="000442EA">
          <w:rPr>
            <w:rFonts w:ascii="Arial" w:hAnsi="Arial" w:cs="Arial"/>
            <w:noProof/>
            <w:sz w:val="24"/>
            <w:szCs w:val="24"/>
          </w:rPr>
          <w:delText xml:space="preserve">; </w:delText>
        </w:r>
        <w:r w:rsidR="006C28C4" w:rsidRPr="006C28C4" w:rsidDel="000442EA">
          <w:rPr>
            <w:noProof/>
            <w:rPrChange w:id="155" w:author="hong qin" w:date="2012-04-20T08:36:00Z">
              <w:rPr>
                <w:rFonts w:ascii="Arial" w:hAnsi="Arial"/>
                <w:sz w:val="24"/>
              </w:rPr>
            </w:rPrChange>
          </w:rPr>
          <w:fldChar w:fldCharType="begin"/>
        </w:r>
        <w:r w:rsidR="00AC5D1A" w:rsidDel="000442EA">
          <w:rPr>
            <w:rFonts w:ascii="Arial" w:hAnsi="Arial" w:cs="Arial"/>
            <w:noProof/>
            <w:sz w:val="24"/>
            <w:szCs w:val="24"/>
          </w:rPr>
          <w:delInstrText xml:space="preserve"> </w:delInstrText>
        </w:r>
        <w:r w:rsidR="006C28C4" w:rsidRPr="006C28C4">
          <w:rPr>
            <w:noProof/>
            <w:rPrChange w:id="156" w:author="hong qin" w:date="2012-04-20T08:36:00Z">
              <w:rPr>
                <w:rFonts w:ascii="Arial" w:hAnsi="Arial"/>
                <w:sz w:val="24"/>
              </w:rPr>
            </w:rPrChange>
          </w:rPr>
          <w:delInstrText>HYPERLINK \l "_ENREF_18" \o "Weinberger, 2010 #864</w:delInstrText>
        </w:r>
        <w:r w:rsidR="00AC5D1A" w:rsidDel="000442EA">
          <w:rPr>
            <w:rFonts w:ascii="Arial" w:hAnsi="Arial" w:cs="Arial"/>
            <w:noProof/>
            <w:sz w:val="24"/>
            <w:szCs w:val="24"/>
          </w:rPr>
          <w:delInstrText xml:space="preserve">" </w:delInstrText>
        </w:r>
      </w:del>
      <w:ins w:id="157" w:author="hong qin" w:date="2012-04-20T08:36:00Z">
        <w:del w:id="158" w:author="Hong Qin" w:date="2012-04-23T07:05:00Z">
          <w:r w:rsidR="002F2F83" w:rsidDel="000442EA">
            <w:rPr>
              <w:noProof/>
            </w:rPr>
            <w:delInstrText>"</w:delInstrText>
          </w:r>
        </w:del>
      </w:ins>
      <w:del w:id="159" w:author="Hong Qin" w:date="2012-04-23T07:05:00Z">
        <w:r w:rsidR="006C28C4" w:rsidRPr="006C28C4" w:rsidDel="000442EA">
          <w:rPr>
            <w:noProof/>
            <w:rPrChange w:id="160" w:author="hong qin" w:date="2012-04-20T08:36:00Z">
              <w:rPr>
                <w:rFonts w:ascii="Arial" w:hAnsi="Arial"/>
                <w:sz w:val="24"/>
              </w:rPr>
            </w:rPrChange>
          </w:rPr>
          <w:fldChar w:fldCharType="separate"/>
        </w:r>
        <w:r w:rsidR="00AC5D1A" w:rsidRPr="00605020" w:rsidDel="000442EA">
          <w:rPr>
            <w:rFonts w:ascii="Arial" w:hAnsi="Arial" w:cs="Arial"/>
            <w:noProof/>
            <w:sz w:val="24"/>
            <w:szCs w:val="24"/>
          </w:rPr>
          <w:delText>W</w:delText>
        </w:r>
        <w:r w:rsidR="00AC5D1A" w:rsidRPr="00605020" w:rsidDel="000442EA">
          <w:rPr>
            <w:rFonts w:ascii="Arial" w:hAnsi="Arial" w:cs="Arial"/>
            <w:smallCaps/>
            <w:noProof/>
            <w:sz w:val="24"/>
            <w:szCs w:val="24"/>
          </w:rPr>
          <w:delText>einberger</w:delText>
        </w:r>
        <w:r w:rsidR="00AC5D1A" w:rsidRPr="00605020" w:rsidDel="000442EA">
          <w:rPr>
            <w:rFonts w:ascii="Arial" w:hAnsi="Arial" w:cs="Arial"/>
            <w:i/>
            <w:noProof/>
            <w:sz w:val="24"/>
            <w:szCs w:val="24"/>
          </w:rPr>
          <w:delText xml:space="preserve"> et al.</w:delText>
        </w:r>
        <w:r w:rsidR="00AC5D1A" w:rsidRPr="00605020" w:rsidDel="000442EA">
          <w:rPr>
            <w:rFonts w:ascii="Arial" w:hAnsi="Arial" w:cs="Arial"/>
            <w:noProof/>
            <w:sz w:val="24"/>
            <w:szCs w:val="24"/>
          </w:rPr>
          <w:delText xml:space="preserve"> 2010</w:delText>
        </w:r>
        <w:r w:rsidR="006C28C4" w:rsidRPr="006C28C4" w:rsidDel="000442EA">
          <w:rPr>
            <w:noProof/>
            <w:rPrChange w:id="161" w:author="hong qin" w:date="2012-04-20T08:36:00Z">
              <w:rPr>
                <w:rFonts w:ascii="Arial" w:hAnsi="Arial"/>
                <w:sz w:val="24"/>
              </w:rPr>
            </w:rPrChange>
          </w:rPr>
          <w:fldChar w:fldCharType="end"/>
        </w:r>
        <w:r w:rsidRPr="00605020" w:rsidDel="000442EA">
          <w:rPr>
            <w:rFonts w:ascii="Arial" w:hAnsi="Arial" w:cs="Arial"/>
            <w:noProof/>
            <w:sz w:val="24"/>
            <w:szCs w:val="24"/>
          </w:rPr>
          <w:delText>)</w:delText>
        </w:r>
        <w:r w:rsidR="006C28C4" w:rsidRPr="00605020" w:rsidDel="000442EA">
          <w:rPr>
            <w:rFonts w:ascii="Arial" w:hAnsi="Arial" w:cs="Arial"/>
            <w:sz w:val="24"/>
            <w:szCs w:val="24"/>
          </w:rPr>
          <w:fldChar w:fldCharType="end"/>
        </w:r>
        <w:r w:rsidRPr="00605020" w:rsidDel="000442EA">
          <w:rPr>
            <w:rFonts w:ascii="Arial" w:hAnsi="Arial" w:cs="Arial"/>
            <w:sz w:val="24"/>
            <w:szCs w:val="24"/>
          </w:rPr>
          <w:delText>.</w:delText>
        </w:r>
      </w:del>
    </w:p>
    <w:p w:rsidR="00000000" w:rsidRDefault="00605020">
      <w:pPr>
        <w:spacing w:after="0" w:line="480" w:lineRule="auto"/>
        <w:ind w:firstLine="720"/>
        <w:rPr>
          <w:ins w:id="162" w:author="Lindsay" w:date="2012-04-22T11:57:00Z"/>
          <w:del w:id="163" w:author="Hong Qin" w:date="2012-04-23T07:05:00Z"/>
          <w:rFonts w:ascii="Arial" w:hAnsi="Arial" w:cs="Arial"/>
          <w:sz w:val="24"/>
          <w:szCs w:val="24"/>
        </w:rPr>
        <w:pPrChange w:id="164" w:author="Hong Qin" w:date="2012-04-23T07:04:00Z">
          <w:pPr>
            <w:spacing w:after="0" w:line="480" w:lineRule="auto"/>
            <w:ind w:firstLine="360"/>
          </w:pPr>
        </w:pPrChange>
      </w:pPr>
      <w:ins w:id="165" w:author="Lindsay" w:date="2012-04-22T11:57:00Z">
        <w:del w:id="166" w:author="Hong Qin" w:date="2012-04-23T06:46:00Z">
          <w:r w:rsidRPr="00605020" w:rsidDel="00F26051">
            <w:rPr>
              <w:rFonts w:ascii="Arial" w:hAnsi="Arial" w:cs="Arial"/>
              <w:sz w:val="24"/>
              <w:szCs w:val="24"/>
            </w:rPr>
            <w:delText xml:space="preserve">A </w:delText>
          </w:r>
        </w:del>
      </w:ins>
      <w:ins w:id="167" w:author="bidyut k mohanty" w:date="2012-04-22T08:31:00Z">
        <w:del w:id="168" w:author="Hong Qin" w:date="2012-04-23T06:46:00Z">
          <w:r w:rsidRPr="00605020" w:rsidDel="00F26051">
            <w:rPr>
              <w:rFonts w:ascii="Arial" w:hAnsi="Arial" w:cs="Arial"/>
              <w:sz w:val="24"/>
              <w:szCs w:val="24"/>
            </w:rPr>
            <w:delText xml:space="preserve">argument </w:delText>
          </w:r>
        </w:del>
      </w:ins>
      <w:ins w:id="169" w:author="Hong Qin" w:date="2012-04-23T00:08:00Z">
        <w:r w:rsidRPr="00605020">
          <w:rPr>
            <w:rFonts w:ascii="Arial" w:hAnsi="Arial" w:cs="Arial"/>
            <w:sz w:val="24"/>
            <w:szCs w:val="24"/>
          </w:rPr>
          <w:t xml:space="preserve">A </w:t>
        </w:r>
      </w:ins>
      <w:ins w:id="170" w:author="Lindsay" w:date="2012-04-22T11:57:00Z">
        <w:r w:rsidRPr="00605020">
          <w:rPr>
            <w:rFonts w:ascii="Arial" w:hAnsi="Arial" w:cs="Arial"/>
            <w:sz w:val="24"/>
            <w:szCs w:val="24"/>
          </w:rPr>
          <w:t xml:space="preserve">thirty-six year follow-up study in 2000 non-smoking Japanese-American men also supports the proposal </w:t>
        </w:r>
        <w:r w:rsidR="00165EAA">
          <w:rPr>
            <w:rFonts w:ascii="Arial" w:hAnsi="Arial" w:cs="Arial"/>
            <w:sz w:val="24"/>
            <w:szCs w:val="24"/>
          </w:rPr>
          <w:t xml:space="preserve">that </w:t>
        </w:r>
      </w:ins>
      <w:del w:id="171" w:author="bidyut k mohanty" w:date="2012-04-19T22:10:00Z">
        <w:r w:rsidRPr="00605020">
          <w:rPr>
            <w:rFonts w:ascii="Arial" w:hAnsi="Arial" w:cs="Arial"/>
            <w:sz w:val="24"/>
            <w:szCs w:val="24"/>
          </w:rPr>
          <w:delText xml:space="preserve">the </w:delText>
        </w:r>
      </w:del>
      <w:ins w:id="172" w:author="Lindsay" w:date="2012-04-22T11:57:00Z">
        <w:r w:rsidRPr="00605020">
          <w:rPr>
            <w:rFonts w:ascii="Arial" w:hAnsi="Arial" w:cs="Arial"/>
            <w:sz w:val="24"/>
            <w:szCs w:val="24"/>
          </w:rPr>
          <w:t xml:space="preserve">CR can extend </w:t>
        </w:r>
      </w:ins>
      <w:del w:id="173" w:author="Hong Qin" w:date="2012-04-19T19:16:00Z">
        <w:r w:rsidRPr="00605020" w:rsidDel="00053B8D">
          <w:rPr>
            <w:rFonts w:ascii="Arial" w:hAnsi="Arial" w:cs="Arial"/>
            <w:sz w:val="24"/>
            <w:szCs w:val="24"/>
          </w:rPr>
          <w:delText>lifespan</w:delText>
        </w:r>
      </w:del>
      <w:ins w:id="174" w:author="Lindsay" w:date="2012-04-22T11:57:00Z">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ins>
      <w:del w:id="175" w:author="Hong Qin" w:date="2012-04-19T19:16:00Z">
        <w:r w:rsidRPr="00605020" w:rsidDel="00053B8D">
          <w:rPr>
            <w:rFonts w:ascii="Arial" w:hAnsi="Arial" w:cs="Arial"/>
            <w:sz w:val="24"/>
            <w:szCs w:val="24"/>
          </w:rPr>
          <w:delText>lifespan</w:delText>
        </w:r>
      </w:del>
      <w:ins w:id="176" w:author="Lindsay" w:date="2012-04-22T11:57:00Z">
        <w:r w:rsidR="00053B8D">
          <w:rPr>
            <w:rFonts w:ascii="Arial" w:hAnsi="Arial" w:cs="Arial"/>
            <w:sz w:val="24"/>
            <w:szCs w:val="24"/>
          </w:rPr>
          <w:t>life span</w:t>
        </w:r>
        <w:r w:rsidRPr="00605020">
          <w:rPr>
            <w:rFonts w:ascii="Arial" w:hAnsi="Arial" w:cs="Arial"/>
            <w:sz w:val="24"/>
            <w:szCs w:val="24"/>
          </w:rPr>
          <w:t xml:space="preserve"> </w:t>
        </w:r>
        <w:r w:rsidR="006C28C4"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ns w:id="177" w:author="Hong Qin" w:date="2012-04-23T07:13:00Z">
        <w:r w:rsidR="00626510">
          <w:rPr>
            <w:rFonts w:ascii="Arial" w:hAnsi="Arial" w:cs="Arial"/>
            <w:sz w:val="24"/>
            <w:szCs w:val="24"/>
          </w:rPr>
          <w:instrText xml:space="preserve"> ADDIN EN.CITE </w:instrText>
        </w:r>
      </w:ins>
      <w:ins w:id="178" w:author="Lindsay" w:date="2012-04-22T11:57:00Z">
        <w:del w:id="179" w:author="Hong Qin" w:date="2012-04-22T17:05:00Z">
          <w:r w:rsidRPr="00605020" w:rsidDel="00CF32D4">
            <w:rPr>
              <w:rFonts w:ascii="Arial" w:hAnsi="Arial" w:cs="Arial"/>
              <w:sz w:val="24"/>
              <w:szCs w:val="24"/>
            </w:rPr>
            <w:delInstrText xml:space="preserve"> ADDIN EN.CITE </w:delInstrText>
          </w:r>
        </w:del>
      </w:ins>
      <w:del w:id="180" w:author="Hong Qin" w:date="2012-04-22T17:05:00Z">
        <w:r w:rsidR="006C28C4"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ins w:id="181" w:author="Lindsay" w:date="2012-04-22T11:57:00Z">
        <w:del w:id="182" w:author="Hong Qin" w:date="2012-04-23T06:42:00Z">
          <w:r w:rsidR="006C28C4" w:rsidDel="00F0148F">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sidDel="00F0148F">
            <w:rPr>
              <w:rFonts w:ascii="Arial" w:hAnsi="Arial" w:cs="Arial"/>
              <w:sz w:val="24"/>
              <w:szCs w:val="24"/>
            </w:rPr>
            <w:delInstrText xml:space="preserve"> ADDIN EN.CITE.DATA </w:delInstrText>
          </w:r>
          <w:r w:rsidR="006C28C4" w:rsidDel="00F0148F">
            <w:rPr>
              <w:rFonts w:ascii="Arial" w:hAnsi="Arial" w:cs="Arial"/>
              <w:sz w:val="24"/>
              <w:szCs w:val="24"/>
            </w:rPr>
          </w:r>
          <w:r w:rsidR="006C28C4" w:rsidDel="00F0148F">
            <w:rPr>
              <w:rFonts w:ascii="Arial" w:hAnsi="Arial" w:cs="Arial"/>
              <w:sz w:val="24"/>
              <w:szCs w:val="24"/>
            </w:rPr>
            <w:fldChar w:fldCharType="end"/>
          </w:r>
        </w:del>
      </w:ins>
      <w:ins w:id="183" w:author="Hong Qin" w:date="2012-04-23T07:13:00Z">
        <w:r w:rsidR="006C28C4">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ins w:id="184" w:author="Lindsay" w:date="2012-04-22T11:57:00Z">
        <w:r w:rsidR="006C28C4" w:rsidRPr="00605020">
          <w:rPr>
            <w:rFonts w:ascii="Arial" w:hAnsi="Arial" w:cs="Arial"/>
            <w:sz w:val="24"/>
            <w:szCs w:val="24"/>
          </w:rPr>
        </w:r>
        <w:r w:rsidR="006C28C4" w:rsidRPr="00605020">
          <w:rPr>
            <w:rFonts w:ascii="Arial" w:hAnsi="Arial" w:cs="Arial"/>
            <w:sz w:val="24"/>
            <w:szCs w:val="24"/>
          </w:rPr>
          <w:fldChar w:fldCharType="separate"/>
        </w:r>
        <w:r w:rsidRPr="00605020">
          <w:rPr>
            <w:rFonts w:ascii="Arial" w:hAnsi="Arial" w:cs="Arial"/>
            <w:noProof/>
            <w:sz w:val="24"/>
            <w:szCs w:val="24"/>
          </w:rPr>
          <w:t>(</w:t>
        </w:r>
        <w:r w:rsidR="006C28C4" w:rsidRPr="006C28C4">
          <w:rPr>
            <w:noProof/>
            <w:rPrChange w:id="185" w:author="hong qin" w:date="2012-04-20T08:36:00Z">
              <w:rPr>
                <w:rFonts w:ascii="Arial" w:hAnsi="Arial"/>
                <w:sz w:val="24"/>
              </w:rPr>
            </w:rPrChange>
          </w:rPr>
          <w:fldChar w:fldCharType="begin"/>
        </w:r>
      </w:ins>
      <w:del w:id="186" w:author="hong qin" w:date="2012-04-20T08:36:00Z">
        <w:r w:rsidR="00AC5D1A">
          <w:rPr>
            <w:rFonts w:ascii="Arial" w:hAnsi="Arial" w:cs="Arial"/>
            <w:noProof/>
            <w:sz w:val="24"/>
            <w:szCs w:val="24"/>
          </w:rPr>
          <w:delInstrText xml:space="preserve"> </w:delInstrText>
        </w:r>
      </w:del>
      <w:ins w:id="187" w:author="Lindsay" w:date="2012-04-22T11:57:00Z">
        <w:r w:rsidR="006C28C4" w:rsidRPr="006C28C4">
          <w:rPr>
            <w:noProof/>
            <w:rPrChange w:id="188" w:author="hong qin" w:date="2012-04-20T08:36:00Z">
              <w:rPr>
                <w:rFonts w:ascii="Arial" w:hAnsi="Arial"/>
                <w:sz w:val="24"/>
              </w:rPr>
            </w:rPrChange>
          </w:rPr>
          <w:instrText>HYPERLINK \l "_ENREF_19" \o "Willcox, 2004 #1476</w:instrText>
        </w:r>
        <w:r w:rsidR="00362D95">
          <w:rPr>
            <w:noProof/>
          </w:rPr>
          <w:instrText>"</w:instrText>
        </w:r>
      </w:ins>
      <w:del w:id="189" w:author="hong qin" w:date="2012-04-20T08:36:00Z">
        <w:r w:rsidR="00AC5D1A">
          <w:rPr>
            <w:rFonts w:ascii="Arial" w:hAnsi="Arial" w:cs="Arial"/>
            <w:noProof/>
            <w:sz w:val="24"/>
            <w:szCs w:val="24"/>
          </w:rPr>
          <w:delInstrText xml:space="preserve">" </w:delInstrText>
        </w:r>
      </w:del>
      <w:ins w:id="190" w:author="hong qin" w:date="2012-04-20T08:36:00Z">
        <w:r w:rsidR="002F2F83">
          <w:rPr>
            <w:noProof/>
          </w:rPr>
          <w:instrText>"</w:instrText>
        </w:r>
      </w:ins>
      <w:ins w:id="191" w:author="Lindsay" w:date="2012-04-22T11:57:00Z">
        <w:r w:rsidR="006C28C4" w:rsidRPr="006C28C4">
          <w:rPr>
            <w:noProof/>
            <w:rPrChange w:id="192"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6C28C4" w:rsidRPr="006C28C4">
          <w:rPr>
            <w:noProof/>
            <w:rPrChange w:id="193" w:author="hong qin" w:date="2012-04-20T08:36:00Z">
              <w:rPr>
                <w:rFonts w:ascii="Arial" w:hAnsi="Arial"/>
                <w:sz w:val="24"/>
              </w:rPr>
            </w:rPrChange>
          </w:rPr>
          <w:fldChar w:fldCharType="end"/>
        </w:r>
        <w:r w:rsidRPr="00605020">
          <w:rPr>
            <w:rFonts w:ascii="Arial" w:hAnsi="Arial" w:cs="Arial"/>
            <w:noProof/>
            <w:sz w:val="24"/>
            <w:szCs w:val="24"/>
          </w:rPr>
          <w:t>)</w:t>
        </w:r>
        <w:r w:rsidR="006C28C4" w:rsidRPr="00605020">
          <w:rPr>
            <w:rFonts w:ascii="Arial" w:hAnsi="Arial" w:cs="Arial"/>
            <w:sz w:val="24"/>
            <w:szCs w:val="24"/>
          </w:rPr>
          <w:fldChar w:fldCharType="end"/>
        </w:r>
        <w:r w:rsidRPr="00605020">
          <w:rPr>
            <w:rFonts w:ascii="Arial" w:hAnsi="Arial" w:cs="Arial"/>
            <w:sz w:val="24"/>
            <w:szCs w:val="24"/>
          </w:rPr>
          <w:t>.</w:t>
        </w:r>
        <w:r w:rsidR="00165EAA">
          <w:rPr>
            <w:rFonts w:ascii="Arial" w:hAnsi="Arial" w:cs="Arial"/>
            <w:sz w:val="24"/>
            <w:szCs w:val="24"/>
          </w:rPr>
          <w:t xml:space="preserve"> </w:t>
        </w:r>
      </w:ins>
    </w:p>
    <w:p w:rsidR="00000000" w:rsidRDefault="00362D95">
      <w:pPr>
        <w:spacing w:after="0" w:line="480" w:lineRule="auto"/>
        <w:ind w:firstLine="720"/>
        <w:rPr>
          <w:ins w:id="194" w:author="Lindsay" w:date="2012-04-22T11:57:00Z"/>
          <w:rFonts w:ascii="Arial" w:hAnsi="Arial" w:cs="Arial"/>
          <w:sz w:val="24"/>
          <w:szCs w:val="24"/>
        </w:rPr>
        <w:pPrChange w:id="195" w:author="Hong Qin" w:date="2012-04-23T07:05:00Z">
          <w:pPr>
            <w:spacing w:after="0" w:line="480" w:lineRule="auto"/>
            <w:ind w:firstLine="360"/>
          </w:pPr>
        </w:pPrChange>
      </w:pPr>
      <w:ins w:id="196" w:author="Lindsay" w:date="2012-04-22T10:06:00Z">
        <w:r>
          <w:rPr>
            <w:rFonts w:ascii="Arial" w:hAnsi="Arial" w:cs="Arial"/>
            <w:sz w:val="24"/>
            <w:szCs w:val="24"/>
          </w:rPr>
          <w:t xml:space="preserve">The Comprehensive Assessment </w:t>
        </w:r>
      </w:ins>
      <w:ins w:id="197" w:author="Lindsay" w:date="2012-04-22T10:07:00Z">
        <w:r>
          <w:rPr>
            <w:rFonts w:ascii="Arial" w:hAnsi="Arial" w:cs="Arial"/>
            <w:sz w:val="24"/>
            <w:szCs w:val="24"/>
          </w:rPr>
          <w:t>of Long-term Effects of Reducing Intake of Energy (CALERIE)</w:t>
        </w:r>
      </w:ins>
      <w:ins w:id="198" w:author="Lindsay" w:date="2012-04-22T10:09:00Z">
        <w:r>
          <w:rPr>
            <w:rFonts w:ascii="Arial" w:hAnsi="Arial" w:cs="Arial"/>
            <w:sz w:val="24"/>
            <w:szCs w:val="24"/>
          </w:rPr>
          <w:t xml:space="preserve"> </w:t>
        </w:r>
      </w:ins>
      <w:ins w:id="199" w:author="Lindsay" w:date="2012-04-22T10:07:00Z">
        <w:r>
          <w:rPr>
            <w:rFonts w:ascii="Arial" w:hAnsi="Arial" w:cs="Arial"/>
            <w:sz w:val="24"/>
            <w:szCs w:val="24"/>
          </w:rPr>
          <w:t>is a</w:t>
        </w:r>
      </w:ins>
      <w:ins w:id="200" w:author="Lindsay" w:date="2012-04-22T10:35:00Z">
        <w:r>
          <w:rPr>
            <w:rFonts w:ascii="Arial" w:hAnsi="Arial" w:cs="Arial"/>
            <w:sz w:val="24"/>
            <w:szCs w:val="24"/>
          </w:rPr>
          <w:t xml:space="preserve"> longitudinal study conduct</w:t>
        </w:r>
      </w:ins>
      <w:ins w:id="201" w:author="Lindsay" w:date="2012-04-22T10:36:00Z">
        <w:r>
          <w:rPr>
            <w:rFonts w:ascii="Arial" w:hAnsi="Arial" w:cs="Arial"/>
            <w:sz w:val="24"/>
            <w:szCs w:val="24"/>
          </w:rPr>
          <w:t xml:space="preserve">ed in humans to determine whether CR can reduce </w:t>
        </w:r>
      </w:ins>
      <w:del w:id="202" w:author="bidyut k mohanty" w:date="2012-04-22T08:31:00Z">
        <w:r w:rsidR="00605020" w:rsidRPr="00605020">
          <w:rPr>
            <w:rFonts w:ascii="Arial" w:hAnsi="Arial" w:cs="Arial"/>
            <w:sz w:val="24"/>
            <w:szCs w:val="24"/>
          </w:rPr>
          <w:delText>Th</w:delText>
        </w:r>
        <w:r w:rsidR="00165EAA">
          <w:rPr>
            <w:rFonts w:ascii="Arial" w:hAnsi="Arial" w:cs="Arial"/>
            <w:sz w:val="24"/>
            <w:szCs w:val="24"/>
          </w:rPr>
          <w:delText>e</w:delText>
        </w:r>
        <w:r w:rsidR="00605020" w:rsidRPr="00605020">
          <w:rPr>
            <w:rFonts w:ascii="Arial" w:hAnsi="Arial" w:cs="Arial"/>
            <w:sz w:val="24"/>
            <w:szCs w:val="24"/>
          </w:rPr>
          <w:delText>s</w:delText>
        </w:r>
        <w:r w:rsidR="00165EAA">
          <w:rPr>
            <w:rFonts w:ascii="Arial" w:hAnsi="Arial" w:cs="Arial"/>
            <w:sz w:val="24"/>
            <w:szCs w:val="24"/>
          </w:rPr>
          <w:delText>e</w:delText>
        </w:r>
      </w:del>
      <w:proofErr w:type="gramStart"/>
      <w:ins w:id="203" w:author="bidyut k mohanty" w:date="2012-04-20T08:36:00Z">
        <w:r w:rsidR="00605020" w:rsidRPr="00605020">
          <w:rPr>
            <w:rFonts w:ascii="Arial" w:hAnsi="Arial" w:cs="Arial"/>
            <w:sz w:val="24"/>
            <w:szCs w:val="24"/>
          </w:rPr>
          <w:t>Th</w:t>
        </w:r>
      </w:ins>
      <w:ins w:id="204" w:author="bidyut k mohanty" w:date="2012-04-19T22:10:00Z">
        <w:r w:rsidR="00165EAA">
          <w:rPr>
            <w:rFonts w:ascii="Arial" w:hAnsi="Arial" w:cs="Arial"/>
            <w:sz w:val="24"/>
            <w:szCs w:val="24"/>
          </w:rPr>
          <w:t>e</w:t>
        </w:r>
      </w:ins>
      <w:proofErr w:type="gramEnd"/>
      <w:del w:id="205" w:author="bidyut k mohanty" w:date="2012-04-19T22:10:00Z">
        <w:r w:rsidR="00605020" w:rsidRPr="00605020" w:rsidDel="00165EAA">
          <w:rPr>
            <w:rFonts w:ascii="Arial" w:hAnsi="Arial" w:cs="Arial"/>
            <w:sz w:val="24"/>
            <w:szCs w:val="24"/>
          </w:rPr>
          <w:delText>i</w:delText>
        </w:r>
      </w:del>
      <w:ins w:id="206" w:author="bidyut k mohanty" w:date="2012-04-20T08:36:00Z">
        <w:r w:rsidR="00605020" w:rsidRPr="00605020">
          <w:rPr>
            <w:rFonts w:ascii="Arial" w:hAnsi="Arial" w:cs="Arial"/>
            <w:sz w:val="24"/>
            <w:szCs w:val="24"/>
          </w:rPr>
          <w:t>s</w:t>
        </w:r>
      </w:ins>
      <w:ins w:id="207" w:author="bidyut k mohanty" w:date="2012-04-19T22:10:00Z">
        <w:r w:rsidR="00165EAA">
          <w:rPr>
            <w:rFonts w:ascii="Arial" w:hAnsi="Arial" w:cs="Arial"/>
            <w:sz w:val="24"/>
            <w:szCs w:val="24"/>
          </w:rPr>
          <w:t>e</w:t>
        </w:r>
      </w:ins>
      <w:del w:id="208" w:author="bidyut k mohanty" w:date="2012-04-20T08:36:00Z">
        <w:r w:rsidR="00605020" w:rsidRPr="00605020">
          <w:rPr>
            <w:rFonts w:ascii="Arial" w:hAnsi="Arial" w:cs="Arial"/>
            <w:sz w:val="24"/>
            <w:szCs w:val="24"/>
          </w:rPr>
          <w:delText>This</w:delText>
        </w:r>
      </w:del>
      <w:ins w:id="209" w:author="Hong Qin" w:date="2012-04-23T00:08:00Z">
        <w:r w:rsidR="00605020" w:rsidRPr="00605020">
          <w:rPr>
            <w:rFonts w:ascii="Arial" w:hAnsi="Arial" w:cs="Arial"/>
            <w:sz w:val="24"/>
            <w:szCs w:val="24"/>
          </w:rPr>
          <w:t xml:space="preserve"> data also align</w:t>
        </w:r>
      </w:ins>
      <w:del w:id="210" w:author="bidyut k mohanty" w:date="2012-04-19T22:10:00Z">
        <w:r w:rsidR="00605020" w:rsidRPr="00605020">
          <w:rPr>
            <w:rFonts w:ascii="Arial" w:hAnsi="Arial" w:cs="Arial"/>
            <w:sz w:val="24"/>
            <w:szCs w:val="24"/>
          </w:rPr>
          <w:delText>s</w:delText>
        </w:r>
      </w:del>
      <w:ins w:id="211" w:author="Hong Qin" w:date="2012-04-23T00:08:00Z">
        <w:r w:rsidR="00605020" w:rsidRPr="00605020">
          <w:rPr>
            <w:rFonts w:ascii="Arial" w:hAnsi="Arial" w:cs="Arial"/>
            <w:sz w:val="24"/>
            <w:szCs w:val="24"/>
          </w:rPr>
          <w:t xml:space="preserve"> with </w:t>
        </w:r>
      </w:ins>
      <w:ins w:id="212" w:author="Lindsay" w:date="2012-04-22T11:44:00Z">
        <w:r w:rsidR="00605020" w:rsidRPr="00605020">
          <w:rPr>
            <w:rFonts w:ascii="Arial" w:hAnsi="Arial" w:cs="Arial"/>
            <w:sz w:val="24"/>
            <w:szCs w:val="24"/>
          </w:rPr>
          <w:t xml:space="preserve">the </w:t>
        </w:r>
      </w:ins>
      <w:ins w:id="213" w:author="Lindsay" w:date="2012-04-22T10:36:00Z">
        <w:r>
          <w:rPr>
            <w:rFonts w:ascii="Arial" w:hAnsi="Arial" w:cs="Arial"/>
            <w:sz w:val="24"/>
            <w:szCs w:val="24"/>
          </w:rPr>
          <w:t xml:space="preserve">health-related consequences of aging. </w:t>
        </w:r>
      </w:ins>
      <w:ins w:id="214" w:author="Lindsay" w:date="2012-04-22T10:33:00Z">
        <w:r>
          <w:rPr>
            <w:rFonts w:ascii="Arial" w:hAnsi="Arial" w:cs="Arial"/>
            <w:sz w:val="24"/>
            <w:szCs w:val="24"/>
          </w:rPr>
          <w:t xml:space="preserve"> </w:t>
        </w:r>
      </w:ins>
      <w:ins w:id="215" w:author="Lindsay" w:date="2012-04-22T10:38:00Z">
        <w:r>
          <w:rPr>
            <w:rFonts w:ascii="Arial" w:hAnsi="Arial" w:cs="Arial"/>
            <w:sz w:val="24"/>
            <w:szCs w:val="24"/>
          </w:rPr>
          <w:t>Phase I of CALERIE</w:t>
        </w:r>
      </w:ins>
      <w:ins w:id="216" w:author="Lindsay" w:date="2012-04-22T11:43:00Z">
        <w:r>
          <w:rPr>
            <w:rFonts w:ascii="Arial" w:hAnsi="Arial" w:cs="Arial"/>
            <w:sz w:val="24"/>
            <w:szCs w:val="24"/>
          </w:rPr>
          <w:t xml:space="preserve"> revealed </w:t>
        </w:r>
      </w:ins>
      <w:ins w:id="217" w:author="Lindsay" w:date="2012-04-22T10:39:00Z">
        <w:r>
          <w:rPr>
            <w:rFonts w:ascii="Arial" w:hAnsi="Arial" w:cs="Arial"/>
            <w:sz w:val="24"/>
            <w:szCs w:val="24"/>
          </w:rPr>
          <w:t xml:space="preserve">that humans </w:t>
        </w:r>
      </w:ins>
      <w:ins w:id="218" w:author="Lindsay" w:date="2012-04-22T10:41:00Z">
        <w:r>
          <w:rPr>
            <w:rFonts w:ascii="Arial" w:hAnsi="Arial" w:cs="Arial"/>
            <w:sz w:val="24"/>
            <w:szCs w:val="24"/>
          </w:rPr>
          <w:t xml:space="preserve">with </w:t>
        </w:r>
      </w:ins>
      <w:ins w:id="219" w:author="Lindsay" w:date="2012-04-22T10:39:00Z">
        <w:r>
          <w:rPr>
            <w:rFonts w:ascii="Arial" w:hAnsi="Arial" w:cs="Arial"/>
            <w:sz w:val="24"/>
            <w:szCs w:val="24"/>
          </w:rPr>
          <w:t>25% less caloric intake</w:t>
        </w:r>
      </w:ins>
      <w:ins w:id="220" w:author="Lindsay" w:date="2012-04-22T10:40:00Z">
        <w:r>
          <w:rPr>
            <w:rFonts w:ascii="Arial" w:hAnsi="Arial" w:cs="Arial"/>
            <w:sz w:val="24"/>
            <w:szCs w:val="24"/>
          </w:rPr>
          <w:t xml:space="preserve"> </w:t>
        </w:r>
      </w:ins>
      <w:ins w:id="221" w:author="Lindsay" w:date="2012-04-22T10:41:00Z">
        <w:r>
          <w:rPr>
            <w:rFonts w:ascii="Arial" w:hAnsi="Arial" w:cs="Arial"/>
            <w:sz w:val="24"/>
            <w:szCs w:val="24"/>
          </w:rPr>
          <w:t>over a 6-month period had reduced levels</w:t>
        </w:r>
      </w:ins>
      <w:ins w:id="222" w:author="Lindsay" w:date="2012-04-22T11:42:00Z">
        <w:r>
          <w:rPr>
            <w:rFonts w:ascii="Arial" w:hAnsi="Arial" w:cs="Arial"/>
            <w:sz w:val="24"/>
            <w:szCs w:val="24"/>
          </w:rPr>
          <w:t xml:space="preserve"> of LDL,</w:t>
        </w:r>
      </w:ins>
      <w:ins w:id="223" w:author="Lindsay" w:date="2012-04-22T11:54:00Z">
        <w:r>
          <w:rPr>
            <w:rFonts w:ascii="Arial" w:hAnsi="Arial" w:cs="Arial"/>
            <w:sz w:val="24"/>
            <w:szCs w:val="24"/>
          </w:rPr>
          <w:t xml:space="preserve"> caused</w:t>
        </w:r>
      </w:ins>
      <w:ins w:id="224" w:author="Lindsay" w:date="2012-04-22T11:42:00Z">
        <w:r>
          <w:rPr>
            <w:rFonts w:ascii="Arial" w:hAnsi="Arial" w:cs="Arial"/>
            <w:sz w:val="24"/>
            <w:szCs w:val="24"/>
          </w:rPr>
          <w:t xml:space="preserve"> substantial weight loss</w:t>
        </w:r>
      </w:ins>
      <w:ins w:id="225" w:author="Lindsay" w:date="2012-04-22T11:54:00Z">
        <w:r>
          <w:rPr>
            <w:rFonts w:ascii="Arial" w:hAnsi="Arial" w:cs="Arial"/>
            <w:sz w:val="24"/>
            <w:szCs w:val="24"/>
          </w:rPr>
          <w:t xml:space="preserve"> in subjects</w:t>
        </w:r>
      </w:ins>
      <w:ins w:id="226" w:author="Lindsay" w:date="2012-04-22T11:42:00Z">
        <w:r>
          <w:rPr>
            <w:rFonts w:ascii="Arial" w:hAnsi="Arial" w:cs="Arial"/>
            <w:sz w:val="24"/>
            <w:szCs w:val="24"/>
          </w:rPr>
          <w:t xml:space="preserve">, and </w:t>
        </w:r>
      </w:ins>
      <w:ins w:id="227" w:author="Lindsay" w:date="2012-04-22T11:54:00Z">
        <w:r>
          <w:rPr>
            <w:rFonts w:ascii="Arial" w:hAnsi="Arial" w:cs="Arial"/>
            <w:sz w:val="24"/>
            <w:szCs w:val="24"/>
          </w:rPr>
          <w:t>c</w:t>
        </w:r>
      </w:ins>
      <w:ins w:id="228" w:author="Lindsay" w:date="2012-04-22T11:55:00Z">
        <w:r>
          <w:rPr>
            <w:rFonts w:ascii="Arial" w:hAnsi="Arial" w:cs="Arial"/>
            <w:sz w:val="24"/>
            <w:szCs w:val="24"/>
          </w:rPr>
          <w:t xml:space="preserve">ontributed to fewer DNA damages caused by oxidative stress. All of these factors, when elevated, have been linked to the development of cardiovascular </w:t>
        </w:r>
      </w:ins>
      <w:ins w:id="229" w:author="Lindsay" w:date="2012-04-22T11:56:00Z">
        <w:r>
          <w:rPr>
            <w:rFonts w:ascii="Arial" w:hAnsi="Arial" w:cs="Arial"/>
            <w:sz w:val="24"/>
            <w:szCs w:val="24"/>
          </w:rPr>
          <w:t xml:space="preserve">disease and other age-related diseases </w:t>
        </w:r>
      </w:ins>
      <w:ins w:id="230" w:author="Lindsay" w:date="2012-04-22T10:42:00Z">
        <w:r>
          <w:rPr>
            <w:rFonts w:ascii="Arial" w:hAnsi="Arial" w:cs="Arial"/>
            <w:sz w:val="24"/>
            <w:szCs w:val="24"/>
          </w:rPr>
          <w:t>(</w:t>
        </w:r>
      </w:ins>
      <w:ins w:id="231" w:author="Lindsay" w:date="2012-04-22T10:45:00Z">
        <w:r>
          <w:rPr>
            <w:rFonts w:ascii="Arial" w:hAnsi="Arial" w:cs="Arial"/>
            <w:sz w:val="24"/>
            <w:szCs w:val="24"/>
          </w:rPr>
          <w:t>D</w:t>
        </w:r>
        <w:r w:rsidR="006C28C4" w:rsidRPr="006C28C4">
          <w:rPr>
            <w:rFonts w:ascii="Arial" w:hAnsi="Arial" w:cs="Arial"/>
            <w:sz w:val="20"/>
            <w:szCs w:val="20"/>
            <w:rPrChange w:id="232" w:author="Lindsay" w:date="2012-04-22T10:46:00Z">
              <w:rPr>
                <w:rFonts w:ascii="Arial" w:hAnsi="Arial" w:cs="Arial"/>
                <w:sz w:val="24"/>
                <w:szCs w:val="24"/>
              </w:rPr>
            </w:rPrChange>
          </w:rPr>
          <w:t>AS</w:t>
        </w:r>
      </w:ins>
      <w:ins w:id="233" w:author="Lindsay" w:date="2012-04-22T10:46:00Z">
        <w:r>
          <w:rPr>
            <w:rFonts w:ascii="Arial" w:hAnsi="Arial" w:cs="Arial"/>
            <w:sz w:val="24"/>
            <w:szCs w:val="24"/>
          </w:rPr>
          <w:t xml:space="preserve"> </w:t>
        </w:r>
        <w:r w:rsidR="006C28C4" w:rsidRPr="006C28C4">
          <w:rPr>
            <w:rFonts w:ascii="Arial" w:hAnsi="Arial" w:cs="Arial"/>
            <w:i/>
            <w:sz w:val="24"/>
            <w:szCs w:val="24"/>
            <w:rPrChange w:id="234" w:author="Lindsay" w:date="2012-04-22T10:46:00Z">
              <w:rPr>
                <w:rFonts w:ascii="Arial" w:hAnsi="Arial" w:cs="Arial"/>
                <w:sz w:val="24"/>
                <w:szCs w:val="24"/>
              </w:rPr>
            </w:rPrChange>
          </w:rPr>
          <w:t>et al</w:t>
        </w:r>
        <w:r>
          <w:rPr>
            <w:rFonts w:ascii="Arial" w:hAnsi="Arial" w:cs="Arial"/>
            <w:sz w:val="24"/>
            <w:szCs w:val="24"/>
          </w:rPr>
          <w:t>.</w:t>
        </w:r>
      </w:ins>
      <w:ins w:id="235" w:author="Lindsay" w:date="2012-04-22T10:45:00Z">
        <w:r>
          <w:rPr>
            <w:rFonts w:ascii="Arial" w:hAnsi="Arial" w:cs="Arial"/>
            <w:sz w:val="24"/>
            <w:szCs w:val="24"/>
          </w:rPr>
          <w:t xml:space="preserve"> 2007</w:t>
        </w:r>
      </w:ins>
      <w:ins w:id="236" w:author="Lindsay" w:date="2012-04-22T10:42:00Z">
        <w:r>
          <w:rPr>
            <w:rFonts w:ascii="Arial" w:hAnsi="Arial" w:cs="Arial"/>
            <w:sz w:val="24"/>
            <w:szCs w:val="24"/>
          </w:rPr>
          <w:t xml:space="preserve">). </w:t>
        </w:r>
      </w:ins>
    </w:p>
    <w:p w:rsidR="00000000" w:rsidRDefault="00362D95">
      <w:pPr>
        <w:spacing w:after="0" w:line="480" w:lineRule="auto"/>
        <w:ind w:firstLine="720"/>
        <w:rPr>
          <w:ins w:id="237" w:author="Lindsay" w:date="2012-04-22T11:33:00Z"/>
          <w:rFonts w:ascii="Arial" w:hAnsi="Arial" w:cs="Arial"/>
          <w:sz w:val="24"/>
          <w:szCs w:val="24"/>
        </w:rPr>
        <w:pPrChange w:id="238" w:author="Hong Qin" w:date="2012-04-23T07:05:00Z">
          <w:pPr>
            <w:spacing w:after="0" w:line="480" w:lineRule="auto"/>
            <w:ind w:firstLine="720"/>
            <w:jc w:val="both"/>
          </w:pPr>
        </w:pPrChange>
      </w:pPr>
      <w:ins w:id="239" w:author="Lindsay" w:date="2012-04-22T11:13:00Z">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w:t>
        </w:r>
      </w:ins>
      <w:ins w:id="240" w:author="Lindsay" w:date="2012-04-22T11:14:00Z">
        <w:r w:rsidR="00605020" w:rsidRPr="00605020">
          <w:rPr>
            <w:rFonts w:ascii="Arial" w:hAnsi="Arial" w:cs="Arial"/>
            <w:sz w:val="24"/>
            <w:szCs w:val="24"/>
          </w:rPr>
          <w:t xml:space="preserve">a </w:t>
        </w:r>
      </w:ins>
      <w:ins w:id="241" w:author="Lindsay" w:date="2012-04-22T11:13:00Z">
        <w:r w:rsidR="00605020" w:rsidRPr="00605020">
          <w:rPr>
            <w:rFonts w:ascii="Arial" w:hAnsi="Arial" w:cs="Arial"/>
            <w:sz w:val="24"/>
            <w:szCs w:val="24"/>
          </w:rPr>
          <w:t>correlation between obesity and premature death.</w:t>
        </w:r>
      </w:ins>
      <w:r w:rsidR="00605020" w:rsidRPr="00605020">
        <w:rPr>
          <w:rFonts w:ascii="Arial" w:hAnsi="Arial" w:cs="Arial"/>
          <w:sz w:val="24"/>
          <w:szCs w:val="24"/>
        </w:rPr>
        <w:t xml:space="preserve"> Dietary habits that involve excess caloric intake are associated with shorter </w:t>
      </w:r>
      <w:del w:id="242" w:author="Hong Qin" w:date="2012-04-19T19:16:00Z">
        <w:r w:rsidR="00605020" w:rsidRPr="00605020" w:rsidDel="00053B8D">
          <w:rPr>
            <w:rFonts w:ascii="Arial" w:hAnsi="Arial" w:cs="Arial"/>
            <w:sz w:val="24"/>
            <w:szCs w:val="24"/>
          </w:rPr>
          <w:delText>lifespan</w:delText>
        </w:r>
      </w:del>
      <w:ins w:id="243"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whereas individuals that have moderate eating habits live longer</w:t>
      </w:r>
      <w:ins w:id="244" w:author="bidyut k mohanty" w:date="2012-04-19T22:11:00Z">
        <w:r w:rsidR="00165EAA">
          <w:rPr>
            <w:rFonts w:ascii="Arial" w:hAnsi="Arial" w:cs="Arial"/>
            <w:sz w:val="24"/>
            <w:szCs w:val="24"/>
          </w:rPr>
          <w:t xml:space="preserve"> </w:t>
        </w:r>
      </w:ins>
      <w:r w:rsidR="006C28C4" w:rsidRPr="00605020">
        <w:rPr>
          <w:rFonts w:ascii="Arial" w:hAnsi="Arial" w:cs="Arial"/>
          <w:sz w:val="24"/>
          <w:szCs w:val="24"/>
        </w:rPr>
        <w:fldChar w:fldCharType="begin"/>
      </w:r>
      <w:ins w:id="245" w:author="Hong Qin" w:date="2012-04-23T07:13:00Z">
        <w:r w:rsidR="00626510">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246" w:author="Hong Qin" w:date="2012-04-22T17:05:00Z">
        <w:r w:rsidR="00605020"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6C28C4" w:rsidRPr="00605020">
        <w:rPr>
          <w:rFonts w:ascii="Arial" w:hAnsi="Arial" w:cs="Arial"/>
          <w:sz w:val="24"/>
          <w:szCs w:val="24"/>
        </w:rPr>
        <w:fldChar w:fldCharType="separate"/>
      </w:r>
      <w:r w:rsidR="00605020" w:rsidRPr="00605020">
        <w:rPr>
          <w:rFonts w:ascii="Arial" w:hAnsi="Arial" w:cs="Arial"/>
          <w:noProof/>
          <w:sz w:val="24"/>
          <w:szCs w:val="24"/>
        </w:rPr>
        <w:t>(</w:t>
      </w:r>
      <w:r w:rsidR="006C28C4" w:rsidRPr="006C28C4">
        <w:rPr>
          <w:noProof/>
          <w:rPrChange w:id="247" w:author="hong qin" w:date="2012-04-20T08:36:00Z">
            <w:rPr>
              <w:rFonts w:ascii="Arial" w:hAnsi="Arial"/>
              <w:sz w:val="24"/>
            </w:rPr>
          </w:rPrChange>
        </w:rPr>
        <w:fldChar w:fldCharType="begin"/>
      </w:r>
      <w:del w:id="248" w:author="hong qin" w:date="2012-04-20T08:36:00Z">
        <w:r w:rsidR="00AC5D1A">
          <w:rPr>
            <w:rFonts w:ascii="Arial" w:hAnsi="Arial" w:cs="Arial"/>
            <w:noProof/>
            <w:sz w:val="24"/>
            <w:szCs w:val="24"/>
          </w:rPr>
          <w:delInstrText xml:space="preserve"> </w:delInstrText>
        </w:r>
      </w:del>
      <w:r w:rsidR="006C28C4" w:rsidRPr="006C28C4">
        <w:rPr>
          <w:noProof/>
          <w:rPrChange w:id="249" w:author="hong qin" w:date="2012-04-20T08:36:00Z">
            <w:rPr>
              <w:rFonts w:ascii="Arial" w:hAnsi="Arial"/>
              <w:sz w:val="24"/>
            </w:rPr>
          </w:rPrChange>
        </w:rPr>
        <w:instrText>HYPERLINK \l "_ENREF_16" \o "Stanfel, 2009 #797</w:instrText>
      </w:r>
      <w:del w:id="250" w:author="hong qin" w:date="2012-04-20T08:36:00Z">
        <w:r w:rsidR="00AC5D1A">
          <w:rPr>
            <w:rFonts w:ascii="Arial" w:hAnsi="Arial" w:cs="Arial"/>
            <w:noProof/>
            <w:sz w:val="24"/>
            <w:szCs w:val="24"/>
          </w:rPr>
          <w:delInstrText xml:space="preserve">" </w:delInstrText>
        </w:r>
      </w:del>
      <w:ins w:id="251" w:author="hong qin" w:date="2012-04-20T08:36:00Z">
        <w:r w:rsidR="002F2F83">
          <w:rPr>
            <w:noProof/>
          </w:rPr>
          <w:instrText>"</w:instrText>
        </w:r>
      </w:ins>
      <w:r w:rsidR="006C28C4" w:rsidRPr="006C28C4">
        <w:rPr>
          <w:noProof/>
          <w:rPrChange w:id="252" w:author="hong qin" w:date="2012-04-20T08:36:00Z">
            <w:rPr>
              <w:rFonts w:ascii="Arial" w:hAnsi="Arial"/>
              <w:sz w:val="24"/>
            </w:rPr>
          </w:rPrChange>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6C28C4" w:rsidRPr="006C28C4">
        <w:rPr>
          <w:noProof/>
          <w:rPrChange w:id="253" w:author="hong qin" w:date="2012-04-20T08:36:00Z">
            <w:rPr>
              <w:rFonts w:ascii="Arial" w:hAnsi="Arial"/>
              <w:sz w:val="24"/>
            </w:rPr>
          </w:rPrChange>
        </w:rPr>
        <w:fldChar w:fldCharType="end"/>
      </w:r>
      <w:r w:rsidR="00605020" w:rsidRPr="00605020">
        <w:rPr>
          <w:rFonts w:ascii="Arial" w:hAnsi="Arial" w:cs="Arial"/>
          <w:noProof/>
          <w:sz w:val="24"/>
          <w:szCs w:val="24"/>
        </w:rPr>
        <w:t>)</w:t>
      </w:r>
      <w:r w:rsidR="006C28C4" w:rsidRPr="00605020">
        <w:rPr>
          <w:rFonts w:ascii="Arial" w:hAnsi="Arial" w:cs="Arial"/>
          <w:sz w:val="24"/>
          <w:szCs w:val="24"/>
        </w:rPr>
        <w:fldChar w:fldCharType="end"/>
      </w:r>
      <w:r w:rsidR="00605020" w:rsidRPr="00605020">
        <w:rPr>
          <w:rFonts w:ascii="Arial" w:hAnsi="Arial" w:cs="Arial"/>
          <w:sz w:val="24"/>
          <w:szCs w:val="24"/>
        </w:rPr>
        <w:t>.</w:t>
      </w:r>
      <w:ins w:id="254" w:author="Lindsay" w:date="2012-04-22T11:56:00Z">
        <w:r>
          <w:rPr>
            <w:rFonts w:ascii="Arial" w:hAnsi="Arial" w:cs="Arial"/>
            <w:sz w:val="24"/>
            <w:szCs w:val="24"/>
          </w:rPr>
          <w:t xml:space="preserve"> </w:t>
        </w:r>
      </w:ins>
    </w:p>
    <w:p w:rsidR="006E75E1" w:rsidDel="00CB0510" w:rsidRDefault="006E75E1" w:rsidP="006E75E1">
      <w:pPr>
        <w:spacing w:after="0" w:line="480" w:lineRule="auto"/>
        <w:ind w:firstLine="360"/>
        <w:rPr>
          <w:ins w:id="255" w:author="Lindsay" w:date="2012-04-22T11:33:00Z"/>
          <w:del w:id="256" w:author="Hong Qin" w:date="2012-04-23T07:05:00Z"/>
          <w:rFonts w:ascii="Arial" w:hAnsi="Arial" w:cs="Arial"/>
          <w:sz w:val="24"/>
          <w:szCs w:val="24"/>
        </w:rPr>
      </w:pPr>
    </w:p>
    <w:p w:rsidR="00934A0A" w:rsidDel="00C574B2" w:rsidRDefault="00362D95" w:rsidP="00934A0A">
      <w:pPr>
        <w:spacing w:after="0" w:line="480" w:lineRule="auto"/>
        <w:ind w:firstLine="720"/>
        <w:jc w:val="both"/>
        <w:rPr>
          <w:del w:id="257" w:author="Hong Qin" w:date="2012-04-23T07:08:00Z"/>
          <w:rFonts w:ascii="Arial" w:hAnsi="Arial" w:cs="Arial"/>
          <w:sz w:val="24"/>
          <w:szCs w:val="24"/>
        </w:rPr>
      </w:pPr>
      <w:ins w:id="258" w:author="Lindsay" w:date="2012-04-22T11:36:00Z">
        <w:del w:id="259" w:author="Hong Qin" w:date="2012-04-23T07:07:00Z">
          <w:r w:rsidDel="00D74AB1">
            <w:rPr>
              <w:rFonts w:ascii="Arial" w:hAnsi="Arial" w:cs="Arial"/>
              <w:b/>
              <w:sz w:val="24"/>
              <w:szCs w:val="24"/>
            </w:rPr>
            <w:delText xml:space="preserve">Reactive Oxygen Species </w:delText>
          </w:r>
        </w:del>
      </w:ins>
      <w:ins w:id="260" w:author="Lindsay" w:date="2012-04-22T11:37:00Z">
        <w:del w:id="261" w:author="Hong Qin" w:date="2012-04-23T07:07:00Z">
          <w:r w:rsidDel="00D74AB1">
            <w:rPr>
              <w:rFonts w:ascii="Arial" w:hAnsi="Arial" w:cs="Arial"/>
              <w:b/>
              <w:sz w:val="24"/>
              <w:szCs w:val="24"/>
            </w:rPr>
            <w:delText xml:space="preserve">are considered to </w:delText>
          </w:r>
          <w:r w:rsidR="006C28C4" w:rsidRPr="006C28C4">
            <w:rPr>
              <w:rFonts w:ascii="Arial" w:hAnsi="Arial"/>
              <w:sz w:val="24"/>
              <w:rPrChange w:id="262" w:author="Hong Qin" w:date="2012-04-23T00:08:00Z">
                <w:rPr>
                  <w:rFonts w:ascii="Arial" w:hAnsi="Arial"/>
                  <w:b/>
                  <w:sz w:val="24"/>
                </w:rPr>
              </w:rPrChange>
            </w:rPr>
            <w:delText xml:space="preserve">be </w:delText>
          </w:r>
          <w:r w:rsidDel="00D74AB1">
            <w:rPr>
              <w:rFonts w:ascii="Arial" w:hAnsi="Arial" w:cs="Arial"/>
              <w:b/>
              <w:sz w:val="24"/>
              <w:szCs w:val="24"/>
            </w:rPr>
            <w:delText>mechanistic causes</w:delText>
          </w:r>
          <w:r w:rsidR="006C28C4" w:rsidRPr="006C28C4">
            <w:rPr>
              <w:rFonts w:ascii="Arial" w:hAnsi="Arial"/>
              <w:sz w:val="24"/>
              <w:rPrChange w:id="263" w:author="Hong Qin" w:date="2012-04-23T00:08:00Z">
                <w:rPr>
                  <w:rFonts w:ascii="Arial" w:hAnsi="Arial"/>
                  <w:b/>
                  <w:sz w:val="24"/>
                </w:rPr>
              </w:rPrChange>
            </w:rPr>
            <w:delText xml:space="preserve"> of </w:delText>
          </w:r>
        </w:del>
        <w:del w:id="264" w:author="Hong Qin" w:date="2012-04-23T07:08:00Z">
          <w:r w:rsidR="006C28C4" w:rsidRPr="006C28C4">
            <w:rPr>
              <w:rFonts w:ascii="Arial" w:hAnsi="Arial"/>
              <w:sz w:val="24"/>
              <w:rPrChange w:id="265" w:author="Hong Qin" w:date="2012-04-23T00:08:00Z">
                <w:rPr>
                  <w:rFonts w:ascii="Arial" w:hAnsi="Arial"/>
                  <w:b/>
                  <w:sz w:val="24"/>
                </w:rPr>
              </w:rPrChange>
            </w:rPr>
            <w:delText>aging</w:delText>
          </w:r>
        </w:del>
      </w:ins>
    </w:p>
    <w:p w:rsidR="006E75E1" w:rsidRDefault="001C3B43" w:rsidP="00934A0A">
      <w:pPr>
        <w:spacing w:after="0" w:line="480" w:lineRule="auto"/>
        <w:ind w:firstLine="720"/>
        <w:jc w:val="both"/>
        <w:rPr>
          <w:ins w:id="266" w:author="Hong Qin" w:date="2012-04-23T07:09:00Z"/>
          <w:rFonts w:ascii="Arial" w:hAnsi="Arial" w:cs="Arial"/>
          <w:sz w:val="24"/>
          <w:szCs w:val="24"/>
        </w:rPr>
      </w:pPr>
      <w:r w:rsidRPr="00605020">
        <w:rPr>
          <w:rStyle w:val="CommentReference"/>
        </w:rPr>
        <w:commentReference w:id="267"/>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ins w:id="268" w:author="bidyut k mohanty" w:date="2012-04-19T22:15:00Z">
        <w:r w:rsidR="00BF383B">
          <w:rPr>
            <w:rFonts w:ascii="Arial" w:hAnsi="Arial" w:cs="Arial"/>
            <w:sz w:val="24"/>
            <w:szCs w:val="24"/>
          </w:rPr>
          <w:t xml:space="preserve"> </w:t>
        </w:r>
      </w:ins>
      <w:r w:rsidR="006C28C4" w:rsidRPr="00605020">
        <w:rPr>
          <w:rFonts w:ascii="Arial" w:hAnsi="Arial" w:cs="Arial"/>
          <w:sz w:val="24"/>
          <w:szCs w:val="24"/>
        </w:rPr>
        <w:fldChar w:fldCharType="begin"/>
      </w:r>
      <w:ins w:id="269" w:author="Hong Qin" w:date="2012-04-23T07:13:00Z">
        <w:r w:rsidR="00626510">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270"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6C28C4" w:rsidRPr="00605020">
        <w:rPr>
          <w:rFonts w:ascii="Arial" w:hAnsi="Arial" w:cs="Arial"/>
          <w:sz w:val="24"/>
          <w:szCs w:val="24"/>
        </w:rPr>
        <w:fldChar w:fldCharType="separate"/>
      </w:r>
      <w:r w:rsidR="00C96DD6" w:rsidRPr="00605020">
        <w:rPr>
          <w:rFonts w:ascii="Arial" w:hAnsi="Arial" w:cs="Arial"/>
          <w:noProof/>
          <w:sz w:val="24"/>
          <w:szCs w:val="24"/>
        </w:rPr>
        <w:t>(</w:t>
      </w:r>
      <w:r w:rsidR="006C28C4" w:rsidRPr="006C28C4">
        <w:rPr>
          <w:noProof/>
          <w:rPrChange w:id="271" w:author="hong qin" w:date="2012-04-20T08:36:00Z">
            <w:rPr>
              <w:rFonts w:ascii="Arial" w:hAnsi="Arial"/>
              <w:sz w:val="24"/>
            </w:rPr>
          </w:rPrChange>
        </w:rPr>
        <w:fldChar w:fldCharType="begin"/>
      </w:r>
      <w:del w:id="272" w:author="hong qin" w:date="2012-04-20T08:36:00Z">
        <w:r w:rsidR="00AC5D1A">
          <w:rPr>
            <w:rFonts w:ascii="Arial" w:hAnsi="Arial" w:cs="Arial"/>
            <w:noProof/>
            <w:sz w:val="24"/>
            <w:szCs w:val="24"/>
          </w:rPr>
          <w:delInstrText xml:space="preserve"> </w:delInstrText>
        </w:r>
      </w:del>
      <w:r w:rsidR="006C28C4" w:rsidRPr="006C28C4">
        <w:rPr>
          <w:noProof/>
          <w:rPrChange w:id="273" w:author="hong qin" w:date="2012-04-20T08:36:00Z">
            <w:rPr>
              <w:rFonts w:ascii="Arial" w:hAnsi="Arial"/>
              <w:sz w:val="24"/>
            </w:rPr>
          </w:rPrChange>
        </w:rPr>
        <w:instrText>HYPERLINK \l "_ENREF_5" \o "Harman, 1956 #1036</w:instrText>
      </w:r>
      <w:del w:id="274" w:author="hong qin" w:date="2012-04-20T08:36:00Z">
        <w:r w:rsidR="00AC5D1A">
          <w:rPr>
            <w:rFonts w:ascii="Arial" w:hAnsi="Arial" w:cs="Arial"/>
            <w:noProof/>
            <w:sz w:val="24"/>
            <w:szCs w:val="24"/>
          </w:rPr>
          <w:delInstrText xml:space="preserve">" </w:delInstrText>
        </w:r>
      </w:del>
      <w:ins w:id="275" w:author="hong qin" w:date="2012-04-20T08:36:00Z">
        <w:r w:rsidR="002F2F83">
          <w:rPr>
            <w:noProof/>
          </w:rPr>
          <w:instrText>"</w:instrText>
        </w:r>
      </w:ins>
      <w:r w:rsidR="006C28C4" w:rsidRPr="006C28C4">
        <w:rPr>
          <w:noProof/>
          <w:rPrChange w:id="276"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6C28C4" w:rsidRPr="006C28C4">
        <w:rPr>
          <w:noProof/>
          <w:rPrChange w:id="277" w:author="hong qin" w:date="2012-04-20T08:36:00Z">
            <w:rPr>
              <w:rFonts w:ascii="Arial" w:hAnsi="Arial"/>
              <w:sz w:val="24"/>
            </w:rPr>
          </w:rPrChange>
        </w:rPr>
        <w:fldChar w:fldCharType="end"/>
      </w:r>
      <w:r w:rsidR="00C96DD6" w:rsidRPr="00605020">
        <w:rPr>
          <w:rFonts w:ascii="Arial" w:hAnsi="Arial" w:cs="Arial"/>
          <w:noProof/>
          <w:sz w:val="24"/>
          <w:szCs w:val="24"/>
        </w:rPr>
        <w:t>)</w:t>
      </w:r>
      <w:r w:rsidR="006C28C4"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 xml:space="preserve">This theory suggests </w:t>
      </w:r>
      <w:ins w:id="278" w:author="bidyut k mohanty" w:date="2012-04-20T11:44:00Z">
        <w:r w:rsidR="002E2EB0">
          <w:rPr>
            <w:rFonts w:ascii="Arial" w:hAnsi="Arial" w:cs="Arial"/>
            <w:sz w:val="24"/>
            <w:szCs w:val="24"/>
          </w:rPr>
          <w:t xml:space="preserve">that </w:t>
        </w:r>
      </w:ins>
      <w:r w:rsidR="00780118" w:rsidRPr="00605020">
        <w:rPr>
          <w:rFonts w:ascii="Arial" w:hAnsi="Arial" w:cs="Arial"/>
          <w:sz w:val="24"/>
          <w:szCs w:val="24"/>
        </w:rPr>
        <w:t>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w:t>
      </w:r>
      <w:commentRangeStart w:id="279"/>
      <w:r w:rsidR="001643B0" w:rsidRPr="00EE02E7">
        <w:rPr>
          <w:rFonts w:ascii="Arial" w:hAnsi="Arial" w:cs="Arial"/>
          <w:sz w:val="24"/>
          <w:szCs w:val="24"/>
        </w:rPr>
        <w:t>Free radicals are atoms or ions harboring unpaired electrons with an open shell configuration.</w:t>
      </w:r>
      <w:ins w:id="280" w:author="bidyut k mohanty" w:date="2012-04-20T11:45:00Z">
        <w:r w:rsidR="002E2EB0">
          <w:rPr>
            <w:rFonts w:ascii="Arial" w:hAnsi="Arial" w:cs="Arial"/>
            <w:sz w:val="24"/>
            <w:szCs w:val="24"/>
          </w:rPr>
          <w:t xml:space="preserve"> </w:t>
        </w:r>
      </w:ins>
      <w:commentRangeEnd w:id="279"/>
      <w:ins w:id="281" w:author="bidyut k mohanty" w:date="2012-04-20T11:54:00Z">
        <w:r w:rsidR="00EE02E7">
          <w:rPr>
            <w:rStyle w:val="CommentReference"/>
          </w:rPr>
          <w:commentReference w:id="279"/>
        </w:r>
      </w:ins>
      <w:del w:id="282" w:author="bidyut k mohanty" w:date="2012-04-20T11:46:00Z">
        <w:r w:rsidR="001643B0" w:rsidRPr="00605020" w:rsidDel="002E2EB0">
          <w:rPr>
            <w:rFonts w:ascii="Arial" w:hAnsi="Arial" w:cs="Arial"/>
            <w:sz w:val="24"/>
            <w:szCs w:val="24"/>
          </w:rPr>
          <w:delText xml:space="preserve"> </w:delText>
        </w:r>
      </w:del>
      <w:r w:rsidR="001643B0" w:rsidRPr="00605020">
        <w:rPr>
          <w:rFonts w:ascii="Arial" w:hAnsi="Arial" w:cs="Arial"/>
          <w:sz w:val="24"/>
          <w:szCs w:val="24"/>
        </w:rPr>
        <w:t>They can</w:t>
      </w:r>
      <w:r w:rsidR="00780118" w:rsidRPr="00605020">
        <w:rPr>
          <w:rFonts w:ascii="Arial" w:hAnsi="Arial" w:cs="Arial"/>
          <w:sz w:val="24"/>
          <w:szCs w:val="24"/>
        </w:rPr>
        <w:t xml:space="preserve"> react with </w:t>
      </w:r>
      <w:r w:rsidR="005D7731" w:rsidRPr="00605020">
        <w:rPr>
          <w:rFonts w:ascii="Arial" w:hAnsi="Arial" w:cs="Arial"/>
          <w:sz w:val="24"/>
          <w:szCs w:val="24"/>
        </w:rPr>
        <w:lastRenderedPageBreak/>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283"/>
      <w:r w:rsidR="006C28C4" w:rsidRPr="00605020">
        <w:rPr>
          <w:rFonts w:ascii="Arial" w:hAnsi="Arial" w:cs="Arial"/>
          <w:sz w:val="24"/>
          <w:szCs w:val="24"/>
        </w:rPr>
        <w:fldChar w:fldCharType="begin"/>
      </w:r>
      <w:ins w:id="284" w:author="Hong Qin" w:date="2012-04-23T07:13:00Z">
        <w:r w:rsidR="00626510">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285"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6C28C4" w:rsidRPr="00605020">
        <w:rPr>
          <w:rFonts w:ascii="Arial" w:hAnsi="Arial" w:cs="Arial"/>
          <w:sz w:val="24"/>
          <w:szCs w:val="24"/>
        </w:rPr>
        <w:fldChar w:fldCharType="separate"/>
      </w:r>
      <w:r w:rsidR="008F7FD3" w:rsidRPr="00605020">
        <w:rPr>
          <w:rFonts w:ascii="Arial" w:hAnsi="Arial" w:cs="Arial"/>
          <w:noProof/>
          <w:sz w:val="24"/>
          <w:szCs w:val="24"/>
        </w:rPr>
        <w:t>(</w:t>
      </w:r>
      <w:r w:rsidR="006C28C4" w:rsidRPr="006C28C4">
        <w:rPr>
          <w:noProof/>
          <w:rPrChange w:id="286" w:author="hong qin" w:date="2012-04-20T08:36:00Z">
            <w:rPr>
              <w:rFonts w:ascii="Arial" w:hAnsi="Arial"/>
              <w:sz w:val="24"/>
            </w:rPr>
          </w:rPrChange>
        </w:rPr>
        <w:fldChar w:fldCharType="begin"/>
      </w:r>
      <w:del w:id="287" w:author="hong qin" w:date="2012-04-20T08:36:00Z">
        <w:r w:rsidR="00AC5D1A">
          <w:rPr>
            <w:rFonts w:ascii="Arial" w:hAnsi="Arial" w:cs="Arial"/>
            <w:noProof/>
            <w:sz w:val="24"/>
            <w:szCs w:val="24"/>
          </w:rPr>
          <w:delInstrText xml:space="preserve"> </w:delInstrText>
        </w:r>
      </w:del>
      <w:r w:rsidR="006C28C4" w:rsidRPr="006C28C4">
        <w:rPr>
          <w:noProof/>
          <w:rPrChange w:id="288" w:author="hong qin" w:date="2012-04-20T08:36:00Z">
            <w:rPr>
              <w:rFonts w:ascii="Arial" w:hAnsi="Arial"/>
              <w:sz w:val="24"/>
            </w:rPr>
          </w:rPrChange>
        </w:rPr>
        <w:instrText>HYPERLINK \l "_ENREF_21" \o "Yu, 2012 #1478</w:instrText>
      </w:r>
      <w:del w:id="289" w:author="hong qin" w:date="2012-04-20T08:36:00Z">
        <w:r w:rsidR="00AC5D1A">
          <w:rPr>
            <w:rFonts w:ascii="Arial" w:hAnsi="Arial" w:cs="Arial"/>
            <w:noProof/>
            <w:sz w:val="24"/>
            <w:szCs w:val="24"/>
          </w:rPr>
          <w:delInstrText xml:space="preserve">" </w:delInstrText>
        </w:r>
      </w:del>
      <w:ins w:id="290" w:author="hong qin" w:date="2012-04-20T08:36:00Z">
        <w:r w:rsidR="002F2F83">
          <w:rPr>
            <w:noProof/>
          </w:rPr>
          <w:instrText>"</w:instrText>
        </w:r>
      </w:ins>
      <w:r w:rsidR="006C28C4" w:rsidRPr="006C28C4">
        <w:rPr>
          <w:noProof/>
          <w:rPrChange w:id="291" w:author="hong qin" w:date="2012-04-20T08:36:00Z">
            <w:rPr>
              <w:rFonts w:ascii="Arial" w:hAnsi="Arial"/>
              <w:sz w:val="24"/>
            </w:rPr>
          </w:rPrChange>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6C28C4" w:rsidRPr="006C28C4">
        <w:rPr>
          <w:noProof/>
          <w:rPrChange w:id="292" w:author="hong qin" w:date="2012-04-20T08:36:00Z">
            <w:rPr>
              <w:rFonts w:ascii="Arial" w:hAnsi="Arial"/>
              <w:sz w:val="24"/>
            </w:rPr>
          </w:rPrChange>
        </w:rPr>
        <w:fldChar w:fldCharType="end"/>
      </w:r>
      <w:r w:rsidR="008F7FD3" w:rsidRPr="00605020">
        <w:rPr>
          <w:rFonts w:ascii="Arial" w:hAnsi="Arial" w:cs="Arial"/>
          <w:noProof/>
          <w:sz w:val="24"/>
          <w:szCs w:val="24"/>
        </w:rPr>
        <w:t>)</w:t>
      </w:r>
      <w:r w:rsidR="006C28C4" w:rsidRPr="00605020">
        <w:rPr>
          <w:rFonts w:ascii="Arial" w:hAnsi="Arial" w:cs="Arial"/>
          <w:sz w:val="24"/>
          <w:szCs w:val="24"/>
        </w:rPr>
        <w:fldChar w:fldCharType="end"/>
      </w:r>
      <w:commentRangeEnd w:id="283"/>
      <w:r w:rsidR="008F7FD3" w:rsidRPr="00605020">
        <w:rPr>
          <w:rStyle w:val="CommentReference"/>
        </w:rPr>
        <w:commentReference w:id="283"/>
      </w:r>
      <w:ins w:id="293" w:author="bidyut k mohanty" w:date="2012-04-20T11:46:00Z">
        <w:r w:rsidR="002E2EB0">
          <w:rPr>
            <w:rFonts w:ascii="Arial" w:hAnsi="Arial" w:cs="Arial"/>
            <w:sz w:val="24"/>
            <w:szCs w:val="24"/>
          </w:rPr>
          <w:t>.</w:t>
        </w:r>
      </w:ins>
      <w:ins w:id="294" w:author="bidyut k mohanty" w:date="2012-04-22T08:31:00Z">
        <w:del w:id="295" w:author="Hong Qin" w:date="2012-04-23T07:09:00Z">
          <w:r w:rsidR="008A47C1" w:rsidRPr="00605020" w:rsidDel="006E75E1">
            <w:rPr>
              <w:rFonts w:ascii="Arial" w:hAnsi="Arial" w:cs="Arial"/>
              <w:sz w:val="24"/>
              <w:szCs w:val="24"/>
            </w:rPr>
            <w:delText>.</w:delText>
          </w:r>
        </w:del>
      </w:ins>
      <w:ins w:id="296" w:author="bidyut k mohanty" w:date="2012-04-20T11:46:00Z">
        <w:r w:rsidR="002E2EB0">
          <w:rPr>
            <w:rFonts w:ascii="Arial" w:hAnsi="Arial" w:cs="Arial"/>
            <w:sz w:val="24"/>
            <w:szCs w:val="24"/>
          </w:rPr>
          <w:t xml:space="preserve"> </w:t>
        </w:r>
      </w:ins>
    </w:p>
    <w:p w:rsidR="00000000" w:rsidRDefault="006E75E1">
      <w:pPr>
        <w:numPr>
          <w:ins w:id="297" w:author="Hong Qin" w:date="2012-04-23T07:09:00Z"/>
        </w:numPr>
        <w:spacing w:after="0" w:line="480" w:lineRule="auto"/>
        <w:ind w:firstLine="720"/>
        <w:rPr>
          <w:rFonts w:ascii="Arial" w:hAnsi="Arial" w:cs="Arial"/>
          <w:sz w:val="24"/>
          <w:szCs w:val="24"/>
        </w:rPr>
        <w:pPrChange w:id="298" w:author="Hong Qin" w:date="2012-04-23T07:33:00Z">
          <w:pPr>
            <w:spacing w:after="0" w:line="480" w:lineRule="auto"/>
            <w:ind w:firstLine="360"/>
            <w:jc w:val="both"/>
          </w:pPr>
        </w:pPrChange>
      </w:pPr>
      <w:ins w:id="299" w:author="Hong Qin" w:date="2012-04-23T07:09:00Z">
        <w:r w:rsidRPr="00605020">
          <w:rPr>
            <w:rFonts w:ascii="Arial" w:hAnsi="Arial" w:cs="Arial"/>
            <w:sz w:val="24"/>
            <w:szCs w:val="24"/>
          </w:rPr>
          <w:t xml:space="preserve">Reactive oxygen species (ROS) are natural by-products of the </w:t>
        </w:r>
        <w:r>
          <w:rPr>
            <w:rFonts w:ascii="Arial" w:hAnsi="Arial" w:cs="Arial"/>
            <w:sz w:val="24"/>
            <w:szCs w:val="24"/>
          </w:rPr>
          <w:t xml:space="preserve">mitochondrial </w:t>
        </w:r>
        <w:commentRangeStart w:id="300"/>
        <w:r w:rsidRPr="00605020">
          <w:rPr>
            <w:rFonts w:ascii="Arial" w:hAnsi="Arial" w:cs="Arial"/>
            <w:sz w:val="24"/>
            <w:szCs w:val="24"/>
          </w:rPr>
          <w:t xml:space="preserve">respiratory </w:t>
        </w:r>
        <w:r>
          <w:rPr>
            <w:rFonts w:ascii="Arial" w:hAnsi="Arial" w:cs="Arial"/>
            <w:sz w:val="24"/>
            <w:szCs w:val="24"/>
          </w:rPr>
          <w:t>chain</w:t>
        </w:r>
        <w:commentRangeEnd w:id="300"/>
        <w:r>
          <w:rPr>
            <w:rStyle w:val="CommentReference"/>
            <w:vanish/>
          </w:rPr>
          <w:commentReference w:id="300"/>
        </w:r>
        <w:r>
          <w:rPr>
            <w:rFonts w:ascii="Arial" w:hAnsi="Arial" w:cs="Arial"/>
            <w:sz w:val="24"/>
            <w:szCs w:val="24"/>
          </w:rPr>
          <w:t xml:space="preserve">. </w:t>
        </w:r>
        <w:r w:rsidRPr="00605020">
          <w:rPr>
            <w:rFonts w:ascii="Arial" w:hAnsi="Arial" w:cs="Arial"/>
            <w:sz w:val="24"/>
            <w:szCs w:val="24"/>
          </w:rPr>
          <w:t>The endogenous level of ROS also plays a role in signaling transduction and normal cell functions</w:t>
        </w:r>
        <w:r>
          <w:rPr>
            <w:rFonts w:ascii="Arial" w:hAnsi="Arial" w:cs="Arial"/>
            <w:sz w:val="24"/>
            <w:szCs w:val="24"/>
          </w:rPr>
          <w:t xml:space="preserve"> </w:t>
        </w:r>
        <w:r w:rsidR="006C28C4" w:rsidRPr="00605020">
          <w:rPr>
            <w:rFonts w:ascii="Arial" w:hAnsi="Arial" w:cs="Arial"/>
            <w:sz w:val="24"/>
            <w:szCs w:val="24"/>
          </w:rPr>
          <w:fldChar w:fldCharType="begin"/>
        </w:r>
      </w:ins>
      <w:ins w:id="301" w:author="Hong Qin" w:date="2012-04-23T07:13:00Z">
        <w:r w:rsidR="00626510">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ins>
      <w:ins w:id="302" w:author="Hong Qin" w:date="2012-04-23T07:09:00Z">
        <w:r w:rsidR="006C28C4" w:rsidRPr="00605020">
          <w:rPr>
            <w:rFonts w:ascii="Arial" w:hAnsi="Arial" w:cs="Arial"/>
            <w:sz w:val="24"/>
            <w:szCs w:val="24"/>
          </w:rPr>
          <w:fldChar w:fldCharType="separate"/>
        </w:r>
        <w:r w:rsidRPr="00605020">
          <w:rPr>
            <w:rFonts w:ascii="Arial" w:hAnsi="Arial" w:cs="Arial"/>
            <w:noProof/>
            <w:sz w:val="24"/>
            <w:szCs w:val="24"/>
          </w:rPr>
          <w:t>(</w:t>
        </w:r>
        <w:r w:rsidR="006C28C4" w:rsidRPr="00D86495">
          <w:rPr>
            <w:noProof/>
          </w:rPr>
          <w:fldChar w:fldCharType="begin"/>
        </w:r>
        <w:r w:rsidRPr="00D86495">
          <w:rPr>
            <w:noProof/>
          </w:rPr>
          <w:instrText>HYPERLINK \l "_ENREF_1" \o "Blagosklonny, 2008 #506</w:instrText>
        </w:r>
        <w:r>
          <w:rPr>
            <w:noProof/>
          </w:rPr>
          <w:instrText>"</w:instrText>
        </w:r>
        <w:r w:rsidR="006C28C4" w:rsidRPr="00D86495">
          <w:rPr>
            <w:noProof/>
          </w:rPr>
          <w:fldChar w:fldCharType="separate"/>
        </w:r>
        <w:r w:rsidRPr="00605020">
          <w:rPr>
            <w:rFonts w:ascii="Arial" w:hAnsi="Arial" w:cs="Arial"/>
            <w:noProof/>
            <w:sz w:val="24"/>
            <w:szCs w:val="24"/>
          </w:rPr>
          <w:t>B</w:t>
        </w:r>
        <w:r w:rsidRPr="00605020">
          <w:rPr>
            <w:rFonts w:ascii="Arial" w:hAnsi="Arial" w:cs="Arial"/>
            <w:smallCaps/>
            <w:noProof/>
            <w:sz w:val="24"/>
            <w:szCs w:val="24"/>
          </w:rPr>
          <w:t>lagosklonny</w:t>
        </w:r>
        <w:r w:rsidRPr="00605020">
          <w:rPr>
            <w:rFonts w:ascii="Arial" w:hAnsi="Arial" w:cs="Arial"/>
            <w:noProof/>
            <w:sz w:val="24"/>
            <w:szCs w:val="24"/>
          </w:rPr>
          <w:t xml:space="preserve"> 2008</w:t>
        </w:r>
        <w:r w:rsidR="006C28C4" w:rsidRPr="00D86495">
          <w:rPr>
            <w:noProof/>
          </w:rPr>
          <w:fldChar w:fldCharType="end"/>
        </w:r>
        <w:r w:rsidRPr="00605020">
          <w:rPr>
            <w:rFonts w:ascii="Arial" w:hAnsi="Arial" w:cs="Arial"/>
            <w:noProof/>
            <w:sz w:val="24"/>
            <w:szCs w:val="24"/>
          </w:rPr>
          <w:t>)</w:t>
        </w:r>
        <w:r w:rsidR="006C28C4" w:rsidRPr="00605020">
          <w:rPr>
            <w:rFonts w:ascii="Arial" w:hAnsi="Arial" w:cs="Arial"/>
            <w:sz w:val="24"/>
            <w:szCs w:val="24"/>
          </w:rPr>
          <w:fldChar w:fldCharType="end"/>
        </w:r>
        <w:r>
          <w:rPr>
            <w:rFonts w:ascii="Arial" w:hAnsi="Arial" w:cs="Arial"/>
            <w:sz w:val="24"/>
            <w:szCs w:val="24"/>
          </w:rPr>
          <w:t xml:space="preserve"> </w:t>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Pr>
            <w:rFonts w:ascii="Arial" w:hAnsi="Arial" w:cs="Arial"/>
            <w:sz w:val="24"/>
            <w:szCs w:val="24"/>
          </w:rPr>
          <w:t>hydroxyl</w:t>
        </w:r>
        <w:r w:rsidRPr="005D36A2">
          <w:rPr>
            <w:rFonts w:ascii="Arial" w:hAnsi="Arial" w:cs="Arial"/>
            <w:sz w:val="24"/>
            <w:szCs w:val="24"/>
          </w:rPr>
          <w:t xml:space="preserve"> radicals, H2O2 and singlet oxygen, </w:t>
        </w:r>
        <w:r>
          <w:rPr>
            <w:rFonts w:ascii="Arial" w:hAnsi="Arial" w:cs="Arial"/>
            <w:sz w:val="24"/>
            <w:szCs w:val="24"/>
          </w:rPr>
          <w:t>can also oxidize</w:t>
        </w:r>
        <w:r w:rsidRPr="005D36A2">
          <w:rPr>
            <w:rFonts w:ascii="Arial" w:hAnsi="Arial" w:cs="Arial"/>
            <w:sz w:val="24"/>
            <w:szCs w:val="24"/>
          </w:rPr>
          <w:t xml:space="preserve"> lipids, proteins</w:t>
        </w:r>
        <w:r>
          <w:rPr>
            <w:rFonts w:ascii="Arial" w:hAnsi="Arial" w:cs="Arial"/>
            <w:sz w:val="24"/>
            <w:szCs w:val="24"/>
          </w:rPr>
          <w:t xml:space="preserve"> </w:t>
        </w:r>
        <w:r w:rsidRPr="005D36A2">
          <w:rPr>
            <w:rFonts w:ascii="Arial" w:hAnsi="Arial" w:cs="Arial"/>
            <w:sz w:val="24"/>
            <w:szCs w:val="24"/>
          </w:rPr>
          <w:t xml:space="preserve">and nucleic acids </w:t>
        </w:r>
      </w:ins>
      <w:ins w:id="303" w:author="Hong Qin" w:date="2012-04-23T07:13:00Z">
        <w:r w:rsidR="006C28C4">
          <w:rPr>
            <w:rFonts w:ascii="Arial" w:hAnsi="Arial" w:cs="Arial"/>
            <w:color w:val="FF6600"/>
            <w:sz w:val="24"/>
            <w:szCs w:val="24"/>
          </w:rPr>
          <w:fldChar w:fldCharType="begin"/>
        </w:r>
        <w:r w:rsidR="00626510">
          <w:rPr>
            <w:rFonts w:ascii="Arial" w:hAnsi="Arial" w:cs="Arial"/>
            <w:color w:val="FF6600"/>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ins>
      <w:r w:rsidR="006C28C4">
        <w:rPr>
          <w:rFonts w:ascii="Arial" w:hAnsi="Arial" w:cs="Arial"/>
          <w:color w:val="FF6600"/>
          <w:sz w:val="24"/>
          <w:szCs w:val="24"/>
        </w:rPr>
        <w:fldChar w:fldCharType="separate"/>
      </w:r>
      <w:ins w:id="304" w:author="Hong Qin" w:date="2012-04-23T07:13:00Z">
        <w:r w:rsidR="00626510">
          <w:rPr>
            <w:rFonts w:ascii="Arial" w:hAnsi="Arial" w:cs="Arial"/>
            <w:noProof/>
            <w:color w:val="FF6600"/>
            <w:sz w:val="24"/>
            <w:szCs w:val="24"/>
          </w:rPr>
          <w:t>(M</w:t>
        </w:r>
        <w:r w:rsidR="006C28C4" w:rsidRPr="006C28C4">
          <w:rPr>
            <w:rFonts w:ascii="Arial" w:hAnsi="Arial" w:cs="Arial"/>
            <w:smallCaps/>
            <w:noProof/>
            <w:color w:val="FF6600"/>
            <w:sz w:val="24"/>
            <w:szCs w:val="24"/>
            <w:rPrChange w:id="305" w:author="Hong Qin" w:date="2012-04-23T07:13:00Z">
              <w:rPr>
                <w:rFonts w:ascii="Arial" w:hAnsi="Arial" w:cs="Arial"/>
                <w:color w:val="FF6600"/>
                <w:sz w:val="24"/>
                <w:szCs w:val="24"/>
              </w:rPr>
            </w:rPrChange>
          </w:rPr>
          <w:t>oradas-</w:t>
        </w:r>
        <w:r w:rsidR="00626510">
          <w:rPr>
            <w:rFonts w:ascii="Arial" w:hAnsi="Arial" w:cs="Arial"/>
            <w:noProof/>
            <w:color w:val="FF6600"/>
            <w:sz w:val="24"/>
            <w:szCs w:val="24"/>
          </w:rPr>
          <w:t>F</w:t>
        </w:r>
        <w:r w:rsidR="006C28C4" w:rsidRPr="006C28C4">
          <w:rPr>
            <w:rFonts w:ascii="Arial" w:hAnsi="Arial" w:cs="Arial"/>
            <w:smallCaps/>
            <w:noProof/>
            <w:color w:val="FF6600"/>
            <w:sz w:val="24"/>
            <w:szCs w:val="24"/>
            <w:rPrChange w:id="306" w:author="Hong Qin" w:date="2012-04-23T07:13:00Z">
              <w:rPr>
                <w:rFonts w:ascii="Arial" w:hAnsi="Arial" w:cs="Arial"/>
                <w:color w:val="FF6600"/>
                <w:sz w:val="24"/>
                <w:szCs w:val="24"/>
              </w:rPr>
            </w:rPrChange>
          </w:rPr>
          <w:t>erreira</w:t>
        </w:r>
        <w:r w:rsidR="006C28C4" w:rsidRPr="006C28C4">
          <w:rPr>
            <w:rFonts w:ascii="Arial" w:hAnsi="Arial" w:cs="Arial"/>
            <w:i/>
            <w:noProof/>
            <w:color w:val="FF6600"/>
            <w:sz w:val="24"/>
            <w:szCs w:val="24"/>
            <w:rPrChange w:id="307" w:author="Hong Qin" w:date="2012-04-23T07:13:00Z">
              <w:rPr>
                <w:rFonts w:ascii="Arial" w:hAnsi="Arial" w:cs="Arial"/>
                <w:color w:val="FF6600"/>
                <w:sz w:val="24"/>
                <w:szCs w:val="24"/>
              </w:rPr>
            </w:rPrChange>
          </w:rPr>
          <w:t xml:space="preserve"> et al.</w:t>
        </w:r>
        <w:r w:rsidR="00626510">
          <w:rPr>
            <w:rFonts w:ascii="Arial" w:hAnsi="Arial" w:cs="Arial"/>
            <w:noProof/>
            <w:color w:val="FF6600"/>
            <w:sz w:val="24"/>
            <w:szCs w:val="24"/>
          </w:rPr>
          <w:t xml:space="preserve"> 1996)</w:t>
        </w:r>
        <w:r w:rsidR="006C28C4">
          <w:rPr>
            <w:rFonts w:ascii="Arial" w:hAnsi="Arial" w:cs="Arial"/>
            <w:color w:val="FF6600"/>
            <w:sz w:val="24"/>
            <w:szCs w:val="24"/>
          </w:rPr>
          <w:fldChar w:fldCharType="end"/>
        </w:r>
      </w:ins>
      <w:ins w:id="308" w:author="Hong Qin" w:date="2012-04-23T07:09:00Z">
        <w:r w:rsidRPr="00934A0A">
          <w:rPr>
            <w:rFonts w:ascii="Arial" w:hAnsi="Arial" w:cs="Arial"/>
            <w:color w:val="FF6600"/>
            <w:sz w:val="24"/>
            <w:szCs w:val="24"/>
          </w:rPr>
          <w:t>.</w:t>
        </w:r>
        <w:r>
          <w:rPr>
            <w:rFonts w:ascii="Arial" w:hAnsi="Arial" w:cs="Arial"/>
            <w:sz w:val="24"/>
            <w:szCs w:val="24"/>
          </w:rPr>
          <w:t xml:space="preserve"> </w:t>
        </w:r>
        <w:r w:rsidRPr="00605020">
          <w:rPr>
            <w:rFonts w:ascii="Arial" w:hAnsi="Arial" w:cs="Arial"/>
            <w:sz w:val="24"/>
            <w:szCs w:val="24"/>
          </w:rPr>
          <w:t>Damage caused by ROS can accumulate over time, and has been mostly accepted as a mechanistic cause of aging</w:t>
        </w:r>
        <w:r>
          <w:rPr>
            <w:rFonts w:ascii="Arial" w:hAnsi="Arial" w:cs="Arial"/>
            <w:sz w:val="24"/>
            <w:szCs w:val="24"/>
          </w:rPr>
          <w:t xml:space="preserve"> </w:t>
        </w:r>
        <w:r w:rsidR="006C28C4" w:rsidRPr="00605020">
          <w:rPr>
            <w:rFonts w:ascii="Arial" w:hAnsi="Arial" w:cs="Arial"/>
            <w:sz w:val="24"/>
            <w:szCs w:val="24"/>
          </w:rPr>
          <w:fldChar w:fldCharType="begin"/>
        </w:r>
      </w:ins>
      <w:ins w:id="309" w:author="Hong Qin" w:date="2012-04-23T07:13:00Z">
        <w:r w:rsidR="00626510">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ins w:id="310" w:author="Hong Qin" w:date="2012-04-23T07:09:00Z">
        <w:r w:rsidR="006C28C4" w:rsidRPr="00605020">
          <w:rPr>
            <w:rFonts w:ascii="Arial" w:hAnsi="Arial" w:cs="Arial"/>
            <w:sz w:val="24"/>
            <w:szCs w:val="24"/>
          </w:rPr>
          <w:fldChar w:fldCharType="separate"/>
        </w:r>
      </w:ins>
      <w:ins w:id="311" w:author="Hong Qin" w:date="2012-04-23T07:13:00Z">
        <w:r w:rsidR="00626510">
          <w:rPr>
            <w:rFonts w:ascii="Arial" w:hAnsi="Arial" w:cs="Arial"/>
            <w:noProof/>
            <w:sz w:val="24"/>
            <w:szCs w:val="24"/>
          </w:rPr>
          <w:t>(H</w:t>
        </w:r>
        <w:r w:rsidR="006C28C4" w:rsidRPr="006C28C4">
          <w:rPr>
            <w:rFonts w:ascii="Arial" w:hAnsi="Arial" w:cs="Arial"/>
            <w:smallCaps/>
            <w:noProof/>
            <w:sz w:val="24"/>
            <w:szCs w:val="24"/>
            <w:rPrChange w:id="312" w:author="Hong Qin" w:date="2012-04-23T07:13:00Z">
              <w:rPr>
                <w:rFonts w:ascii="Arial" w:hAnsi="Arial" w:cs="Arial"/>
                <w:sz w:val="24"/>
                <w:szCs w:val="24"/>
              </w:rPr>
            </w:rPrChange>
          </w:rPr>
          <w:t>arman</w:t>
        </w:r>
        <w:r w:rsidR="00626510">
          <w:rPr>
            <w:rFonts w:ascii="Arial" w:hAnsi="Arial" w:cs="Arial"/>
            <w:noProof/>
            <w:sz w:val="24"/>
            <w:szCs w:val="24"/>
          </w:rPr>
          <w:t xml:space="preserve"> 1956)</w:t>
        </w:r>
      </w:ins>
      <w:ins w:id="313" w:author="Hong Qin" w:date="2012-04-23T07:09:00Z">
        <w:r w:rsidR="006C28C4"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6C28C4" w:rsidRPr="006C28C4">
          <w:rPr>
            <w:rFonts w:ascii="Arial" w:hAnsi="Arial"/>
            <w:sz w:val="24"/>
            <w:rPrChange w:id="314" w:author="Hong Qin" w:date="2012-04-23T07:16:00Z">
              <w:rPr>
                <w:rFonts w:ascii="Arial" w:hAnsi="Arial"/>
                <w:sz w:val="24"/>
                <w:highlight w:val="yellow"/>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ins>
      <w:ins w:id="315" w:author="Hong Qin" w:date="2012-04-23T07:13:00Z">
        <w:r w:rsidR="006C28C4" w:rsidRPr="006C28C4">
          <w:rPr>
            <w:rFonts w:ascii="Arial" w:hAnsi="Arial"/>
            <w:sz w:val="24"/>
            <w:rPrChange w:id="316" w:author="Hong Qin" w:date="2012-04-23T07:16:00Z">
              <w:rPr>
                <w:rFonts w:ascii="Arial" w:hAnsi="Arial"/>
                <w:sz w:val="24"/>
                <w:highlight w:val="yellow"/>
              </w:rPr>
            </w:rPrChange>
          </w:rPr>
          <w:instrText xml:space="preserve"> ADDIN EN.CITE </w:instrText>
        </w:r>
        <w:r w:rsidR="006C28C4" w:rsidRPr="006C28C4">
          <w:rPr>
            <w:rFonts w:ascii="Arial" w:hAnsi="Arial"/>
            <w:sz w:val="24"/>
            <w:rPrChange w:id="317" w:author="Hong Qin" w:date="2012-04-23T07:16:00Z">
              <w:rPr>
                <w:rFonts w:ascii="Arial" w:hAnsi="Arial"/>
                <w:sz w:val="24"/>
                <w:highlight w:val="yellow"/>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6C28C4" w:rsidRPr="006C28C4">
          <w:rPr>
            <w:rFonts w:ascii="Arial" w:hAnsi="Arial"/>
            <w:sz w:val="24"/>
            <w:rPrChange w:id="318" w:author="Hong Qin" w:date="2012-04-23T07:16:00Z">
              <w:rPr>
                <w:rFonts w:ascii="Arial" w:hAnsi="Arial"/>
                <w:sz w:val="24"/>
                <w:highlight w:val="yellow"/>
              </w:rPr>
            </w:rPrChange>
          </w:rPr>
          <w:instrText xml:space="preserve"> ADDIN EN.CITE.DATA </w:instrText>
        </w:r>
        <w:r w:rsidR="006C28C4" w:rsidRPr="006C28C4">
          <w:rPr>
            <w:rFonts w:ascii="Arial" w:hAnsi="Arial"/>
            <w:sz w:val="24"/>
            <w:rPrChange w:id="319" w:author="Hong Qin" w:date="2012-04-23T07:16:00Z">
              <w:rPr>
                <w:rFonts w:ascii="Arial" w:hAnsi="Arial"/>
                <w:sz w:val="24"/>
              </w:rPr>
            </w:rPrChange>
          </w:rPr>
        </w:r>
        <w:r w:rsidR="006C28C4" w:rsidRPr="006C28C4">
          <w:rPr>
            <w:rFonts w:ascii="Arial" w:hAnsi="Arial"/>
            <w:sz w:val="24"/>
            <w:rPrChange w:id="320" w:author="Hong Qin" w:date="2012-04-23T07:16:00Z">
              <w:rPr>
                <w:rFonts w:ascii="Arial" w:hAnsi="Arial"/>
                <w:sz w:val="24"/>
                <w:highlight w:val="yellow"/>
              </w:rPr>
            </w:rPrChange>
          </w:rPr>
          <w:fldChar w:fldCharType="end"/>
        </w:r>
      </w:ins>
      <w:ins w:id="321" w:author="Hong Qin" w:date="2012-04-23T07:09:00Z">
        <w:r w:rsidR="006C28C4" w:rsidRPr="006C28C4">
          <w:rPr>
            <w:rFonts w:ascii="Arial" w:hAnsi="Arial"/>
            <w:sz w:val="24"/>
            <w:rPrChange w:id="322" w:author="Hong Qin" w:date="2012-04-23T07:16:00Z">
              <w:rPr>
                <w:rFonts w:ascii="Arial" w:hAnsi="Arial"/>
                <w:sz w:val="24"/>
              </w:rPr>
            </w:rPrChange>
          </w:rPr>
        </w:r>
        <w:r w:rsidR="006C28C4" w:rsidRPr="006C28C4">
          <w:rPr>
            <w:rFonts w:ascii="Arial" w:hAnsi="Arial"/>
            <w:sz w:val="24"/>
            <w:rPrChange w:id="323" w:author="Hong Qin" w:date="2012-04-23T07:16:00Z">
              <w:rPr>
                <w:rFonts w:ascii="Arial" w:hAnsi="Arial"/>
                <w:sz w:val="24"/>
                <w:highlight w:val="yellow"/>
              </w:rPr>
            </w:rPrChange>
          </w:rPr>
          <w:fldChar w:fldCharType="separate"/>
        </w:r>
        <w:r w:rsidR="006C28C4" w:rsidRPr="006C28C4">
          <w:rPr>
            <w:rFonts w:ascii="Arial" w:hAnsi="Arial"/>
            <w:noProof/>
            <w:sz w:val="24"/>
            <w:rPrChange w:id="324" w:author="Hong Qin" w:date="2012-04-23T07:16:00Z">
              <w:rPr>
                <w:rFonts w:ascii="Arial" w:hAnsi="Arial"/>
                <w:noProof/>
                <w:sz w:val="24"/>
                <w:highlight w:val="yellow"/>
              </w:rPr>
            </w:rPrChange>
          </w:rPr>
          <w:t>(</w:t>
        </w:r>
        <w:r w:rsidR="006C28C4" w:rsidRPr="00A730D2">
          <w:rPr>
            <w:rFonts w:ascii="Arial" w:hAnsi="Arial"/>
            <w:noProof/>
            <w:sz w:val="24"/>
            <w:rPrChange w:id="325" w:author="Hong Qin" w:date="2012-04-23T07:16:00Z">
              <w:rPr>
                <w:rFonts w:ascii="Arial" w:hAnsi="Arial"/>
                <w:noProof/>
                <w:sz w:val="24"/>
              </w:rPr>
            </w:rPrChange>
          </w:rPr>
          <w:fldChar w:fldCharType="begin"/>
        </w:r>
        <w:r w:rsidR="006C28C4" w:rsidRPr="006C28C4">
          <w:rPr>
            <w:rFonts w:ascii="Arial" w:hAnsi="Arial"/>
            <w:noProof/>
            <w:sz w:val="24"/>
            <w:rPrChange w:id="326" w:author="Hong Qin" w:date="2012-04-23T07:16:00Z">
              <w:rPr>
                <w:rFonts w:ascii="Arial" w:hAnsi="Arial"/>
                <w:noProof/>
                <w:sz w:val="24"/>
                <w:highlight w:val="yellow"/>
              </w:rPr>
            </w:rPrChange>
          </w:rPr>
          <w:instrText xml:space="preserve"> HYPERLINK \l "_ENREF_14" \o "Ristow, 2011 #1034" </w:instrText>
        </w:r>
        <w:r w:rsidR="006C28C4" w:rsidRPr="00A730D2">
          <w:rPr>
            <w:rFonts w:ascii="Arial" w:hAnsi="Arial"/>
            <w:noProof/>
            <w:sz w:val="24"/>
            <w:rPrChange w:id="327" w:author="Hong Qin" w:date="2012-04-23T07:16:00Z">
              <w:rPr>
                <w:rFonts w:ascii="Arial" w:hAnsi="Arial"/>
                <w:noProof/>
                <w:sz w:val="24"/>
              </w:rPr>
            </w:rPrChange>
          </w:rPr>
          <w:fldChar w:fldCharType="separate"/>
        </w:r>
        <w:r w:rsidR="006C28C4" w:rsidRPr="006C28C4">
          <w:rPr>
            <w:rFonts w:ascii="Arial" w:hAnsi="Arial"/>
            <w:noProof/>
            <w:sz w:val="24"/>
            <w:rPrChange w:id="328" w:author="Hong Qin" w:date="2012-04-23T07:16:00Z">
              <w:rPr>
                <w:rFonts w:ascii="Arial" w:hAnsi="Arial"/>
                <w:noProof/>
                <w:sz w:val="24"/>
                <w:highlight w:val="yellow"/>
              </w:rPr>
            </w:rPrChange>
          </w:rPr>
          <w:t>R</w:t>
        </w:r>
        <w:r w:rsidR="006C28C4" w:rsidRPr="006C28C4">
          <w:rPr>
            <w:rFonts w:ascii="Arial" w:hAnsi="Arial"/>
            <w:smallCaps/>
            <w:noProof/>
            <w:sz w:val="24"/>
            <w:rPrChange w:id="329" w:author="Hong Qin" w:date="2012-04-23T07:16:00Z">
              <w:rPr>
                <w:rFonts w:ascii="Arial" w:hAnsi="Arial"/>
                <w:smallCaps/>
                <w:noProof/>
                <w:sz w:val="24"/>
                <w:highlight w:val="yellow"/>
              </w:rPr>
            </w:rPrChange>
          </w:rPr>
          <w:t>istow</w:t>
        </w:r>
        <w:r w:rsidR="006C28C4" w:rsidRPr="006C28C4">
          <w:rPr>
            <w:rFonts w:ascii="Arial" w:hAnsi="Arial"/>
            <w:noProof/>
            <w:sz w:val="24"/>
            <w:rPrChange w:id="330" w:author="Hong Qin" w:date="2012-04-23T07:16:00Z">
              <w:rPr>
                <w:rFonts w:ascii="Arial" w:hAnsi="Arial"/>
                <w:noProof/>
                <w:sz w:val="24"/>
                <w:highlight w:val="yellow"/>
              </w:rPr>
            </w:rPrChange>
          </w:rPr>
          <w:t xml:space="preserve"> and S</w:t>
        </w:r>
        <w:r w:rsidR="006C28C4" w:rsidRPr="006C28C4">
          <w:rPr>
            <w:rFonts w:ascii="Arial" w:hAnsi="Arial"/>
            <w:smallCaps/>
            <w:noProof/>
            <w:sz w:val="24"/>
            <w:rPrChange w:id="331" w:author="Hong Qin" w:date="2012-04-23T07:16:00Z">
              <w:rPr>
                <w:rFonts w:ascii="Arial" w:hAnsi="Arial"/>
                <w:smallCaps/>
                <w:noProof/>
                <w:sz w:val="24"/>
                <w:highlight w:val="yellow"/>
              </w:rPr>
            </w:rPrChange>
          </w:rPr>
          <w:t>chmeisser</w:t>
        </w:r>
        <w:r w:rsidR="006C28C4" w:rsidRPr="006C28C4">
          <w:rPr>
            <w:rFonts w:ascii="Arial" w:hAnsi="Arial"/>
            <w:noProof/>
            <w:sz w:val="24"/>
            <w:rPrChange w:id="332" w:author="Hong Qin" w:date="2012-04-23T07:16:00Z">
              <w:rPr>
                <w:rFonts w:ascii="Arial" w:hAnsi="Arial"/>
                <w:noProof/>
                <w:sz w:val="24"/>
                <w:highlight w:val="yellow"/>
              </w:rPr>
            </w:rPrChange>
          </w:rPr>
          <w:t xml:space="preserve"> 2011</w:t>
        </w:r>
        <w:r w:rsidR="006C28C4" w:rsidRPr="00A730D2">
          <w:rPr>
            <w:rFonts w:ascii="Arial" w:hAnsi="Arial"/>
            <w:noProof/>
            <w:sz w:val="24"/>
            <w:rPrChange w:id="333" w:author="Hong Qin" w:date="2012-04-23T07:16:00Z">
              <w:rPr>
                <w:rFonts w:ascii="Arial" w:hAnsi="Arial"/>
                <w:noProof/>
                <w:sz w:val="24"/>
              </w:rPr>
            </w:rPrChange>
          </w:rPr>
          <w:fldChar w:fldCharType="end"/>
        </w:r>
        <w:r w:rsidR="006C28C4" w:rsidRPr="006C28C4">
          <w:rPr>
            <w:rFonts w:ascii="Arial" w:hAnsi="Arial"/>
            <w:noProof/>
            <w:sz w:val="24"/>
            <w:rPrChange w:id="334" w:author="Hong Qin" w:date="2012-04-23T07:16:00Z">
              <w:rPr>
                <w:rFonts w:ascii="Arial" w:hAnsi="Arial"/>
                <w:noProof/>
                <w:sz w:val="24"/>
                <w:highlight w:val="yellow"/>
              </w:rPr>
            </w:rPrChange>
          </w:rPr>
          <w:t>)</w:t>
        </w:r>
        <w:r w:rsidR="006C28C4" w:rsidRPr="006C28C4">
          <w:rPr>
            <w:rFonts w:ascii="Arial" w:hAnsi="Arial"/>
            <w:sz w:val="24"/>
            <w:rPrChange w:id="335" w:author="Hong Qin" w:date="2012-04-23T07:16:00Z">
              <w:rPr>
                <w:rFonts w:ascii="Arial" w:hAnsi="Arial"/>
                <w:sz w:val="24"/>
                <w:highlight w:val="yellow"/>
              </w:rPr>
            </w:rPrChange>
          </w:rPr>
          <w:fldChar w:fldCharType="end"/>
        </w:r>
        <w:r w:rsidRPr="00A730D2">
          <w:rPr>
            <w:rFonts w:ascii="Arial" w:hAnsi="Arial" w:cs="Arial"/>
            <w:sz w:val="24"/>
            <w:szCs w:val="24"/>
          </w:rPr>
          <w:t>.</w:t>
        </w:r>
      </w:ins>
      <w:ins w:id="336" w:author="Hong Qin" w:date="2012-04-23T07:33:00Z">
        <w:r w:rsidR="00D437F6">
          <w:rPr>
            <w:rFonts w:ascii="Arial" w:hAnsi="Arial" w:cs="Arial"/>
            <w:sz w:val="24"/>
            <w:szCs w:val="24"/>
          </w:rPr>
          <w:t xml:space="preserve"> </w:t>
        </w:r>
      </w:ins>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6C28C4" w:rsidRPr="006C28C4">
        <w:rPr>
          <w:rFonts w:ascii="Arial" w:hAnsi="Arial"/>
          <w:sz w:val="24"/>
          <w:vertAlign w:val="subscript"/>
          <w:rPrChange w:id="337" w:author="bidyut k mohanty" w:date="2012-04-20T08:36:00Z">
            <w:rPr>
              <w:rFonts w:ascii="Arial" w:hAnsi="Arial" w:cs="Arial"/>
              <w:sz w:val="24"/>
              <w:szCs w:val="24"/>
            </w:rPr>
          </w:rPrChange>
        </w:rPr>
        <w:t>2</w:t>
      </w:r>
      <w:r w:rsidR="009B13F2" w:rsidRPr="00605020">
        <w:rPr>
          <w:rFonts w:ascii="Arial" w:hAnsi="Arial" w:cs="Arial"/>
          <w:sz w:val="24"/>
          <w:szCs w:val="24"/>
        </w:rPr>
        <w:t>O</w:t>
      </w:r>
      <w:r w:rsidR="006C28C4" w:rsidRPr="006C28C4">
        <w:rPr>
          <w:rFonts w:ascii="Arial" w:hAnsi="Arial"/>
          <w:sz w:val="24"/>
          <w:vertAlign w:val="subscript"/>
          <w:rPrChange w:id="338" w:author="bidyut k mohanty" w:date="2012-04-20T08:36:00Z">
            <w:rPr>
              <w:rFonts w:ascii="Arial" w:hAnsi="Arial" w:cs="Arial"/>
              <w:sz w:val="24"/>
              <w:szCs w:val="24"/>
            </w:rPr>
          </w:rPrChange>
        </w:rPr>
        <w:t>2</w:t>
      </w:r>
      <w:r w:rsidR="009B13F2" w:rsidRPr="00605020">
        <w:rPr>
          <w:rFonts w:ascii="Arial" w:hAnsi="Arial" w:cs="Arial"/>
          <w:sz w:val="24"/>
          <w:szCs w:val="24"/>
        </w:rPr>
        <w:t xml:space="preserve"> as a defense mechanism. Thus, low levels of H</w:t>
      </w:r>
      <w:r w:rsidR="006C28C4" w:rsidRPr="006C28C4">
        <w:rPr>
          <w:rFonts w:ascii="Arial" w:hAnsi="Arial"/>
          <w:sz w:val="24"/>
          <w:vertAlign w:val="subscript"/>
          <w:rPrChange w:id="339" w:author="bidyut k mohanty" w:date="2012-04-20T08:36:00Z">
            <w:rPr>
              <w:rFonts w:ascii="Arial" w:hAnsi="Arial" w:cs="Arial"/>
              <w:sz w:val="24"/>
              <w:szCs w:val="24"/>
            </w:rPr>
          </w:rPrChange>
        </w:rPr>
        <w:t>2</w:t>
      </w:r>
      <w:r w:rsidR="009B13F2" w:rsidRPr="00605020">
        <w:rPr>
          <w:rFonts w:ascii="Arial" w:hAnsi="Arial" w:cs="Arial"/>
          <w:sz w:val="24"/>
          <w:szCs w:val="24"/>
        </w:rPr>
        <w:t>O</w:t>
      </w:r>
      <w:r w:rsidR="006C28C4" w:rsidRPr="006C28C4">
        <w:rPr>
          <w:rFonts w:ascii="Arial" w:hAnsi="Arial"/>
          <w:sz w:val="24"/>
          <w:vertAlign w:val="subscript"/>
          <w:rPrChange w:id="340" w:author="bidyut k mohanty" w:date="2012-04-20T08:36:00Z">
            <w:rPr>
              <w:rFonts w:ascii="Arial" w:hAnsi="Arial" w:cs="Arial"/>
              <w:sz w:val="24"/>
              <w:szCs w:val="24"/>
            </w:rPr>
          </w:rPrChange>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6C28C4"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341" w:author="Hong Qin" w:date="2012-04-23T07:13:00Z">
        <w:r w:rsidR="00626510">
          <w:rPr>
            <w:rFonts w:ascii="Arial" w:hAnsi="Arial" w:cs="Arial"/>
            <w:sz w:val="24"/>
            <w:szCs w:val="24"/>
          </w:rPr>
          <w:instrText xml:space="preserve"> ADDIN EN.CITE </w:instrText>
        </w:r>
      </w:ins>
      <w:del w:id="342" w:author="Hong Qin" w:date="2012-04-22T17:05:00Z">
        <w:r w:rsidR="00896728"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ins w:id="343" w:author="Hong Qin" w:date="2012-04-23T07:13:00Z">
        <w:r w:rsidR="006C28C4">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sidRPr="00605020">
        <w:rPr>
          <w:rFonts w:ascii="Arial" w:hAnsi="Arial" w:cs="Arial"/>
          <w:sz w:val="24"/>
          <w:szCs w:val="24"/>
        </w:rPr>
      </w:r>
      <w:r w:rsidR="006C28C4" w:rsidRPr="00605020">
        <w:rPr>
          <w:rFonts w:ascii="Arial" w:hAnsi="Arial" w:cs="Arial"/>
          <w:sz w:val="24"/>
          <w:szCs w:val="24"/>
        </w:rPr>
        <w:fldChar w:fldCharType="separate"/>
      </w:r>
      <w:r w:rsidR="00896728" w:rsidRPr="00605020">
        <w:rPr>
          <w:rFonts w:ascii="Arial" w:hAnsi="Arial" w:cs="Arial"/>
          <w:noProof/>
          <w:sz w:val="24"/>
          <w:szCs w:val="24"/>
        </w:rPr>
        <w:t>(</w:t>
      </w:r>
      <w:r w:rsidR="006C28C4" w:rsidRPr="006C28C4">
        <w:rPr>
          <w:noProof/>
          <w:rPrChange w:id="344" w:author="hong qin" w:date="2012-04-20T08:36:00Z">
            <w:rPr>
              <w:rFonts w:ascii="Arial" w:hAnsi="Arial"/>
              <w:sz w:val="24"/>
            </w:rPr>
          </w:rPrChange>
        </w:rPr>
        <w:fldChar w:fldCharType="begin"/>
      </w:r>
      <w:del w:id="345" w:author="hong qin" w:date="2012-04-20T08:36:00Z">
        <w:r w:rsidR="00AC5D1A">
          <w:rPr>
            <w:rFonts w:ascii="Arial" w:hAnsi="Arial" w:cs="Arial"/>
            <w:noProof/>
            <w:sz w:val="24"/>
            <w:szCs w:val="24"/>
          </w:rPr>
          <w:delInstrText xml:space="preserve"> </w:delInstrText>
        </w:r>
      </w:del>
      <w:r w:rsidR="006C28C4" w:rsidRPr="006C28C4">
        <w:rPr>
          <w:noProof/>
          <w:rPrChange w:id="346" w:author="hong qin" w:date="2012-04-20T08:36:00Z">
            <w:rPr>
              <w:rFonts w:ascii="Arial" w:hAnsi="Arial"/>
              <w:sz w:val="24"/>
            </w:rPr>
          </w:rPrChange>
        </w:rPr>
        <w:instrText>HYPERLINK \l "_ENREF_13" \o "Rahman, 2007 #1468</w:instrText>
      </w:r>
      <w:del w:id="347" w:author="hong qin" w:date="2012-04-20T08:36:00Z">
        <w:r w:rsidR="00AC5D1A">
          <w:rPr>
            <w:rFonts w:ascii="Arial" w:hAnsi="Arial" w:cs="Arial"/>
            <w:noProof/>
            <w:sz w:val="24"/>
            <w:szCs w:val="24"/>
          </w:rPr>
          <w:delInstrText xml:space="preserve">" </w:delInstrText>
        </w:r>
      </w:del>
      <w:ins w:id="348" w:author="hong qin" w:date="2012-04-20T08:36:00Z">
        <w:r w:rsidR="002F2F83">
          <w:rPr>
            <w:noProof/>
          </w:rPr>
          <w:instrText>"</w:instrText>
        </w:r>
      </w:ins>
      <w:r w:rsidR="006C28C4" w:rsidRPr="006C28C4">
        <w:rPr>
          <w:noProof/>
          <w:rPrChange w:id="349"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6C28C4" w:rsidRPr="006C28C4">
        <w:rPr>
          <w:noProof/>
          <w:rPrChange w:id="350"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6C28C4" w:rsidRPr="006C28C4">
        <w:rPr>
          <w:noProof/>
          <w:rPrChange w:id="351" w:author="hong qin" w:date="2012-04-20T08:36:00Z">
            <w:rPr>
              <w:rFonts w:ascii="Arial" w:hAnsi="Arial"/>
              <w:sz w:val="24"/>
            </w:rPr>
          </w:rPrChange>
        </w:rPr>
        <w:fldChar w:fldCharType="begin"/>
      </w:r>
      <w:del w:id="352" w:author="hong qin" w:date="2012-04-20T08:36:00Z">
        <w:r w:rsidR="00AC5D1A">
          <w:rPr>
            <w:rFonts w:ascii="Arial" w:hAnsi="Arial" w:cs="Arial"/>
            <w:noProof/>
            <w:sz w:val="24"/>
            <w:szCs w:val="24"/>
          </w:rPr>
          <w:delInstrText xml:space="preserve"> </w:delInstrText>
        </w:r>
      </w:del>
      <w:r w:rsidR="006C28C4" w:rsidRPr="006C28C4">
        <w:rPr>
          <w:noProof/>
          <w:rPrChange w:id="353" w:author="hong qin" w:date="2012-04-20T08:36:00Z">
            <w:rPr>
              <w:rFonts w:ascii="Arial" w:hAnsi="Arial"/>
              <w:sz w:val="24"/>
            </w:rPr>
          </w:rPrChange>
        </w:rPr>
        <w:instrText>HYPERLINK \l "_ENREF_18" \o "Weinberger, 2010 #864</w:instrText>
      </w:r>
      <w:del w:id="354" w:author="hong qin" w:date="2012-04-20T08:36:00Z">
        <w:r w:rsidR="00AC5D1A">
          <w:rPr>
            <w:rFonts w:ascii="Arial" w:hAnsi="Arial" w:cs="Arial"/>
            <w:noProof/>
            <w:sz w:val="24"/>
            <w:szCs w:val="24"/>
          </w:rPr>
          <w:delInstrText xml:space="preserve">" </w:delInstrText>
        </w:r>
      </w:del>
      <w:ins w:id="355" w:author="hong qin" w:date="2012-04-20T08:36:00Z">
        <w:r w:rsidR="002F2F83">
          <w:rPr>
            <w:noProof/>
          </w:rPr>
          <w:instrText>"</w:instrText>
        </w:r>
      </w:ins>
      <w:r w:rsidR="006C28C4" w:rsidRPr="006C28C4">
        <w:rPr>
          <w:noProof/>
          <w:rPrChange w:id="356"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6C28C4" w:rsidRPr="006C28C4">
        <w:rPr>
          <w:noProof/>
          <w:rPrChange w:id="357" w:author="hong qin" w:date="2012-04-20T08:36:00Z">
            <w:rPr>
              <w:rFonts w:ascii="Arial" w:hAnsi="Arial"/>
              <w:sz w:val="24"/>
            </w:rPr>
          </w:rPrChange>
        </w:rPr>
        <w:fldChar w:fldCharType="end"/>
      </w:r>
      <w:r w:rsidR="00896728" w:rsidRPr="00605020">
        <w:rPr>
          <w:rFonts w:ascii="Arial" w:hAnsi="Arial" w:cs="Arial"/>
          <w:noProof/>
          <w:sz w:val="24"/>
          <w:szCs w:val="24"/>
        </w:rPr>
        <w:t>)</w:t>
      </w:r>
      <w:r w:rsidR="006C28C4" w:rsidRPr="00605020">
        <w:rPr>
          <w:rFonts w:ascii="Arial" w:hAnsi="Arial" w:cs="Arial"/>
          <w:sz w:val="24"/>
          <w:szCs w:val="24"/>
        </w:rPr>
        <w:fldChar w:fldCharType="end"/>
      </w:r>
      <w:r w:rsidR="00896728" w:rsidRPr="00605020">
        <w:rPr>
          <w:rFonts w:ascii="Arial" w:hAnsi="Arial" w:cs="Arial"/>
          <w:sz w:val="24"/>
          <w:szCs w:val="24"/>
        </w:rPr>
        <w:t xml:space="preserve">. </w:t>
      </w:r>
    </w:p>
    <w:p w:rsidR="00000000" w:rsidRDefault="001643B0">
      <w:pPr>
        <w:spacing w:after="0" w:line="480" w:lineRule="auto"/>
        <w:ind w:firstLine="720"/>
        <w:jc w:val="both"/>
        <w:rPr>
          <w:ins w:id="358" w:author="Hong Qin" w:date="2012-04-23T00:08:00Z"/>
          <w:rFonts w:ascii="Arial" w:hAnsi="Arial" w:cs="Arial"/>
          <w:sz w:val="24"/>
          <w:szCs w:val="24"/>
        </w:rPr>
        <w:pPrChange w:id="359" w:author="Hong Qin" w:date="2012-04-22T21:55:00Z">
          <w:pPr>
            <w:spacing w:after="0" w:line="480" w:lineRule="auto"/>
            <w:ind w:firstLine="720"/>
          </w:pPr>
        </w:pPrChange>
      </w:pPr>
      <w:del w:id="360" w:author="Hong Qin" w:date="2012-04-23T07:08:00Z">
        <w:r w:rsidRPr="00605020" w:rsidDel="006E75E1">
          <w:rPr>
            <w:rFonts w:ascii="Arial" w:hAnsi="Arial" w:cs="Arial"/>
            <w:sz w:val="24"/>
            <w:szCs w:val="24"/>
          </w:rPr>
          <w:delText xml:space="preserve">Reactive oxygen species (ROS) are </w:delText>
        </w:r>
        <w:r w:rsidR="003822C1" w:rsidRPr="00605020" w:rsidDel="006E75E1">
          <w:rPr>
            <w:rFonts w:ascii="Arial" w:hAnsi="Arial" w:cs="Arial"/>
            <w:sz w:val="24"/>
            <w:szCs w:val="24"/>
          </w:rPr>
          <w:delText xml:space="preserve">natural by-products of the respiratory </w:delText>
        </w:r>
      </w:del>
      <w:del w:id="361" w:author="Hong Qin" w:date="2012-04-23T00:08:00Z">
        <w:r w:rsidR="003822C1" w:rsidRPr="00605020">
          <w:rPr>
            <w:rFonts w:ascii="Arial" w:hAnsi="Arial" w:cs="Arial"/>
            <w:sz w:val="24"/>
            <w:szCs w:val="24"/>
          </w:rPr>
          <w:delText>metabolic</w:delText>
        </w:r>
        <w:r w:rsidR="00331B1F" w:rsidRPr="00605020">
          <w:rPr>
            <w:rFonts w:ascii="Arial" w:hAnsi="Arial" w:cs="Arial"/>
            <w:sz w:val="24"/>
            <w:szCs w:val="24"/>
          </w:rPr>
          <w:delText xml:space="preserve"> reactions</w:delText>
        </w:r>
      </w:del>
      <w:ins w:id="362" w:author="bidyut k mohanty" w:date="2012-04-19T22:20:00Z">
        <w:del w:id="363" w:author="Hong Qin" w:date="2012-04-23T07:08:00Z">
          <w:r w:rsidR="00AB75A6" w:rsidDel="006E75E1">
            <w:rPr>
              <w:rFonts w:ascii="Arial" w:hAnsi="Arial" w:cs="Arial"/>
              <w:sz w:val="24"/>
              <w:szCs w:val="24"/>
            </w:rPr>
            <w:delText xml:space="preserve"> </w:delText>
          </w:r>
        </w:del>
      </w:ins>
      <w:del w:id="364" w:author="Hong Qin" w:date="2012-04-23T00:08:00Z">
        <w:r w:rsidR="00907C6F" w:rsidRPr="00605020">
          <w:rPr>
            <w:rFonts w:ascii="Arial" w:hAnsi="Arial" w:cs="Arial"/>
            <w:sz w:val="24"/>
            <w:szCs w:val="24"/>
          </w:rPr>
          <w:delText xml:space="preserve">. </w:delText>
        </w:r>
        <w:r w:rsidR="00992E2B" w:rsidRPr="00605020">
          <w:rPr>
            <w:rFonts w:ascii="Arial" w:hAnsi="Arial" w:cs="Arial"/>
            <w:sz w:val="24"/>
            <w:szCs w:val="24"/>
          </w:rPr>
          <w:delText xml:space="preserve">Damage that </w:delText>
        </w:r>
        <w:r w:rsidR="007A07E5">
          <w:rPr>
            <w:rFonts w:ascii="Arial" w:hAnsi="Arial" w:cs="Arial"/>
            <w:sz w:val="24"/>
            <w:szCs w:val="24"/>
          </w:rPr>
          <w:delText>is</w:delText>
        </w:r>
        <w:r w:rsidR="007A07E5" w:rsidRPr="00605020">
          <w:rPr>
            <w:rFonts w:ascii="Arial" w:hAnsi="Arial" w:cs="Arial"/>
            <w:sz w:val="24"/>
            <w:szCs w:val="24"/>
          </w:rPr>
          <w:delText xml:space="preserve"> </w:delText>
        </w:r>
        <w:r w:rsidR="00992E2B" w:rsidRPr="00605020">
          <w:rPr>
            <w:rFonts w:ascii="Arial" w:hAnsi="Arial" w:cs="Arial"/>
            <w:sz w:val="24"/>
            <w:szCs w:val="24"/>
          </w:rPr>
          <w:delText xml:space="preserve">caused by ROS can accumulate over time, </w:delText>
        </w:r>
        <w:r w:rsidR="00003FCE" w:rsidRPr="00605020">
          <w:rPr>
            <w:rFonts w:ascii="Arial" w:hAnsi="Arial" w:cs="Arial"/>
            <w:sz w:val="24"/>
            <w:szCs w:val="24"/>
          </w:rPr>
          <w:delText xml:space="preserve">and has been mostly </w:delText>
        </w:r>
        <w:r w:rsidR="00992E2B" w:rsidRPr="00605020">
          <w:rPr>
            <w:rFonts w:ascii="Arial" w:hAnsi="Arial" w:cs="Arial"/>
            <w:sz w:val="24"/>
            <w:szCs w:val="24"/>
          </w:rPr>
          <w:delText xml:space="preserve">accepted </w:delText>
        </w:r>
        <w:r w:rsidR="00003FCE" w:rsidRPr="00605020">
          <w:rPr>
            <w:rFonts w:ascii="Arial" w:hAnsi="Arial" w:cs="Arial"/>
            <w:sz w:val="24"/>
            <w:szCs w:val="24"/>
          </w:rPr>
          <w:delText xml:space="preserve">as a </w:delText>
        </w:r>
        <w:r w:rsidR="00992E2B" w:rsidRPr="00605020">
          <w:rPr>
            <w:rFonts w:ascii="Arial" w:hAnsi="Arial" w:cs="Arial"/>
            <w:sz w:val="24"/>
            <w:szCs w:val="24"/>
          </w:rPr>
          <w:delText>mechanistic cause of aging</w:delText>
        </w:r>
      </w:del>
      <w:ins w:id="365" w:author="bidyut k mohanty" w:date="2012-04-19T22:21:00Z">
        <w:del w:id="366" w:author="Hong Qin" w:date="2012-04-23T07:08:00Z">
          <w:r w:rsidR="007A07E5" w:rsidDel="006E75E1">
            <w:rPr>
              <w:rFonts w:ascii="Arial" w:hAnsi="Arial" w:cs="Arial"/>
              <w:sz w:val="24"/>
              <w:szCs w:val="24"/>
            </w:rPr>
            <w:delText xml:space="preserve"> </w:delText>
          </w:r>
        </w:del>
      </w:ins>
      <w:del w:id="367" w:author="Hong Qin" w:date="2012-04-22T21:52:00Z">
        <w:r w:rsidR="003822C1" w:rsidRPr="00605020" w:rsidDel="004A7813">
          <w:rPr>
            <w:rFonts w:ascii="Arial" w:hAnsi="Arial" w:cs="Arial"/>
            <w:sz w:val="24"/>
            <w:szCs w:val="24"/>
          </w:rPr>
          <w:delText>metabolic</w:delText>
        </w:r>
        <w:r w:rsidR="00331B1F" w:rsidRPr="00605020" w:rsidDel="004A7813">
          <w:rPr>
            <w:rFonts w:ascii="Arial" w:hAnsi="Arial" w:cs="Arial"/>
            <w:sz w:val="24"/>
            <w:szCs w:val="24"/>
          </w:rPr>
          <w:delText xml:space="preserve"> reactions</w:delText>
        </w:r>
        <w:r w:rsidR="003822C1" w:rsidRPr="00605020" w:rsidDel="004A7813">
          <w:rPr>
            <w:rFonts w:ascii="Arial" w:hAnsi="Arial" w:cs="Arial"/>
            <w:sz w:val="24"/>
            <w:szCs w:val="24"/>
          </w:rPr>
          <w:delText xml:space="preserve">. </w:delText>
        </w:r>
      </w:del>
      <w:del w:id="368" w:author="Hong Qin" w:date="2012-04-22T21:54:00Z">
        <w:r w:rsidR="00F23376" w:rsidRPr="00605020" w:rsidDel="00AB75A6">
          <w:rPr>
            <w:rFonts w:ascii="Arial" w:hAnsi="Arial" w:cs="Arial"/>
            <w:sz w:val="24"/>
            <w:szCs w:val="24"/>
          </w:rPr>
          <w:delText xml:space="preserve">The </w:delText>
        </w:r>
        <w:r w:rsidR="00907C6F" w:rsidRPr="00605020" w:rsidDel="00AB75A6">
          <w:rPr>
            <w:rFonts w:ascii="Arial" w:hAnsi="Arial" w:cs="Arial"/>
            <w:sz w:val="24"/>
            <w:szCs w:val="24"/>
          </w:rPr>
          <w:delText>endogenous level of ROS</w:delText>
        </w:r>
        <w:r w:rsidR="00F23376" w:rsidRPr="00605020" w:rsidDel="00AB75A6">
          <w:rPr>
            <w:rFonts w:ascii="Arial" w:hAnsi="Arial" w:cs="Arial"/>
            <w:sz w:val="24"/>
            <w:szCs w:val="24"/>
          </w:rPr>
          <w:delText xml:space="preserve"> also play</w:delText>
        </w:r>
        <w:r w:rsidR="00EB351C" w:rsidRPr="00605020" w:rsidDel="00AB75A6">
          <w:rPr>
            <w:rFonts w:ascii="Arial" w:hAnsi="Arial" w:cs="Arial"/>
            <w:sz w:val="24"/>
            <w:szCs w:val="24"/>
          </w:rPr>
          <w:delText>s</w:delText>
        </w:r>
        <w:r w:rsidR="00F23376" w:rsidRPr="00605020" w:rsidDel="00AB75A6">
          <w:rPr>
            <w:rFonts w:ascii="Arial" w:hAnsi="Arial" w:cs="Arial"/>
            <w:sz w:val="24"/>
            <w:szCs w:val="24"/>
          </w:rPr>
          <w:delText xml:space="preserve"> a role in signaling transduction and normal cell functions</w:delText>
        </w:r>
      </w:del>
      <w:ins w:id="369" w:author="bidyut k mohanty" w:date="2012-04-19T22:20:00Z">
        <w:del w:id="370" w:author="Hong Qin" w:date="2012-04-22T21:54:00Z">
          <w:r w:rsidR="007A07E5" w:rsidDel="00AB75A6">
            <w:rPr>
              <w:rFonts w:ascii="Arial" w:hAnsi="Arial" w:cs="Arial"/>
              <w:sz w:val="24"/>
              <w:szCs w:val="24"/>
            </w:rPr>
            <w:delText xml:space="preserve"> </w:delText>
          </w:r>
        </w:del>
      </w:ins>
      <w:del w:id="371" w:author="Hong Qin" w:date="2012-04-22T21:54:00Z">
        <w:r w:rsidR="006C28C4" w:rsidRPr="00605020" w:rsidDel="00AB75A6">
          <w:rPr>
            <w:rFonts w:ascii="Arial" w:hAnsi="Arial" w:cs="Arial"/>
            <w:sz w:val="24"/>
            <w:szCs w:val="24"/>
          </w:rPr>
          <w:fldChar w:fldCharType="begin"/>
        </w:r>
      </w:del>
      <w:del w:id="372" w:author="Hong Qin" w:date="2012-04-22T17:05:00Z">
        <w:r w:rsidR="008D39FD" w:rsidRPr="00605020" w:rsidDel="00CF32D4">
          <w:rPr>
            <w:rFonts w:ascii="Arial" w:hAnsi="Arial" w:cs="Arial"/>
            <w:sz w:val="24"/>
            <w:szCs w:val="24"/>
          </w:rPr>
          <w:delInstrText xml:space="preserve"> ADDIN EN.CITE &lt;EndNote&gt;&lt;Cite&gt;&lt;Author&gt;</w:delInstrText>
        </w:r>
      </w:del>
      <w:del w:id="373" w:author="Hong Qin" w:date="2012-04-23T00:08:00Z">
        <w:r w:rsidR="00003FCE" w:rsidRPr="00605020">
          <w:rPr>
            <w:rFonts w:ascii="Arial" w:hAnsi="Arial" w:cs="Arial"/>
            <w:sz w:val="24"/>
            <w:szCs w:val="24"/>
          </w:rPr>
          <w:delInstrText>Harman</w:delInstrText>
        </w:r>
      </w:del>
      <w:del w:id="374" w:author="Hong Qin" w:date="2012-04-22T17:05:00Z">
        <w:r w:rsidR="008D39FD" w:rsidRPr="00605020" w:rsidDel="00CF32D4">
          <w:rPr>
            <w:rFonts w:ascii="Arial" w:hAnsi="Arial" w:cs="Arial"/>
            <w:sz w:val="24"/>
            <w:szCs w:val="24"/>
          </w:rPr>
          <w:delInstrText>Blagosklonny&lt;/Author&gt;&lt;Year&gt;</w:delInstrText>
        </w:r>
      </w:del>
      <w:del w:id="375" w:author="Hong Qin" w:date="2012-04-23T00:08:00Z">
        <w:r w:rsidR="00003FCE" w:rsidRPr="00605020">
          <w:rPr>
            <w:rFonts w:ascii="Arial" w:hAnsi="Arial" w:cs="Arial"/>
            <w:sz w:val="24"/>
            <w:szCs w:val="24"/>
          </w:rPr>
          <w:delInstrText>1956</w:delInstrText>
        </w:r>
      </w:del>
      <w:del w:id="376" w:author="Hong Qin" w:date="2012-04-22T17:05:00Z">
        <w:r w:rsidR="008D39FD" w:rsidRPr="00605020" w:rsidDel="00CF32D4">
          <w:rPr>
            <w:rFonts w:ascii="Arial" w:hAnsi="Arial" w:cs="Arial"/>
            <w:sz w:val="24"/>
            <w:szCs w:val="24"/>
          </w:rPr>
          <w:delInstrText>2008&lt;/Year&gt;&lt;RecNum&gt;</w:delInstrText>
        </w:r>
      </w:del>
      <w:del w:id="377" w:author="Hong Qin" w:date="2012-04-23T00:08:00Z">
        <w:r w:rsidR="00003FCE" w:rsidRPr="00605020">
          <w:rPr>
            <w:rFonts w:ascii="Arial" w:hAnsi="Arial" w:cs="Arial"/>
            <w:sz w:val="24"/>
            <w:szCs w:val="24"/>
          </w:rPr>
          <w:delInstrText>1036</w:delInstrText>
        </w:r>
      </w:del>
      <w:del w:id="378" w:author="Hong Qin" w:date="2012-04-22T17:05:00Z">
        <w:r w:rsidR="008D39FD" w:rsidRPr="00605020" w:rsidDel="00CF32D4">
          <w:rPr>
            <w:rFonts w:ascii="Arial" w:hAnsi="Arial" w:cs="Arial"/>
            <w:sz w:val="24"/>
            <w:szCs w:val="24"/>
          </w:rPr>
          <w:delInstrText>506&lt;/RecNum&gt;&lt;DisplayText&gt;(</w:delInstrText>
        </w:r>
      </w:del>
      <w:del w:id="379" w:author="Hong Qin" w:date="2012-04-23T00:08:00Z">
        <w:r w:rsidR="00003FCE" w:rsidRPr="00605020">
          <w:rPr>
            <w:rFonts w:ascii="Arial" w:hAnsi="Arial" w:cs="Arial"/>
            <w:sz w:val="24"/>
            <w:szCs w:val="24"/>
          </w:rPr>
          <w:delInstrText>H</w:delInstrText>
        </w:r>
      </w:del>
      <w:del w:id="380" w:author="Hong Qin" w:date="2012-04-22T17:05:00Z">
        <w:r w:rsidR="008D39FD" w:rsidRPr="00605020" w:rsidDel="00CF32D4">
          <w:rPr>
            <w:rFonts w:ascii="Arial" w:hAnsi="Arial" w:cs="Arial"/>
            <w:sz w:val="24"/>
            <w:szCs w:val="24"/>
          </w:rPr>
          <w:delInstrText>B&lt;style face="smallcaps"&gt;</w:delInstrText>
        </w:r>
      </w:del>
      <w:del w:id="381" w:author="Hong Qin" w:date="2012-04-23T00:08:00Z">
        <w:r w:rsidR="00003FCE" w:rsidRPr="00605020">
          <w:rPr>
            <w:rFonts w:ascii="Arial" w:hAnsi="Arial" w:cs="Arial"/>
            <w:sz w:val="24"/>
            <w:szCs w:val="24"/>
          </w:rPr>
          <w:delInstrText>arman</w:delInstrText>
        </w:r>
      </w:del>
      <w:del w:id="382" w:author="Hong Qin" w:date="2012-04-22T17:05:00Z">
        <w:r w:rsidR="008D39FD" w:rsidRPr="00605020" w:rsidDel="00CF32D4">
          <w:rPr>
            <w:rFonts w:ascii="Arial" w:hAnsi="Arial" w:cs="Arial"/>
            <w:sz w:val="24"/>
            <w:szCs w:val="24"/>
          </w:rPr>
          <w:delInstrText xml:space="preserve">lagosklonny&lt;/style&gt; </w:delInstrText>
        </w:r>
      </w:del>
      <w:del w:id="383" w:author="Hong Qin" w:date="2012-04-23T00:08:00Z">
        <w:r w:rsidR="00003FCE" w:rsidRPr="00605020">
          <w:rPr>
            <w:rFonts w:ascii="Arial" w:hAnsi="Arial" w:cs="Arial"/>
            <w:sz w:val="24"/>
            <w:szCs w:val="24"/>
          </w:rPr>
          <w:delInstrText>1956</w:delInstrText>
        </w:r>
      </w:del>
      <w:del w:id="384" w:author="Hong Qin" w:date="2012-04-22T17:05:00Z">
        <w:r w:rsidR="008D39FD" w:rsidRPr="00605020" w:rsidDel="00CF32D4">
          <w:rPr>
            <w:rFonts w:ascii="Arial" w:hAnsi="Arial" w:cs="Arial"/>
            <w:sz w:val="24"/>
            <w:szCs w:val="24"/>
          </w:rPr>
          <w:delInstrText>2008)&lt;/DisplayText&gt;&lt;record&gt;&lt;rec-number&gt;</w:delInstrText>
        </w:r>
      </w:del>
      <w:del w:id="385" w:author="Hong Qin" w:date="2012-04-23T00:08:00Z">
        <w:r w:rsidR="00003FCE" w:rsidRPr="00605020">
          <w:rPr>
            <w:rFonts w:ascii="Arial" w:hAnsi="Arial" w:cs="Arial"/>
            <w:sz w:val="24"/>
            <w:szCs w:val="24"/>
          </w:rPr>
          <w:delInstrText>1036</w:delInstrText>
        </w:r>
      </w:del>
      <w:del w:id="386" w:author="Hong Qin" w:date="2012-04-22T17:05:00Z">
        <w:r w:rsidR="008D39FD" w:rsidRPr="00605020" w:rsidDel="00CF32D4">
          <w:rPr>
            <w:rFonts w:ascii="Arial" w:hAnsi="Arial" w:cs="Arial"/>
            <w:sz w:val="24"/>
            <w:szCs w:val="24"/>
          </w:rPr>
          <w:delInstrText>506&lt;/rec-number&gt;&lt;foreign-keys&gt;&lt;key app="EN" db-id="e5v0xaxdm5za0we2avoppevdf5s22f2v520d"&gt;</w:delInstrText>
        </w:r>
      </w:del>
      <w:del w:id="387" w:author="Hong Qin" w:date="2012-04-23T00:08:00Z">
        <w:r w:rsidR="00003FCE" w:rsidRPr="00605020">
          <w:rPr>
            <w:rFonts w:ascii="Arial" w:hAnsi="Arial" w:cs="Arial"/>
            <w:sz w:val="24"/>
            <w:szCs w:val="24"/>
          </w:rPr>
          <w:delInstrText>1036</w:delInstrText>
        </w:r>
      </w:del>
      <w:del w:id="388" w:author="Hong Qin" w:date="2012-04-22T17:05:00Z">
        <w:r w:rsidR="008D39FD" w:rsidRPr="00605020" w:rsidDel="00CF32D4">
          <w:rPr>
            <w:rFonts w:ascii="Arial" w:hAnsi="Arial" w:cs="Arial"/>
            <w:sz w:val="24"/>
            <w:szCs w:val="24"/>
          </w:rPr>
          <w:delInstrText>506&lt;/key&gt;&lt;/foreign-keys&gt;&lt;ref-type name="Journal Article"&gt;17&lt;/ref-type&gt;&lt;contributors&gt;&lt;authors&gt;&lt;author&gt;</w:delInstrText>
        </w:r>
      </w:del>
      <w:del w:id="389" w:author="Hong Qin" w:date="2012-04-23T00:08:00Z">
        <w:r w:rsidR="00003FCE" w:rsidRPr="00605020">
          <w:rPr>
            <w:rFonts w:ascii="Arial" w:hAnsi="Arial" w:cs="Arial"/>
            <w:sz w:val="24"/>
            <w:szCs w:val="24"/>
          </w:rPr>
          <w:delInstrText>Harman, D</w:delInstrText>
        </w:r>
      </w:del>
      <w:del w:id="390" w:author="Hong Qin" w:date="2012-04-22T17:05:00Z">
        <w:r w:rsidR="008D39FD" w:rsidRPr="00605020" w:rsidDel="00CF32D4">
          <w:rPr>
            <w:rFonts w:ascii="Arial" w:hAnsi="Arial" w:cs="Arial"/>
            <w:sz w:val="24"/>
            <w:szCs w:val="24"/>
          </w:rPr>
          <w:delInstrText>Blagosklonny, M. V.&lt;/author&gt;&lt;/authors&gt;&lt;/contributors&gt;&lt;</w:delInstrText>
        </w:r>
      </w:del>
      <w:del w:id="391" w:author="Hong Qin" w:date="2012-04-23T00:08:00Z">
        <w:r w:rsidR="00003FCE" w:rsidRPr="00605020">
          <w:rPr>
            <w:rFonts w:ascii="Arial" w:hAnsi="Arial" w:cs="Arial"/>
            <w:sz w:val="24"/>
            <w:szCs w:val="24"/>
          </w:rPr>
          <w:delInstrText>titles&gt;&lt;title&gt;Aging: a theory based on free radical</w:delInstrText>
        </w:r>
      </w:del>
      <w:del w:id="392" w:author="Hong Qin" w:date="2012-04-22T17:05:00Z">
        <w:r w:rsidR="008D39FD" w:rsidRPr="00605020" w:rsidDel="00CF32D4">
          <w:rPr>
            <w:rFonts w:ascii="Arial" w:hAnsi="Arial" w:cs="Arial"/>
            <w:sz w:val="24"/>
            <w:szCs w:val="24"/>
          </w:rPr>
          <w:delInstrText xml:space="preserve">auth-address&gt;Ordway Research Institute, and </w:delInstrText>
        </w:r>
      </w:del>
      <w:del w:id="393" w:author="Hong Qin" w:date="2012-04-23T00:08:00Z">
        <w:r w:rsidR="00003FCE" w:rsidRPr="00605020">
          <w:rPr>
            <w:rFonts w:ascii="Arial" w:hAnsi="Arial" w:cs="Arial"/>
            <w:sz w:val="24"/>
            <w:szCs w:val="24"/>
          </w:rPr>
          <w:delInstrText>radiation chemistry</w:delInstrText>
        </w:r>
      </w:del>
      <w:del w:id="394" w:author="Hong Qin" w:date="2012-04-22T17:05:00Z">
        <w:r w:rsidR="008D39FD" w:rsidRPr="00605020" w:rsidDel="00CF32D4">
          <w:rPr>
            <w:rFonts w:ascii="Arial" w:hAnsi="Arial" w:cs="Arial"/>
            <w:sz w:val="24"/>
            <w:szCs w:val="24"/>
          </w:rPr>
          <w:delInstrText>Oncotarget, Albany, New York 12208, USA. Blagosklonny@oncotarget.com&lt;/auth-address&gt;&lt;titles&gt;&lt;title&gt;Aging: ROS or TOR&lt;/title&gt;&lt;secondary-title&gt;</w:delInstrText>
        </w:r>
      </w:del>
      <w:del w:id="395" w:author="Hong Qin" w:date="2012-04-23T00:08:00Z">
        <w:r w:rsidR="00003FCE" w:rsidRPr="00605020">
          <w:rPr>
            <w:rFonts w:ascii="Arial" w:hAnsi="Arial" w:cs="Arial"/>
            <w:sz w:val="24"/>
            <w:szCs w:val="24"/>
          </w:rPr>
          <w:delInstrText>J Gerontol</w:delInstrText>
        </w:r>
      </w:del>
      <w:del w:id="396" w:author="Hong Qin" w:date="2012-04-22T17:05:00Z">
        <w:r w:rsidR="008D39FD" w:rsidRPr="00605020" w:rsidDel="00CF32D4">
          <w:rPr>
            <w:rFonts w:ascii="Arial" w:hAnsi="Arial" w:cs="Arial"/>
            <w:sz w:val="24"/>
            <w:szCs w:val="24"/>
          </w:rPr>
          <w:delInstrText>Cell Cycle&lt;/secondary-title&gt;&lt;/titles&gt;&lt;pages&gt;</w:delInstrText>
        </w:r>
      </w:del>
      <w:del w:id="397" w:author="Hong Qin" w:date="2012-04-23T00:08:00Z">
        <w:r w:rsidR="00003FCE" w:rsidRPr="00605020">
          <w:rPr>
            <w:rFonts w:ascii="Arial" w:hAnsi="Arial" w:cs="Arial"/>
            <w:sz w:val="24"/>
            <w:szCs w:val="24"/>
          </w:rPr>
          <w:delInstrText>298-300</w:delInstrText>
        </w:r>
      </w:del>
      <w:del w:id="398" w:author="Hong Qin" w:date="2012-04-22T17:05:00Z">
        <w:r w:rsidR="008D39FD" w:rsidRPr="00605020" w:rsidDel="00CF32D4">
          <w:rPr>
            <w:rFonts w:ascii="Arial" w:hAnsi="Arial" w:cs="Arial"/>
            <w:sz w:val="24"/>
            <w:szCs w:val="24"/>
          </w:rPr>
          <w:delInstrText>3344-54&lt;/pages&gt;&lt;volume&gt;</w:delInstrText>
        </w:r>
      </w:del>
      <w:del w:id="399" w:author="Hong Qin" w:date="2012-04-23T00:08:00Z">
        <w:r w:rsidR="00003FCE" w:rsidRPr="00605020">
          <w:rPr>
            <w:rFonts w:ascii="Arial" w:hAnsi="Arial" w:cs="Arial"/>
            <w:sz w:val="24"/>
            <w:szCs w:val="24"/>
          </w:rPr>
          <w:delInstrText>11</w:delInstrText>
        </w:r>
      </w:del>
      <w:del w:id="400" w:author="Hong Qin" w:date="2012-04-22T17:05:00Z">
        <w:r w:rsidR="008D39FD" w:rsidRPr="00605020" w:rsidDel="00CF32D4">
          <w:rPr>
            <w:rFonts w:ascii="Arial" w:hAnsi="Arial" w:cs="Arial"/>
            <w:sz w:val="24"/>
            <w:szCs w:val="24"/>
          </w:rPr>
          <w:delInstrText>7&lt;/volume&gt;&lt;number&gt;</w:delInstrText>
        </w:r>
      </w:del>
      <w:del w:id="401" w:author="Hong Qin" w:date="2012-04-23T00:08:00Z">
        <w:r w:rsidR="00003FCE" w:rsidRPr="00605020">
          <w:rPr>
            <w:rFonts w:ascii="Arial" w:hAnsi="Arial" w:cs="Arial"/>
            <w:sz w:val="24"/>
            <w:szCs w:val="24"/>
          </w:rPr>
          <w:delInstrText>3</w:delInstrText>
        </w:r>
      </w:del>
      <w:del w:id="402" w:author="Hong Qin" w:date="2012-04-22T17:05:00Z">
        <w:r w:rsidR="008D39FD" w:rsidRPr="00605020" w:rsidDel="00CF32D4">
          <w:rPr>
            <w:rFonts w:ascii="Arial" w:hAnsi="Arial" w:cs="Arial"/>
            <w:sz w:val="24"/>
            <w:szCs w:val="24"/>
          </w:rPr>
          <w:delInstrText>21&lt;/number&gt;&lt;edition&gt;</w:delInstrText>
        </w:r>
      </w:del>
      <w:del w:id="403" w:author="Hong Qin" w:date="2012-04-23T00:08:00Z">
        <w:r w:rsidR="00003FCE" w:rsidRPr="00605020">
          <w:rPr>
            <w:rFonts w:ascii="Arial" w:hAnsi="Arial" w:cs="Arial"/>
            <w:sz w:val="24"/>
            <w:szCs w:val="24"/>
          </w:rPr>
          <w:delInstrText>1956/07/01</w:delInstrText>
        </w:r>
      </w:del>
      <w:del w:id="404" w:author="Hong Qin" w:date="2012-04-22T17:05:00Z">
        <w:r w:rsidR="008D39FD" w:rsidRPr="00605020" w:rsidDel="00CF32D4">
          <w:rPr>
            <w:rFonts w:ascii="Arial" w:hAnsi="Arial" w:cs="Arial"/>
            <w:sz w:val="24"/>
            <w:szCs w:val="24"/>
          </w:rPr>
          <w:delInstrText>2008/10/31&lt;/edition&gt;&lt;keywords&gt;&lt;keyword&gt;</w:delInstrText>
        </w:r>
      </w:del>
      <w:del w:id="405" w:author="Hong Qin" w:date="2012-04-23T00:08:00Z">
        <w:r w:rsidR="00003FCE" w:rsidRPr="00605020">
          <w:rPr>
            <w:rFonts w:ascii="Arial" w:hAnsi="Arial" w:cs="Arial"/>
            <w:sz w:val="24"/>
            <w:szCs w:val="24"/>
          </w:rPr>
          <w:delInstrText>*</w:delInstrText>
        </w:r>
      </w:del>
      <w:del w:id="406" w:author="Hong Qin" w:date="2012-04-22T17:05:00Z">
        <w:r w:rsidR="008D39FD" w:rsidRPr="00605020" w:rsidDel="00CF32D4">
          <w:rPr>
            <w:rFonts w:ascii="Arial" w:hAnsi="Arial" w:cs="Arial"/>
            <w:sz w:val="24"/>
            <w:szCs w:val="24"/>
          </w:rPr>
          <w:delInstrText>Aging/*metabolism&lt;/keyword&gt;&lt;keyword&gt;</w:delInstrText>
        </w:r>
      </w:del>
      <w:del w:id="407" w:author="Hong Qin" w:date="2012-04-23T00:08:00Z">
        <w:r w:rsidR="00003FCE" w:rsidRPr="00605020">
          <w:rPr>
            <w:rFonts w:ascii="Arial" w:hAnsi="Arial" w:cs="Arial"/>
            <w:sz w:val="24"/>
            <w:szCs w:val="24"/>
          </w:rPr>
          <w:delInstrText>*Cells</w:delInstrText>
        </w:r>
      </w:del>
      <w:del w:id="408" w:author="Hong Qin" w:date="2012-04-22T17:05:00Z">
        <w:r w:rsidR="008D39FD" w:rsidRPr="00605020" w:rsidDel="00CF32D4">
          <w:rPr>
            <w:rFonts w:ascii="Arial" w:hAnsi="Arial" w:cs="Arial"/>
            <w:sz w:val="24"/>
            <w:szCs w:val="24"/>
          </w:rPr>
          <w:delInstrTex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w:delInstrText>
        </w:r>
      </w:del>
      <w:del w:id="409" w:author="Hong Qin" w:date="2012-04-23T00:08:00Z">
        <w:r w:rsidR="00003FCE" w:rsidRPr="00605020">
          <w:rPr>
            <w:rFonts w:ascii="Arial" w:hAnsi="Arial" w:cs="Arial"/>
            <w:sz w:val="24"/>
            <w:szCs w:val="24"/>
          </w:rPr>
          <w:delInstrText>1956</w:delInstrText>
        </w:r>
      </w:del>
      <w:del w:id="410" w:author="Hong Qin" w:date="2012-04-22T17:05:00Z">
        <w:r w:rsidR="008D39FD" w:rsidRPr="00605020" w:rsidDel="00CF32D4">
          <w:rPr>
            <w:rFonts w:ascii="Arial" w:hAnsi="Arial" w:cs="Arial"/>
            <w:sz w:val="24"/>
            <w:szCs w:val="24"/>
          </w:rPr>
          <w:delInstrText>2008&lt;/year&gt;&lt;pub-dates&gt;&lt;date&gt;</w:delInstrText>
        </w:r>
      </w:del>
      <w:del w:id="411" w:author="Hong Qin" w:date="2012-04-23T00:08:00Z">
        <w:r w:rsidR="00003FCE" w:rsidRPr="00605020">
          <w:rPr>
            <w:rFonts w:ascii="Arial" w:hAnsi="Arial" w:cs="Arial"/>
            <w:sz w:val="24"/>
            <w:szCs w:val="24"/>
          </w:rPr>
          <w:delInstrText>Jul</w:delInstrText>
        </w:r>
      </w:del>
      <w:del w:id="412" w:author="Hong Qin" w:date="2012-04-22T17:05:00Z">
        <w:r w:rsidR="008D39FD" w:rsidRPr="00605020" w:rsidDel="00CF32D4">
          <w:rPr>
            <w:rFonts w:ascii="Arial" w:hAnsi="Arial" w:cs="Arial"/>
            <w:sz w:val="24"/>
            <w:szCs w:val="24"/>
          </w:rPr>
          <w:delInstrText>Nov 1&lt;/date&gt;&lt;/pub-dates&gt;&lt;/dates&gt;&lt;isbn&gt;</w:delInstrText>
        </w:r>
      </w:del>
      <w:del w:id="413" w:author="Hong Qin" w:date="2012-04-23T00:08:00Z">
        <w:r w:rsidR="00003FCE" w:rsidRPr="00605020">
          <w:rPr>
            <w:rFonts w:ascii="Arial" w:hAnsi="Arial" w:cs="Arial"/>
            <w:sz w:val="24"/>
            <w:szCs w:val="24"/>
          </w:rPr>
          <w:delInstrText>0022-1422 (Print)&amp;#xD;0022-1422 (Linking</w:delInstrText>
        </w:r>
      </w:del>
      <w:del w:id="414" w:author="Hong Qin" w:date="2012-04-22T17:05:00Z">
        <w:r w:rsidR="008D39FD" w:rsidRPr="00605020" w:rsidDel="00CF32D4">
          <w:rPr>
            <w:rFonts w:ascii="Arial" w:hAnsi="Arial" w:cs="Arial"/>
            <w:sz w:val="24"/>
            <w:szCs w:val="24"/>
          </w:rPr>
          <w:delInstrText>1551-4005 (Electronic)&lt;/isbn&gt;&lt;accession-num&gt;</w:delInstrText>
        </w:r>
      </w:del>
      <w:del w:id="415" w:author="Hong Qin" w:date="2012-04-23T00:08:00Z">
        <w:r w:rsidR="00003FCE" w:rsidRPr="00605020">
          <w:rPr>
            <w:rFonts w:ascii="Arial" w:hAnsi="Arial" w:cs="Arial"/>
            <w:sz w:val="24"/>
            <w:szCs w:val="24"/>
          </w:rPr>
          <w:delInstrText>13332224</w:delInstrText>
        </w:r>
      </w:del>
      <w:del w:id="416" w:author="Hong Qin" w:date="2012-04-22T17:05:00Z">
        <w:r w:rsidR="008D39FD" w:rsidRPr="00605020" w:rsidDel="00CF32D4">
          <w:rPr>
            <w:rFonts w:ascii="Arial" w:hAnsi="Arial" w:cs="Arial"/>
            <w:sz w:val="24"/>
            <w:szCs w:val="24"/>
          </w:rPr>
          <w:delInstrText>18971624&lt;/accession-num&gt;&lt;urls&gt;&lt;related-urls&gt;&lt;url&gt;http://www.ncbi.nlm.nih.gov/entrez/query.fcgi?cmd=Retrieve&amp;amp;db=PubMed&amp;amp;dopt=Citation&amp;amp;list_uids=</w:delInstrText>
        </w:r>
      </w:del>
      <w:del w:id="417" w:author="Hong Qin" w:date="2012-04-23T00:08:00Z">
        <w:r w:rsidR="00003FCE" w:rsidRPr="00605020">
          <w:rPr>
            <w:rFonts w:ascii="Arial" w:hAnsi="Arial" w:cs="Arial"/>
            <w:sz w:val="24"/>
            <w:szCs w:val="24"/>
          </w:rPr>
          <w:delInstrText>13332224</w:delInstrText>
        </w:r>
      </w:del>
      <w:del w:id="418" w:author="Hong Qin" w:date="2012-04-22T17:05:00Z">
        <w:r w:rsidR="008D39FD" w:rsidRPr="00605020" w:rsidDel="00CF32D4">
          <w:rPr>
            <w:rFonts w:ascii="Arial" w:hAnsi="Arial" w:cs="Arial"/>
            <w:sz w:val="24"/>
            <w:szCs w:val="24"/>
          </w:rPr>
          <w:delInstrText>18971624&lt;/url&gt;&lt;/related-urls&gt;&lt;/urls&gt;&lt;electronic-resource-num&gt;6965 [pii]&lt;/electronic-resource-num&gt;&lt;research-notes&gt;***&lt;/research-notes&gt;&lt;language&gt;eng&lt;/language&gt;&lt;/record&gt;&lt;/Cite&gt;&lt;/EndNote&gt;</w:delInstrText>
        </w:r>
      </w:del>
      <w:del w:id="419" w:author="Hong Qin" w:date="2012-04-22T21:54:00Z">
        <w:r w:rsidR="006C28C4" w:rsidRPr="00605020" w:rsidDel="00AB75A6">
          <w:rPr>
            <w:rFonts w:ascii="Arial" w:hAnsi="Arial" w:cs="Arial"/>
            <w:sz w:val="24"/>
            <w:szCs w:val="24"/>
          </w:rPr>
          <w:fldChar w:fldCharType="separate"/>
        </w:r>
      </w:del>
      <w:ins w:id="420" w:author="Hong Qin" w:date="2012-04-23T07:13:00Z">
        <w:r w:rsidR="00626510">
          <w:rPr>
            <w:rFonts w:ascii="Arial" w:hAnsi="Arial" w:cs="Arial"/>
            <w:noProof/>
            <w:sz w:val="24"/>
            <w:szCs w:val="24"/>
          </w:rPr>
          <w:t>(!!! INVALID CITATION !!!)</w:t>
        </w:r>
      </w:ins>
      <w:del w:id="421" w:author="Hong Qin" w:date="2012-04-22T21:54:00Z">
        <w:r w:rsidR="008D39FD" w:rsidRPr="00605020" w:rsidDel="00AB75A6">
          <w:rPr>
            <w:rFonts w:ascii="Arial" w:hAnsi="Arial" w:cs="Arial"/>
            <w:noProof/>
            <w:sz w:val="24"/>
            <w:szCs w:val="24"/>
          </w:rPr>
          <w:delText>(</w:delText>
        </w:r>
        <w:r w:rsidR="006C28C4" w:rsidRPr="006C28C4" w:rsidDel="00AB75A6">
          <w:rPr>
            <w:noProof/>
            <w:rPrChange w:id="422" w:author="hong qin" w:date="2012-04-20T08:36:00Z">
              <w:rPr>
                <w:rFonts w:ascii="Arial" w:hAnsi="Arial"/>
                <w:sz w:val="24"/>
              </w:rPr>
            </w:rPrChange>
          </w:rPr>
          <w:fldChar w:fldCharType="begin"/>
        </w:r>
      </w:del>
      <w:del w:id="423" w:author="Hong Qin" w:date="2012-04-23T06:42:00Z">
        <w:r w:rsidR="00AC5D1A" w:rsidDel="00F0148F">
          <w:rPr>
            <w:rFonts w:ascii="Arial" w:hAnsi="Arial" w:cs="Arial"/>
            <w:noProof/>
            <w:sz w:val="24"/>
            <w:szCs w:val="24"/>
          </w:rPr>
          <w:delInstrText xml:space="preserve"> </w:delInstrText>
        </w:r>
      </w:del>
      <w:del w:id="424" w:author="Hong Qin" w:date="2012-04-22T21:54:00Z">
        <w:r w:rsidR="006C28C4" w:rsidRPr="006C28C4">
          <w:rPr>
            <w:noProof/>
            <w:rPrChange w:id="425" w:author="hong qin" w:date="2012-04-20T08:36:00Z">
              <w:rPr>
                <w:rFonts w:ascii="Arial" w:hAnsi="Arial"/>
                <w:sz w:val="24"/>
              </w:rPr>
            </w:rPrChange>
          </w:rPr>
          <w:delInstrText>HYPERLINK \l "_ENREF_1" \o "Blagosklonny, 2008 #506</w:delInstrText>
        </w:r>
      </w:del>
      <w:del w:id="426" w:author="Hong Qin" w:date="2012-04-23T06:42:00Z">
        <w:r w:rsidR="00AC5D1A" w:rsidDel="00F0148F">
          <w:rPr>
            <w:rFonts w:ascii="Arial" w:hAnsi="Arial" w:cs="Arial"/>
            <w:noProof/>
            <w:sz w:val="24"/>
            <w:szCs w:val="24"/>
          </w:rPr>
          <w:delInstrText xml:space="preserve">" </w:delInstrText>
        </w:r>
      </w:del>
      <w:ins w:id="427" w:author="hong qin" w:date="2012-04-20T08:36:00Z">
        <w:del w:id="428" w:author="Hong Qin" w:date="2012-04-22T21:54:00Z">
          <w:r w:rsidR="002F2F83" w:rsidDel="00AB75A6">
            <w:rPr>
              <w:noProof/>
            </w:rPr>
            <w:delInstrText>"</w:delInstrText>
          </w:r>
        </w:del>
      </w:ins>
      <w:del w:id="429" w:author="Hong Qin" w:date="2012-04-22T21:54:00Z">
        <w:r w:rsidR="006C28C4" w:rsidRPr="006C28C4" w:rsidDel="00AB75A6">
          <w:rPr>
            <w:noProof/>
            <w:rPrChange w:id="430" w:author="hong qin" w:date="2012-04-20T08:36:00Z">
              <w:rPr>
                <w:rFonts w:ascii="Arial" w:hAnsi="Arial"/>
                <w:sz w:val="24"/>
              </w:rPr>
            </w:rPrChange>
          </w:rPr>
          <w:fldChar w:fldCharType="separate"/>
        </w:r>
      </w:del>
      <w:del w:id="431"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arman</w:delText>
        </w:r>
        <w:r w:rsidR="00AC5D1A" w:rsidRPr="00605020">
          <w:rPr>
            <w:rFonts w:ascii="Arial" w:hAnsi="Arial" w:cs="Arial"/>
            <w:noProof/>
            <w:sz w:val="24"/>
            <w:szCs w:val="24"/>
          </w:rPr>
          <w:delText xml:space="preserve"> 1956</w:delText>
        </w:r>
      </w:del>
      <w:del w:id="432" w:author="Hong Qin" w:date="2012-04-22T21:54:00Z">
        <w:r w:rsidR="00AC5D1A" w:rsidRPr="00605020" w:rsidDel="00AB75A6">
          <w:rPr>
            <w:rFonts w:ascii="Arial" w:hAnsi="Arial" w:cs="Arial"/>
            <w:noProof/>
            <w:sz w:val="24"/>
            <w:szCs w:val="24"/>
          </w:rPr>
          <w:delText>B</w:delText>
        </w:r>
        <w:r w:rsidR="00AC5D1A" w:rsidRPr="00605020" w:rsidDel="00AB75A6">
          <w:rPr>
            <w:rFonts w:ascii="Arial" w:hAnsi="Arial" w:cs="Arial"/>
            <w:smallCaps/>
            <w:noProof/>
            <w:sz w:val="24"/>
            <w:szCs w:val="24"/>
          </w:rPr>
          <w:delText>lagosklonny</w:delText>
        </w:r>
        <w:r w:rsidR="00AC5D1A" w:rsidRPr="00605020" w:rsidDel="00AB75A6">
          <w:rPr>
            <w:rFonts w:ascii="Arial" w:hAnsi="Arial" w:cs="Arial"/>
            <w:noProof/>
            <w:sz w:val="24"/>
            <w:szCs w:val="24"/>
          </w:rPr>
          <w:delText xml:space="preserve"> 2008</w:delText>
        </w:r>
        <w:r w:rsidR="006C28C4" w:rsidRPr="006C28C4" w:rsidDel="00AB75A6">
          <w:rPr>
            <w:noProof/>
            <w:rPrChange w:id="433" w:author="hong qin" w:date="2012-04-20T08:36:00Z">
              <w:rPr>
                <w:rFonts w:ascii="Arial" w:hAnsi="Arial"/>
                <w:sz w:val="24"/>
              </w:rPr>
            </w:rPrChange>
          </w:rPr>
          <w:fldChar w:fldCharType="end"/>
        </w:r>
        <w:r w:rsidR="008D39FD" w:rsidRPr="00605020" w:rsidDel="00AB75A6">
          <w:rPr>
            <w:rFonts w:ascii="Arial" w:hAnsi="Arial" w:cs="Arial"/>
            <w:noProof/>
            <w:sz w:val="24"/>
            <w:szCs w:val="24"/>
          </w:rPr>
          <w:delText>)</w:delText>
        </w:r>
        <w:r w:rsidR="006C28C4" w:rsidRPr="00605020" w:rsidDel="00AB75A6">
          <w:rPr>
            <w:rFonts w:ascii="Arial" w:hAnsi="Arial" w:cs="Arial"/>
            <w:sz w:val="24"/>
            <w:szCs w:val="24"/>
          </w:rPr>
          <w:fldChar w:fldCharType="end"/>
        </w:r>
      </w:del>
      <w:del w:id="434" w:author="Hong Qin" w:date="2012-04-23T00:08:00Z">
        <w:r w:rsidR="00992E2B" w:rsidRPr="00605020">
          <w:rPr>
            <w:rFonts w:ascii="Arial" w:hAnsi="Arial" w:cs="Arial"/>
            <w:sz w:val="24"/>
            <w:szCs w:val="24"/>
          </w:rPr>
          <w:delText xml:space="preserve">. </w:delText>
        </w:r>
        <w:r w:rsidR="00BB6FBF" w:rsidRPr="00605020">
          <w:rPr>
            <w:rFonts w:ascii="Arial" w:hAnsi="Arial" w:cs="Arial"/>
            <w:sz w:val="24"/>
            <w:szCs w:val="24"/>
          </w:rPr>
          <w:delText xml:space="preserve">Oxidative stress can </w:delText>
        </w:r>
        <w:r w:rsidR="00A56075" w:rsidRPr="00605020">
          <w:rPr>
            <w:rFonts w:ascii="Arial" w:hAnsi="Arial" w:cs="Arial"/>
            <w:sz w:val="24"/>
            <w:szCs w:val="24"/>
          </w:rPr>
          <w:delText xml:space="preserve">alter </w:delText>
        </w:r>
        <w:r w:rsidR="00BB6FBF" w:rsidRPr="00605020">
          <w:rPr>
            <w:rFonts w:ascii="Arial" w:hAnsi="Arial" w:cs="Arial"/>
            <w:sz w:val="24"/>
            <w:szCs w:val="24"/>
          </w:rPr>
          <w:delText xml:space="preserve">metabolic homeostasis </w:delText>
        </w:r>
        <w:r w:rsidR="00A56075" w:rsidRPr="00605020">
          <w:rPr>
            <w:rFonts w:ascii="Arial" w:hAnsi="Arial" w:cs="Arial"/>
            <w:sz w:val="24"/>
            <w:szCs w:val="24"/>
          </w:rPr>
          <w:delText xml:space="preserve">and </w:delText>
        </w:r>
        <w:r w:rsidR="00BB6FBF" w:rsidRPr="00605020">
          <w:rPr>
            <w:rFonts w:ascii="Arial" w:hAnsi="Arial" w:cs="Arial"/>
            <w:sz w:val="24"/>
            <w:szCs w:val="24"/>
          </w:rPr>
          <w:delText xml:space="preserve">cell growth </w:delText>
        </w:r>
      </w:del>
      <w:del w:id="435" w:author="Hong Qin" w:date="2012-04-22T21:54:00Z">
        <w:r w:rsidR="00907C6F" w:rsidRPr="00605020" w:rsidDel="00AB75A6">
          <w:rPr>
            <w:rFonts w:ascii="Arial" w:hAnsi="Arial" w:cs="Arial"/>
            <w:sz w:val="24"/>
            <w:szCs w:val="24"/>
          </w:rPr>
          <w:delText xml:space="preserve">. </w:delText>
        </w:r>
      </w:del>
      <w:del w:id="436" w:author="Hong Qin" w:date="2012-04-23T07:08:00Z">
        <w:r w:rsidR="00992E2B" w:rsidRPr="00605020" w:rsidDel="006E75E1">
          <w:rPr>
            <w:rFonts w:ascii="Arial" w:hAnsi="Arial" w:cs="Arial"/>
            <w:sz w:val="24"/>
            <w:szCs w:val="24"/>
          </w:rPr>
          <w:delText>Damage</w:delText>
        </w:r>
      </w:del>
      <w:ins w:id="437" w:author="bidyut k mohanty" w:date="2012-04-22T08:31:00Z">
        <w:del w:id="438" w:author="Hong Qin" w:date="2012-04-23T07:08:00Z">
          <w:r w:rsidR="00992E2B" w:rsidRPr="00605020" w:rsidDel="006E75E1">
            <w:rPr>
              <w:rFonts w:ascii="Arial" w:hAnsi="Arial" w:cs="Arial"/>
              <w:sz w:val="24"/>
              <w:szCs w:val="24"/>
            </w:rPr>
            <w:delText>Damage</w:delText>
          </w:r>
        </w:del>
      </w:ins>
      <w:del w:id="439" w:author="Hong Qin" w:date="2012-04-23T07:08:00Z">
        <w:r w:rsidR="00992E2B" w:rsidRPr="00605020" w:rsidDel="006E75E1">
          <w:rPr>
            <w:rFonts w:ascii="Arial" w:hAnsi="Arial" w:cs="Arial"/>
            <w:sz w:val="24"/>
            <w:szCs w:val="24"/>
          </w:rPr>
          <w:delText xml:space="preserve">sthat </w:delText>
        </w:r>
        <w:r w:rsidR="007A07E5" w:rsidDel="006E75E1">
          <w:rPr>
            <w:rFonts w:ascii="Arial" w:hAnsi="Arial" w:cs="Arial"/>
            <w:sz w:val="24"/>
            <w:szCs w:val="24"/>
          </w:rPr>
          <w:delText>is</w:delText>
        </w:r>
        <w:r w:rsidR="007A07E5" w:rsidRPr="00605020" w:rsidDel="006E75E1">
          <w:rPr>
            <w:rFonts w:ascii="Arial" w:hAnsi="Arial" w:cs="Arial"/>
            <w:sz w:val="24"/>
            <w:szCs w:val="24"/>
          </w:rPr>
          <w:delText xml:space="preserve"> </w:delText>
        </w:r>
        <w:r w:rsidR="00992E2B" w:rsidRPr="00605020" w:rsidDel="006E75E1">
          <w:rPr>
            <w:rFonts w:ascii="Arial" w:hAnsi="Arial" w:cs="Arial"/>
            <w:sz w:val="24"/>
            <w:szCs w:val="24"/>
          </w:rPr>
          <w:delText xml:space="preserve">are </w:delText>
        </w:r>
      </w:del>
      <w:ins w:id="440" w:author="bidyut k mohanty" w:date="2012-04-19T22:21:00Z">
        <w:del w:id="441" w:author="Hong Qin" w:date="2012-04-23T07:08:00Z">
          <w:r w:rsidR="007A07E5" w:rsidDel="006E75E1">
            <w:rPr>
              <w:rFonts w:ascii="Arial" w:hAnsi="Arial" w:cs="Arial"/>
              <w:sz w:val="24"/>
              <w:szCs w:val="24"/>
            </w:rPr>
            <w:delText xml:space="preserve"> </w:delText>
          </w:r>
        </w:del>
      </w:ins>
      <w:del w:id="442" w:author="Hong Qin" w:date="2012-04-23T07:08:00Z">
        <w:r w:rsidR="006C28C4" w:rsidRPr="00605020" w:rsidDel="006E75E1">
          <w:rPr>
            <w:rFonts w:ascii="Arial" w:hAnsi="Arial" w:cs="Arial"/>
            <w:sz w:val="24"/>
            <w:szCs w:val="24"/>
          </w:rPr>
          <w:fldChar w:fldCharType="begin"/>
        </w:r>
      </w:del>
      <w:del w:id="443" w:author="Hong Qin" w:date="2012-04-23T00:08:00Z">
        <w:r w:rsidR="00C27F7B" w:rsidRPr="00605020">
          <w:rPr>
            <w:rFonts w:ascii="Arial" w:hAnsi="Arial" w:cs="Arial"/>
            <w:sz w:val="24"/>
            <w:szCs w:val="24"/>
          </w:rPr>
          <w:delInstrText>Ristow20111034DisplayText&gt;(R&lt;style face="smallcaps"&gt;istow&lt;/style&gt; and S&lt;style face="smallcaps"&gt;chmeisser&lt;/style&gt; 2011)&lt;/DisplayText&gt;&lt;10341034Ristow, M.&lt;/author&gt;&lt;author&gt;Schmeisser, Sauth-address&gt;Department of Human Nutrition, Institute of Nutrition, University of Jena, D-07743 Jena, Germany. mr@mristow.org&lt;/auth-address&gt;&lt;Extending life span by increasing oxidative stressFree Radic Biol Med327-365122011/05/31AnimalsCaloric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Transduction2011 151873-4596 (Electronic0891-58492161992821619928electronic-resource-num&gt;S0891-5849(11)00312-1 [pii]&amp;#</w:delInstrText>
        </w:r>
      </w:del>
      <w:del w:id="444" w:author="Hong Qin" w:date="2012-04-22T17:05:00Z">
        <w:r w:rsidR="00003FCE"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w:delInstrText>
        </w:r>
      </w:del>
      <w:del w:id="445" w:author="Hong Qin" w:date="2012-04-23T00:08:00Z">
        <w:r w:rsidR="00C27F7B" w:rsidRPr="00605020">
          <w:rPr>
            <w:rFonts w:ascii="Arial" w:hAnsi="Arial" w:cs="Arial"/>
            <w:sz w:val="24"/>
            <w:szCs w:val="24"/>
          </w:rPr>
          <w:delInstrText>10.1016/j.freeradbiomed.2011.05.010&lt;/electronic-resource</w:delInstrText>
        </w:r>
      </w:del>
      <w:del w:id="446" w:author="Hong Qin" w:date="2012-04-22T17:05:00Z">
        <w:r w:rsidR="00003FCE" w:rsidRPr="00605020" w:rsidDel="00CF32D4">
          <w:rPr>
            <w:rFonts w:ascii="Arial" w:hAnsi="Arial" w:cs="Arial"/>
            <w:sz w:val="24"/>
            <w:szCs w:val="24"/>
          </w:rPr>
          <w:delInstrText>0022-1422 (Linking)&lt;/isbn&gt;&lt;accession-num&gt;13332224&lt;/accession-num&gt;&lt;</w:delInstrText>
        </w:r>
      </w:del>
      <w:del w:id="447" w:author="Hong Qin" w:date="2012-04-23T00:08:00Z">
        <w:r w:rsidR="00C27F7B" w:rsidRPr="00605020">
          <w:rPr>
            <w:rFonts w:ascii="Arial" w:hAnsi="Arial" w:cs="Arial"/>
            <w:sz w:val="24"/>
            <w:szCs w:val="24"/>
          </w:rPr>
          <w:delInstrText>research-notes&gt;*** ROS is good, mitochondria hormesis (mitohormesis)&lt;/research-notes</w:delInstrText>
        </w:r>
      </w:del>
      <w:del w:id="448" w:author="Hong Qin" w:date="2012-04-22T17:05:00Z">
        <w:r w:rsidR="00003FCE" w:rsidRPr="00605020" w:rsidDel="00CF32D4">
          <w:rPr>
            <w:rFonts w:ascii="Arial" w:hAnsi="Arial" w:cs="Arial"/>
            <w:sz w:val="24"/>
            <w:szCs w:val="24"/>
          </w:rPr>
          <w:delInstrText>urls&gt;&lt;related-urls&gt;&lt;url&gt;http://www.ncbi.nlm.nih.gov/entrez/query.fcgi?cmd=Retrieve&amp;amp;db=PubMed&amp;amp;dopt=Citation&amp;amp;list_uids=13332224&lt;/url&gt;&lt;/related-urls&gt;&lt;/urls&gt;&lt;language&gt;eng&lt;/language&gt;&lt;/record&gt;&lt;/Cite&gt;&lt;/EndNote&gt;</w:delInstrText>
        </w:r>
      </w:del>
      <w:del w:id="449" w:author="Hong Qin" w:date="2012-04-23T07:08:00Z">
        <w:r w:rsidR="006C28C4" w:rsidRPr="00605020" w:rsidDel="006E75E1">
          <w:rPr>
            <w:rFonts w:ascii="Arial" w:hAnsi="Arial" w:cs="Arial"/>
            <w:sz w:val="24"/>
            <w:szCs w:val="24"/>
          </w:rPr>
          <w:fldChar w:fldCharType="separate"/>
        </w:r>
      </w:del>
      <w:del w:id="450" w:author="Hong Qin" w:date="2012-04-23T06:42:00Z">
        <w:r w:rsidR="00003FCE" w:rsidRPr="00605020" w:rsidDel="00F0148F">
          <w:rPr>
            <w:rFonts w:ascii="Arial" w:hAnsi="Arial" w:cs="Arial"/>
            <w:noProof/>
            <w:sz w:val="24"/>
            <w:szCs w:val="24"/>
          </w:rPr>
          <w:delText>(</w:delText>
        </w:r>
        <w:r w:rsidR="006C28C4" w:rsidRPr="006C28C4" w:rsidDel="00F0148F">
          <w:rPr>
            <w:noProof/>
            <w:rPrChange w:id="451" w:author="hong qin" w:date="2012-04-23T00:08: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452" w:author="hong qin" w:date="2012-04-23T00:08:00Z">
              <w:rPr>
                <w:rFonts w:ascii="Arial" w:hAnsi="Arial"/>
                <w:sz w:val="24"/>
              </w:rPr>
            </w:rPrChange>
          </w:rPr>
          <w:delInstrText>HYPERLINK \l "_ENREF_</w:delInstrText>
        </w:r>
      </w:del>
      <w:del w:id="453" w:author="Hong Qin" w:date="2012-04-23T00:08:00Z">
        <w:r w:rsidR="00AC5D1A">
          <w:rPr>
            <w:rFonts w:ascii="Arial" w:hAnsi="Arial" w:cs="Arial"/>
            <w:noProof/>
            <w:sz w:val="24"/>
            <w:szCs w:val="24"/>
          </w:rPr>
          <w:delInstrText>14</w:delInstrText>
        </w:r>
      </w:del>
      <w:del w:id="454" w:author="Hong Qin" w:date="2012-04-23T06:42:00Z">
        <w:r w:rsidR="006C28C4" w:rsidRPr="006C28C4">
          <w:rPr>
            <w:noProof/>
            <w:rPrChange w:id="455" w:author="hong qin" w:date="2012-04-23T00:08:00Z">
              <w:rPr>
                <w:rFonts w:ascii="Arial" w:hAnsi="Arial"/>
                <w:sz w:val="24"/>
              </w:rPr>
            </w:rPrChange>
          </w:rPr>
          <w:delInstrText>" \o "</w:delInstrText>
        </w:r>
      </w:del>
      <w:del w:id="456" w:author="Hong Qin" w:date="2012-04-23T00:08:00Z">
        <w:r w:rsidR="00AC5D1A">
          <w:rPr>
            <w:rFonts w:ascii="Arial" w:hAnsi="Arial" w:cs="Arial"/>
            <w:noProof/>
            <w:sz w:val="24"/>
            <w:szCs w:val="24"/>
          </w:rPr>
          <w:delInstrText xml:space="preserve">Ristow, 2011 #1034" </w:delInstrText>
        </w:r>
      </w:del>
      <w:del w:id="457" w:author="Hong Qin" w:date="2012-04-23T06:42:00Z">
        <w:r w:rsidR="00AC5D1A" w:rsidDel="00F0148F">
          <w:rPr>
            <w:rFonts w:ascii="Arial" w:hAnsi="Arial" w:cs="Arial"/>
            <w:noProof/>
            <w:sz w:val="24"/>
            <w:szCs w:val="24"/>
          </w:rPr>
          <w:delInstrText xml:space="preserve">" </w:delInstrText>
        </w:r>
      </w:del>
      <w:ins w:id="458" w:author="hong qin" w:date="2012-04-20T08:36:00Z">
        <w:del w:id="459" w:author="Hong Qin" w:date="2012-04-23T06:42:00Z">
          <w:r w:rsidR="002F2F83" w:rsidDel="00F0148F">
            <w:rPr>
              <w:noProof/>
            </w:rPr>
            <w:delInstrText>"</w:delInstrText>
          </w:r>
        </w:del>
      </w:ins>
      <w:del w:id="460" w:author="Hong Qin" w:date="2012-04-23T06:42:00Z">
        <w:r w:rsidR="006C28C4" w:rsidRPr="006C28C4" w:rsidDel="00F0148F">
          <w:rPr>
            <w:noProof/>
            <w:rPrChange w:id="461" w:author="hong qin" w:date="2012-04-23T00:08:00Z">
              <w:rPr>
                <w:rFonts w:ascii="Arial" w:hAnsi="Arial"/>
                <w:sz w:val="24"/>
              </w:rPr>
            </w:rPrChange>
          </w:rPr>
          <w:fldChar w:fldCharType="separate"/>
        </w:r>
      </w:del>
      <w:del w:id="462"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istow</w:delText>
        </w:r>
        <w:r w:rsidR="00AC5D1A" w:rsidRPr="00605020">
          <w:rPr>
            <w:rFonts w:ascii="Arial" w:hAnsi="Arial" w:cs="Arial"/>
            <w:noProof/>
            <w:sz w:val="24"/>
            <w:szCs w:val="24"/>
          </w:rPr>
          <w:delText xml:space="preserve"> and S</w:delText>
        </w:r>
        <w:r w:rsidR="00AC5D1A" w:rsidRPr="00605020">
          <w:rPr>
            <w:rFonts w:ascii="Arial" w:hAnsi="Arial" w:cs="Arial"/>
            <w:smallCaps/>
            <w:noProof/>
            <w:sz w:val="24"/>
            <w:szCs w:val="24"/>
          </w:rPr>
          <w:delText>chmeisser</w:delText>
        </w:r>
        <w:r w:rsidR="00AC5D1A" w:rsidRPr="00605020">
          <w:rPr>
            <w:rFonts w:ascii="Arial" w:hAnsi="Arial" w:cs="Arial"/>
            <w:noProof/>
            <w:sz w:val="24"/>
            <w:szCs w:val="24"/>
          </w:rPr>
          <w:delText xml:space="preserve"> 2011</w:delText>
        </w:r>
      </w:del>
      <w:del w:id="463" w:author="Hong Qin" w:date="2012-04-23T06:42:00Z">
        <w:r w:rsidR="006C28C4" w:rsidRPr="006C28C4" w:rsidDel="00F0148F">
          <w:rPr>
            <w:noProof/>
            <w:rPrChange w:id="464" w:author="hong qin" w:date="2012-04-23T00:08:00Z">
              <w:rPr>
                <w:rFonts w:ascii="Arial" w:hAnsi="Arial"/>
                <w:sz w:val="24"/>
              </w:rPr>
            </w:rPrChange>
          </w:rPr>
          <w:fldChar w:fldCharType="end"/>
        </w:r>
        <w:r w:rsidR="00003FCE" w:rsidRPr="00605020" w:rsidDel="00F0148F">
          <w:rPr>
            <w:rFonts w:ascii="Arial" w:hAnsi="Arial" w:cs="Arial"/>
            <w:noProof/>
            <w:sz w:val="24"/>
            <w:szCs w:val="24"/>
          </w:rPr>
          <w:delText>)</w:delText>
        </w:r>
      </w:del>
      <w:del w:id="465" w:author="Hong Qin" w:date="2012-04-23T07:08:00Z">
        <w:r w:rsidR="006C28C4" w:rsidRPr="00605020" w:rsidDel="006E75E1">
          <w:rPr>
            <w:rFonts w:ascii="Arial" w:hAnsi="Arial" w:cs="Arial"/>
            <w:sz w:val="24"/>
            <w:szCs w:val="24"/>
          </w:rPr>
          <w:fldChar w:fldCharType="end"/>
        </w:r>
      </w:del>
      <w:ins w:id="466" w:author="bidyut k mohanty" w:date="2012-04-20T08:36:00Z">
        <w:del w:id="467" w:author="Hong Qin" w:date="2012-04-23T07:08:00Z">
          <w:r w:rsidR="006C28C4" w:rsidRPr="006C28C4" w:rsidDel="006E75E1">
            <w:rPr>
              <w:rFonts w:ascii="Arial" w:hAnsi="Arial"/>
              <w:sz w:val="24"/>
              <w:highlight w:val="yellow"/>
              <w:rPrChange w:id="468" w:author="bidyut k mohanty" w:date="2012-04-23T00:08:00Z">
                <w:rPr>
                  <w:rFonts w:ascii="Arial" w:hAnsi="Arial"/>
                  <w:sz w:val="24"/>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del>
      </w:ins>
      <w:ins w:id="469" w:author="Hong Qin" w:date="2012-04-23T07:13:00Z">
        <w:r w:rsidR="00626510">
          <w:rPr>
            <w:rFonts w:ascii="Arial" w:hAnsi="Arial"/>
            <w:sz w:val="24"/>
            <w:highlight w:val="yellow"/>
          </w:rPr>
          <w:instrText xml:space="preserve"> ADDIN EN.CITE &lt;EndNote&gt;&lt;Cite&gt;&lt;Author&gt;Ristow&lt;/Author&gt;&lt;Year&gt;2011&lt;/Year&gt;&lt;RecNum&gt;1034&lt;/RecNum&gt;&lt;record&gt;&lt;rec-number&gt;1034&lt;/rec-number&gt;&lt;foreign-keys&gt;&lt;key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instrText>
        </w:r>
      </w:ins>
      <w:ins w:id="470" w:author="bidyut k mohanty" w:date="2012-04-20T08:36:00Z">
        <w:del w:id="471" w:author="Hong Qin" w:date="2012-04-22T17:05:00Z">
          <w:r w:rsidR="006C28C4" w:rsidRPr="006C28C4">
            <w:rPr>
              <w:rFonts w:ascii="Arial" w:hAnsi="Arial"/>
              <w:sz w:val="24"/>
              <w:highlight w:val="yellow"/>
              <w:rPrChange w:id="472" w:author="bidyut k mohanty" w:date="2012-04-23T00:08: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w:delInstrText>
          </w:r>
        </w:del>
      </w:ins>
      <w:del w:id="473" w:author="Hong Qin" w:date="2012-04-23T00:08:00Z">
        <w:r w:rsidR="00C27F7B" w:rsidRPr="00605020">
          <w:rPr>
            <w:rFonts w:ascii="Arial" w:hAnsi="Arial" w:cs="Arial"/>
            <w:sz w:val="24"/>
            <w:szCs w:val="24"/>
          </w:rPr>
          <w:delInstrText>&gt;</w:delInstrText>
        </w:r>
      </w:del>
      <w:ins w:id="474" w:author="bidyut k mohanty" w:date="2012-04-20T08:36:00Z">
        <w:del w:id="475" w:author="Hong Qin" w:date="2012-04-22T17:05:00Z">
          <w:r w:rsidR="006C28C4" w:rsidRPr="006C28C4">
            <w:rPr>
              <w:rFonts w:ascii="Arial" w:hAnsi="Arial"/>
              <w:sz w:val="24"/>
              <w:highlight w:val="yellow"/>
              <w:rPrChange w:id="476" w:author="bidyut k mohanty" w:date="2012-04-22T08:31:00Z">
                <w:rPr>
                  <w:rFonts w:ascii="Arial" w:hAnsi="Arial"/>
                  <w:sz w:val="24"/>
                </w:rPr>
              </w:rPrChange>
            </w:rPr>
            <w:delInstrText>&gt;</w:delInstrText>
          </w:r>
        </w:del>
        <w:del w:id="477" w:author="Hong Qin" w:date="2012-04-23T07:08:00Z">
          <w:r w:rsidR="006C28C4" w:rsidRPr="006C28C4" w:rsidDel="006E75E1">
            <w:rPr>
              <w:rFonts w:ascii="Arial" w:hAnsi="Arial"/>
              <w:sz w:val="24"/>
              <w:highlight w:val="yellow"/>
              <w:rPrChange w:id="478" w:author="bidyut k mohanty" w:date="2012-04-23T00:08:00Z">
                <w:rPr>
                  <w:rFonts w:ascii="Arial" w:hAnsi="Arial"/>
                  <w:sz w:val="24"/>
                  <w:highlight w:val="yellow"/>
                </w:rPr>
              </w:rPrChange>
            </w:rPr>
          </w:r>
          <w:r w:rsidR="006C28C4" w:rsidRPr="006C28C4" w:rsidDel="006E75E1">
            <w:rPr>
              <w:rFonts w:ascii="Arial" w:hAnsi="Arial"/>
              <w:sz w:val="24"/>
              <w:highlight w:val="yellow"/>
              <w:rPrChange w:id="479" w:author="bidyut k mohanty" w:date="2012-04-23T00:08:00Z">
                <w:rPr>
                  <w:rFonts w:ascii="Arial" w:hAnsi="Arial"/>
                  <w:sz w:val="24"/>
                </w:rPr>
              </w:rPrChange>
            </w:rPr>
            <w:fldChar w:fldCharType="separate"/>
          </w:r>
          <w:r w:rsidR="006C28C4" w:rsidRPr="006C28C4">
            <w:rPr>
              <w:rFonts w:ascii="Arial" w:hAnsi="Arial"/>
              <w:noProof/>
              <w:sz w:val="24"/>
              <w:highlight w:val="yellow"/>
              <w:rPrChange w:id="480" w:author="bidyut k mohanty" w:date="2012-04-23T00:08:00Z">
                <w:rPr>
                  <w:rFonts w:ascii="Arial" w:hAnsi="Arial"/>
                  <w:sz w:val="24"/>
                </w:rPr>
              </w:rPrChange>
            </w:rPr>
            <w:delText>(</w:delText>
          </w:r>
          <w:r w:rsidR="006C28C4" w:rsidRPr="006C28C4" w:rsidDel="006E75E1">
            <w:rPr>
              <w:rFonts w:ascii="Arial" w:hAnsi="Arial"/>
              <w:noProof/>
              <w:sz w:val="24"/>
              <w:rPrChange w:id="481" w:author="bidyut k mohanty" w:date="2012-04-23T00:08:00Z">
                <w:rPr/>
              </w:rPrChange>
            </w:rPr>
            <w:fldChar w:fldCharType="begin"/>
          </w:r>
          <w:r w:rsidR="006C28C4" w:rsidRPr="006C28C4">
            <w:rPr>
              <w:rFonts w:ascii="Arial" w:hAnsi="Arial"/>
              <w:noProof/>
              <w:sz w:val="24"/>
              <w:highlight w:val="yellow"/>
              <w:rPrChange w:id="482" w:author="bidyut k mohanty" w:date="2012-04-22T08:31:00Z">
                <w:rPr>
                  <w:rFonts w:ascii="Arial" w:hAnsi="Arial"/>
                  <w:sz w:val="24"/>
                </w:rPr>
              </w:rPrChange>
            </w:rPr>
            <w:delInstrText xml:space="preserve"> </w:delInstrText>
          </w:r>
          <w:r w:rsidR="006C28C4" w:rsidRPr="006C28C4">
            <w:rPr>
              <w:rFonts w:ascii="Arial" w:hAnsi="Arial"/>
              <w:noProof/>
              <w:sz w:val="24"/>
              <w:highlight w:val="yellow"/>
              <w:rPrChange w:id="483" w:author="bidyut k mohanty" w:date="2012-04-23T00:08:00Z">
                <w:rPr/>
              </w:rPrChange>
            </w:rPr>
            <w:delInstrText>HYPERLINK \l "_ENREF_14" \o "Ristow, 2011 #1034</w:delInstrText>
          </w:r>
        </w:del>
      </w:ins>
      <w:del w:id="484" w:author="Hong Qin" w:date="2012-04-23T00:08:00Z">
        <w:r w:rsidR="002F2F83">
          <w:rPr>
            <w:noProof/>
          </w:rPr>
          <w:delInstrText>"</w:delInstrText>
        </w:r>
      </w:del>
      <w:ins w:id="485" w:author="bidyut k mohanty" w:date="2012-04-20T08:36:00Z">
        <w:del w:id="486" w:author="Hong Qin" w:date="2012-04-23T07:08:00Z">
          <w:r w:rsidR="006C28C4" w:rsidRPr="006C28C4">
            <w:rPr>
              <w:rFonts w:ascii="Arial" w:hAnsi="Arial"/>
              <w:noProof/>
              <w:sz w:val="24"/>
              <w:highlight w:val="yellow"/>
              <w:rPrChange w:id="487" w:author="bidyut k mohanty" w:date="2012-04-22T08:31:00Z">
                <w:rPr>
                  <w:rFonts w:ascii="Arial" w:hAnsi="Arial"/>
                  <w:sz w:val="24"/>
                </w:rPr>
              </w:rPrChange>
            </w:rPr>
            <w:delInstrText xml:space="preserve">" </w:delInstrText>
          </w:r>
          <w:r w:rsidR="006C28C4" w:rsidRPr="006C28C4" w:rsidDel="006E75E1">
            <w:rPr>
              <w:rFonts w:ascii="Arial" w:hAnsi="Arial"/>
              <w:noProof/>
              <w:sz w:val="24"/>
              <w:rPrChange w:id="488" w:author="bidyut k mohanty" w:date="2012-04-23T00:08:00Z">
                <w:rPr/>
              </w:rPrChange>
            </w:rPr>
            <w:fldChar w:fldCharType="separate"/>
          </w:r>
          <w:r w:rsidR="006C28C4" w:rsidRPr="006C28C4">
            <w:rPr>
              <w:rFonts w:ascii="Arial" w:hAnsi="Arial"/>
              <w:noProof/>
              <w:sz w:val="24"/>
              <w:highlight w:val="yellow"/>
              <w:rPrChange w:id="489" w:author="bidyut k mohanty" w:date="2012-04-23T00:08:00Z">
                <w:rPr>
                  <w:rFonts w:ascii="Arial" w:hAnsi="Arial"/>
                  <w:sz w:val="24"/>
                </w:rPr>
              </w:rPrChange>
            </w:rPr>
            <w:delText>R</w:delText>
          </w:r>
          <w:r w:rsidR="006C28C4" w:rsidRPr="006C28C4">
            <w:rPr>
              <w:rFonts w:ascii="Arial" w:hAnsi="Arial"/>
              <w:smallCaps/>
              <w:noProof/>
              <w:sz w:val="24"/>
              <w:highlight w:val="yellow"/>
              <w:rPrChange w:id="490" w:author="bidyut k mohanty" w:date="2012-04-23T00:08:00Z">
                <w:rPr>
                  <w:rFonts w:ascii="Arial" w:hAnsi="Arial"/>
                  <w:smallCaps/>
                  <w:sz w:val="24"/>
                </w:rPr>
              </w:rPrChange>
            </w:rPr>
            <w:delText>istow</w:delText>
          </w:r>
          <w:r w:rsidR="006C28C4" w:rsidRPr="006C28C4">
            <w:rPr>
              <w:rFonts w:ascii="Arial" w:hAnsi="Arial"/>
              <w:noProof/>
              <w:sz w:val="24"/>
              <w:highlight w:val="yellow"/>
              <w:rPrChange w:id="491" w:author="bidyut k mohanty" w:date="2012-04-23T00:08:00Z">
                <w:rPr>
                  <w:rFonts w:ascii="Arial" w:hAnsi="Arial"/>
                  <w:sz w:val="24"/>
                </w:rPr>
              </w:rPrChange>
            </w:rPr>
            <w:delText xml:space="preserve"> and S</w:delText>
          </w:r>
          <w:r w:rsidR="006C28C4" w:rsidRPr="006C28C4">
            <w:rPr>
              <w:rFonts w:ascii="Arial" w:hAnsi="Arial"/>
              <w:smallCaps/>
              <w:noProof/>
              <w:sz w:val="24"/>
              <w:highlight w:val="yellow"/>
              <w:rPrChange w:id="492" w:author="bidyut k mohanty" w:date="2012-04-23T00:08:00Z">
                <w:rPr>
                  <w:rFonts w:ascii="Arial" w:hAnsi="Arial"/>
                  <w:smallCaps/>
                  <w:sz w:val="24"/>
                </w:rPr>
              </w:rPrChange>
            </w:rPr>
            <w:delText>chmeisser</w:delText>
          </w:r>
          <w:r w:rsidR="006C28C4" w:rsidRPr="006C28C4">
            <w:rPr>
              <w:rFonts w:ascii="Arial" w:hAnsi="Arial"/>
              <w:noProof/>
              <w:sz w:val="24"/>
              <w:highlight w:val="yellow"/>
              <w:rPrChange w:id="493" w:author="bidyut k mohanty" w:date="2012-04-23T00:08:00Z">
                <w:rPr>
                  <w:rFonts w:ascii="Arial" w:hAnsi="Arial"/>
                  <w:sz w:val="24"/>
                </w:rPr>
              </w:rPrChange>
            </w:rPr>
            <w:delText xml:space="preserve"> 2011</w:delText>
          </w:r>
          <w:r w:rsidR="006C28C4" w:rsidRPr="006C28C4" w:rsidDel="006E75E1">
            <w:rPr>
              <w:rFonts w:ascii="Arial" w:hAnsi="Arial"/>
              <w:noProof/>
              <w:sz w:val="24"/>
              <w:rPrChange w:id="494" w:author="bidyut k mohanty" w:date="2012-04-23T00:08:00Z">
                <w:rPr/>
              </w:rPrChange>
            </w:rPr>
            <w:fldChar w:fldCharType="end"/>
          </w:r>
          <w:r w:rsidR="006C28C4" w:rsidRPr="006C28C4">
            <w:rPr>
              <w:rFonts w:ascii="Arial" w:hAnsi="Arial"/>
              <w:noProof/>
              <w:sz w:val="24"/>
              <w:highlight w:val="yellow"/>
              <w:rPrChange w:id="495" w:author="bidyut k mohanty" w:date="2012-04-23T00:08:00Z">
                <w:rPr>
                  <w:rFonts w:ascii="Arial" w:hAnsi="Arial"/>
                  <w:sz w:val="24"/>
                </w:rPr>
              </w:rPrChange>
            </w:rPr>
            <w:delText>)</w:delText>
          </w:r>
          <w:r w:rsidR="006C28C4" w:rsidRPr="006C28C4" w:rsidDel="006E75E1">
            <w:rPr>
              <w:rFonts w:ascii="Arial" w:hAnsi="Arial"/>
              <w:sz w:val="24"/>
              <w:highlight w:val="yellow"/>
              <w:rPrChange w:id="496" w:author="bidyut k mohanty" w:date="2012-04-23T00:08:00Z">
                <w:rPr>
                  <w:rFonts w:ascii="Arial" w:hAnsi="Arial"/>
                  <w:sz w:val="24"/>
                </w:rPr>
              </w:rPrChange>
            </w:rPr>
            <w:fldChar w:fldCharType="end"/>
          </w:r>
        </w:del>
      </w:ins>
      <w:ins w:id="497" w:author="Hong Qin" w:date="2012-04-23T00:08:00Z">
        <w:r w:rsidR="00156568"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7170E4">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7170E4">
          <w:rPr>
            <w:rFonts w:ascii="Arial" w:hAnsi="Arial" w:cs="Arial"/>
            <w:i/>
            <w:sz w:val="24"/>
            <w:szCs w:val="24"/>
          </w:rPr>
          <w:t xml:space="preserve"> </w:t>
        </w:r>
        <w:r w:rsidR="00156568" w:rsidRPr="00605020">
          <w:rPr>
            <w:rFonts w:ascii="Arial" w:hAnsi="Arial" w:cs="Arial"/>
            <w:sz w:val="24"/>
            <w:szCs w:val="24"/>
          </w:rPr>
          <w:t xml:space="preserve">is an effective model to study cellular aging </w:t>
        </w:r>
      </w:ins>
      <w:ins w:id="498" w:author="hong qin" w:date="2012-04-20T08:36:00Z">
        <w:del w:id="499" w:author="Hong Qin" w:date="2012-04-22T08:33:00Z">
          <w:r w:rsidR="006C28C4" w:rsidRPr="006C28C4" w:rsidDel="00CA0FAF">
            <w:rPr>
              <w:rFonts w:ascii="Arial" w:hAnsi="Arial"/>
              <w:sz w:val="24"/>
              <w:highlight w:val="yellow"/>
              <w:rPrChange w:id="500" w:author="bidyut k mohanty" w:date="2012-04-23T00:08:00Z">
                <w:rPr>
                  <w:rFonts w:ascii="Arial" w:hAnsi="Arial"/>
                  <w:sz w:val="24"/>
                </w:rPr>
              </w:rPrChange>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del>
      </w:ins>
      <w:ins w:id="501" w:author="Hong Qin" w:date="2012-04-23T07:13:00Z">
        <w:r w:rsidR="00626510">
          <w:rPr>
            <w:rFonts w:ascii="Arial" w:hAnsi="Arial"/>
            <w:sz w:val="24"/>
            <w:highlight w:val="yellow"/>
          </w:rPr>
          <w:instrText xml:space="preserve"> ADDIN EN.CITE </w:instrText>
        </w:r>
      </w:ins>
      <w:ins w:id="502" w:author="hong qin" w:date="2012-04-20T08:36:00Z">
        <w:del w:id="503" w:author="Hong Qin" w:date="2012-04-22T08:33:00Z">
          <w:r w:rsidR="006C28C4" w:rsidRPr="006C28C4">
            <w:rPr>
              <w:rFonts w:ascii="Arial" w:hAnsi="Arial"/>
              <w:sz w:val="24"/>
              <w:highlight w:val="yellow"/>
              <w:rPrChange w:id="504" w:author="bidyut k mohanty" w:date="2012-04-23T00:08:00Z">
                <w:rPr>
                  <w:rFonts w:ascii="Arial" w:hAnsi="Arial"/>
                  <w:sz w:val="24"/>
                </w:rPr>
              </w:rPrChange>
            </w:rPr>
            <w:delInstrText xml:space="preserve"> ADDIN EN.CITE </w:delInstrText>
          </w:r>
        </w:del>
      </w:ins>
      <w:del w:id="505" w:author="Hong Qin" w:date="2012-04-23T00:08:00Z">
        <w:r w:rsidR="006C28C4"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delInstrText xml:space="preserve"> ADDIN EN.CITE.DATA </w:delInstrText>
        </w:r>
        <w:r w:rsidR="006C28C4" w:rsidRPr="00605020">
          <w:rPr>
            <w:rFonts w:ascii="Arial" w:hAnsi="Arial" w:cs="Arial"/>
            <w:sz w:val="24"/>
            <w:szCs w:val="24"/>
          </w:rPr>
        </w:r>
        <w:r w:rsidR="006C28C4" w:rsidRPr="00605020">
          <w:rPr>
            <w:rFonts w:ascii="Arial" w:hAnsi="Arial" w:cs="Arial"/>
            <w:sz w:val="24"/>
            <w:szCs w:val="24"/>
          </w:rPr>
          <w:fldChar w:fldCharType="end"/>
        </w:r>
      </w:del>
      <w:ins w:id="506" w:author="hong qin" w:date="2012-04-20T08:36:00Z">
        <w:del w:id="507" w:author="Hong Qin" w:date="2012-04-22T08:33:00Z">
          <w:r w:rsidR="006C28C4" w:rsidRPr="006C28C4">
            <w:rPr>
              <w:rFonts w:ascii="Arial" w:hAnsi="Arial"/>
              <w:sz w:val="24"/>
              <w:highlight w:val="yellow"/>
              <w:rPrChange w:id="508" w:author="bidyut k mohanty" w:date="2012-04-22T08:31:00Z">
                <w:rPr>
                  <w:rFonts w:ascii="Arial" w:hAnsi="Arial"/>
                  <w:sz w:val="24"/>
                </w:rPr>
              </w:rPrChange>
            </w:rPr>
            <w:delInstrText>&lt;EndNote&gt;&lt;Cite&gt;&lt;Author&gt;Ristow&lt;/Author&gt;&lt;Year&gt;2011&lt;/Year&gt;&lt;RecNum&gt;1034&lt;/RecNum&gt;&lt;DisplayText&gt;(R&lt;style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del>
      </w:ins>
      <w:ins w:id="509" w:author="Hong Qin" w:date="2012-04-23T07:13:00Z">
        <w:r w:rsidR="006C28C4">
          <w:rPr>
            <w:rFonts w:ascii="Arial" w:hAnsi="Arial"/>
            <w:sz w:val="24"/>
            <w:highlight w:val="yellow"/>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626510">
          <w:rPr>
            <w:rFonts w:ascii="Arial" w:hAnsi="Arial"/>
            <w:sz w:val="24"/>
            <w:highlight w:val="yellow"/>
          </w:rPr>
          <w:instrText xml:space="preserve"> ADDIN EN.CITE.DATA </w:instrText>
        </w:r>
        <w:r w:rsidR="006C28C4">
          <w:rPr>
            <w:rFonts w:ascii="Arial" w:hAnsi="Arial"/>
            <w:sz w:val="24"/>
            <w:highlight w:val="yellow"/>
          </w:rPr>
        </w:r>
        <w:r w:rsidR="006C28C4">
          <w:rPr>
            <w:rFonts w:ascii="Arial" w:hAnsi="Arial"/>
            <w:sz w:val="24"/>
            <w:highlight w:val="yellow"/>
          </w:rPr>
          <w:fldChar w:fldCharType="end"/>
        </w:r>
      </w:ins>
      <w:ins w:id="510" w:author="hong qin" w:date="2012-04-20T08:36:00Z">
        <w:del w:id="511" w:author="Hong Qin" w:date="2012-04-22T08:33:00Z">
          <w:r w:rsidR="006C28C4" w:rsidRPr="006C28C4" w:rsidDel="00CA0FAF">
            <w:rPr>
              <w:rFonts w:ascii="Arial" w:hAnsi="Arial"/>
              <w:sz w:val="24"/>
              <w:highlight w:val="yellow"/>
              <w:rPrChange w:id="512" w:author="bidyut k mohanty" w:date="2012-04-23T00:08:00Z">
                <w:rPr>
                  <w:rFonts w:ascii="Arial" w:hAnsi="Arial"/>
                  <w:sz w:val="24"/>
                  <w:highlight w:val="yellow"/>
                </w:rPr>
              </w:rPrChange>
            </w:rPr>
          </w:r>
          <w:r w:rsidR="006C28C4" w:rsidRPr="006C28C4" w:rsidDel="00CA0FAF">
            <w:rPr>
              <w:rFonts w:ascii="Arial" w:hAnsi="Arial"/>
              <w:sz w:val="24"/>
              <w:highlight w:val="yellow"/>
              <w:rPrChange w:id="513" w:author="bidyut k mohanty" w:date="2012-04-23T00:08:00Z">
                <w:rPr>
                  <w:rFonts w:ascii="Arial" w:hAnsi="Arial"/>
                  <w:sz w:val="24"/>
                </w:rPr>
              </w:rPrChange>
            </w:rPr>
            <w:fldChar w:fldCharType="separate"/>
          </w:r>
        </w:del>
      </w:ins>
      <w:ins w:id="514" w:author="Hong Qin" w:date="2012-04-23T07:13:00Z">
        <w:r w:rsidR="00626510">
          <w:rPr>
            <w:rFonts w:ascii="Arial" w:hAnsi="Arial"/>
            <w:noProof/>
            <w:sz w:val="24"/>
            <w:highlight w:val="yellow"/>
          </w:rPr>
          <w:t>(G</w:t>
        </w:r>
        <w:r w:rsidR="006C28C4" w:rsidRPr="006C28C4">
          <w:rPr>
            <w:rFonts w:ascii="Arial" w:hAnsi="Arial"/>
            <w:smallCaps/>
            <w:noProof/>
            <w:sz w:val="24"/>
            <w:highlight w:val="yellow"/>
            <w:rPrChange w:id="515" w:author="Hong Qin" w:date="2012-04-23T07:13:00Z">
              <w:rPr>
                <w:rFonts w:ascii="Arial" w:hAnsi="Arial"/>
                <w:sz w:val="24"/>
                <w:highlight w:val="yellow"/>
              </w:rPr>
            </w:rPrChange>
          </w:rPr>
          <w:t>ravel</w:t>
        </w:r>
        <w:r w:rsidR="00626510">
          <w:rPr>
            <w:rFonts w:ascii="Arial" w:hAnsi="Arial"/>
            <w:noProof/>
            <w:sz w:val="24"/>
            <w:highlight w:val="yellow"/>
          </w:rPr>
          <w:t xml:space="preserve"> and J</w:t>
        </w:r>
        <w:r w:rsidR="006C28C4" w:rsidRPr="006C28C4">
          <w:rPr>
            <w:rFonts w:ascii="Arial" w:hAnsi="Arial"/>
            <w:smallCaps/>
            <w:noProof/>
            <w:sz w:val="24"/>
            <w:highlight w:val="yellow"/>
            <w:rPrChange w:id="516" w:author="Hong Qin" w:date="2012-04-23T07:13:00Z">
              <w:rPr>
                <w:rFonts w:ascii="Arial" w:hAnsi="Arial"/>
                <w:sz w:val="24"/>
                <w:highlight w:val="yellow"/>
              </w:rPr>
            </w:rPrChange>
          </w:rPr>
          <w:t>ackson</w:t>
        </w:r>
        <w:r w:rsidR="00626510">
          <w:rPr>
            <w:rFonts w:ascii="Arial" w:hAnsi="Arial"/>
            <w:noProof/>
            <w:sz w:val="24"/>
            <w:highlight w:val="yellow"/>
          </w:rPr>
          <w:t xml:space="preserve"> 2003; M</w:t>
        </w:r>
        <w:r w:rsidR="006C28C4" w:rsidRPr="006C28C4">
          <w:rPr>
            <w:rFonts w:ascii="Arial" w:hAnsi="Arial"/>
            <w:smallCaps/>
            <w:noProof/>
            <w:sz w:val="24"/>
            <w:highlight w:val="yellow"/>
            <w:rPrChange w:id="517" w:author="Hong Qin" w:date="2012-04-23T07:13:00Z">
              <w:rPr>
                <w:rFonts w:ascii="Arial" w:hAnsi="Arial"/>
                <w:sz w:val="24"/>
                <w:highlight w:val="yellow"/>
              </w:rPr>
            </w:rPrChange>
          </w:rPr>
          <w:t>c</w:t>
        </w:r>
        <w:r w:rsidR="00626510">
          <w:rPr>
            <w:rFonts w:ascii="Arial" w:hAnsi="Arial"/>
            <w:noProof/>
            <w:sz w:val="24"/>
            <w:highlight w:val="yellow"/>
          </w:rPr>
          <w:t>M</w:t>
        </w:r>
        <w:r w:rsidR="006C28C4" w:rsidRPr="006C28C4">
          <w:rPr>
            <w:rFonts w:ascii="Arial" w:hAnsi="Arial"/>
            <w:smallCaps/>
            <w:noProof/>
            <w:sz w:val="24"/>
            <w:highlight w:val="yellow"/>
            <w:rPrChange w:id="518" w:author="Hong Qin" w:date="2012-04-23T07:13:00Z">
              <w:rPr>
                <w:rFonts w:ascii="Arial" w:hAnsi="Arial"/>
                <w:sz w:val="24"/>
                <w:highlight w:val="yellow"/>
              </w:rPr>
            </w:rPrChange>
          </w:rPr>
          <w:t>urray</w:t>
        </w:r>
        <w:r w:rsidR="00626510">
          <w:rPr>
            <w:rFonts w:ascii="Arial" w:hAnsi="Arial"/>
            <w:noProof/>
            <w:sz w:val="24"/>
            <w:highlight w:val="yellow"/>
          </w:rPr>
          <w:t xml:space="preserve"> and G</w:t>
        </w:r>
        <w:r w:rsidR="006C28C4" w:rsidRPr="006C28C4">
          <w:rPr>
            <w:rFonts w:ascii="Arial" w:hAnsi="Arial"/>
            <w:smallCaps/>
            <w:noProof/>
            <w:sz w:val="24"/>
            <w:highlight w:val="yellow"/>
            <w:rPrChange w:id="519" w:author="Hong Qin" w:date="2012-04-23T07:13:00Z">
              <w:rPr>
                <w:rFonts w:ascii="Arial" w:hAnsi="Arial"/>
                <w:sz w:val="24"/>
                <w:highlight w:val="yellow"/>
              </w:rPr>
            </w:rPrChange>
          </w:rPr>
          <w:t>ottschling</w:t>
        </w:r>
        <w:r w:rsidR="00626510">
          <w:rPr>
            <w:rFonts w:ascii="Arial" w:hAnsi="Arial"/>
            <w:noProof/>
            <w:sz w:val="24"/>
            <w:highlight w:val="yellow"/>
          </w:rPr>
          <w:t xml:space="preserve"> 2003; M</w:t>
        </w:r>
        <w:r w:rsidR="006C28C4" w:rsidRPr="006C28C4">
          <w:rPr>
            <w:rFonts w:ascii="Arial" w:hAnsi="Arial"/>
            <w:smallCaps/>
            <w:noProof/>
            <w:sz w:val="24"/>
            <w:highlight w:val="yellow"/>
            <w:rPrChange w:id="520" w:author="Hong Qin" w:date="2012-04-23T07:13:00Z">
              <w:rPr>
                <w:rFonts w:ascii="Arial" w:hAnsi="Arial"/>
                <w:sz w:val="24"/>
                <w:highlight w:val="yellow"/>
              </w:rPr>
            </w:rPrChange>
          </w:rPr>
          <w:t>c</w:t>
        </w:r>
        <w:r w:rsidR="00626510">
          <w:rPr>
            <w:rFonts w:ascii="Arial" w:hAnsi="Arial"/>
            <w:noProof/>
            <w:sz w:val="24"/>
            <w:highlight w:val="yellow"/>
          </w:rPr>
          <w:t>M</w:t>
        </w:r>
        <w:r w:rsidR="006C28C4" w:rsidRPr="006C28C4">
          <w:rPr>
            <w:rFonts w:ascii="Arial" w:hAnsi="Arial"/>
            <w:smallCaps/>
            <w:noProof/>
            <w:sz w:val="24"/>
            <w:highlight w:val="yellow"/>
            <w:rPrChange w:id="521" w:author="Hong Qin" w:date="2012-04-23T07:13:00Z">
              <w:rPr>
                <w:rFonts w:ascii="Arial" w:hAnsi="Arial"/>
                <w:sz w:val="24"/>
                <w:highlight w:val="yellow"/>
              </w:rPr>
            </w:rPrChange>
          </w:rPr>
          <w:t>urray</w:t>
        </w:r>
        <w:r w:rsidR="00626510">
          <w:rPr>
            <w:rFonts w:ascii="Arial" w:hAnsi="Arial"/>
            <w:noProof/>
            <w:sz w:val="24"/>
            <w:highlight w:val="yellow"/>
          </w:rPr>
          <w:t xml:space="preserve"> and G</w:t>
        </w:r>
        <w:r w:rsidR="006C28C4" w:rsidRPr="006C28C4">
          <w:rPr>
            <w:rFonts w:ascii="Arial" w:hAnsi="Arial"/>
            <w:smallCaps/>
            <w:noProof/>
            <w:sz w:val="24"/>
            <w:highlight w:val="yellow"/>
            <w:rPrChange w:id="522" w:author="Hong Qin" w:date="2012-04-23T07:13:00Z">
              <w:rPr>
                <w:rFonts w:ascii="Arial" w:hAnsi="Arial"/>
                <w:sz w:val="24"/>
                <w:highlight w:val="yellow"/>
              </w:rPr>
            </w:rPrChange>
          </w:rPr>
          <w:t>ottschling</w:t>
        </w:r>
        <w:r w:rsidR="00626510">
          <w:rPr>
            <w:rFonts w:ascii="Arial" w:hAnsi="Arial"/>
            <w:noProof/>
            <w:sz w:val="24"/>
            <w:highlight w:val="yellow"/>
          </w:rPr>
          <w:t xml:space="preserve"> 2004)</w:t>
        </w:r>
      </w:ins>
      <w:ins w:id="523" w:author="hong qin" w:date="2012-04-20T08:36:00Z">
        <w:del w:id="524" w:author="Hong Qin" w:date="2012-04-22T08:33:00Z">
          <w:r w:rsidR="006C28C4" w:rsidRPr="006C28C4">
            <w:rPr>
              <w:rFonts w:ascii="Arial" w:hAnsi="Arial"/>
              <w:noProof/>
              <w:sz w:val="24"/>
              <w:highlight w:val="yellow"/>
              <w:rPrChange w:id="525" w:author="bidyut k mohanty" w:date="2012-04-23T00:08:00Z">
                <w:rPr>
                  <w:rFonts w:ascii="Arial" w:hAnsi="Arial"/>
                  <w:sz w:val="24"/>
                </w:rPr>
              </w:rPrChange>
            </w:rPr>
            <w:delText>(</w:delText>
          </w:r>
          <w:r w:rsidR="006C28C4" w:rsidRPr="006C28C4" w:rsidDel="00CA0FAF">
            <w:rPr>
              <w:noProof/>
              <w:rPrChange w:id="526" w:author="bidyut k mohanty" w:date="2012-04-22T08:31:00Z">
                <w:rPr>
                  <w:highlight w:val="yellow"/>
                </w:rPr>
              </w:rPrChange>
            </w:rPr>
            <w:fldChar w:fldCharType="begin"/>
          </w:r>
        </w:del>
      </w:ins>
      <w:del w:id="527" w:author="Hong Qin" w:date="2012-04-23T06:42:00Z">
        <w:r w:rsidR="00AC5D1A" w:rsidDel="00F0148F">
          <w:rPr>
            <w:rFonts w:ascii="Arial" w:hAnsi="Arial" w:cs="Arial"/>
            <w:noProof/>
            <w:sz w:val="24"/>
            <w:szCs w:val="24"/>
          </w:rPr>
          <w:delInstrText xml:space="preserve"> </w:delInstrText>
        </w:r>
      </w:del>
      <w:ins w:id="528" w:author="hong qin" w:date="2012-04-20T08:36:00Z">
        <w:del w:id="529" w:author="Hong Qin" w:date="2012-04-22T08:33:00Z">
          <w:r w:rsidR="006C28C4" w:rsidRPr="006C28C4">
            <w:rPr>
              <w:noProof/>
              <w:highlight w:val="yellow"/>
              <w:rPrChange w:id="530" w:author="bidyut k mohanty" w:date="2012-04-23T00:08:00Z">
                <w:rPr/>
              </w:rPrChange>
            </w:rPr>
            <w:delInstrText>HYPERLINK \l "_ENREF_</w:delInstrText>
          </w:r>
          <w:r w:rsidR="006C28C4" w:rsidRPr="006C28C4">
            <w:rPr>
              <w:noProof/>
              <w:highlight w:val="yellow"/>
              <w:rPrChange w:id="531" w:author="bidyut k mohanty" w:date="2012-04-22T08:31:00Z">
                <w:rPr/>
              </w:rPrChange>
            </w:rPr>
            <w:delInstrText>1</w:delInstrText>
          </w:r>
          <w:r w:rsidR="006C28C4" w:rsidRPr="006C28C4">
            <w:rPr>
              <w:noProof/>
              <w:highlight w:val="yellow"/>
              <w:rPrChange w:id="532" w:author="bidyut k mohanty" w:date="2012-04-23T00:08:00Z">
                <w:rPr/>
              </w:rPrChange>
            </w:rPr>
            <w:delInstrText>4" \o "</w:delInstrText>
          </w:r>
        </w:del>
      </w:ins>
      <w:del w:id="533" w:author="Hong Qin" w:date="2012-04-23T06:42:00Z">
        <w:r w:rsidR="00AC5D1A" w:rsidDel="00F0148F">
          <w:rPr>
            <w:rFonts w:ascii="Arial" w:hAnsi="Arial" w:cs="Arial"/>
            <w:noProof/>
            <w:sz w:val="24"/>
            <w:szCs w:val="24"/>
          </w:rPr>
          <w:delInstrText xml:space="preserve">" </w:delInstrText>
        </w:r>
      </w:del>
      <w:ins w:id="534" w:author="hong qin" w:date="2012-04-20T08:36:00Z">
        <w:del w:id="535" w:author="Hong Qin" w:date="2012-04-23T06:42:00Z">
          <w:r w:rsidR="002F2F83" w:rsidDel="00F0148F">
            <w:rPr>
              <w:noProof/>
            </w:rPr>
            <w:delInstrText>"</w:delInstrText>
          </w:r>
        </w:del>
        <w:del w:id="536" w:author="Hong Qin" w:date="2012-04-22T08:33:00Z">
          <w:r w:rsidR="006C28C4" w:rsidRPr="006C28C4">
            <w:rPr>
              <w:noProof/>
              <w:highlight w:val="yellow"/>
              <w:rPrChange w:id="537" w:author="bidyut k mohanty" w:date="2012-04-22T08:31:00Z">
                <w:rPr/>
              </w:rPrChange>
            </w:rPr>
            <w:delInstrText>Ristow, 2011 #1034"</w:delInstrText>
          </w:r>
          <w:r w:rsidR="006C28C4" w:rsidRPr="006C28C4" w:rsidDel="00CA0FAF">
            <w:rPr>
              <w:noProof/>
              <w:rPrChange w:id="538" w:author="bidyut k mohanty" w:date="2012-04-22T08:31:00Z">
                <w:rPr>
                  <w:highlight w:val="yellow"/>
                </w:rPr>
              </w:rPrChange>
            </w:rPr>
            <w:fldChar w:fldCharType="separate"/>
          </w:r>
        </w:del>
      </w:ins>
      <w:del w:id="539" w:author="Hong Qin" w:date="2012-04-23T00:08:00Z">
        <w:r w:rsidR="00AC5D1A" w:rsidRPr="00605020">
          <w:rPr>
            <w:rFonts w:ascii="Arial" w:hAnsi="Arial" w:cs="Arial"/>
            <w:noProof/>
            <w:sz w:val="24"/>
            <w:szCs w:val="24"/>
          </w:rPr>
          <w:delText>G</w:delText>
        </w:r>
        <w:r w:rsidR="00AC5D1A" w:rsidRPr="00605020">
          <w:rPr>
            <w:rFonts w:ascii="Arial" w:hAnsi="Arial" w:cs="Arial"/>
            <w:smallCaps/>
            <w:noProof/>
            <w:sz w:val="24"/>
            <w:szCs w:val="24"/>
          </w:rPr>
          <w:delText>ravel</w:delText>
        </w:r>
        <w:r w:rsidR="00AC5D1A" w:rsidRPr="00605020">
          <w:rPr>
            <w:rFonts w:ascii="Arial" w:hAnsi="Arial" w:cs="Arial"/>
            <w:noProof/>
            <w:sz w:val="24"/>
            <w:szCs w:val="24"/>
          </w:rPr>
          <w:delText xml:space="preserve"> and J</w:delText>
        </w:r>
        <w:r w:rsidR="00AC5D1A" w:rsidRPr="00605020">
          <w:rPr>
            <w:rFonts w:ascii="Arial" w:hAnsi="Arial" w:cs="Arial"/>
            <w:smallCaps/>
            <w:noProof/>
            <w:sz w:val="24"/>
            <w:szCs w:val="24"/>
          </w:rPr>
          <w:delText>ackson</w:delText>
        </w:r>
        <w:r w:rsidR="00AC5D1A" w:rsidRPr="00605020">
          <w:rPr>
            <w:rFonts w:ascii="Arial" w:hAnsi="Arial" w:cs="Arial"/>
            <w:noProof/>
            <w:sz w:val="24"/>
            <w:szCs w:val="24"/>
          </w:rPr>
          <w:delText xml:space="preserve"> 2003</w:delText>
        </w:r>
      </w:del>
      <w:ins w:id="540" w:author="hong qin" w:date="2012-04-20T08:36:00Z">
        <w:del w:id="541" w:author="Hong Qin" w:date="2012-04-22T08:33:00Z">
          <w:r w:rsidR="006C28C4" w:rsidRPr="006C28C4">
            <w:rPr>
              <w:rFonts w:ascii="Arial" w:hAnsi="Arial"/>
              <w:noProof/>
              <w:sz w:val="24"/>
              <w:highlight w:val="yellow"/>
              <w:rPrChange w:id="542" w:author="bidyut k mohanty" w:date="2012-04-22T08:31:00Z">
                <w:rPr>
                  <w:rFonts w:ascii="Arial" w:hAnsi="Arial"/>
                  <w:sz w:val="24"/>
                </w:rPr>
              </w:rPrChange>
            </w:rPr>
            <w:delText>R</w:delText>
          </w:r>
          <w:r w:rsidR="006C28C4" w:rsidRPr="006C28C4">
            <w:rPr>
              <w:rFonts w:ascii="Arial" w:hAnsi="Arial"/>
              <w:smallCaps/>
              <w:noProof/>
              <w:sz w:val="24"/>
              <w:highlight w:val="yellow"/>
              <w:rPrChange w:id="543" w:author="bidyut k mohanty" w:date="2012-04-22T08:31:00Z">
                <w:rPr>
                  <w:rFonts w:ascii="Arial" w:hAnsi="Arial"/>
                  <w:smallCaps/>
                  <w:sz w:val="24"/>
                </w:rPr>
              </w:rPrChange>
            </w:rPr>
            <w:delText>istow</w:delText>
          </w:r>
          <w:r w:rsidR="006C28C4" w:rsidRPr="006C28C4">
            <w:rPr>
              <w:rFonts w:ascii="Arial" w:hAnsi="Arial"/>
              <w:noProof/>
              <w:sz w:val="24"/>
              <w:highlight w:val="yellow"/>
              <w:rPrChange w:id="544" w:author="bidyut k mohanty" w:date="2012-04-22T08:31:00Z">
                <w:rPr>
                  <w:rFonts w:ascii="Arial" w:hAnsi="Arial"/>
                  <w:sz w:val="24"/>
                </w:rPr>
              </w:rPrChange>
            </w:rPr>
            <w:delText xml:space="preserve"> and S</w:delText>
          </w:r>
          <w:r w:rsidR="006C28C4" w:rsidRPr="006C28C4">
            <w:rPr>
              <w:rFonts w:ascii="Arial" w:hAnsi="Arial"/>
              <w:smallCaps/>
              <w:noProof/>
              <w:sz w:val="24"/>
              <w:highlight w:val="yellow"/>
              <w:rPrChange w:id="545" w:author="bidyut k mohanty" w:date="2012-04-22T08:31:00Z">
                <w:rPr>
                  <w:rFonts w:ascii="Arial" w:hAnsi="Arial"/>
                  <w:smallCaps/>
                  <w:sz w:val="24"/>
                </w:rPr>
              </w:rPrChange>
            </w:rPr>
            <w:delText>chmeisser</w:delText>
          </w:r>
          <w:r w:rsidR="006C28C4" w:rsidRPr="006C28C4">
            <w:rPr>
              <w:rFonts w:ascii="Arial" w:hAnsi="Arial"/>
              <w:noProof/>
              <w:sz w:val="24"/>
              <w:highlight w:val="yellow"/>
              <w:rPrChange w:id="546" w:author="bidyut k mohanty" w:date="2012-04-22T08:31:00Z">
                <w:rPr>
                  <w:rFonts w:ascii="Arial" w:hAnsi="Arial"/>
                  <w:sz w:val="24"/>
                </w:rPr>
              </w:rPrChange>
            </w:rPr>
            <w:delText xml:space="preserve"> 2011</w:delText>
          </w:r>
          <w:r w:rsidR="006C28C4" w:rsidRPr="006C28C4" w:rsidDel="00CA0FAF">
            <w:rPr>
              <w:noProof/>
              <w:rPrChange w:id="547" w:author="bidyut k mohanty" w:date="2012-04-22T08:31:00Z">
                <w:rPr>
                  <w:highlight w:val="yellow"/>
                </w:rPr>
              </w:rPrChange>
            </w:rPr>
            <w:fldChar w:fldCharType="end"/>
          </w:r>
          <w:r w:rsidR="006C28C4" w:rsidRPr="006C28C4">
            <w:rPr>
              <w:rFonts w:ascii="Arial" w:hAnsi="Arial"/>
              <w:noProof/>
              <w:sz w:val="24"/>
              <w:highlight w:val="yellow"/>
              <w:rPrChange w:id="548" w:author="bidyut k mohanty" w:date="2012-04-22T08:31:00Z">
                <w:rPr>
                  <w:rFonts w:ascii="Arial" w:hAnsi="Arial"/>
                  <w:sz w:val="24"/>
                </w:rPr>
              </w:rPrChange>
            </w:rPr>
            <w:delText>)</w:delText>
          </w:r>
          <w:r w:rsidR="006C28C4" w:rsidRPr="006C28C4" w:rsidDel="00CA0FAF">
            <w:rPr>
              <w:rFonts w:ascii="Arial" w:hAnsi="Arial"/>
              <w:sz w:val="24"/>
              <w:highlight w:val="yellow"/>
              <w:rPrChange w:id="549" w:author="bidyut k mohanty" w:date="2012-04-23T00:08:00Z">
                <w:rPr>
                  <w:rFonts w:ascii="Arial" w:hAnsi="Arial"/>
                  <w:sz w:val="24"/>
                </w:rPr>
              </w:rPrChange>
            </w:rPr>
            <w:fldChar w:fldCharType="end"/>
          </w:r>
        </w:del>
      </w:ins>
      <w:ins w:id="550" w:author="Hong Qin" w:date="2012-04-23T00:08:00Z">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7170E4">
          <w:rPr>
            <w:rFonts w:ascii="Arial" w:hAnsi="Arial" w:cs="Arial"/>
            <w:sz w:val="24"/>
            <w:szCs w:val="24"/>
          </w:rPr>
          <w:t xml:space="preserve"> </w:t>
        </w:r>
        <w:r w:rsidR="00E9521B" w:rsidRPr="00605020">
          <w:rPr>
            <w:rFonts w:ascii="Arial" w:hAnsi="Arial" w:cs="Arial"/>
            <w:sz w:val="24"/>
            <w:szCs w:val="24"/>
          </w:rPr>
          <w:t>(</w:t>
        </w:r>
        <w:r w:rsidR="0072137D" w:rsidRPr="0072137D">
          <w:rPr>
            <w:rFonts w:ascii="Arial" w:hAnsi="Arial" w:cs="Arial"/>
            <w:sz w:val="24"/>
            <w:szCs w:val="24"/>
          </w:rPr>
          <w:t>Figure 1</w:t>
        </w:r>
        <w:proofErr w:type="gramStart"/>
        <w:r w:rsidR="0072137D" w:rsidRPr="0072137D">
          <w:rPr>
            <w:rFonts w:ascii="Arial" w:hAnsi="Arial" w:cs="Arial"/>
            <w:sz w:val="24"/>
            <w:szCs w:val="24"/>
          </w:rPr>
          <w:t xml:space="preserve">) </w:t>
        </w:r>
        <w:r w:rsidR="0079433A" w:rsidRPr="00605020">
          <w:rPr>
            <w:rFonts w:ascii="Arial" w:hAnsi="Arial" w:cs="Arial"/>
            <w:sz w:val="24"/>
            <w:szCs w:val="24"/>
          </w:rPr>
          <w:t>.</w:t>
        </w:r>
        <w:proofErr w:type="gramEnd"/>
      </w:ins>
    </w:p>
    <w:p w:rsidR="00432702" w:rsidRDefault="00156568" w:rsidP="00432702">
      <w:pPr>
        <w:numPr>
          <w:ins w:id="551" w:author="Hong Qin" w:date="2012-04-23T07:38:00Z"/>
        </w:numPr>
        <w:spacing w:after="0" w:line="480" w:lineRule="auto"/>
        <w:ind w:firstLine="720"/>
        <w:jc w:val="both"/>
        <w:rPr>
          <w:ins w:id="552" w:author="Hong Qin" w:date="2012-04-23T07:38:00Z"/>
          <w:rFonts w:ascii="Arial" w:hAnsi="Arial" w:cs="Arial"/>
          <w:sz w:val="24"/>
          <w:szCs w:val="24"/>
        </w:rPr>
      </w:pPr>
      <w:ins w:id="553" w:author="Hong Qin" w:date="2012-04-23T00:08:00Z">
        <w:r w:rsidRPr="00605020">
          <w:rPr>
            <w:rFonts w:ascii="Arial" w:hAnsi="Arial" w:cs="Arial"/>
            <w:sz w:val="24"/>
            <w:szCs w:val="24"/>
          </w:rPr>
          <w:t>Cellular aging is the basis of physiological aging</w:t>
        </w:r>
      </w:ins>
      <w:del w:id="554" w:author="Hong Qin" w:date="2012-04-23T07:34:00Z">
        <w:r w:rsidRPr="00605020" w:rsidDel="00937E7E">
          <w:rPr>
            <w:rFonts w:ascii="Arial" w:hAnsi="Arial" w:cs="Arial"/>
            <w:sz w:val="24"/>
            <w:szCs w:val="24"/>
          </w:rPr>
          <w:delText>in consistenceconsistence</w:delText>
        </w:r>
      </w:del>
      <w:ins w:id="555" w:author="bidyut k mohanty" w:date="2012-04-20T11:49:00Z">
        <w:del w:id="556" w:author="Hong Qin" w:date="2012-04-23T07:34:00Z">
          <w:r w:rsidR="0050481B" w:rsidDel="00937E7E">
            <w:rPr>
              <w:rFonts w:ascii="Arial" w:hAnsi="Arial" w:cs="Arial"/>
              <w:sz w:val="24"/>
              <w:szCs w:val="24"/>
            </w:rPr>
            <w:delText>consistent</w:delText>
          </w:r>
        </w:del>
      </w:ins>
      <w:ins w:id="557" w:author="Hong Qin" w:date="2012-04-23T07:34:00Z">
        <w:r w:rsidR="00937E7E">
          <w:rPr>
            <w:rFonts w:ascii="Arial" w:hAnsi="Arial" w:cs="Arial"/>
            <w:sz w:val="24"/>
            <w:szCs w:val="24"/>
          </w:rPr>
          <w:t xml:space="preserve">. </w:t>
        </w:r>
      </w:ins>
      <w:ins w:id="558" w:author="Hong Qin" w:date="2012-04-23T00:08:00Z">
        <w:r w:rsidRPr="00605020">
          <w:rPr>
            <w:rFonts w:ascii="Arial" w:hAnsi="Arial" w:cs="Arial"/>
            <w:sz w:val="24"/>
            <w:szCs w:val="24"/>
          </w:rPr>
          <w:t xml:space="preserve">The budding </w:t>
        </w:r>
      </w:ins>
      <w:ins w:id="559" w:author="bidyut k mohanty" w:date="2012-04-20T08:36:00Z">
        <w:r w:rsidRPr="00605020">
          <w:rPr>
            <w:rFonts w:ascii="Arial" w:hAnsi="Arial" w:cs="Arial"/>
            <w:sz w:val="24"/>
            <w:szCs w:val="24"/>
          </w:rPr>
          <w:t>yeast</w:t>
        </w:r>
      </w:ins>
      <w:ins w:id="560" w:author="bidyut k mohanty" w:date="2012-04-22T08:31:00Z">
        <w:r w:rsidR="00AE4926">
          <w:rPr>
            <w:rFonts w:ascii="Arial" w:hAnsi="Arial" w:cs="Arial"/>
            <w:sz w:val="24"/>
            <w:szCs w:val="24"/>
          </w:rPr>
          <w:t>,</w:t>
        </w:r>
      </w:ins>
      <w:ins w:id="561" w:author="bidyut k mohanty" w:date="2012-04-19T22:21:00Z">
        <w:r w:rsidR="007170E4">
          <w:rPr>
            <w:rFonts w:ascii="Arial" w:hAnsi="Arial" w:cs="Arial"/>
            <w:sz w:val="24"/>
            <w:szCs w:val="24"/>
          </w:rPr>
          <w:t xml:space="preserve"> </w:t>
        </w:r>
      </w:ins>
      <w:ins w:id="562" w:author="bidyut k mohanty" w:date="2012-04-20T08:36:00Z">
        <w:r w:rsidR="0072137D" w:rsidRPr="0072137D">
          <w:rPr>
            <w:rFonts w:ascii="Arial" w:hAnsi="Arial" w:cs="Arial"/>
            <w:i/>
            <w:sz w:val="24"/>
            <w:szCs w:val="24"/>
          </w:rPr>
          <w:t xml:space="preserve">Saccharomyces </w:t>
        </w:r>
      </w:ins>
      <w:ins w:id="563" w:author="bidyut k mohanty" w:date="2012-04-22T08:31:00Z">
        <w:r w:rsidR="0072137D" w:rsidRPr="0072137D">
          <w:rPr>
            <w:rFonts w:ascii="Arial" w:hAnsi="Arial" w:cs="Arial"/>
            <w:i/>
            <w:sz w:val="24"/>
            <w:szCs w:val="24"/>
          </w:rPr>
          <w:t>cerevis</w:t>
        </w:r>
        <w:r w:rsidR="007170E4">
          <w:rPr>
            <w:rFonts w:ascii="Arial" w:hAnsi="Arial" w:cs="Arial"/>
            <w:i/>
            <w:sz w:val="24"/>
            <w:szCs w:val="24"/>
          </w:rPr>
          <w:t>i</w:t>
        </w:r>
        <w:r w:rsidR="00AE4926">
          <w:rPr>
            <w:rFonts w:ascii="Arial" w:hAnsi="Arial" w:cs="Arial"/>
            <w:i/>
            <w:sz w:val="24"/>
            <w:szCs w:val="24"/>
          </w:rPr>
          <w:t>ae</w:t>
        </w:r>
        <w:del w:id="564" w:author="Hong Qin" w:date="2012-04-23T07:35:00Z">
          <w:r w:rsidR="00AE4926" w:rsidDel="00AE1FAF">
            <w:rPr>
              <w:rFonts w:ascii="Arial" w:hAnsi="Arial" w:cs="Arial"/>
              <w:i/>
              <w:sz w:val="24"/>
              <w:szCs w:val="24"/>
            </w:rPr>
            <w:delText>,</w:delText>
          </w:r>
        </w:del>
        <w:r w:rsidR="007170E4">
          <w:rPr>
            <w:rFonts w:ascii="Arial" w:hAnsi="Arial" w:cs="Arial"/>
            <w:i/>
            <w:sz w:val="24"/>
            <w:szCs w:val="24"/>
          </w:rPr>
          <w:t xml:space="preserve"> </w:t>
        </w:r>
      </w:ins>
      <w:ins w:id="565" w:author="bidyut k mohanty" w:date="2012-04-20T08:36:00Z">
        <w:del w:id="566" w:author="Hong Qin" w:date="2012-04-23T07:34:00Z">
          <w:r w:rsidR="0072137D" w:rsidRPr="0072137D" w:rsidDel="00AE1FAF">
            <w:rPr>
              <w:rFonts w:ascii="Arial" w:hAnsi="Arial" w:cs="Arial"/>
              <w:i/>
              <w:sz w:val="24"/>
              <w:szCs w:val="24"/>
            </w:rPr>
            <w:delText>cere</w:delText>
          </w:r>
        </w:del>
      </w:ins>
      <w:del w:id="567" w:author="Hong Qin" w:date="2012-04-23T07:34:00Z">
        <w:r w:rsidR="0072137D" w:rsidRPr="0072137D" w:rsidDel="00AE1FAF">
          <w:rPr>
            <w:rFonts w:ascii="Arial" w:hAnsi="Arial" w:cs="Arial"/>
            <w:i/>
            <w:sz w:val="24"/>
            <w:szCs w:val="24"/>
          </w:rPr>
          <w:delText>i</w:delText>
        </w:r>
      </w:del>
      <w:ins w:id="568" w:author="bidyut k mohanty" w:date="2012-04-20T08:36:00Z">
        <w:del w:id="569" w:author="Hong Qin" w:date="2012-04-23T07:34:00Z">
          <w:r w:rsidR="0072137D" w:rsidRPr="0072137D" w:rsidDel="00AE1FAF">
            <w:rPr>
              <w:rFonts w:ascii="Arial" w:hAnsi="Arial" w:cs="Arial"/>
              <w:i/>
              <w:sz w:val="24"/>
              <w:szCs w:val="24"/>
            </w:rPr>
            <w:delText>vis</w:delText>
          </w:r>
        </w:del>
      </w:ins>
      <w:ins w:id="570" w:author="bidyut k mohanty" w:date="2012-04-19T22:21:00Z">
        <w:del w:id="571" w:author="Hong Qin" w:date="2012-04-23T07:34:00Z">
          <w:r w:rsidR="007170E4" w:rsidDel="00AE1FAF">
            <w:rPr>
              <w:rFonts w:ascii="Arial" w:hAnsi="Arial" w:cs="Arial"/>
              <w:i/>
              <w:sz w:val="24"/>
              <w:szCs w:val="24"/>
            </w:rPr>
            <w:delText>i</w:delText>
          </w:r>
        </w:del>
      </w:ins>
      <w:ins w:id="572" w:author="bidyut k mohanty" w:date="2012-04-20T08:36:00Z">
        <w:del w:id="573" w:author="Hong Qin" w:date="2012-04-23T07:34:00Z">
          <w:r w:rsidR="0072137D" w:rsidRPr="0072137D" w:rsidDel="00AE1FAF">
            <w:rPr>
              <w:rFonts w:ascii="Arial" w:hAnsi="Arial" w:cs="Arial"/>
              <w:i/>
              <w:sz w:val="24"/>
              <w:szCs w:val="24"/>
            </w:rPr>
            <w:delText>ae</w:delText>
          </w:r>
        </w:del>
      </w:ins>
      <w:ins w:id="574" w:author="bidyut k mohanty" w:date="2012-04-19T22:21:00Z">
        <w:del w:id="575" w:author="Hong Qin" w:date="2012-04-23T07:34:00Z">
          <w:r w:rsidR="007170E4" w:rsidDel="00AE1FAF">
            <w:rPr>
              <w:rFonts w:ascii="Arial" w:hAnsi="Arial" w:cs="Arial"/>
              <w:i/>
              <w:sz w:val="24"/>
              <w:szCs w:val="24"/>
            </w:rPr>
            <w:delText xml:space="preserve"> </w:delText>
          </w:r>
        </w:del>
      </w:ins>
      <w:ins w:id="576" w:author="bidyut k mohanty" w:date="2012-04-20T08:36:00Z">
        <w:r w:rsidRPr="00605020">
          <w:rPr>
            <w:rFonts w:ascii="Arial" w:hAnsi="Arial" w:cs="Arial"/>
            <w:sz w:val="24"/>
            <w:szCs w:val="24"/>
          </w:rPr>
          <w:t>is</w:t>
        </w:r>
      </w:ins>
      <w:del w:id="577" w:author="bidyut k mohanty" w:date="2012-04-20T08:36:00Z">
        <w:r w:rsidRPr="00605020">
          <w:rPr>
            <w:rFonts w:ascii="Arial" w:hAnsi="Arial" w:cs="Arial"/>
            <w:sz w:val="24"/>
            <w:szCs w:val="24"/>
          </w:rPr>
          <w:delText>yeast</w:delText>
        </w:r>
        <w:r w:rsidR="0072137D" w:rsidRPr="0072137D">
          <w:rPr>
            <w:rFonts w:ascii="Arial" w:hAnsi="Arial" w:cs="Arial"/>
            <w:i/>
            <w:sz w:val="24"/>
            <w:szCs w:val="24"/>
          </w:rPr>
          <w:delText>Saccharomyces cereivisae</w:delText>
        </w:r>
        <w:r w:rsidRPr="00605020">
          <w:rPr>
            <w:rFonts w:ascii="Arial" w:hAnsi="Arial" w:cs="Arial"/>
            <w:sz w:val="24"/>
            <w:szCs w:val="24"/>
          </w:rPr>
          <w:delText>is</w:delText>
        </w:r>
      </w:del>
      <w:ins w:id="578" w:author="Hong Qin" w:date="2012-04-23T00:08:00Z">
        <w:r w:rsidRPr="00605020">
          <w:rPr>
            <w:rFonts w:ascii="Arial" w:hAnsi="Arial" w:cs="Arial"/>
            <w:sz w:val="24"/>
            <w:szCs w:val="24"/>
          </w:rPr>
          <w:t xml:space="preserve"> an effective model to study cellular aging </w:t>
        </w:r>
      </w:ins>
      <w:r w:rsidR="006C28C4"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579" w:author="Hong Qin" w:date="2012-04-23T07:13:00Z">
        <w:r w:rsidR="00626510">
          <w:rPr>
            <w:rFonts w:ascii="Arial" w:hAnsi="Arial" w:cs="Arial"/>
            <w:sz w:val="24"/>
            <w:szCs w:val="24"/>
          </w:rPr>
          <w:instrText xml:space="preserve"> ADDIN EN.CITE </w:instrText>
        </w:r>
      </w:ins>
      <w:del w:id="580" w:author="Hong Qin" w:date="2012-04-22T17:05:00Z">
        <w:r w:rsidR="00E636AA"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ins w:id="581" w:author="Hong Qin" w:date="2012-04-23T07:13:00Z">
        <w:r w:rsidR="006C28C4">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sidRPr="00605020">
        <w:rPr>
          <w:rFonts w:ascii="Arial" w:hAnsi="Arial" w:cs="Arial"/>
          <w:sz w:val="24"/>
          <w:szCs w:val="24"/>
        </w:rPr>
      </w:r>
      <w:r w:rsidR="006C28C4" w:rsidRPr="00605020">
        <w:rPr>
          <w:rFonts w:ascii="Arial" w:hAnsi="Arial" w:cs="Arial"/>
          <w:sz w:val="24"/>
          <w:szCs w:val="24"/>
        </w:rPr>
        <w:fldChar w:fldCharType="separate"/>
      </w:r>
      <w:r w:rsidR="00E636AA" w:rsidRPr="00605020">
        <w:rPr>
          <w:rFonts w:ascii="Arial" w:hAnsi="Arial" w:cs="Arial"/>
          <w:noProof/>
          <w:sz w:val="24"/>
          <w:szCs w:val="24"/>
        </w:rPr>
        <w:t>(</w:t>
      </w:r>
      <w:ins w:id="582" w:author="Hong Qin" w:date="2012-04-23T00:08:00Z">
        <w:r w:rsidR="006C28C4" w:rsidRPr="006C28C4">
          <w:rPr>
            <w:noProof/>
            <w:rPrChange w:id="583"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6C28C4" w:rsidRPr="006C28C4">
          <w:rPr>
            <w:noProof/>
            <w:rPrChange w:id="584" w:author="hong qin" w:date="2012-04-20T08:36:00Z">
              <w:rPr>
                <w:rFonts w:ascii="Arial" w:hAnsi="Arial"/>
                <w:sz w:val="24"/>
              </w:rPr>
            </w:rPrChange>
          </w:rPr>
          <w:instrText>HYPERLINK \l "_ENREF_4" \o "Gravel, 2003 #1469</w:instrText>
        </w:r>
        <w:r w:rsidR="00AC5D1A">
          <w:rPr>
            <w:rFonts w:ascii="Arial" w:hAnsi="Arial" w:cs="Arial"/>
            <w:noProof/>
            <w:sz w:val="24"/>
            <w:szCs w:val="24"/>
          </w:rPr>
          <w:instrText xml:space="preserve">" </w:instrText>
        </w:r>
        <w:r w:rsidR="002F2F83">
          <w:rPr>
            <w:noProof/>
          </w:rPr>
          <w:instrText>"</w:instrText>
        </w:r>
        <w:r w:rsidR="006C28C4" w:rsidRPr="006C28C4">
          <w:rPr>
            <w:noProof/>
            <w:rPrChange w:id="585"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6C28C4" w:rsidRPr="006C28C4">
          <w:rPr>
            <w:noProof/>
            <w:rPrChange w:id="586"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ins>
      <w:r w:rsidR="006C28C4" w:rsidRPr="006C28C4">
        <w:rPr>
          <w:noProof/>
          <w:rPrChange w:id="587" w:author="hong qin" w:date="2012-04-20T08:36:00Z">
            <w:rPr>
              <w:rFonts w:ascii="Arial" w:hAnsi="Arial"/>
              <w:sz w:val="24"/>
            </w:rPr>
          </w:rPrChange>
        </w:rPr>
        <w:fldChar w:fldCharType="begin"/>
      </w:r>
      <w:del w:id="588" w:author="hong qin" w:date="2012-04-20T08:36:00Z">
        <w:r w:rsidR="00AC5D1A">
          <w:rPr>
            <w:rFonts w:ascii="Arial" w:hAnsi="Arial" w:cs="Arial"/>
            <w:noProof/>
            <w:sz w:val="24"/>
            <w:szCs w:val="24"/>
          </w:rPr>
          <w:delInstrText xml:space="preserve"> </w:delInstrText>
        </w:r>
      </w:del>
      <w:r w:rsidR="006C28C4" w:rsidRPr="006C28C4">
        <w:rPr>
          <w:noProof/>
          <w:rPrChange w:id="589" w:author="hong qin" w:date="2012-04-20T08:36:00Z">
            <w:rPr>
              <w:rFonts w:ascii="Arial" w:hAnsi="Arial"/>
              <w:sz w:val="24"/>
            </w:rPr>
          </w:rPrChange>
        </w:rPr>
        <w:instrText>HYPERLINK \l "_ENREF_8" \o "McMurray, 2003 #244</w:instrText>
      </w:r>
      <w:del w:id="590" w:author="hong qin" w:date="2012-04-20T08:36:00Z">
        <w:r w:rsidR="00AC5D1A">
          <w:rPr>
            <w:rFonts w:ascii="Arial" w:hAnsi="Arial" w:cs="Arial"/>
            <w:noProof/>
            <w:sz w:val="24"/>
            <w:szCs w:val="24"/>
          </w:rPr>
          <w:delInstrText xml:space="preserve">" </w:delInstrText>
        </w:r>
      </w:del>
      <w:ins w:id="591" w:author="hong qin" w:date="2012-04-20T08:36:00Z">
        <w:r w:rsidR="002F2F83">
          <w:rPr>
            <w:noProof/>
          </w:rPr>
          <w:instrText>"</w:instrText>
        </w:r>
      </w:ins>
      <w:r w:rsidR="006C28C4" w:rsidRPr="006C28C4">
        <w:rPr>
          <w:noProof/>
          <w:rPrChange w:id="592"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6C28C4" w:rsidRPr="006C28C4">
        <w:rPr>
          <w:noProof/>
          <w:rPrChange w:id="593"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6C28C4" w:rsidRPr="006C28C4">
        <w:rPr>
          <w:noProof/>
          <w:rPrChange w:id="594" w:author="hong qin" w:date="2012-04-20T08:36:00Z">
            <w:rPr>
              <w:rFonts w:ascii="Arial" w:hAnsi="Arial"/>
              <w:sz w:val="24"/>
            </w:rPr>
          </w:rPrChange>
        </w:rPr>
        <w:fldChar w:fldCharType="begin"/>
      </w:r>
      <w:del w:id="595" w:author="hong qin" w:date="2012-04-20T08:36:00Z">
        <w:r w:rsidR="00AC5D1A">
          <w:rPr>
            <w:rFonts w:ascii="Arial" w:hAnsi="Arial" w:cs="Arial"/>
            <w:noProof/>
            <w:sz w:val="24"/>
            <w:szCs w:val="24"/>
          </w:rPr>
          <w:delInstrText xml:space="preserve"> </w:delInstrText>
        </w:r>
      </w:del>
      <w:r w:rsidR="006C28C4" w:rsidRPr="006C28C4">
        <w:rPr>
          <w:noProof/>
          <w:rPrChange w:id="596" w:author="hong qin" w:date="2012-04-20T08:36:00Z">
            <w:rPr>
              <w:rFonts w:ascii="Arial" w:hAnsi="Arial"/>
              <w:sz w:val="24"/>
            </w:rPr>
          </w:rPrChange>
        </w:rPr>
        <w:instrText>HYPERLINK \l "_ENREF_9" \o "McMurray, 2004 #419</w:instrText>
      </w:r>
      <w:del w:id="597" w:author="hong qin" w:date="2012-04-20T08:36:00Z">
        <w:r w:rsidR="00AC5D1A">
          <w:rPr>
            <w:rFonts w:ascii="Arial" w:hAnsi="Arial" w:cs="Arial"/>
            <w:noProof/>
            <w:sz w:val="24"/>
            <w:szCs w:val="24"/>
          </w:rPr>
          <w:delInstrText xml:space="preserve">" </w:delInstrText>
        </w:r>
      </w:del>
      <w:ins w:id="598" w:author="hong qin" w:date="2012-04-20T08:36:00Z">
        <w:r w:rsidR="002F2F83">
          <w:rPr>
            <w:noProof/>
          </w:rPr>
          <w:instrText>"</w:instrText>
        </w:r>
      </w:ins>
      <w:r w:rsidR="006C28C4" w:rsidRPr="006C28C4">
        <w:rPr>
          <w:noProof/>
          <w:rPrChange w:id="599"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6C28C4" w:rsidRPr="006C28C4">
        <w:rPr>
          <w:noProof/>
          <w:rPrChange w:id="600" w:author="hong qin" w:date="2012-04-20T08:36:00Z">
            <w:rPr>
              <w:rFonts w:ascii="Arial" w:hAnsi="Arial"/>
              <w:sz w:val="24"/>
            </w:rPr>
          </w:rPrChange>
        </w:rPr>
        <w:fldChar w:fldCharType="end"/>
      </w:r>
      <w:r w:rsidR="00E636AA" w:rsidRPr="00605020">
        <w:rPr>
          <w:rFonts w:ascii="Arial" w:hAnsi="Arial" w:cs="Arial"/>
          <w:noProof/>
          <w:sz w:val="24"/>
          <w:szCs w:val="24"/>
        </w:rPr>
        <w:t>)</w:t>
      </w:r>
      <w:r w:rsidR="006C28C4" w:rsidRPr="00605020">
        <w:rPr>
          <w:rFonts w:ascii="Arial" w:hAnsi="Arial" w:cs="Arial"/>
          <w:sz w:val="24"/>
          <w:szCs w:val="24"/>
        </w:rPr>
        <w:fldChar w:fldCharType="end"/>
      </w:r>
      <w:ins w:id="601" w:author="Hong Qin" w:date="2012-04-23T00:08:00Z">
        <w:r w:rsidR="0072137D" w:rsidRPr="0072137D">
          <w:rPr>
            <w:rFonts w:ascii="Arial" w:hAnsi="Arial" w:cs="Arial"/>
            <w:sz w:val="24"/>
            <w:szCs w:val="24"/>
          </w:rPr>
          <w:t xml:space="preserve">. </w:t>
        </w:r>
      </w:ins>
      <w:ins w:id="602" w:author="Hong Qin" w:date="2012-04-23T07:38:00Z">
        <w:r w:rsidR="00432702" w:rsidRPr="00605020">
          <w:rPr>
            <w:rFonts w:ascii="Arial" w:hAnsi="Arial" w:cs="Arial"/>
            <w:i/>
            <w:sz w:val="24"/>
            <w:szCs w:val="24"/>
          </w:rPr>
          <w:t>S. cerevisiae</w:t>
        </w:r>
        <w:r w:rsidR="00432702" w:rsidRPr="00605020">
          <w:rPr>
            <w:rFonts w:ascii="Arial" w:hAnsi="Arial" w:cs="Arial"/>
            <w:sz w:val="24"/>
            <w:szCs w:val="24"/>
          </w:rPr>
          <w:t xml:space="preserve"> </w:t>
        </w:r>
        <w:r w:rsidR="00432702">
          <w:rPr>
            <w:rFonts w:ascii="Arial" w:hAnsi="Arial" w:cs="Arial"/>
            <w:sz w:val="24"/>
            <w:szCs w:val="24"/>
          </w:rPr>
          <w:t>is a</w:t>
        </w:r>
        <w:r w:rsidR="00432702" w:rsidRPr="00605020">
          <w:rPr>
            <w:rFonts w:ascii="Arial" w:hAnsi="Arial" w:cs="Arial"/>
            <w:sz w:val="24"/>
            <w:szCs w:val="24"/>
          </w:rPr>
          <w:t xml:space="preserve"> eukaryotic fung</w:t>
        </w:r>
        <w:r w:rsidR="00432702">
          <w:rPr>
            <w:rFonts w:ascii="Arial" w:hAnsi="Arial" w:cs="Arial"/>
            <w:sz w:val="24"/>
            <w:szCs w:val="24"/>
          </w:rPr>
          <w:t>us</w:t>
        </w:r>
        <w:r w:rsidR="00432702" w:rsidRPr="00605020">
          <w:rPr>
            <w:rFonts w:ascii="Arial" w:hAnsi="Arial" w:cs="Arial"/>
            <w:sz w:val="24"/>
            <w:szCs w:val="24"/>
          </w:rPr>
          <w:t xml:space="preserve"> </w:t>
        </w:r>
        <w:r w:rsidR="00432702">
          <w:rPr>
            <w:rFonts w:ascii="Arial" w:hAnsi="Arial" w:cs="Arial"/>
            <w:sz w:val="24"/>
            <w:szCs w:val="24"/>
          </w:rPr>
          <w:t>that has served as a paradigm in aging research</w:t>
        </w:r>
        <w:r w:rsidR="00432702" w:rsidRPr="00605020">
          <w:rPr>
            <w:rFonts w:ascii="Arial" w:hAnsi="Arial" w:cs="Arial"/>
            <w:sz w:val="24"/>
            <w:szCs w:val="24"/>
          </w:rPr>
          <w:t xml:space="preserve">. The </w:t>
        </w:r>
        <w:r w:rsidR="00432702">
          <w:rPr>
            <w:rFonts w:ascii="Arial" w:hAnsi="Arial" w:cs="Arial"/>
            <w:sz w:val="24"/>
            <w:szCs w:val="24"/>
          </w:rPr>
          <w:t>life span</w:t>
        </w:r>
        <w:r w:rsidR="00432702" w:rsidRPr="00605020">
          <w:rPr>
            <w:rFonts w:ascii="Arial" w:hAnsi="Arial" w:cs="Arial"/>
            <w:sz w:val="24"/>
            <w:szCs w:val="24"/>
          </w:rPr>
          <w:t xml:space="preserve"> of budding yeast can be quantified under experimental </w:t>
        </w:r>
        <w:r w:rsidR="00432702" w:rsidRPr="00605020">
          <w:rPr>
            <w:rFonts w:ascii="Arial" w:hAnsi="Arial" w:cs="Arial"/>
            <w:sz w:val="24"/>
            <w:szCs w:val="24"/>
          </w:rPr>
          <w:lastRenderedPageBreak/>
          <w:t xml:space="preserve">conditions over short periods of time. Budding yeast have a replicative </w:t>
        </w:r>
        <w:r w:rsidR="00432702">
          <w:rPr>
            <w:rFonts w:ascii="Arial" w:hAnsi="Arial" w:cs="Arial"/>
            <w:sz w:val="24"/>
            <w:szCs w:val="24"/>
          </w:rPr>
          <w:t>life span</w:t>
        </w:r>
        <w:r w:rsidR="00432702" w:rsidRPr="00605020">
          <w:rPr>
            <w:rFonts w:ascii="Arial" w:hAnsi="Arial" w:cs="Arial"/>
            <w:sz w:val="24"/>
            <w:szCs w:val="24"/>
          </w:rPr>
          <w:t xml:space="preserve"> (RLS) and a chronological </w:t>
        </w:r>
        <w:r w:rsidR="00432702">
          <w:rPr>
            <w:rFonts w:ascii="Arial" w:hAnsi="Arial" w:cs="Arial"/>
            <w:sz w:val="24"/>
            <w:szCs w:val="24"/>
          </w:rPr>
          <w:t>life span</w:t>
        </w:r>
        <w:r w:rsidR="00432702" w:rsidRPr="00605020">
          <w:rPr>
            <w:rFonts w:ascii="Arial" w:hAnsi="Arial" w:cs="Arial"/>
            <w:sz w:val="24"/>
            <w:szCs w:val="24"/>
          </w:rPr>
          <w:t xml:space="preserve"> (CLS). RLS and CLS are distinguished by the ways in which </w:t>
        </w:r>
        <w:r w:rsidR="00432702">
          <w:rPr>
            <w:rFonts w:ascii="Arial" w:hAnsi="Arial" w:cs="Arial"/>
            <w:sz w:val="24"/>
            <w:szCs w:val="24"/>
          </w:rPr>
          <w:t>life span</w:t>
        </w:r>
        <w:r w:rsidR="00432702"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6C28C4"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432702">
          <w:rPr>
            <w:rFonts w:ascii="Arial" w:hAnsi="Arial" w:cs="Arial"/>
            <w:sz w:val="24"/>
            <w:szCs w:val="24"/>
          </w:rPr>
          <w:instrText xml:space="preserve"> ADDIN EN.CITE </w:instrText>
        </w:r>
        <w:r w:rsidR="006C28C4">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432702">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r w:rsidR="006C28C4" w:rsidRPr="00605020">
          <w:rPr>
            <w:rFonts w:ascii="Arial" w:hAnsi="Arial" w:cs="Arial"/>
            <w:sz w:val="24"/>
            <w:szCs w:val="24"/>
          </w:rPr>
        </w:r>
        <w:r w:rsidR="006C28C4" w:rsidRPr="00605020">
          <w:rPr>
            <w:rFonts w:ascii="Arial" w:hAnsi="Arial" w:cs="Arial"/>
            <w:sz w:val="24"/>
            <w:szCs w:val="24"/>
          </w:rPr>
          <w:fldChar w:fldCharType="separate"/>
        </w:r>
        <w:r w:rsidR="00432702">
          <w:rPr>
            <w:rFonts w:ascii="Arial" w:hAnsi="Arial" w:cs="Arial"/>
            <w:noProof/>
            <w:sz w:val="24"/>
            <w:szCs w:val="24"/>
          </w:rPr>
          <w:t>(D</w:t>
        </w:r>
        <w:r w:rsidR="00432702" w:rsidRPr="00626510">
          <w:rPr>
            <w:rFonts w:ascii="Arial" w:hAnsi="Arial" w:cs="Arial"/>
            <w:smallCaps/>
            <w:noProof/>
            <w:sz w:val="24"/>
            <w:szCs w:val="24"/>
          </w:rPr>
          <w:t>efossez</w:t>
        </w:r>
        <w:r w:rsidR="00432702" w:rsidRPr="00626510">
          <w:rPr>
            <w:rFonts w:ascii="Arial" w:hAnsi="Arial" w:cs="Arial"/>
            <w:i/>
            <w:noProof/>
            <w:sz w:val="24"/>
            <w:szCs w:val="24"/>
          </w:rPr>
          <w:t xml:space="preserve"> et al.</w:t>
        </w:r>
        <w:r w:rsidR="00432702">
          <w:rPr>
            <w:rFonts w:ascii="Arial" w:hAnsi="Arial" w:cs="Arial"/>
            <w:noProof/>
            <w:sz w:val="24"/>
            <w:szCs w:val="24"/>
          </w:rPr>
          <w:t xml:space="preserve"> 1998; Q</w:t>
        </w:r>
        <w:r w:rsidR="00432702" w:rsidRPr="00626510">
          <w:rPr>
            <w:rFonts w:ascii="Arial" w:hAnsi="Arial" w:cs="Arial"/>
            <w:smallCaps/>
            <w:noProof/>
            <w:sz w:val="24"/>
            <w:szCs w:val="24"/>
          </w:rPr>
          <w:t>in</w:t>
        </w:r>
        <w:r w:rsidR="00432702">
          <w:rPr>
            <w:rFonts w:ascii="Arial" w:hAnsi="Arial" w:cs="Arial"/>
            <w:noProof/>
            <w:sz w:val="24"/>
            <w:szCs w:val="24"/>
          </w:rPr>
          <w:t xml:space="preserve"> and L</w:t>
        </w:r>
        <w:r w:rsidR="00432702" w:rsidRPr="00626510">
          <w:rPr>
            <w:rFonts w:ascii="Arial" w:hAnsi="Arial" w:cs="Arial"/>
            <w:smallCaps/>
            <w:noProof/>
            <w:sz w:val="24"/>
            <w:szCs w:val="24"/>
          </w:rPr>
          <w:t>u</w:t>
        </w:r>
        <w:r w:rsidR="00432702">
          <w:rPr>
            <w:rFonts w:ascii="Arial" w:hAnsi="Arial" w:cs="Arial"/>
            <w:noProof/>
            <w:sz w:val="24"/>
            <w:szCs w:val="24"/>
          </w:rPr>
          <w:t xml:space="preserve"> 2006; W</w:t>
        </w:r>
        <w:r w:rsidR="00432702" w:rsidRPr="00626510">
          <w:rPr>
            <w:rFonts w:ascii="Arial" w:hAnsi="Arial" w:cs="Arial"/>
            <w:smallCaps/>
            <w:noProof/>
            <w:sz w:val="24"/>
            <w:szCs w:val="24"/>
          </w:rPr>
          <w:t>ei</w:t>
        </w:r>
        <w:r w:rsidR="00432702" w:rsidRPr="00626510">
          <w:rPr>
            <w:rFonts w:ascii="Arial" w:hAnsi="Arial" w:cs="Arial"/>
            <w:i/>
            <w:noProof/>
            <w:sz w:val="24"/>
            <w:szCs w:val="24"/>
          </w:rPr>
          <w:t xml:space="preserve"> et al.</w:t>
        </w:r>
        <w:r w:rsidR="00432702">
          <w:rPr>
            <w:rFonts w:ascii="Arial" w:hAnsi="Arial" w:cs="Arial"/>
            <w:noProof/>
            <w:sz w:val="24"/>
            <w:szCs w:val="24"/>
          </w:rPr>
          <w:t xml:space="preserve"> 2008)</w:t>
        </w:r>
        <w:r w:rsidR="006C28C4" w:rsidRPr="00605020">
          <w:rPr>
            <w:rFonts w:ascii="Arial" w:hAnsi="Arial" w:cs="Arial"/>
            <w:sz w:val="24"/>
            <w:szCs w:val="24"/>
          </w:rPr>
          <w:fldChar w:fldCharType="end"/>
        </w:r>
        <w:r w:rsidR="00432702" w:rsidRPr="00605020">
          <w:rPr>
            <w:rFonts w:ascii="Arial" w:hAnsi="Arial" w:cs="Arial"/>
            <w:sz w:val="24"/>
            <w:szCs w:val="24"/>
          </w:rPr>
          <w:t xml:space="preserve">. </w:t>
        </w:r>
        <w:proofErr w:type="spellStart"/>
        <w:r w:rsidR="00432702" w:rsidRPr="00605020">
          <w:rPr>
            <w:rFonts w:ascii="Arial" w:hAnsi="Arial" w:cs="Arial"/>
            <w:sz w:val="24"/>
            <w:szCs w:val="24"/>
          </w:rPr>
          <w:t>Heterozygosity</w:t>
        </w:r>
        <w:proofErr w:type="spellEnd"/>
        <w:r w:rsidR="00432702">
          <w:rPr>
            <w:rFonts w:ascii="Arial" w:hAnsi="Arial" w:cs="Arial"/>
            <w:sz w:val="24"/>
            <w:szCs w:val="24"/>
          </w:rPr>
          <w:t xml:space="preserve"> </w:t>
        </w:r>
        <w:r w:rsidR="00432702" w:rsidRPr="00605020">
          <w:rPr>
            <w:rFonts w:ascii="Arial" w:hAnsi="Arial" w:cs="Arial"/>
            <w:sz w:val="24"/>
            <w:szCs w:val="24"/>
          </w:rPr>
          <w:t xml:space="preserve">on the </w:t>
        </w:r>
        <w:proofErr w:type="spellStart"/>
        <w:r w:rsidR="00432702">
          <w:rPr>
            <w:rFonts w:ascii="Arial" w:hAnsi="Arial" w:cs="Arial"/>
            <w:sz w:val="24"/>
            <w:szCs w:val="24"/>
          </w:rPr>
          <w:t>Methianine</w:t>
        </w:r>
        <w:proofErr w:type="spellEnd"/>
        <w:r w:rsidR="00432702">
          <w:rPr>
            <w:rFonts w:ascii="Arial" w:hAnsi="Arial" w:cs="Arial"/>
            <w:sz w:val="24"/>
            <w:szCs w:val="24"/>
          </w:rPr>
          <w:t xml:space="preserve"> 15 locus</w:t>
        </w:r>
        <w:r w:rsidR="00432702" w:rsidRPr="00605020">
          <w:rPr>
            <w:rFonts w:ascii="Arial" w:hAnsi="Arial" w:cs="Arial"/>
            <w:sz w:val="24"/>
            <w:szCs w:val="24"/>
          </w:rPr>
          <w:t xml:space="preserve"> </w:t>
        </w:r>
        <w:r w:rsidR="00432702">
          <w:rPr>
            <w:rFonts w:ascii="Arial" w:hAnsi="Arial" w:cs="Arial"/>
            <w:sz w:val="24"/>
            <w:szCs w:val="24"/>
          </w:rPr>
          <w:t>(MET15</w:t>
        </w:r>
        <w:r w:rsidR="00432702" w:rsidRPr="00C501A6">
          <w:rPr>
            <w:rFonts w:ascii="Arial" w:hAnsi="Arial" w:cs="Arial"/>
            <w:sz w:val="24"/>
            <w:szCs w:val="24"/>
            <w:vertAlign w:val="superscript"/>
          </w:rPr>
          <w:t>+/-</w:t>
        </w:r>
        <w:r w:rsidR="00432702">
          <w:rPr>
            <w:rFonts w:ascii="Arial" w:hAnsi="Arial" w:cs="Arial"/>
            <w:sz w:val="24"/>
            <w:szCs w:val="24"/>
          </w:rPr>
          <w:t xml:space="preserve">) </w:t>
        </w:r>
        <w:r w:rsidR="00432702" w:rsidRPr="00605020">
          <w:rPr>
            <w:rFonts w:ascii="Arial" w:hAnsi="Arial" w:cs="Arial"/>
            <w:sz w:val="24"/>
            <w:szCs w:val="24"/>
          </w:rPr>
          <w:t xml:space="preserve">is achieved via the knockout of one copy of the wild-type allele by a </w:t>
        </w:r>
        <w:proofErr w:type="spellStart"/>
        <w:r w:rsidR="00432702" w:rsidRPr="00605020">
          <w:rPr>
            <w:rFonts w:ascii="Arial" w:hAnsi="Arial" w:cs="Arial"/>
            <w:sz w:val="24"/>
            <w:szCs w:val="24"/>
          </w:rPr>
          <w:t>kanamycin</w:t>
        </w:r>
        <w:proofErr w:type="spellEnd"/>
        <w:r w:rsidR="00432702" w:rsidRPr="00605020">
          <w:rPr>
            <w:rFonts w:ascii="Arial" w:hAnsi="Arial" w:cs="Arial"/>
            <w:sz w:val="24"/>
            <w:szCs w:val="24"/>
          </w:rPr>
          <w:t xml:space="preserve"> resistance marker. LOH can be monitored in </w:t>
        </w:r>
        <w:r w:rsidR="00432702" w:rsidRPr="00605020">
          <w:rPr>
            <w:rFonts w:ascii="Arial" w:hAnsi="Arial" w:cs="Arial"/>
            <w:i/>
            <w:sz w:val="24"/>
            <w:szCs w:val="24"/>
          </w:rPr>
          <w:t>Saccharomyces cerevisiae</w:t>
        </w:r>
        <w:r w:rsidR="00432702" w:rsidRPr="00605020">
          <w:rPr>
            <w:rFonts w:ascii="Arial" w:hAnsi="Arial" w:cs="Arial"/>
            <w:sz w:val="24"/>
            <w:szCs w:val="24"/>
          </w:rPr>
          <w:t xml:space="preserve"> only when the heterozygous form of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is converted into a homozygous recessive form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following mitotic division. When yeast is plated on lead containing medium, the colors of the colonies change, in a sectional manner, depending on the timing at which the </w:t>
        </w:r>
        <w:r w:rsidR="00432702">
          <w:rPr>
            <w:rFonts w:ascii="Arial" w:hAnsi="Arial" w:cs="Arial"/>
            <w:sz w:val="24"/>
            <w:szCs w:val="24"/>
          </w:rPr>
          <w:t>LOH</w:t>
        </w:r>
        <w:r w:rsidR="00432702" w:rsidRPr="00605020">
          <w:rPr>
            <w:rFonts w:ascii="Arial" w:hAnsi="Arial" w:cs="Arial"/>
            <w:sz w:val="24"/>
            <w:szCs w:val="24"/>
          </w:rPr>
          <w:t xml:space="preserve"> occurs. Thus,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leads to fully black colonies. Colonies may have a brown tint, depending on the yeast strain used. Both dominance for the MET15 gene (MET15</w:t>
        </w:r>
        <w:r w:rsidR="00432702" w:rsidRPr="0072137D">
          <w:rPr>
            <w:rFonts w:ascii="Arial" w:hAnsi="Arial" w:cs="Arial"/>
            <w:sz w:val="24"/>
            <w:szCs w:val="24"/>
            <w:vertAlign w:val="superscript"/>
          </w:rPr>
          <w:t>+/+</w:t>
        </w:r>
        <w:r w:rsidR="00432702" w:rsidRPr="00605020">
          <w:rPr>
            <w:rFonts w:ascii="Arial" w:hAnsi="Arial" w:cs="Arial"/>
            <w:sz w:val="24"/>
            <w:szCs w:val="24"/>
          </w:rPr>
          <w:t>) and MET15</w:t>
        </w:r>
        <w:r w:rsidR="00432702" w:rsidRPr="0072137D">
          <w:rPr>
            <w:rFonts w:ascii="Arial" w:hAnsi="Arial" w:cs="Arial"/>
            <w:sz w:val="24"/>
            <w:szCs w:val="24"/>
            <w:vertAlign w:val="superscript"/>
          </w:rPr>
          <w:t>+/-</w:t>
        </w:r>
        <w:r w:rsidR="00432702" w:rsidRPr="00605020">
          <w:rPr>
            <w:rFonts w:ascii="Arial" w:hAnsi="Arial" w:cs="Arial"/>
            <w:sz w:val="24"/>
            <w:szCs w:val="24"/>
          </w:rPr>
          <w:t xml:space="preserve"> yield white</w:t>
        </w:r>
        <w:r w:rsidR="00432702">
          <w:rPr>
            <w:rFonts w:ascii="Arial" w:hAnsi="Arial" w:cs="Arial"/>
            <w:sz w:val="24"/>
            <w:szCs w:val="24"/>
          </w:rPr>
          <w:t xml:space="preserve"> or cream</w:t>
        </w:r>
        <w:r w:rsidR="00432702" w:rsidRPr="00605020">
          <w:rPr>
            <w:rFonts w:ascii="Arial" w:hAnsi="Arial" w:cs="Arial"/>
            <w:sz w:val="24"/>
            <w:szCs w:val="24"/>
          </w:rPr>
          <w:t xml:space="preserve"> color colonies. As a result, only fifty percent of </w:t>
        </w:r>
        <w:r w:rsidR="00432702">
          <w:rPr>
            <w:rFonts w:ascii="Arial" w:hAnsi="Arial" w:cs="Arial"/>
            <w:sz w:val="24"/>
            <w:szCs w:val="24"/>
          </w:rPr>
          <w:t xml:space="preserve">LOH </w:t>
        </w:r>
        <w:r w:rsidR="00432702" w:rsidRPr="00605020">
          <w:rPr>
            <w:rFonts w:ascii="Arial" w:hAnsi="Arial" w:cs="Arial"/>
            <w:sz w:val="24"/>
            <w:szCs w:val="24"/>
          </w:rPr>
          <w:t xml:space="preserve">events are observed because the two latter genotypes are </w:t>
        </w:r>
        <w:proofErr w:type="spellStart"/>
        <w:r w:rsidR="00432702" w:rsidRPr="00605020">
          <w:rPr>
            <w:rFonts w:ascii="Arial" w:hAnsi="Arial" w:cs="Arial"/>
            <w:sz w:val="24"/>
            <w:szCs w:val="24"/>
          </w:rPr>
          <w:t>phenotypically</w:t>
        </w:r>
        <w:proofErr w:type="spellEnd"/>
        <w:r w:rsidR="00432702" w:rsidRPr="00605020">
          <w:rPr>
            <w:rFonts w:ascii="Arial" w:hAnsi="Arial" w:cs="Arial"/>
            <w:sz w:val="24"/>
            <w:szCs w:val="24"/>
          </w:rPr>
          <w:t xml:space="preserve"> indistinguishable. The number of cells that did not undergo </w:t>
        </w:r>
        <w:r w:rsidR="00432702">
          <w:rPr>
            <w:rFonts w:ascii="Arial" w:hAnsi="Arial" w:cs="Arial"/>
            <w:sz w:val="24"/>
            <w:szCs w:val="24"/>
          </w:rPr>
          <w:t>LOH</w:t>
        </w:r>
        <w:r w:rsidR="00432702" w:rsidRPr="00605020">
          <w:rPr>
            <w:rFonts w:ascii="Arial" w:hAnsi="Arial" w:cs="Arial"/>
            <w:sz w:val="24"/>
            <w:szCs w:val="24"/>
          </w:rPr>
          <w:t xml:space="preserve"> at the MET15 locus was an indication of robustness, with respect to that specific </w:t>
        </w:r>
        <w:proofErr w:type="gramStart"/>
        <w:r w:rsidR="00432702" w:rsidRPr="00605020">
          <w:rPr>
            <w:rFonts w:ascii="Arial" w:hAnsi="Arial" w:cs="Arial"/>
            <w:sz w:val="24"/>
            <w:szCs w:val="24"/>
          </w:rPr>
          <w:t>locus .</w:t>
        </w:r>
        <w:proofErr w:type="gramEnd"/>
        <w:r w:rsidR="00432702" w:rsidRPr="00605020">
          <w:rPr>
            <w:rFonts w:ascii="Arial" w:hAnsi="Arial" w:cs="Arial"/>
            <w:sz w:val="24"/>
            <w:szCs w:val="24"/>
          </w:rPr>
          <w:t xml:space="preserve"> </w:t>
        </w:r>
      </w:ins>
    </w:p>
    <w:p w:rsidR="00432702" w:rsidRDefault="00AE4926" w:rsidP="00432702">
      <w:pPr>
        <w:numPr>
          <w:ins w:id="603" w:author="Hong Qin" w:date="2012-04-23T07:36:00Z"/>
        </w:numPr>
        <w:spacing w:after="0" w:line="480" w:lineRule="auto"/>
        <w:ind w:firstLine="720"/>
        <w:jc w:val="both"/>
        <w:rPr>
          <w:ins w:id="604" w:author="Hong Qin" w:date="2012-04-23T07:36:00Z"/>
          <w:rFonts w:ascii="Arial" w:hAnsi="Arial" w:cs="Arial"/>
          <w:sz w:val="24"/>
          <w:szCs w:val="24"/>
        </w:rPr>
      </w:pPr>
      <w:ins w:id="605" w:author="bidyut k mohanty" w:date="2012-04-22T08:31:00Z">
        <w:del w:id="606" w:author="Hong Qin" w:date="2012-04-23T07:37:00Z">
          <w:r w:rsidDel="00432702">
            <w:rPr>
              <w:rFonts w:ascii="Arial" w:hAnsi="Arial" w:cs="Arial"/>
              <w:sz w:val="24"/>
              <w:szCs w:val="24"/>
            </w:rPr>
            <w:delText>disease</w:delText>
          </w:r>
          <w:r w:rsidR="00AE38A7" w:rsidRPr="00605020" w:rsidDel="00432702">
            <w:rPr>
              <w:rFonts w:ascii="Arial" w:hAnsi="Arial" w:cs="Arial"/>
              <w:sz w:val="24"/>
              <w:szCs w:val="24"/>
            </w:rPr>
            <w:delText xml:space="preserve"> certain diseases </w:delText>
          </w:r>
        </w:del>
      </w:ins>
      <w:del w:id="607" w:author="Hong Qin" w:date="2012-04-23T07:37:00Z">
        <w:r w:rsidR="00AE38A7" w:rsidRPr="00605020" w:rsidDel="00432702">
          <w:rPr>
            <w:rFonts w:ascii="Arial" w:hAnsi="Arial" w:cs="Arial"/>
            <w:sz w:val="24"/>
            <w:szCs w:val="24"/>
          </w:rPr>
          <w:delText>genomic</w:delText>
        </w:r>
      </w:del>
      <w:ins w:id="608" w:author="bidyut k mohanty" w:date="2012-04-22T08:31:00Z">
        <w:del w:id="609" w:author="Hong Qin" w:date="2012-04-23T07:37:00Z">
          <w:r w:rsidR="00AE38A7" w:rsidRPr="00605020" w:rsidDel="00432702">
            <w:rPr>
              <w:rFonts w:ascii="Arial" w:hAnsi="Arial" w:cs="Arial"/>
              <w:sz w:val="24"/>
              <w:szCs w:val="24"/>
            </w:rPr>
            <w:delText>genom</w:delText>
          </w:r>
        </w:del>
      </w:ins>
      <w:ins w:id="610" w:author="bidyut k mohanty" w:date="2012-04-20T11:50:00Z">
        <w:del w:id="611" w:author="Hong Qin" w:date="2012-04-23T07:37:00Z">
          <w:r w:rsidR="0050481B" w:rsidDel="00432702">
            <w:rPr>
              <w:rFonts w:ascii="Arial" w:hAnsi="Arial" w:cs="Arial"/>
              <w:sz w:val="24"/>
              <w:szCs w:val="24"/>
            </w:rPr>
            <w:delText>e</w:delText>
          </w:r>
        </w:del>
      </w:ins>
      <w:del w:id="612" w:author="Hong Qin" w:date="2012-04-23T07:37:00Z">
        <w:r w:rsidR="00AE38A7" w:rsidRPr="00605020" w:rsidDel="00432702">
          <w:rPr>
            <w:rFonts w:ascii="Arial" w:hAnsi="Arial" w:cs="Arial"/>
            <w:sz w:val="24"/>
            <w:szCs w:val="24"/>
          </w:rPr>
          <w:delText>ic</w:delText>
        </w:r>
      </w:del>
      <w:ins w:id="613" w:author="bidyut k mohanty" w:date="2012-04-19T22:22:00Z">
        <w:del w:id="614" w:author="Hong Qin" w:date="2012-04-23T07:37:00Z">
          <w:r w:rsidR="007170E4" w:rsidDel="00432702">
            <w:rPr>
              <w:rFonts w:ascii="Arial" w:hAnsi="Arial" w:cs="Arial"/>
              <w:sz w:val="24"/>
              <w:szCs w:val="24"/>
            </w:rPr>
            <w:delText xml:space="preserve"> </w:delText>
          </w:r>
        </w:del>
      </w:ins>
      <w:del w:id="615" w:author="Hong Qin" w:date="2012-04-23T07:37:00Z">
        <w:r w:rsidR="006C28C4" w:rsidRPr="00605020" w:rsidDel="00432702">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del>
      <w:del w:id="616" w:author="Hong Qin" w:date="2012-04-22T17:05:00Z">
        <w:r w:rsidR="00C27F7B"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del w:id="617" w:author="Hong Qin" w:date="2012-04-23T07:37:00Z">
        <w:r w:rsidR="006C28C4" w:rsidRPr="00605020" w:rsidDel="00432702">
          <w:rPr>
            <w:rFonts w:ascii="Arial" w:hAnsi="Arial" w:cs="Arial"/>
            <w:sz w:val="24"/>
            <w:szCs w:val="24"/>
          </w:rPr>
        </w:r>
        <w:r w:rsidR="006C28C4" w:rsidRPr="00605020" w:rsidDel="00432702">
          <w:rPr>
            <w:rFonts w:ascii="Arial" w:hAnsi="Arial" w:cs="Arial"/>
            <w:sz w:val="24"/>
            <w:szCs w:val="24"/>
          </w:rPr>
          <w:fldChar w:fldCharType="separate"/>
        </w:r>
      </w:del>
      <w:del w:id="618" w:author="Hong Qin" w:date="2012-04-23T06:42:00Z">
        <w:r w:rsidR="00C27F7B" w:rsidRPr="00605020" w:rsidDel="00F0148F">
          <w:rPr>
            <w:rFonts w:ascii="Arial" w:hAnsi="Arial" w:cs="Arial"/>
            <w:noProof/>
            <w:sz w:val="24"/>
            <w:szCs w:val="24"/>
          </w:rPr>
          <w:delText>(</w:delText>
        </w:r>
        <w:r w:rsidR="006C28C4" w:rsidRPr="006C28C4" w:rsidDel="00F0148F">
          <w:rPr>
            <w:noProof/>
            <w:rPrChange w:id="619"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620"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21" w:author="hong qin" w:date="2012-04-20T08:36:00Z">
        <w:del w:id="622" w:author="Hong Qin" w:date="2012-04-23T06:42:00Z">
          <w:r w:rsidR="002F2F83" w:rsidDel="00F0148F">
            <w:rPr>
              <w:noProof/>
            </w:rPr>
            <w:delInstrText>"</w:delInstrText>
          </w:r>
        </w:del>
      </w:ins>
      <w:del w:id="623" w:author="Hong Qin" w:date="2012-04-23T06:42:00Z">
        <w:r w:rsidR="006C28C4" w:rsidRPr="006C28C4" w:rsidDel="00F0148F">
          <w:rPr>
            <w:noProof/>
            <w:rPrChange w:id="624" w:author="hong qin" w:date="2012-04-20T08:36:00Z">
              <w:rPr>
                <w:rFonts w:ascii="Arial" w:hAnsi="Arial"/>
                <w:sz w:val="24"/>
              </w:rPr>
            </w:rPrChange>
          </w:rPr>
          <w:fldChar w:fldCharType="separate"/>
        </w:r>
      </w:del>
      <w:del w:id="625" w:author="Hong Qin" w:date="2012-04-23T00:08:00Z">
        <w:r w:rsidR="00AC5D1A" w:rsidRPr="00605020">
          <w:rPr>
            <w:rFonts w:ascii="Arial" w:hAnsi="Arial" w:cs="Arial"/>
            <w:noProof/>
            <w:sz w:val="24"/>
            <w:szCs w:val="24"/>
          </w:rPr>
          <w:delText>D</w:delText>
        </w:r>
        <w:r w:rsidR="00AC5D1A" w:rsidRPr="00605020">
          <w:rPr>
            <w:rFonts w:ascii="Arial" w:hAnsi="Arial" w:cs="Arial"/>
            <w:smallCaps/>
            <w:noProof/>
            <w:sz w:val="24"/>
            <w:szCs w:val="24"/>
          </w:rPr>
          <w:delText>efossez</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1998</w:delText>
        </w:r>
      </w:del>
      <w:del w:id="626" w:author="Hong Qin" w:date="2012-04-23T06:42:00Z">
        <w:r w:rsidR="006C28C4" w:rsidRPr="006C28C4" w:rsidDel="00F0148F">
          <w:rPr>
            <w:noProof/>
            <w:rPrChange w:id="627" w:author="hong qin" w:date="2012-04-20T08:36:00Z">
              <w:rPr>
                <w:rFonts w:ascii="Arial" w:hAnsi="Arial"/>
                <w:sz w:val="24"/>
              </w:rPr>
            </w:rPrChange>
          </w:rPr>
          <w:fldChar w:fldCharType="end"/>
        </w:r>
        <w:r w:rsidR="00C27F7B" w:rsidRPr="00605020" w:rsidDel="00F0148F">
          <w:rPr>
            <w:rFonts w:ascii="Arial" w:hAnsi="Arial" w:cs="Arial"/>
            <w:noProof/>
            <w:sz w:val="24"/>
            <w:szCs w:val="24"/>
          </w:rPr>
          <w:delText xml:space="preserve">; </w:delText>
        </w:r>
        <w:r w:rsidR="006C28C4" w:rsidRPr="006C28C4" w:rsidDel="00F0148F">
          <w:rPr>
            <w:noProof/>
            <w:rPrChange w:id="628"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629"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30" w:author="hong qin" w:date="2012-04-20T08:36:00Z">
        <w:del w:id="631" w:author="Hong Qin" w:date="2012-04-23T06:42:00Z">
          <w:r w:rsidR="002F2F83" w:rsidDel="00F0148F">
            <w:rPr>
              <w:noProof/>
            </w:rPr>
            <w:delInstrText>"</w:delInstrText>
          </w:r>
        </w:del>
      </w:ins>
      <w:del w:id="632" w:author="Hong Qin" w:date="2012-04-23T06:42:00Z">
        <w:r w:rsidR="006C28C4" w:rsidRPr="006C28C4" w:rsidDel="00F0148F">
          <w:rPr>
            <w:noProof/>
            <w:rPrChange w:id="633" w:author="hong qin" w:date="2012-04-20T08:36:00Z">
              <w:rPr>
                <w:rFonts w:ascii="Arial" w:hAnsi="Arial"/>
                <w:sz w:val="24"/>
              </w:rPr>
            </w:rPrChange>
          </w:rPr>
          <w:fldChar w:fldCharType="separate"/>
        </w:r>
      </w:del>
      <w:del w:id="634" w:author="Hong Qin" w:date="2012-04-23T00:08:00Z">
        <w:r w:rsidR="00AC5D1A" w:rsidRPr="00605020">
          <w:rPr>
            <w:rFonts w:ascii="Arial" w:hAnsi="Arial" w:cs="Arial"/>
            <w:noProof/>
            <w:sz w:val="24"/>
            <w:szCs w:val="24"/>
          </w:rPr>
          <w:delText>Q</w:delText>
        </w:r>
        <w:r w:rsidR="00AC5D1A" w:rsidRPr="00605020">
          <w:rPr>
            <w:rFonts w:ascii="Arial" w:hAnsi="Arial" w:cs="Arial"/>
            <w:smallCaps/>
            <w:noProof/>
            <w:sz w:val="24"/>
            <w:szCs w:val="24"/>
          </w:rPr>
          <w:delText>in</w:delText>
        </w:r>
        <w:r w:rsidR="00AC5D1A" w:rsidRPr="00605020">
          <w:rPr>
            <w:rFonts w:ascii="Arial" w:hAnsi="Arial" w:cs="Arial"/>
            <w:noProof/>
            <w:sz w:val="24"/>
            <w:szCs w:val="24"/>
          </w:rPr>
          <w:delText xml:space="preserve"> and L</w:delText>
        </w:r>
        <w:r w:rsidR="00AC5D1A" w:rsidRPr="00605020">
          <w:rPr>
            <w:rFonts w:ascii="Arial" w:hAnsi="Arial" w:cs="Arial"/>
            <w:smallCaps/>
            <w:noProof/>
            <w:sz w:val="24"/>
            <w:szCs w:val="24"/>
          </w:rPr>
          <w:delText>u</w:delText>
        </w:r>
        <w:r w:rsidR="00AC5D1A" w:rsidRPr="00605020">
          <w:rPr>
            <w:rFonts w:ascii="Arial" w:hAnsi="Arial" w:cs="Arial"/>
            <w:noProof/>
            <w:sz w:val="24"/>
            <w:szCs w:val="24"/>
          </w:rPr>
          <w:delText xml:space="preserve"> 2006</w:delText>
        </w:r>
      </w:del>
      <w:del w:id="635" w:author="Hong Qin" w:date="2012-04-23T06:42:00Z">
        <w:r w:rsidR="006C28C4" w:rsidRPr="006C28C4" w:rsidDel="00F0148F">
          <w:rPr>
            <w:noProof/>
            <w:rPrChange w:id="636" w:author="hong qin" w:date="2012-04-20T08:36:00Z">
              <w:rPr>
                <w:rFonts w:ascii="Arial" w:hAnsi="Arial"/>
                <w:sz w:val="24"/>
              </w:rPr>
            </w:rPrChange>
          </w:rPr>
          <w:fldChar w:fldCharType="end"/>
        </w:r>
      </w:del>
      <w:del w:id="637" w:author="Hong Qin" w:date="2012-04-23T07:37:00Z">
        <w:r w:rsidR="006C28C4" w:rsidRPr="00605020" w:rsidDel="00432702">
          <w:rPr>
            <w:rFonts w:ascii="Arial" w:hAnsi="Arial" w:cs="Arial"/>
            <w:sz w:val="24"/>
            <w:szCs w:val="24"/>
          </w:rPr>
          <w:fldChar w:fldCharType="end"/>
        </w:r>
      </w:del>
      <w:ins w:id="638" w:author="Hong Qin" w:date="2012-04-23T07:36:00Z">
        <w:r w:rsidR="00432702">
          <w:rPr>
            <w:rFonts w:ascii="Arial" w:hAnsi="Arial" w:cs="Arial"/>
            <w:sz w:val="24"/>
            <w:szCs w:val="24"/>
          </w:rPr>
          <w:t xml:space="preserve">In yeast, CR can extend both replicative and chronological life spans. </w:t>
        </w:r>
        <w:r w:rsidR="00432702" w:rsidRPr="00605020">
          <w:rPr>
            <w:rFonts w:ascii="Arial" w:hAnsi="Arial" w:cs="Arial"/>
            <w:sz w:val="24"/>
            <w:szCs w:val="24"/>
          </w:rPr>
          <w:t xml:space="preserve">Wei et al. reported a 10-fold increase in the </w:t>
        </w:r>
        <w:r w:rsidR="00432702">
          <w:rPr>
            <w:rFonts w:ascii="Arial" w:hAnsi="Arial" w:cs="Arial"/>
            <w:sz w:val="24"/>
            <w:szCs w:val="24"/>
          </w:rPr>
          <w:t>life span</w:t>
        </w:r>
        <w:r w:rsidR="00432702" w:rsidRPr="00605020">
          <w:rPr>
            <w:rFonts w:ascii="Arial" w:hAnsi="Arial" w:cs="Arial"/>
            <w:sz w:val="24"/>
            <w:szCs w:val="24"/>
          </w:rPr>
          <w:t xml:space="preserve"> of calorie restricted </w:t>
        </w:r>
        <w:r w:rsidR="00432702" w:rsidRPr="00605020">
          <w:rPr>
            <w:rFonts w:ascii="Arial" w:hAnsi="Arial" w:cs="Arial"/>
            <w:i/>
            <w:sz w:val="24"/>
            <w:szCs w:val="24"/>
          </w:rPr>
          <w:t>S. cerevisiae</w:t>
        </w:r>
        <w:r w:rsidR="00432702" w:rsidRPr="00605020">
          <w:rPr>
            <w:rFonts w:ascii="Arial" w:hAnsi="Arial" w:cs="Arial"/>
            <w:sz w:val="24"/>
            <w:szCs w:val="24"/>
          </w:rPr>
          <w:t xml:space="preserve"> mutants that had deleted </w:t>
        </w:r>
        <w:r w:rsidR="00432702" w:rsidRPr="00934A0A">
          <w:rPr>
            <w:rFonts w:ascii="Arial" w:hAnsi="Arial"/>
            <w:i/>
            <w:sz w:val="24"/>
          </w:rPr>
          <w:t>RAS2</w:t>
        </w:r>
        <w:r w:rsidR="00432702" w:rsidRPr="00605020">
          <w:rPr>
            <w:rFonts w:ascii="Arial" w:hAnsi="Arial" w:cs="Arial"/>
            <w:sz w:val="24"/>
            <w:szCs w:val="24"/>
          </w:rPr>
          <w:t xml:space="preserve"> and </w:t>
        </w:r>
        <w:r w:rsidR="00432702" w:rsidRPr="00934A0A">
          <w:rPr>
            <w:rFonts w:ascii="Arial" w:hAnsi="Arial"/>
            <w:i/>
            <w:sz w:val="24"/>
          </w:rPr>
          <w:t>SCH9</w:t>
        </w:r>
        <w:r w:rsidR="00432702" w:rsidRPr="00605020">
          <w:rPr>
            <w:rFonts w:ascii="Arial" w:hAnsi="Arial" w:cs="Arial"/>
            <w:sz w:val="24"/>
            <w:szCs w:val="24"/>
          </w:rPr>
          <w:t xml:space="preserve"> genes. </w:t>
        </w:r>
        <w:r w:rsidR="00432702">
          <w:rPr>
            <w:rFonts w:ascii="Arial" w:hAnsi="Arial" w:cs="Arial"/>
            <w:sz w:val="24"/>
            <w:szCs w:val="24"/>
          </w:rPr>
          <w:t xml:space="preserve">The life span extension effect of RAS2 and SCH9 is shown to be mediated by </w:t>
        </w:r>
        <w:r w:rsidR="00432702" w:rsidRPr="00605020">
          <w:rPr>
            <w:rFonts w:ascii="Arial" w:hAnsi="Arial" w:cs="Arial"/>
            <w:sz w:val="24"/>
            <w:szCs w:val="24"/>
          </w:rPr>
          <w:t xml:space="preserve">Rim15 </w:t>
        </w:r>
        <w:r w:rsidR="006C28C4"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432702">
          <w:rPr>
            <w:rFonts w:ascii="Arial" w:hAnsi="Arial" w:cs="Arial"/>
            <w:sz w:val="24"/>
            <w:szCs w:val="24"/>
          </w:rPr>
          <w:instrText xml:space="preserve"> ADDIN EN.CITE </w:instrText>
        </w:r>
        <w:r w:rsidR="006C28C4">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432702">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r w:rsidR="006C28C4" w:rsidRPr="00605020">
          <w:rPr>
            <w:rFonts w:ascii="Arial" w:hAnsi="Arial" w:cs="Arial"/>
            <w:sz w:val="24"/>
            <w:szCs w:val="24"/>
          </w:rPr>
        </w:r>
        <w:r w:rsidR="006C28C4" w:rsidRPr="00605020">
          <w:rPr>
            <w:rFonts w:ascii="Arial" w:hAnsi="Arial" w:cs="Arial"/>
            <w:sz w:val="24"/>
            <w:szCs w:val="24"/>
          </w:rPr>
          <w:fldChar w:fldCharType="separate"/>
        </w:r>
        <w:r w:rsidR="00432702" w:rsidRPr="00605020">
          <w:rPr>
            <w:rFonts w:ascii="Arial" w:hAnsi="Arial" w:cs="Arial"/>
            <w:noProof/>
            <w:sz w:val="24"/>
            <w:szCs w:val="24"/>
          </w:rPr>
          <w:t>(</w:t>
        </w:r>
        <w:r w:rsidR="006C28C4" w:rsidRPr="00934A0A">
          <w:rPr>
            <w:noProof/>
          </w:rPr>
          <w:fldChar w:fldCharType="begin"/>
        </w:r>
        <w:r w:rsidR="00432702" w:rsidRPr="00934A0A">
          <w:rPr>
            <w:noProof/>
          </w:rPr>
          <w:instrText>HYPERLINK \l "_ENREF_17" \o "Wei, 2008 #481</w:instrText>
        </w:r>
        <w:r w:rsidR="00432702">
          <w:rPr>
            <w:noProof/>
          </w:rPr>
          <w:instrText>"</w:instrText>
        </w:r>
        <w:r w:rsidR="006C28C4" w:rsidRPr="00934A0A">
          <w:rPr>
            <w:noProof/>
          </w:rPr>
          <w:fldChar w:fldCharType="separate"/>
        </w:r>
        <w:r w:rsidR="00432702" w:rsidRPr="00605020">
          <w:rPr>
            <w:rFonts w:ascii="Arial" w:hAnsi="Arial" w:cs="Arial"/>
            <w:noProof/>
            <w:sz w:val="24"/>
            <w:szCs w:val="24"/>
          </w:rPr>
          <w:t>W</w:t>
        </w:r>
        <w:r w:rsidR="00432702" w:rsidRPr="00605020">
          <w:rPr>
            <w:rFonts w:ascii="Arial" w:hAnsi="Arial" w:cs="Arial"/>
            <w:smallCaps/>
            <w:noProof/>
            <w:sz w:val="24"/>
            <w:szCs w:val="24"/>
          </w:rPr>
          <w:t>ei</w:t>
        </w:r>
        <w:r w:rsidR="00432702" w:rsidRPr="00605020">
          <w:rPr>
            <w:rFonts w:ascii="Arial" w:hAnsi="Arial" w:cs="Arial"/>
            <w:i/>
            <w:noProof/>
            <w:sz w:val="24"/>
            <w:szCs w:val="24"/>
          </w:rPr>
          <w:t xml:space="preserve"> et al.</w:t>
        </w:r>
        <w:r w:rsidR="00432702" w:rsidRPr="00605020">
          <w:rPr>
            <w:rFonts w:ascii="Arial" w:hAnsi="Arial" w:cs="Arial"/>
            <w:noProof/>
            <w:sz w:val="24"/>
            <w:szCs w:val="24"/>
          </w:rPr>
          <w:t xml:space="preserve"> 2008</w:t>
        </w:r>
        <w:r w:rsidR="006C28C4" w:rsidRPr="00934A0A">
          <w:rPr>
            <w:noProof/>
          </w:rPr>
          <w:fldChar w:fldCharType="end"/>
        </w:r>
        <w:r w:rsidR="00432702" w:rsidRPr="00605020">
          <w:rPr>
            <w:rFonts w:ascii="Arial" w:hAnsi="Arial" w:cs="Arial"/>
            <w:noProof/>
            <w:sz w:val="24"/>
            <w:szCs w:val="24"/>
          </w:rPr>
          <w:t xml:space="preserve">; </w:t>
        </w:r>
        <w:r w:rsidR="006C28C4" w:rsidRPr="00934A0A">
          <w:rPr>
            <w:noProof/>
          </w:rPr>
          <w:fldChar w:fldCharType="begin"/>
        </w:r>
        <w:r w:rsidR="00432702" w:rsidRPr="00934A0A">
          <w:rPr>
            <w:noProof/>
          </w:rPr>
          <w:instrText>HYPERLINK \l "_ENREF_18" \o "Weinberger, 2010 #864</w:instrText>
        </w:r>
        <w:r w:rsidR="00432702">
          <w:rPr>
            <w:noProof/>
          </w:rPr>
          <w:instrText>"</w:instrText>
        </w:r>
        <w:r w:rsidR="006C28C4" w:rsidRPr="00934A0A">
          <w:rPr>
            <w:noProof/>
          </w:rPr>
          <w:fldChar w:fldCharType="separate"/>
        </w:r>
        <w:r w:rsidR="00432702" w:rsidRPr="00605020">
          <w:rPr>
            <w:rFonts w:ascii="Arial" w:hAnsi="Arial" w:cs="Arial"/>
            <w:noProof/>
            <w:sz w:val="24"/>
            <w:szCs w:val="24"/>
          </w:rPr>
          <w:t>W</w:t>
        </w:r>
        <w:r w:rsidR="00432702" w:rsidRPr="00605020">
          <w:rPr>
            <w:rFonts w:ascii="Arial" w:hAnsi="Arial" w:cs="Arial"/>
            <w:smallCaps/>
            <w:noProof/>
            <w:sz w:val="24"/>
            <w:szCs w:val="24"/>
          </w:rPr>
          <w:t>einberger</w:t>
        </w:r>
        <w:r w:rsidR="00432702" w:rsidRPr="00605020">
          <w:rPr>
            <w:rFonts w:ascii="Arial" w:hAnsi="Arial" w:cs="Arial"/>
            <w:i/>
            <w:noProof/>
            <w:sz w:val="24"/>
            <w:szCs w:val="24"/>
          </w:rPr>
          <w:t xml:space="preserve"> et al.</w:t>
        </w:r>
        <w:r w:rsidR="00432702" w:rsidRPr="00605020">
          <w:rPr>
            <w:rFonts w:ascii="Arial" w:hAnsi="Arial" w:cs="Arial"/>
            <w:noProof/>
            <w:sz w:val="24"/>
            <w:szCs w:val="24"/>
          </w:rPr>
          <w:t xml:space="preserve"> 2010</w:t>
        </w:r>
        <w:r w:rsidR="006C28C4" w:rsidRPr="00934A0A">
          <w:rPr>
            <w:noProof/>
          </w:rPr>
          <w:fldChar w:fldCharType="end"/>
        </w:r>
        <w:r w:rsidR="00432702" w:rsidRPr="00605020">
          <w:rPr>
            <w:rFonts w:ascii="Arial" w:hAnsi="Arial" w:cs="Arial"/>
            <w:noProof/>
            <w:sz w:val="24"/>
            <w:szCs w:val="24"/>
          </w:rPr>
          <w:t>)</w:t>
        </w:r>
        <w:r w:rsidR="006C28C4" w:rsidRPr="00605020">
          <w:rPr>
            <w:rFonts w:ascii="Arial" w:hAnsi="Arial" w:cs="Arial"/>
            <w:sz w:val="24"/>
            <w:szCs w:val="24"/>
          </w:rPr>
          <w:fldChar w:fldCharType="end"/>
        </w:r>
        <w:r w:rsidR="00432702" w:rsidRPr="00605020">
          <w:rPr>
            <w:rFonts w:ascii="Arial" w:hAnsi="Arial" w:cs="Arial"/>
            <w:sz w:val="24"/>
            <w:szCs w:val="24"/>
          </w:rPr>
          <w:t>.</w:t>
        </w:r>
      </w:ins>
    </w:p>
    <w:p w:rsidR="006E75E1" w:rsidRDefault="00DC1D7A">
      <w:pPr>
        <w:spacing w:after="0" w:line="480" w:lineRule="auto"/>
        <w:ind w:firstLine="720"/>
        <w:jc w:val="both"/>
        <w:rPr>
          <w:ins w:id="639" w:author="Hong Qin" w:date="2012-04-23T00:08:00Z"/>
          <w:rFonts w:ascii="Arial" w:hAnsi="Arial" w:cs="Arial"/>
          <w:sz w:val="24"/>
          <w:szCs w:val="24"/>
        </w:rPr>
      </w:pPr>
      <w:del w:id="640" w:author="Hong Qin" w:date="2012-04-23T07:38:00Z">
        <w:r w:rsidRPr="00605020" w:rsidDel="00432702">
          <w:rPr>
            <w:rFonts w:ascii="Arial" w:hAnsi="Arial" w:cs="Arial"/>
            <w:sz w:val="24"/>
            <w:szCs w:val="24"/>
          </w:rPr>
          <w:delText>fu</w:delText>
        </w:r>
        <w:r w:rsidR="000049C2" w:rsidRPr="00605020" w:rsidDel="00432702">
          <w:rPr>
            <w:rFonts w:ascii="Arial" w:hAnsi="Arial" w:cs="Arial"/>
            <w:sz w:val="24"/>
            <w:szCs w:val="24"/>
          </w:rPr>
          <w:delText>ngal</w:delText>
        </w:r>
      </w:del>
      <w:ins w:id="641" w:author="bidyut k mohanty" w:date="2012-04-22T08:31:00Z">
        <w:del w:id="642" w:author="Hong Qin" w:date="2012-04-23T07:38:00Z">
          <w:r w:rsidRPr="00605020" w:rsidDel="00432702">
            <w:rPr>
              <w:rFonts w:ascii="Arial" w:hAnsi="Arial" w:cs="Arial"/>
              <w:sz w:val="24"/>
              <w:szCs w:val="24"/>
            </w:rPr>
            <w:delText>fu</w:delText>
          </w:r>
          <w:r w:rsidR="000049C2" w:rsidRPr="00605020" w:rsidDel="00432702">
            <w:rPr>
              <w:rFonts w:ascii="Arial" w:hAnsi="Arial" w:cs="Arial"/>
              <w:sz w:val="24"/>
              <w:szCs w:val="24"/>
            </w:rPr>
            <w:delText>ng</w:delText>
          </w:r>
        </w:del>
      </w:ins>
      <w:ins w:id="643" w:author="bidyut k mohanty" w:date="2012-04-20T11:55:00Z">
        <w:del w:id="644" w:author="Hong Qin" w:date="2012-04-23T07:38:00Z">
          <w:r w:rsidR="00EE02E7" w:rsidDel="00432702">
            <w:rPr>
              <w:rFonts w:ascii="Arial" w:hAnsi="Arial" w:cs="Arial"/>
              <w:sz w:val="24"/>
              <w:szCs w:val="24"/>
            </w:rPr>
            <w:delText>us</w:delText>
          </w:r>
        </w:del>
      </w:ins>
      <w:del w:id="645" w:author="Hong Qin" w:date="2012-04-23T07:38:00Z">
        <w:r w:rsidR="000049C2" w:rsidRPr="00605020" w:rsidDel="00432702">
          <w:rPr>
            <w:rFonts w:ascii="Arial" w:hAnsi="Arial" w:cs="Arial"/>
            <w:sz w:val="24"/>
            <w:szCs w:val="24"/>
          </w:rPr>
          <w:delText>al organism</w:delText>
        </w:r>
        <w:r w:rsidR="008905A8" w:rsidDel="00432702">
          <w:rPr>
            <w:rFonts w:ascii="Arial" w:hAnsi="Arial" w:cs="Arial"/>
            <w:sz w:val="24"/>
            <w:szCs w:val="24"/>
          </w:rPr>
          <w:delText>been</w:delText>
        </w:r>
        <w:r w:rsidR="00A9457A" w:rsidDel="00432702">
          <w:rPr>
            <w:rFonts w:ascii="Arial" w:hAnsi="Arial" w:cs="Arial"/>
            <w:sz w:val="24"/>
            <w:szCs w:val="24"/>
          </w:rPr>
          <w:delText xml:space="preserve"> </w:delText>
        </w:r>
        <w:r w:rsidR="00313C7B" w:rsidRPr="00605020" w:rsidDel="00432702">
          <w:rPr>
            <w:rFonts w:ascii="Arial" w:hAnsi="Arial" w:cs="Arial"/>
            <w:sz w:val="24"/>
            <w:szCs w:val="24"/>
          </w:rPr>
          <w:delText>extensively studied</w:delText>
        </w:r>
      </w:del>
      <w:ins w:id="646" w:author="bidyut k mohanty" w:date="2012-04-20T11:55:00Z">
        <w:del w:id="647" w:author="Hong Qin" w:date="2012-04-23T07:38:00Z">
          <w:r w:rsidR="00EE02E7" w:rsidDel="00432702">
            <w:rPr>
              <w:rFonts w:ascii="Arial" w:hAnsi="Arial" w:cs="Arial"/>
              <w:sz w:val="24"/>
              <w:szCs w:val="24"/>
            </w:rPr>
            <w:delText>served as</w:delText>
          </w:r>
        </w:del>
      </w:ins>
      <w:ins w:id="648" w:author="bidyut k mohanty" w:date="2012-04-20T11:50:00Z">
        <w:del w:id="649" w:author="Hong Qin" w:date="2012-04-23T07:38:00Z">
          <w:r w:rsidR="0050481B" w:rsidDel="00432702">
            <w:rPr>
              <w:rFonts w:ascii="Arial" w:hAnsi="Arial" w:cs="Arial"/>
              <w:sz w:val="24"/>
              <w:szCs w:val="24"/>
            </w:rPr>
            <w:delText xml:space="preserve"> a paradigm </w:delText>
          </w:r>
        </w:del>
      </w:ins>
      <w:ins w:id="650" w:author="bidyut k mohanty" w:date="2012-04-20T11:51:00Z">
        <w:del w:id="651" w:author="Hong Qin" w:date="2012-04-23T07:38:00Z">
          <w:r w:rsidR="0050481B" w:rsidDel="00432702">
            <w:rPr>
              <w:rFonts w:ascii="Arial" w:hAnsi="Arial" w:cs="Arial"/>
              <w:sz w:val="24"/>
              <w:szCs w:val="24"/>
            </w:rPr>
            <w:delText>in</w:delText>
          </w:r>
        </w:del>
      </w:ins>
      <w:ins w:id="652" w:author="bidyut k mohanty" w:date="2012-04-20T11:50:00Z">
        <w:del w:id="653" w:author="Hong Qin" w:date="2012-04-23T07:38:00Z">
          <w:r w:rsidR="0050481B" w:rsidDel="00432702">
            <w:rPr>
              <w:rFonts w:ascii="Arial" w:hAnsi="Arial" w:cs="Arial"/>
              <w:sz w:val="24"/>
              <w:szCs w:val="24"/>
            </w:rPr>
            <w:delText xml:space="preserve"> aging</w:delText>
          </w:r>
        </w:del>
      </w:ins>
      <w:ins w:id="654" w:author="bidyut k mohanty" w:date="2012-04-20T11:51:00Z">
        <w:del w:id="655" w:author="Hong Qin" w:date="2012-04-23T07:38:00Z">
          <w:r w:rsidR="0050481B" w:rsidDel="00432702">
            <w:rPr>
              <w:rFonts w:ascii="Arial" w:hAnsi="Arial" w:cs="Arial"/>
              <w:sz w:val="24"/>
              <w:szCs w:val="24"/>
            </w:rPr>
            <w:delText xml:space="preserve"> research</w:delText>
          </w:r>
        </w:del>
      </w:ins>
      <w:del w:id="656" w:author="Hong Qin" w:date="2012-04-19T19:16:00Z">
        <w:r w:rsidR="00313C7B" w:rsidRPr="00605020" w:rsidDel="00053B8D">
          <w:rPr>
            <w:rFonts w:ascii="Arial" w:hAnsi="Arial" w:cs="Arial"/>
            <w:sz w:val="24"/>
            <w:szCs w:val="24"/>
          </w:rPr>
          <w:delText>lifespan</w:delText>
        </w:r>
      </w:del>
      <w:del w:id="657" w:author="Hong Qin" w:date="2012-04-19T19:17:00Z">
        <w:r w:rsidR="00211629" w:rsidRPr="00605020" w:rsidDel="00053B8D">
          <w:rPr>
            <w:rFonts w:ascii="Arial" w:hAnsi="Arial" w:cs="Arial"/>
            <w:sz w:val="24"/>
            <w:szCs w:val="24"/>
          </w:rPr>
          <w:delText>lifespanlifespan</w:delText>
        </w:r>
        <w:r w:rsidR="004406EC" w:rsidRPr="00605020" w:rsidDel="00053B8D">
          <w:rPr>
            <w:rFonts w:ascii="Arial" w:hAnsi="Arial" w:cs="Arial"/>
            <w:sz w:val="24"/>
            <w:szCs w:val="24"/>
          </w:rPr>
          <w:delText>lifespan</w:delText>
        </w:r>
      </w:del>
      <w:del w:id="658" w:author="Hong Qin" w:date="2012-04-23T07:38:00Z">
        <w:r w:rsidR="006C28C4" w:rsidRPr="00605020" w:rsidDel="00432702">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del>
      <w:del w:id="659" w:author="Hong Qin" w:date="2012-04-22T17:05:00Z">
        <w:r w:rsidR="00C27F7B"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del w:id="660" w:author="Hong Qin" w:date="2012-04-23T07:38:00Z">
        <w:r w:rsidR="006C28C4" w:rsidRPr="00605020" w:rsidDel="00432702">
          <w:rPr>
            <w:rFonts w:ascii="Arial" w:hAnsi="Arial" w:cs="Arial"/>
            <w:sz w:val="24"/>
            <w:szCs w:val="24"/>
          </w:rPr>
        </w:r>
        <w:r w:rsidR="006C28C4" w:rsidRPr="00605020" w:rsidDel="00432702">
          <w:rPr>
            <w:rFonts w:ascii="Arial" w:hAnsi="Arial" w:cs="Arial"/>
            <w:sz w:val="24"/>
            <w:szCs w:val="24"/>
          </w:rPr>
          <w:fldChar w:fldCharType="separate"/>
        </w:r>
      </w:del>
      <w:del w:id="661" w:author="Hong Qin" w:date="2012-04-23T06:42:00Z">
        <w:r w:rsidR="00C27F7B" w:rsidRPr="00605020" w:rsidDel="00F0148F">
          <w:rPr>
            <w:rFonts w:ascii="Arial" w:hAnsi="Arial" w:cs="Arial"/>
            <w:noProof/>
            <w:sz w:val="24"/>
            <w:szCs w:val="24"/>
          </w:rPr>
          <w:delText>(</w:delText>
        </w:r>
        <w:r w:rsidR="006C28C4" w:rsidRPr="006C28C4" w:rsidDel="00F0148F">
          <w:rPr>
            <w:noProof/>
            <w:rPrChange w:id="662"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663"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64" w:author="hong qin" w:date="2012-04-20T08:36:00Z">
        <w:del w:id="665" w:author="Hong Qin" w:date="2012-04-23T06:42:00Z">
          <w:r w:rsidR="002F2F83" w:rsidDel="00F0148F">
            <w:rPr>
              <w:noProof/>
            </w:rPr>
            <w:delInstrText>"</w:delInstrText>
          </w:r>
        </w:del>
      </w:ins>
      <w:del w:id="666" w:author="Hong Qin" w:date="2012-04-23T06:42:00Z">
        <w:r w:rsidR="006C28C4" w:rsidRPr="006C28C4" w:rsidDel="00F0148F">
          <w:rPr>
            <w:noProof/>
            <w:rPrChange w:id="667" w:author="hong qin" w:date="2012-04-20T08:36:00Z">
              <w:rPr>
                <w:rFonts w:ascii="Arial" w:hAnsi="Arial"/>
                <w:sz w:val="24"/>
              </w:rPr>
            </w:rPrChange>
          </w:rPr>
          <w:fldChar w:fldCharType="separate"/>
        </w:r>
      </w:del>
      <w:del w:id="668"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2003</w:delText>
        </w:r>
      </w:del>
      <w:del w:id="669" w:author="Hong Qin" w:date="2012-04-23T06:42:00Z">
        <w:r w:rsidR="006C28C4" w:rsidRPr="006C28C4" w:rsidDel="00F0148F">
          <w:rPr>
            <w:noProof/>
            <w:rPrChange w:id="670" w:author="hong qin" w:date="2012-04-20T08:36:00Z">
              <w:rPr>
                <w:rFonts w:ascii="Arial" w:hAnsi="Arial"/>
                <w:sz w:val="24"/>
              </w:rPr>
            </w:rPrChange>
          </w:rPr>
          <w:fldChar w:fldCharType="end"/>
        </w:r>
        <w:r w:rsidR="00C27F7B" w:rsidRPr="00605020" w:rsidDel="00F0148F">
          <w:rPr>
            <w:rFonts w:ascii="Arial" w:hAnsi="Arial" w:cs="Arial"/>
            <w:noProof/>
            <w:sz w:val="24"/>
            <w:szCs w:val="24"/>
          </w:rPr>
          <w:delText xml:space="preserve">; </w:delText>
        </w:r>
        <w:r w:rsidR="006C28C4" w:rsidRPr="006C28C4" w:rsidDel="00F0148F">
          <w:rPr>
            <w:noProof/>
            <w:rPrChange w:id="671"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672"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673" w:author="hong qin" w:date="2012-04-20T08:36:00Z">
        <w:del w:id="674" w:author="Hong Qin" w:date="2012-04-23T06:42:00Z">
          <w:r w:rsidR="002F2F83" w:rsidDel="00F0148F">
            <w:rPr>
              <w:noProof/>
            </w:rPr>
            <w:delInstrText>"</w:delInstrText>
          </w:r>
        </w:del>
      </w:ins>
      <w:del w:id="675" w:author="Hong Qin" w:date="2012-04-23T06:42:00Z">
        <w:r w:rsidR="006C28C4" w:rsidRPr="006C28C4" w:rsidDel="00F0148F">
          <w:rPr>
            <w:noProof/>
            <w:rPrChange w:id="676" w:author="hong qin" w:date="2012-04-20T08:36:00Z">
              <w:rPr>
                <w:rFonts w:ascii="Arial" w:hAnsi="Arial"/>
                <w:sz w:val="24"/>
              </w:rPr>
            </w:rPrChange>
          </w:rPr>
          <w:fldChar w:fldCharType="separate"/>
        </w:r>
      </w:del>
      <w:del w:id="677"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2004</w:delText>
        </w:r>
      </w:del>
      <w:del w:id="678" w:author="Hong Qin" w:date="2012-04-23T06:42:00Z">
        <w:r w:rsidR="006C28C4" w:rsidRPr="006C28C4" w:rsidDel="00F0148F">
          <w:rPr>
            <w:noProof/>
            <w:rPrChange w:id="679" w:author="hong qin" w:date="2012-04-20T08:36:00Z">
              <w:rPr>
                <w:rFonts w:ascii="Arial" w:hAnsi="Arial"/>
                <w:sz w:val="24"/>
              </w:rPr>
            </w:rPrChange>
          </w:rPr>
          <w:fldChar w:fldCharType="end"/>
        </w:r>
      </w:del>
      <w:del w:id="680" w:author="Hong Qin" w:date="2012-04-23T00:08:00Z">
        <w:r w:rsidR="00C27F7B" w:rsidRPr="00605020">
          <w:rPr>
            <w:rFonts w:ascii="Arial" w:hAnsi="Arial" w:cs="Arial"/>
            <w:noProof/>
            <w:sz w:val="24"/>
            <w:szCs w:val="24"/>
          </w:rPr>
          <w:delText>)</w:delText>
        </w:r>
      </w:del>
      <w:del w:id="681" w:author="Hong Qin" w:date="2012-04-23T07:38:00Z">
        <w:r w:rsidR="006C28C4" w:rsidRPr="00605020" w:rsidDel="00432702">
          <w:rPr>
            <w:rFonts w:ascii="Arial" w:hAnsi="Arial" w:cs="Arial"/>
            <w:sz w:val="24"/>
            <w:szCs w:val="24"/>
          </w:rPr>
          <w:fldChar w:fldCharType="end"/>
        </w:r>
      </w:del>
      <w:ins w:id="682" w:author="Hong Qin" w:date="2012-04-23T00:08:00Z">
        <w:r w:rsidR="00B57B5A" w:rsidRPr="00605020">
          <w:rPr>
            <w:rFonts w:ascii="Arial" w:hAnsi="Arial" w:cs="Arial"/>
            <w:i/>
            <w:sz w:val="24"/>
            <w:szCs w:val="24"/>
          </w:rPr>
          <w:t>S</w:t>
        </w:r>
        <w:r w:rsidR="00A52DCF" w:rsidRPr="00605020">
          <w:rPr>
            <w:rFonts w:ascii="Arial" w:hAnsi="Arial" w:cs="Arial"/>
            <w:i/>
            <w:sz w:val="24"/>
            <w:szCs w:val="24"/>
          </w:rPr>
          <w:t xml:space="preserve">. cerevisiae </w:t>
        </w:r>
        <w:r w:rsidR="00B57B5A" w:rsidRPr="00605020">
          <w:rPr>
            <w:rFonts w:ascii="Arial" w:hAnsi="Arial" w:cs="Arial"/>
            <w:sz w:val="24"/>
            <w:szCs w:val="24"/>
          </w:rPr>
          <w:t xml:space="preserve">can </w:t>
        </w:r>
        <w:r w:rsidR="0037434B" w:rsidRPr="00605020">
          <w:rPr>
            <w:rFonts w:ascii="Arial" w:hAnsi="Arial" w:cs="Arial"/>
            <w:sz w:val="24"/>
            <w:szCs w:val="24"/>
          </w:rPr>
          <w:t xml:space="preserve">also </w:t>
        </w:r>
        <w:r w:rsidR="00B57B5A"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w:t>
        </w:r>
      </w:ins>
      <w:del w:id="683" w:author="bidyut k mohanty" w:date="2012-04-22T08:31:00Z">
        <w:r w:rsidR="00674DF8" w:rsidRPr="00605020">
          <w:rPr>
            <w:rFonts w:ascii="Arial" w:hAnsi="Arial" w:cs="Arial"/>
            <w:sz w:val="24"/>
            <w:szCs w:val="24"/>
          </w:rPr>
          <w:delText>genomic</w:delText>
        </w:r>
      </w:del>
      <w:ins w:id="684" w:author="bidyut k mohanty" w:date="2012-04-22T08:31:00Z">
        <w:r w:rsidR="00674DF8" w:rsidRPr="00605020">
          <w:rPr>
            <w:rFonts w:ascii="Arial" w:hAnsi="Arial" w:cs="Arial"/>
            <w:sz w:val="24"/>
            <w:szCs w:val="24"/>
          </w:rPr>
          <w:t>genom</w:t>
        </w:r>
      </w:ins>
      <w:ins w:id="685" w:author="bidyut k mohanty" w:date="2012-04-20T11:57:00Z">
        <w:r w:rsidR="00C6487E">
          <w:rPr>
            <w:rFonts w:ascii="Arial" w:hAnsi="Arial" w:cs="Arial"/>
            <w:sz w:val="24"/>
            <w:szCs w:val="24"/>
          </w:rPr>
          <w:t>e</w:t>
        </w:r>
      </w:ins>
      <w:del w:id="686" w:author="bidyut k mohanty" w:date="2012-04-20T11:57:00Z">
        <w:r w:rsidR="00674DF8" w:rsidRPr="00605020" w:rsidDel="00C6487E">
          <w:rPr>
            <w:rFonts w:ascii="Arial" w:hAnsi="Arial" w:cs="Arial"/>
            <w:sz w:val="24"/>
            <w:szCs w:val="24"/>
          </w:rPr>
          <w:delText>ic</w:delText>
        </w:r>
      </w:del>
      <w:ins w:id="687" w:author="Hong Qin" w:date="2012-04-23T00:08:00Z">
        <w:r w:rsidR="00674DF8" w:rsidRPr="00605020">
          <w:rPr>
            <w:rFonts w:ascii="Arial" w:hAnsi="Arial" w:cs="Arial"/>
            <w:sz w:val="24"/>
            <w:szCs w:val="24"/>
          </w:rPr>
          <w:t xml:space="preserve"> </w:t>
        </w:r>
        <w:r w:rsidR="00674DF8" w:rsidRPr="00605020">
          <w:rPr>
            <w:rFonts w:ascii="Arial" w:hAnsi="Arial" w:cs="Arial"/>
            <w:sz w:val="24"/>
            <w:szCs w:val="24"/>
          </w:rPr>
          <w:lastRenderedPageBreak/>
          <w:t xml:space="preserve">integrity in </w:t>
        </w:r>
      </w:ins>
      <w:ins w:id="688" w:author="bidyut k mohanty" w:date="2012-04-22T08:31:00Z">
        <w:r w:rsidR="00674DF8" w:rsidRPr="00605020">
          <w:rPr>
            <w:rFonts w:ascii="Arial" w:hAnsi="Arial" w:cs="Arial"/>
            <w:sz w:val="24"/>
            <w:szCs w:val="24"/>
          </w:rPr>
          <w:t>yeast</w:t>
        </w:r>
        <w:r w:rsidR="00AE4926">
          <w:rPr>
            <w:rFonts w:ascii="Arial" w:hAnsi="Arial" w:cs="Arial"/>
            <w:sz w:val="24"/>
            <w:szCs w:val="24"/>
          </w:rPr>
          <w:t xml:space="preserve"> </w:t>
        </w:r>
        <w:del w:id="689" w:author="Hong Qin" w:date="2012-04-23T07:38:00Z">
          <w:r w:rsidR="00674DF8" w:rsidRPr="00605020" w:rsidDel="00432702">
            <w:rPr>
              <w:rFonts w:ascii="Arial" w:hAnsi="Arial" w:cs="Arial"/>
              <w:sz w:val="24"/>
              <w:szCs w:val="24"/>
            </w:rPr>
            <w:delText>yeas</w:delText>
          </w:r>
        </w:del>
      </w:ins>
      <w:ins w:id="690" w:author="bidyut k mohanty" w:date="2012-04-20T11:57:00Z">
        <w:del w:id="691" w:author="Hong Qin" w:date="2012-04-23T07:38:00Z">
          <w:r w:rsidR="00C6487E" w:rsidDel="00432702">
            <w:rPr>
              <w:rFonts w:ascii="Arial" w:hAnsi="Arial" w:cs="Arial"/>
              <w:sz w:val="24"/>
              <w:szCs w:val="24"/>
            </w:rPr>
            <w:delText xml:space="preserve"> </w:delText>
          </w:r>
        </w:del>
      </w:ins>
      <w:ins w:id="692" w:author="bidyut k mohanty" w:date="2012-04-22T08:31:00Z">
        <w:del w:id="693" w:author="Hong Qin" w:date="2012-04-23T07:38:00Z">
          <w:r w:rsidR="00674DF8" w:rsidRPr="00605020" w:rsidDel="00432702">
            <w:rPr>
              <w:rFonts w:ascii="Arial" w:hAnsi="Arial" w:cs="Arial"/>
              <w:sz w:val="24"/>
              <w:szCs w:val="24"/>
            </w:rPr>
            <w:delText>t</w:delText>
          </w:r>
        </w:del>
      </w:ins>
      <w:r w:rsidR="006C28C4"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694" w:author="Hong Qin" w:date="2012-04-23T07:13:00Z">
        <w:r w:rsidR="00626510">
          <w:rPr>
            <w:rFonts w:ascii="Arial" w:hAnsi="Arial" w:cs="Arial"/>
            <w:sz w:val="24"/>
            <w:szCs w:val="24"/>
          </w:rPr>
          <w:instrText xml:space="preserve"> ADDIN EN.CITE </w:instrText>
        </w:r>
      </w:ins>
      <w:del w:id="695" w:author="Hong Qin" w:date="2012-04-23T00:08:00Z">
        <w:r w:rsidR="0072137D" w:rsidRPr="0072137D">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del w:id="696" w:author="Hong Qin" w:date="2012-04-22T17:05:00Z">
        <w:r w:rsidR="00C27F7B"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ins w:id="697" w:author="Hong Qin" w:date="2012-04-23T07:13:00Z">
        <w:r w:rsidR="006C28C4">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sidRPr="00605020">
        <w:rPr>
          <w:rFonts w:ascii="Arial" w:hAnsi="Arial" w:cs="Arial"/>
          <w:sz w:val="24"/>
          <w:szCs w:val="24"/>
        </w:rPr>
      </w:r>
      <w:r w:rsidR="006C28C4" w:rsidRPr="00605020">
        <w:rPr>
          <w:rFonts w:ascii="Arial" w:hAnsi="Arial" w:cs="Arial"/>
          <w:sz w:val="24"/>
          <w:szCs w:val="24"/>
        </w:rPr>
        <w:fldChar w:fldCharType="separate"/>
      </w:r>
      <w:ins w:id="698" w:author="Hong Qin" w:date="2012-04-23T07:13:00Z">
        <w:r w:rsidR="00626510">
          <w:rPr>
            <w:rFonts w:ascii="Arial" w:hAnsi="Arial" w:cs="Arial"/>
            <w:noProof/>
            <w:sz w:val="24"/>
            <w:szCs w:val="24"/>
          </w:rPr>
          <w:t>(M</w:t>
        </w:r>
        <w:r w:rsidR="006C28C4" w:rsidRPr="006C28C4">
          <w:rPr>
            <w:rFonts w:ascii="Arial" w:hAnsi="Arial" w:cs="Arial"/>
            <w:smallCaps/>
            <w:noProof/>
            <w:sz w:val="24"/>
            <w:szCs w:val="24"/>
            <w:rPrChange w:id="699" w:author="Hong Qin" w:date="2012-04-23T07:13:00Z">
              <w:rPr>
                <w:rFonts w:ascii="Arial" w:hAnsi="Arial" w:cs="Arial"/>
                <w:sz w:val="24"/>
                <w:szCs w:val="24"/>
              </w:rPr>
            </w:rPrChange>
          </w:rPr>
          <w:t>c</w:t>
        </w:r>
        <w:r w:rsidR="00626510">
          <w:rPr>
            <w:rFonts w:ascii="Arial" w:hAnsi="Arial" w:cs="Arial"/>
            <w:noProof/>
            <w:sz w:val="24"/>
            <w:szCs w:val="24"/>
          </w:rPr>
          <w:t>M</w:t>
        </w:r>
        <w:r w:rsidR="006C28C4" w:rsidRPr="006C28C4">
          <w:rPr>
            <w:rFonts w:ascii="Arial" w:hAnsi="Arial" w:cs="Arial"/>
            <w:smallCaps/>
            <w:noProof/>
            <w:sz w:val="24"/>
            <w:szCs w:val="24"/>
            <w:rPrChange w:id="700"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C28C4" w:rsidRPr="006C28C4">
          <w:rPr>
            <w:rFonts w:ascii="Arial" w:hAnsi="Arial" w:cs="Arial"/>
            <w:smallCaps/>
            <w:noProof/>
            <w:sz w:val="24"/>
            <w:szCs w:val="24"/>
            <w:rPrChange w:id="701" w:author="Hong Qin" w:date="2012-04-23T07:13:00Z">
              <w:rPr>
                <w:rFonts w:ascii="Arial" w:hAnsi="Arial" w:cs="Arial"/>
                <w:sz w:val="24"/>
                <w:szCs w:val="24"/>
              </w:rPr>
            </w:rPrChange>
          </w:rPr>
          <w:t>ottschling</w:t>
        </w:r>
        <w:r w:rsidR="00626510">
          <w:rPr>
            <w:rFonts w:ascii="Arial" w:hAnsi="Arial" w:cs="Arial"/>
            <w:noProof/>
            <w:sz w:val="24"/>
            <w:szCs w:val="24"/>
          </w:rPr>
          <w:t xml:space="preserve"> 2003; M</w:t>
        </w:r>
        <w:r w:rsidR="006C28C4" w:rsidRPr="006C28C4">
          <w:rPr>
            <w:rFonts w:ascii="Arial" w:hAnsi="Arial" w:cs="Arial"/>
            <w:smallCaps/>
            <w:noProof/>
            <w:sz w:val="24"/>
            <w:szCs w:val="24"/>
            <w:rPrChange w:id="702" w:author="Hong Qin" w:date="2012-04-23T07:13:00Z">
              <w:rPr>
                <w:rFonts w:ascii="Arial" w:hAnsi="Arial" w:cs="Arial"/>
                <w:sz w:val="24"/>
                <w:szCs w:val="24"/>
              </w:rPr>
            </w:rPrChange>
          </w:rPr>
          <w:t>c</w:t>
        </w:r>
        <w:r w:rsidR="00626510">
          <w:rPr>
            <w:rFonts w:ascii="Arial" w:hAnsi="Arial" w:cs="Arial"/>
            <w:noProof/>
            <w:sz w:val="24"/>
            <w:szCs w:val="24"/>
          </w:rPr>
          <w:t>M</w:t>
        </w:r>
        <w:r w:rsidR="006C28C4" w:rsidRPr="006C28C4">
          <w:rPr>
            <w:rFonts w:ascii="Arial" w:hAnsi="Arial" w:cs="Arial"/>
            <w:smallCaps/>
            <w:noProof/>
            <w:sz w:val="24"/>
            <w:szCs w:val="24"/>
            <w:rPrChange w:id="703"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C28C4" w:rsidRPr="006C28C4">
          <w:rPr>
            <w:rFonts w:ascii="Arial" w:hAnsi="Arial" w:cs="Arial"/>
            <w:smallCaps/>
            <w:noProof/>
            <w:sz w:val="24"/>
            <w:szCs w:val="24"/>
            <w:rPrChange w:id="704" w:author="Hong Qin" w:date="2012-04-23T07:13:00Z">
              <w:rPr>
                <w:rFonts w:ascii="Arial" w:hAnsi="Arial" w:cs="Arial"/>
                <w:sz w:val="24"/>
                <w:szCs w:val="24"/>
              </w:rPr>
            </w:rPrChange>
          </w:rPr>
          <w:t>ottschling</w:t>
        </w:r>
        <w:r w:rsidR="00626510">
          <w:rPr>
            <w:rFonts w:ascii="Arial" w:hAnsi="Arial" w:cs="Arial"/>
            <w:noProof/>
            <w:sz w:val="24"/>
            <w:szCs w:val="24"/>
          </w:rPr>
          <w:t xml:space="preserve"> 2004)</w:t>
        </w:r>
      </w:ins>
      <w:del w:id="705" w:author="Hong Qin" w:date="2012-04-23T06:42:00Z">
        <w:r w:rsidR="00C27F7B" w:rsidRPr="00605020" w:rsidDel="00F0148F">
          <w:rPr>
            <w:rFonts w:ascii="Arial" w:hAnsi="Arial" w:cs="Arial"/>
            <w:noProof/>
            <w:sz w:val="24"/>
            <w:szCs w:val="24"/>
          </w:rPr>
          <w:delText>(</w:delText>
        </w:r>
        <w:r w:rsidR="006C28C4" w:rsidRPr="006C28C4" w:rsidDel="00F0148F">
          <w:rPr>
            <w:noProof/>
            <w:rPrChange w:id="706"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707"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708" w:author="hong qin" w:date="2012-04-20T08:36:00Z">
        <w:del w:id="709" w:author="Hong Qin" w:date="2012-04-23T06:42:00Z">
          <w:r w:rsidR="002F2F83" w:rsidDel="00F0148F">
            <w:rPr>
              <w:noProof/>
            </w:rPr>
            <w:delInstrText>"</w:delInstrText>
          </w:r>
        </w:del>
      </w:ins>
      <w:del w:id="710" w:author="Hong Qin" w:date="2012-04-23T06:42:00Z">
        <w:r w:rsidR="006C28C4" w:rsidRPr="006C28C4" w:rsidDel="00F0148F">
          <w:rPr>
            <w:noProof/>
            <w:rPrChange w:id="711" w:author="hong qin" w:date="2012-04-20T08:36:00Z">
              <w:rPr>
                <w:rFonts w:ascii="Arial" w:hAnsi="Arial"/>
                <w:sz w:val="24"/>
              </w:rPr>
            </w:rPrChange>
          </w:rPr>
          <w:fldChar w:fldCharType="separate"/>
        </w:r>
      </w:del>
      <w:del w:id="712" w:author="Hong Qin" w:date="2012-04-23T00:08:00Z">
        <w:r w:rsidR="00AC5D1A" w:rsidRPr="0072137D">
          <w:rPr>
            <w:rFonts w:ascii="Arial" w:hAnsi="Arial" w:cs="Arial"/>
            <w:noProof/>
            <w:sz w:val="24"/>
            <w:szCs w:val="24"/>
          </w:rPr>
          <w:delText>Q</w:delText>
        </w:r>
        <w:r w:rsidR="00AC5D1A" w:rsidRPr="0072137D">
          <w:rPr>
            <w:rFonts w:ascii="Arial" w:hAnsi="Arial" w:cs="Arial"/>
            <w:smallCaps/>
            <w:noProof/>
            <w:sz w:val="24"/>
            <w:szCs w:val="24"/>
          </w:rPr>
          <w:delText>in</w:delText>
        </w:r>
        <w:r w:rsidR="00AC5D1A" w:rsidRPr="0072137D">
          <w:rPr>
            <w:rFonts w:ascii="Arial" w:hAnsi="Arial" w:cs="Arial"/>
            <w:i/>
            <w:noProof/>
            <w:sz w:val="24"/>
            <w:szCs w:val="24"/>
          </w:rPr>
          <w:delText xml:space="preserve"> et al.</w:delText>
        </w:r>
        <w:r w:rsidR="00AC5D1A" w:rsidRPr="0072137D">
          <w:rPr>
            <w:rFonts w:ascii="Arial" w:hAnsi="Arial" w:cs="Arial"/>
            <w:noProof/>
            <w:sz w:val="24"/>
            <w:szCs w:val="24"/>
          </w:rPr>
          <w:delText xml:space="preserve"> 2008</w:delText>
        </w:r>
      </w:del>
      <w:del w:id="713" w:author="Hong Qin" w:date="2012-04-23T06:42:00Z">
        <w:r w:rsidR="006C28C4" w:rsidRPr="006C28C4" w:rsidDel="00F0148F">
          <w:rPr>
            <w:noProof/>
            <w:rPrChange w:id="714" w:author="hong qin" w:date="2012-04-20T08:36:00Z">
              <w:rPr>
                <w:rFonts w:ascii="Arial" w:hAnsi="Arial"/>
                <w:sz w:val="24"/>
              </w:rPr>
            </w:rPrChange>
          </w:rPr>
          <w:fldChar w:fldCharType="end"/>
        </w:r>
      </w:del>
      <w:del w:id="715" w:author="Hong Qin" w:date="2012-04-23T00:08:00Z">
        <w:r w:rsidR="0072137D" w:rsidRPr="0072137D">
          <w:rPr>
            <w:rFonts w:ascii="Arial" w:hAnsi="Arial" w:cs="Arial"/>
            <w:noProof/>
            <w:sz w:val="24"/>
            <w:szCs w:val="24"/>
          </w:rPr>
          <w:delText>)</w:delText>
        </w:r>
      </w:del>
      <w:r w:rsidR="006C28C4" w:rsidRPr="00605020">
        <w:rPr>
          <w:rFonts w:ascii="Arial" w:hAnsi="Arial" w:cs="Arial"/>
          <w:sz w:val="24"/>
          <w:szCs w:val="24"/>
        </w:rPr>
        <w:fldChar w:fldCharType="end"/>
      </w:r>
      <w:ins w:id="716" w:author="Hong Qin" w:date="2012-04-23T00:08:00Z">
        <w:r w:rsidR="0072137D" w:rsidRPr="0072137D">
          <w:rPr>
            <w:rFonts w:ascii="Arial" w:hAnsi="Arial" w:cs="Arial"/>
            <w:sz w:val="24"/>
            <w:szCs w:val="24"/>
          </w:rPr>
          <w:t xml:space="preserve"> (Figure 3).</w:t>
        </w:r>
      </w:ins>
    </w:p>
    <w:p w:rsidR="006E75E1" w:rsidRDefault="00362D95" w:rsidP="00721977">
      <w:pPr>
        <w:spacing w:after="0" w:line="480" w:lineRule="auto"/>
        <w:ind w:firstLine="720"/>
        <w:jc w:val="both"/>
        <w:rPr>
          <w:ins w:id="717" w:author="Hong Qin" w:date="2012-04-23T00:08:00Z"/>
          <w:rFonts w:ascii="Arial" w:hAnsi="Arial" w:cs="Arial"/>
          <w:sz w:val="24"/>
          <w:szCs w:val="24"/>
        </w:rPr>
      </w:pPr>
      <w:ins w:id="718" w:author="Lindsay" w:date="2012-04-22T11:34:00Z">
        <w:del w:id="719" w:author="Hong Qin" w:date="2012-04-23T07:39:00Z">
          <w:r w:rsidDel="00950233">
            <w:rPr>
              <w:rFonts w:ascii="Arial" w:hAnsi="Arial" w:cs="Arial"/>
              <w:sz w:val="24"/>
              <w:szCs w:val="24"/>
            </w:rPr>
            <w:delText xml:space="preserve"> </w:delText>
          </w:r>
        </w:del>
      </w:ins>
      <w:ins w:id="720" w:author="bidyut k mohanty" w:date="2012-04-23T00:08:00Z">
        <w:del w:id="721" w:author="Hong Qin" w:date="2012-04-23T07:43:00Z">
          <w:r w:rsidR="00674DF8" w:rsidRPr="00605020" w:rsidDel="002D0FB8">
            <w:rPr>
              <w:rFonts w:ascii="Arial" w:hAnsi="Arial" w:cs="Arial"/>
              <w:sz w:val="24"/>
              <w:szCs w:val="24"/>
            </w:rPr>
            <w:delText xml:space="preserve">. </w:delText>
          </w:r>
        </w:del>
        <w:proofErr w:type="spellStart"/>
        <w:r w:rsidR="009D230A" w:rsidRPr="00605020">
          <w:rPr>
            <w:rFonts w:ascii="Arial" w:hAnsi="Arial" w:cs="Arial"/>
            <w:sz w:val="24"/>
            <w:szCs w:val="24"/>
          </w:rPr>
          <w:t>H</w:t>
        </w:r>
        <w:r w:rsidR="00E37E81" w:rsidRPr="00605020">
          <w:rPr>
            <w:rFonts w:ascii="Arial" w:hAnsi="Arial" w:cs="Arial"/>
            <w:sz w:val="24"/>
            <w:szCs w:val="24"/>
          </w:rPr>
          <w:t>eterozygosity</w:t>
        </w:r>
      </w:ins>
      <w:proofErr w:type="spellEnd"/>
      <w:ins w:id="722" w:author="bidyut k mohanty" w:date="2012-04-20T11:57:00Z">
        <w:r w:rsidR="00C6487E">
          <w:rPr>
            <w:rFonts w:ascii="Arial" w:hAnsi="Arial" w:cs="Arial"/>
            <w:sz w:val="24"/>
            <w:szCs w:val="24"/>
          </w:rPr>
          <w:t xml:space="preserve"> </w:t>
        </w:r>
      </w:ins>
      <w:ins w:id="723" w:author="bidyut k mohanty" w:date="2012-04-23T00:08:00Z">
        <w:r w:rsidR="004F4318" w:rsidRPr="00605020">
          <w:rPr>
            <w:rFonts w:ascii="Arial" w:hAnsi="Arial" w:cs="Arial"/>
            <w:sz w:val="24"/>
            <w:szCs w:val="24"/>
          </w:rPr>
          <w:t xml:space="preserve">on the </w:t>
        </w:r>
      </w:ins>
      <w:ins w:id="724" w:author="bidyut k mohanty" w:date="2012-04-22T08:31:00Z">
        <w:del w:id="725" w:author="Hong Qin" w:date="2012-04-22T08:33:00Z">
          <w:r w:rsidR="00AE4926" w:rsidDel="00CA0FAF">
            <w:rPr>
              <w:rFonts w:ascii="Arial" w:hAnsi="Arial" w:cs="Arial"/>
              <w:sz w:val="24"/>
              <w:szCs w:val="24"/>
            </w:rPr>
            <w:delText xml:space="preserve">Methianine </w:delText>
          </w:r>
        </w:del>
      </w:ins>
      <w:ins w:id="726" w:author="Hong Qin" w:date="2012-04-22T08:31:00Z">
        <w:r w:rsidR="006C28C4" w:rsidRPr="006C28C4">
          <w:rPr>
            <w:rFonts w:ascii="Arial" w:hAnsi="Arial" w:cs="Arial"/>
            <w:i/>
            <w:sz w:val="24"/>
            <w:szCs w:val="24"/>
            <w:rPrChange w:id="727" w:author="bidyut k mohanty" w:date="2012-04-20T11:57:00Z">
              <w:rPr>
                <w:rFonts w:ascii="Arial" w:hAnsi="Arial" w:cs="Arial"/>
                <w:sz w:val="24"/>
                <w:szCs w:val="24"/>
              </w:rPr>
            </w:rPrChange>
          </w:rPr>
          <w:t>MET</w:t>
        </w:r>
      </w:ins>
      <w:ins w:id="728" w:author="bidyut k mohanty" w:date="2012-04-23T00:08:00Z">
        <w:r w:rsidR="006C28C4" w:rsidRPr="006C28C4">
          <w:rPr>
            <w:rFonts w:ascii="Arial" w:hAnsi="Arial"/>
            <w:sz w:val="24"/>
            <w:rPrChange w:id="729" w:author="bidyut k mohanty" w:date="2012-04-22T08:31:00Z">
              <w:rPr>
                <w:rFonts w:ascii="Arial" w:hAnsi="Arial" w:cs="Arial"/>
                <w:i/>
                <w:sz w:val="24"/>
                <w:szCs w:val="24"/>
              </w:rPr>
            </w:rPrChange>
          </w:rPr>
          <w:t>15</w:t>
        </w:r>
        <w:r w:rsidR="004F4318" w:rsidRPr="00605020">
          <w:rPr>
            <w:rFonts w:ascii="Arial" w:hAnsi="Arial" w:cs="Arial"/>
            <w:sz w:val="24"/>
            <w:szCs w:val="24"/>
          </w:rPr>
          <w:t xml:space="preserve"> locus </w:t>
        </w:r>
        <w:r w:rsidR="008905A8">
          <w:rPr>
            <w:rFonts w:ascii="Arial" w:hAnsi="Arial" w:cs="Arial"/>
            <w:sz w:val="24"/>
            <w:szCs w:val="24"/>
          </w:rPr>
          <w:t>(</w:t>
        </w:r>
        <w:r w:rsidR="006C28C4" w:rsidRPr="006C28C4">
          <w:rPr>
            <w:rFonts w:ascii="Arial" w:hAnsi="Arial"/>
            <w:i/>
            <w:sz w:val="24"/>
            <w:rPrChange w:id="730" w:author="bidyut k mohanty" w:date="2012-04-22T08:31:00Z">
              <w:rPr>
                <w:rFonts w:ascii="Arial" w:hAnsi="Arial"/>
                <w:sz w:val="24"/>
              </w:rPr>
            </w:rPrChange>
          </w:rPr>
          <w:t>MET15</w:t>
        </w:r>
        <w:r w:rsidR="006C28C4" w:rsidRPr="006C28C4">
          <w:rPr>
            <w:rFonts w:ascii="Arial" w:hAnsi="Arial"/>
            <w:i/>
            <w:sz w:val="24"/>
            <w:vertAlign w:val="superscript"/>
            <w:rPrChange w:id="731" w:author="bidyut k mohanty" w:date="2012-04-22T08:31:00Z">
              <w:rPr>
                <w:rFonts w:ascii="Arial" w:hAnsi="Arial"/>
                <w:sz w:val="24"/>
                <w:vertAlign w:val="superscript"/>
              </w:rPr>
            </w:rPrChange>
          </w:rPr>
          <w:t>+/-</w:t>
        </w:r>
        <w:r w:rsidR="008905A8">
          <w:rPr>
            <w:rFonts w:ascii="Arial" w:hAnsi="Arial" w:cs="Arial"/>
            <w:sz w:val="24"/>
            <w:szCs w:val="24"/>
          </w:rPr>
          <w:t>)</w:t>
        </w:r>
      </w:ins>
      <w:ins w:id="732" w:author="bidyut k mohanty" w:date="2012-04-20T11:57:00Z">
        <w:r w:rsidR="00C6487E">
          <w:rPr>
            <w:rFonts w:ascii="Arial" w:hAnsi="Arial" w:cs="Arial"/>
            <w:sz w:val="24"/>
            <w:szCs w:val="24"/>
          </w:rPr>
          <w:t xml:space="preserve"> </w:t>
        </w:r>
      </w:ins>
      <w:ins w:id="733" w:author="bidyut k mohanty" w:date="2012-04-23T00:08:00Z">
        <w:r w:rsidR="00E37E81" w:rsidRPr="00605020">
          <w:rPr>
            <w:rFonts w:ascii="Arial" w:hAnsi="Arial" w:cs="Arial"/>
            <w:sz w:val="24"/>
            <w:szCs w:val="24"/>
          </w:rPr>
          <w:t xml:space="preserve">is achieved </w:t>
        </w:r>
      </w:ins>
      <w:del w:id="734" w:author="bidyut k mohanty" w:date="2012-04-20T11:58:00Z">
        <w:r w:rsidR="00E37E81" w:rsidRPr="00605020" w:rsidDel="00C6487E">
          <w:rPr>
            <w:rFonts w:ascii="Arial" w:hAnsi="Arial" w:cs="Arial"/>
            <w:sz w:val="24"/>
            <w:szCs w:val="24"/>
          </w:rPr>
          <w:delText xml:space="preserve">via </w:delText>
        </w:r>
      </w:del>
      <w:del w:id="735" w:author="bidyut k mohanty" w:date="2012-04-22T08:31:00Z">
        <w:r w:rsidR="00E37E81" w:rsidRPr="00605020">
          <w:rPr>
            <w:rFonts w:ascii="Arial" w:hAnsi="Arial" w:cs="Arial"/>
            <w:sz w:val="24"/>
            <w:szCs w:val="24"/>
          </w:rPr>
          <w:delText>the knock</w:delText>
        </w:r>
      </w:del>
      <w:del w:id="736" w:author="bidyut k mohanty" w:date="2012-04-20T11:58:00Z">
        <w:r w:rsidR="00E37E81" w:rsidRPr="00605020" w:rsidDel="00C6487E">
          <w:rPr>
            <w:rFonts w:ascii="Arial" w:hAnsi="Arial" w:cs="Arial"/>
            <w:sz w:val="24"/>
            <w:szCs w:val="24"/>
          </w:rPr>
          <w:delText>the</w:delText>
        </w:r>
      </w:del>
      <w:ins w:id="737" w:author="bidyut k mohanty" w:date="2012-04-20T11:58:00Z">
        <w:r w:rsidR="00C6487E">
          <w:rPr>
            <w:rFonts w:ascii="Arial" w:hAnsi="Arial" w:cs="Arial"/>
            <w:sz w:val="24"/>
            <w:szCs w:val="24"/>
          </w:rPr>
          <w:t>by</w:t>
        </w:r>
      </w:ins>
      <w:ins w:id="738" w:author="bidyut k mohanty" w:date="2012-04-22T08:31:00Z">
        <w:r w:rsidR="00E37E81" w:rsidRPr="00605020">
          <w:rPr>
            <w:rFonts w:ascii="Arial" w:hAnsi="Arial" w:cs="Arial"/>
            <w:sz w:val="24"/>
            <w:szCs w:val="24"/>
          </w:rPr>
          <w:t xml:space="preserve"> knock</w:t>
        </w:r>
      </w:ins>
      <w:ins w:id="739" w:author="bidyut k mohanty" w:date="2012-04-20T11:58:00Z">
        <w:r w:rsidR="00C6487E">
          <w:rPr>
            <w:rFonts w:ascii="Arial" w:hAnsi="Arial" w:cs="Arial"/>
            <w:sz w:val="24"/>
            <w:szCs w:val="24"/>
          </w:rPr>
          <w:t xml:space="preserve">ing </w:t>
        </w:r>
      </w:ins>
      <w:ins w:id="740" w:author="bidyut k mohanty" w:date="2012-04-23T00:08:00Z">
        <w:r w:rsidR="00E37E81" w:rsidRPr="00605020">
          <w:rPr>
            <w:rFonts w:ascii="Arial" w:hAnsi="Arial" w:cs="Arial"/>
            <w:sz w:val="24"/>
            <w:szCs w:val="24"/>
          </w:rPr>
          <w:t>out</w:t>
        </w:r>
      </w:ins>
      <w:del w:id="741" w:author="bidyut k mohanty" w:date="2012-04-20T11:58:00Z">
        <w:r w:rsidR="00E37E81" w:rsidRPr="00605020" w:rsidDel="00C6487E">
          <w:rPr>
            <w:rFonts w:ascii="Arial" w:hAnsi="Arial" w:cs="Arial"/>
            <w:sz w:val="24"/>
            <w:szCs w:val="24"/>
          </w:rPr>
          <w:delText xml:space="preserve"> of</w:delText>
        </w:r>
      </w:del>
      <w:ins w:id="742" w:author="bidyut k mohanty" w:date="2012-04-23T00:08:00Z">
        <w:r w:rsidR="00E37E81" w:rsidRPr="00605020">
          <w:rPr>
            <w:rFonts w:ascii="Arial" w:hAnsi="Arial" w:cs="Arial"/>
            <w:sz w:val="24"/>
            <w:szCs w:val="24"/>
          </w:rPr>
          <w:t xml:space="preserve"> one copy of the wild-type allele </w:t>
        </w:r>
      </w:ins>
      <w:del w:id="743" w:author="bidyut k mohanty" w:date="2012-04-20T11:58:00Z">
        <w:r w:rsidR="00E37E81" w:rsidRPr="00605020" w:rsidDel="00C6487E">
          <w:rPr>
            <w:rFonts w:ascii="Arial" w:hAnsi="Arial" w:cs="Arial"/>
            <w:sz w:val="24"/>
            <w:szCs w:val="24"/>
          </w:rPr>
          <w:delText xml:space="preserve">by </w:delText>
        </w:r>
      </w:del>
      <w:ins w:id="744" w:author="bidyut k mohanty" w:date="2012-04-20T11:58:00Z">
        <w:r w:rsidR="00C6487E">
          <w:rPr>
            <w:rFonts w:ascii="Arial" w:hAnsi="Arial" w:cs="Arial"/>
            <w:sz w:val="24"/>
            <w:szCs w:val="24"/>
          </w:rPr>
          <w:t>using</w:t>
        </w:r>
        <w:r w:rsidR="00C6487E" w:rsidRPr="00605020">
          <w:rPr>
            <w:rFonts w:ascii="Arial" w:hAnsi="Arial" w:cs="Arial"/>
            <w:sz w:val="24"/>
            <w:szCs w:val="24"/>
          </w:rPr>
          <w:t xml:space="preserve"> </w:t>
        </w:r>
      </w:ins>
      <w:ins w:id="745" w:author="bidyut k mohanty" w:date="2012-04-23T00:08:00Z">
        <w:r w:rsidR="00E37E81" w:rsidRPr="00605020">
          <w:rPr>
            <w:rFonts w:ascii="Arial" w:hAnsi="Arial" w:cs="Arial"/>
            <w:sz w:val="24"/>
            <w:szCs w:val="24"/>
          </w:rPr>
          <w:t xml:space="preserve">a </w:t>
        </w:r>
        <w:proofErr w:type="spellStart"/>
        <w:r w:rsidR="00E37E81" w:rsidRPr="00605020">
          <w:rPr>
            <w:rFonts w:ascii="Arial" w:hAnsi="Arial" w:cs="Arial"/>
            <w:sz w:val="24"/>
            <w:szCs w:val="24"/>
          </w:rPr>
          <w:t>kanamycin</w:t>
        </w:r>
        <w:proofErr w:type="spellEnd"/>
        <w:r w:rsidR="00E37E81" w:rsidRPr="00605020">
          <w:rPr>
            <w:rFonts w:ascii="Arial" w:hAnsi="Arial" w:cs="Arial"/>
            <w:sz w:val="24"/>
            <w:szCs w:val="24"/>
          </w:rPr>
          <w:t xml:space="preserve"> </w:t>
        </w:r>
      </w:ins>
      <w:ins w:id="746" w:author="bidyut k mohanty" w:date="2012-04-20T11:58:00Z">
        <w:r w:rsidR="00C6487E">
          <w:rPr>
            <w:rFonts w:ascii="Arial" w:hAnsi="Arial" w:cs="Arial"/>
            <w:sz w:val="24"/>
            <w:szCs w:val="24"/>
          </w:rPr>
          <w:t xml:space="preserve">drug </w:t>
        </w:r>
      </w:ins>
      <w:ins w:id="747" w:author="bidyut k mohanty" w:date="2012-04-23T00:08:00Z">
        <w:r w:rsidR="00E37E81" w:rsidRPr="00605020">
          <w:rPr>
            <w:rFonts w:ascii="Arial" w:hAnsi="Arial" w:cs="Arial"/>
            <w:sz w:val="24"/>
            <w:szCs w:val="24"/>
          </w:rPr>
          <w:t xml:space="preserve">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w:t>
        </w:r>
        <w:r w:rsidR="006C28C4" w:rsidRPr="006C28C4">
          <w:rPr>
            <w:rFonts w:ascii="Arial" w:hAnsi="Arial"/>
            <w:i/>
            <w:sz w:val="24"/>
            <w:rPrChange w:id="748" w:author="bidyut k mohanty" w:date="2012-04-22T08:31:00Z">
              <w:rPr>
                <w:rFonts w:ascii="Arial" w:hAnsi="Arial"/>
                <w:sz w:val="24"/>
              </w:rPr>
            </w:rPrChange>
          </w:rPr>
          <w:t>MET15</w:t>
        </w:r>
        <w:r w:rsidR="006C28C4" w:rsidRPr="006C28C4">
          <w:rPr>
            <w:rFonts w:ascii="Arial" w:hAnsi="Arial"/>
            <w:i/>
            <w:sz w:val="24"/>
            <w:vertAlign w:val="superscript"/>
            <w:rPrChange w:id="749"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is converted into a homozygous recessive form (</w:t>
        </w:r>
        <w:r w:rsidR="006C28C4" w:rsidRPr="006C28C4">
          <w:rPr>
            <w:rFonts w:ascii="Arial" w:hAnsi="Arial"/>
            <w:i/>
            <w:sz w:val="24"/>
            <w:rPrChange w:id="750" w:author="bidyut k mohanty" w:date="2012-04-22T08:31:00Z">
              <w:rPr>
                <w:rFonts w:ascii="Arial" w:hAnsi="Arial"/>
                <w:sz w:val="24"/>
              </w:rPr>
            </w:rPrChange>
          </w:rPr>
          <w:t>MET15</w:t>
        </w:r>
        <w:r w:rsidR="006C28C4" w:rsidRPr="006C28C4">
          <w:rPr>
            <w:rFonts w:ascii="Arial" w:hAnsi="Arial"/>
            <w:i/>
            <w:sz w:val="24"/>
            <w:vertAlign w:val="superscript"/>
            <w:rPrChange w:id="751" w:author="bidyut k mohanty" w:date="2012-04-22T08:31:00Z">
              <w:rPr>
                <w:rFonts w:ascii="Arial" w:hAnsi="Arial"/>
                <w:sz w:val="24"/>
                <w:vertAlign w:val="superscript"/>
              </w:rPr>
            </w:rPrChange>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w:t>
        </w:r>
      </w:ins>
      <w:ins w:id="752" w:author="bidyut k mohanty" w:date="2012-04-20T12:18:00Z">
        <w:r w:rsidR="00521297">
          <w:rPr>
            <w:rFonts w:ascii="Arial" w:hAnsi="Arial" w:cs="Arial"/>
            <w:sz w:val="24"/>
            <w:szCs w:val="24"/>
          </w:rPr>
          <w:t xml:space="preserve">this </w:t>
        </w:r>
      </w:ins>
      <w:ins w:id="753" w:author="bidyut k mohanty" w:date="2012-04-23T00:08:00Z">
        <w:r w:rsidR="000A5AB6" w:rsidRPr="00605020">
          <w:rPr>
            <w:rFonts w:ascii="Arial" w:hAnsi="Arial" w:cs="Arial"/>
            <w:sz w:val="24"/>
            <w:szCs w:val="24"/>
          </w:rPr>
          <w:t>yeast</w:t>
        </w:r>
      </w:ins>
      <w:ins w:id="754" w:author="bidyut k mohanty" w:date="2012-04-20T12:18:00Z">
        <w:r w:rsidR="00521297" w:rsidRPr="00521297">
          <w:rPr>
            <w:rFonts w:ascii="Arial" w:hAnsi="Arial" w:cs="Arial"/>
            <w:sz w:val="24"/>
            <w:szCs w:val="24"/>
          </w:rPr>
          <w:t xml:space="preserve"> </w:t>
        </w:r>
        <w:r w:rsidR="00521297">
          <w:rPr>
            <w:rFonts w:ascii="Arial" w:hAnsi="Arial" w:cs="Arial"/>
            <w:sz w:val="24"/>
            <w:szCs w:val="24"/>
          </w:rPr>
          <w:t>strain</w:t>
        </w:r>
      </w:ins>
      <w:ins w:id="755" w:author="bidyut k mohanty" w:date="2012-04-22T08:31:00Z">
        <w:r w:rsidR="000A5AB6" w:rsidRPr="00605020">
          <w:rPr>
            <w:rFonts w:ascii="Arial" w:hAnsi="Arial" w:cs="Arial"/>
            <w:sz w:val="24"/>
            <w:szCs w:val="24"/>
          </w:rPr>
          <w:t xml:space="preserve"> </w:t>
        </w:r>
      </w:ins>
      <w:ins w:id="756" w:author="bidyut k mohanty" w:date="2012-04-23T00:08:00Z">
        <w:r w:rsidR="000A5AB6" w:rsidRPr="00605020">
          <w:rPr>
            <w:rFonts w:ascii="Arial" w:hAnsi="Arial" w:cs="Arial"/>
            <w:sz w:val="24"/>
            <w:szCs w:val="24"/>
          </w:rPr>
          <w:t xml:space="preserve">is plated on </w:t>
        </w:r>
      </w:ins>
      <w:ins w:id="757" w:author="bidyut k mohanty" w:date="2012-04-20T12:18:00Z">
        <w:r w:rsidR="00521297" w:rsidRPr="00605020">
          <w:rPr>
            <w:rFonts w:ascii="Arial" w:hAnsi="Arial" w:cs="Arial"/>
            <w:sz w:val="24"/>
            <w:szCs w:val="24"/>
          </w:rPr>
          <w:t xml:space="preserve">medium containing </w:t>
        </w:r>
      </w:ins>
      <w:ins w:id="758" w:author="bidyut k mohanty" w:date="2012-04-23T00:08:00Z">
        <w:r w:rsidR="000A5AB6" w:rsidRPr="00605020">
          <w:rPr>
            <w:rFonts w:ascii="Arial" w:hAnsi="Arial" w:cs="Arial"/>
            <w:sz w:val="24"/>
            <w:szCs w:val="24"/>
          </w:rPr>
          <w:t>lead</w:t>
        </w:r>
      </w:ins>
      <w:del w:id="759" w:author="bidyut k mohanty" w:date="2012-04-20T12:18:00Z">
        <w:r w:rsidR="000A5AB6" w:rsidRPr="00605020" w:rsidDel="00521297">
          <w:rPr>
            <w:rFonts w:ascii="Arial" w:hAnsi="Arial" w:cs="Arial"/>
            <w:sz w:val="24"/>
            <w:szCs w:val="24"/>
          </w:rPr>
          <w:delText xml:space="preserve"> containing medium</w:delText>
        </w:r>
      </w:del>
      <w:ins w:id="760" w:author="bidyut k mohanty" w:date="2012-04-23T00:08:00Z">
        <w:r w:rsidR="000A5AB6" w:rsidRPr="00605020">
          <w:rPr>
            <w:rFonts w:ascii="Arial" w:hAnsi="Arial" w:cs="Arial"/>
            <w:sz w:val="24"/>
            <w:szCs w:val="24"/>
          </w:rPr>
          <w:t xml:space="preserve">, </w:t>
        </w:r>
      </w:ins>
      <w:ins w:id="761" w:author="bidyut k mohanty" w:date="2012-04-20T12:18:00Z">
        <w:r w:rsidR="00521297">
          <w:rPr>
            <w:rFonts w:ascii="Arial" w:hAnsi="Arial" w:cs="Arial"/>
            <w:sz w:val="24"/>
            <w:szCs w:val="24"/>
          </w:rPr>
          <w:t>LOH</w:t>
        </w:r>
        <w:r w:rsidR="00521297" w:rsidRPr="00605020">
          <w:rPr>
            <w:rFonts w:ascii="Arial" w:hAnsi="Arial" w:cs="Arial"/>
            <w:sz w:val="24"/>
            <w:szCs w:val="24"/>
          </w:rPr>
          <w:t xml:space="preserve"> </w:t>
        </w:r>
      </w:ins>
      <w:ins w:id="762" w:author="bidyut k mohanty" w:date="2012-04-20T12:19:00Z">
        <w:r w:rsidR="00521297">
          <w:rPr>
            <w:rFonts w:ascii="Arial" w:hAnsi="Arial" w:cs="Arial"/>
            <w:sz w:val="24"/>
            <w:szCs w:val="24"/>
          </w:rPr>
          <w:t xml:space="preserve">occurs resulting in black sectors in </w:t>
        </w:r>
      </w:ins>
      <w:ins w:id="763" w:author="bidyut k mohanty" w:date="2012-04-20T12:20:00Z">
        <w:r w:rsidR="00B87DE4">
          <w:rPr>
            <w:rFonts w:ascii="Arial" w:hAnsi="Arial" w:cs="Arial"/>
            <w:sz w:val="24"/>
            <w:szCs w:val="24"/>
          </w:rPr>
          <w:t>cream-colored</w:t>
        </w:r>
      </w:ins>
      <w:ins w:id="764" w:author="bidyut k mohanty" w:date="2012-04-20T12:19:00Z">
        <w:r w:rsidR="00521297">
          <w:rPr>
            <w:rFonts w:ascii="Arial" w:hAnsi="Arial" w:cs="Arial"/>
            <w:sz w:val="24"/>
            <w:szCs w:val="24"/>
          </w:rPr>
          <w:t xml:space="preserve"> colonies. </w:t>
        </w:r>
      </w:ins>
      <w:del w:id="765" w:author="bidyut k mohanty" w:date="2012-04-20T12:19:00Z">
        <w:r w:rsidR="000A5AB6" w:rsidRPr="00605020" w:rsidDel="00521297">
          <w:rPr>
            <w:rFonts w:ascii="Arial" w:hAnsi="Arial" w:cs="Arial"/>
            <w:sz w:val="24"/>
            <w:szCs w:val="24"/>
          </w:rPr>
          <w:delText xml:space="preserve">the colors of the colonies change, in a sectional manner, depending on the timing at which the mutational </w:delText>
        </w:r>
      </w:del>
      <w:ins w:id="766" w:author="Hong Qin" w:date="2012-04-19T19:15:00Z">
        <w:del w:id="767" w:author="bidyut k mohanty" w:date="2012-04-20T12:18:00Z">
          <w:r w:rsidR="00A67108" w:rsidDel="00521297">
            <w:rPr>
              <w:rFonts w:ascii="Arial" w:hAnsi="Arial" w:cs="Arial"/>
              <w:sz w:val="24"/>
              <w:szCs w:val="24"/>
            </w:rPr>
            <w:delText>LOH</w:delText>
          </w:r>
          <w:r w:rsidR="00A67108" w:rsidRPr="00605020" w:rsidDel="00521297">
            <w:rPr>
              <w:rFonts w:ascii="Arial" w:hAnsi="Arial" w:cs="Arial"/>
              <w:sz w:val="24"/>
              <w:szCs w:val="24"/>
            </w:rPr>
            <w:delText xml:space="preserve"> </w:delText>
          </w:r>
        </w:del>
      </w:ins>
      <w:del w:id="768" w:author="bidyut k mohanty" w:date="2012-04-20T12:19:00Z">
        <w:r w:rsidR="000A5AB6" w:rsidRPr="00605020" w:rsidDel="00521297">
          <w:rPr>
            <w:rFonts w:ascii="Arial" w:hAnsi="Arial" w:cs="Arial"/>
            <w:sz w:val="24"/>
            <w:szCs w:val="24"/>
          </w:rPr>
          <w:delText xml:space="preserve">event occurs. </w:delText>
        </w:r>
      </w:del>
      <w:ins w:id="769" w:author="bidyut k mohanty" w:date="2012-04-23T00:08:00Z">
        <w:r w:rsidR="000A5AB6" w:rsidRPr="00605020">
          <w:rPr>
            <w:rFonts w:ascii="Arial" w:hAnsi="Arial" w:cs="Arial"/>
            <w:sz w:val="24"/>
            <w:szCs w:val="24"/>
          </w:rPr>
          <w:t>Thus,</w:t>
        </w:r>
      </w:ins>
      <w:ins w:id="770" w:author="bidyut k mohanty" w:date="2012-04-20T12:21:00Z">
        <w:r w:rsidR="00B87DE4">
          <w:rPr>
            <w:rFonts w:ascii="Arial" w:hAnsi="Arial" w:cs="Arial"/>
            <w:sz w:val="24"/>
            <w:szCs w:val="24"/>
          </w:rPr>
          <w:t xml:space="preserve"> a</w:t>
        </w:r>
      </w:ins>
      <w:ins w:id="771" w:author="bidyut k mohanty" w:date="2012-04-22T08:31:00Z">
        <w:r w:rsidR="000A5AB6" w:rsidRPr="00605020">
          <w:rPr>
            <w:rFonts w:ascii="Arial" w:hAnsi="Arial" w:cs="Arial"/>
            <w:sz w:val="24"/>
            <w:szCs w:val="24"/>
          </w:rPr>
          <w:t xml:space="preserve"> </w:t>
        </w:r>
      </w:ins>
      <w:ins w:id="772" w:author="bidyut k mohanty" w:date="2012-04-23T00:08:00Z">
        <w:r w:rsidR="006C28C4" w:rsidRPr="006C28C4">
          <w:rPr>
            <w:rFonts w:ascii="Arial" w:hAnsi="Arial"/>
            <w:i/>
            <w:sz w:val="24"/>
            <w:rPrChange w:id="773" w:author="bidyut k mohanty" w:date="2012-04-22T08:31:00Z">
              <w:rPr>
                <w:rFonts w:ascii="Arial" w:hAnsi="Arial"/>
                <w:sz w:val="24"/>
              </w:rPr>
            </w:rPrChange>
          </w:rPr>
          <w:t>MET15</w:t>
        </w:r>
        <w:r w:rsidR="006C28C4" w:rsidRPr="006C28C4">
          <w:rPr>
            <w:rFonts w:ascii="Arial" w:hAnsi="Arial"/>
            <w:i/>
            <w:sz w:val="24"/>
            <w:vertAlign w:val="superscript"/>
            <w:rPrChange w:id="774" w:author="bidyut k mohanty" w:date="2012-04-22T08:31:00Z">
              <w:rPr>
                <w:rFonts w:ascii="Arial" w:hAnsi="Arial"/>
                <w:sz w:val="24"/>
                <w:vertAlign w:val="superscript"/>
              </w:rPr>
            </w:rPrChange>
          </w:rPr>
          <w:t>-/-</w:t>
        </w:r>
        <w:r w:rsidR="006C28C4" w:rsidRPr="006C28C4">
          <w:rPr>
            <w:rFonts w:ascii="Arial" w:hAnsi="Arial"/>
            <w:i/>
            <w:sz w:val="24"/>
            <w:rPrChange w:id="775" w:author="bidyut k mohanty" w:date="2012-04-22T08:31:00Z">
              <w:rPr>
                <w:rFonts w:ascii="Arial" w:hAnsi="Arial"/>
                <w:sz w:val="24"/>
              </w:rPr>
            </w:rPrChange>
          </w:rPr>
          <w:t xml:space="preserve"> </w:t>
        </w:r>
      </w:ins>
      <w:del w:id="776" w:author="bidyut k mohanty" w:date="2012-04-20T12:21:00Z">
        <w:r w:rsidR="000A5AB6" w:rsidRPr="00605020" w:rsidDel="00B87DE4">
          <w:rPr>
            <w:rFonts w:ascii="Arial" w:hAnsi="Arial" w:cs="Arial"/>
            <w:sz w:val="24"/>
            <w:szCs w:val="24"/>
          </w:rPr>
          <w:delText xml:space="preserve">leads </w:delText>
        </w:r>
      </w:del>
      <w:del w:id="777" w:author="bidyut k mohanty" w:date="2012-04-22T08:31:00Z">
        <w:r w:rsidR="000A5AB6" w:rsidRPr="00605020">
          <w:rPr>
            <w:rFonts w:ascii="Arial" w:hAnsi="Arial" w:cs="Arial"/>
            <w:sz w:val="24"/>
            <w:szCs w:val="24"/>
          </w:rPr>
          <w:delText>to</w:delText>
        </w:r>
      </w:del>
      <w:del w:id="778" w:author="bidyut k mohanty" w:date="2012-04-20T12:21:00Z">
        <w:r w:rsidR="000A5AB6" w:rsidRPr="00605020" w:rsidDel="00B87DE4">
          <w:rPr>
            <w:rFonts w:ascii="Arial" w:hAnsi="Arial" w:cs="Arial"/>
            <w:sz w:val="24"/>
            <w:szCs w:val="24"/>
          </w:rPr>
          <w:delText>to</w:delText>
        </w:r>
      </w:del>
      <w:ins w:id="779" w:author="bidyut k mohanty" w:date="2012-04-20T12:21:00Z">
        <w:r w:rsidR="00B87DE4">
          <w:rPr>
            <w:rFonts w:ascii="Arial" w:hAnsi="Arial" w:cs="Arial"/>
            <w:sz w:val="24"/>
            <w:szCs w:val="24"/>
          </w:rPr>
          <w:t>strain forms</w:t>
        </w:r>
      </w:ins>
      <w:ins w:id="780" w:author="bidyut k mohanty" w:date="2012-04-23T00:08:00Z">
        <w:r w:rsidR="000A5AB6" w:rsidRPr="00605020">
          <w:rPr>
            <w:rFonts w:ascii="Arial" w:hAnsi="Arial" w:cs="Arial"/>
            <w:sz w:val="24"/>
            <w:szCs w:val="24"/>
          </w:rPr>
          <w:t xml:space="preserve"> </w:t>
        </w:r>
      </w:ins>
      <w:del w:id="781" w:author="bidyut k mohanty" w:date="2012-04-20T12:21:00Z">
        <w:r w:rsidR="000A5AB6" w:rsidRPr="00605020" w:rsidDel="00B87DE4">
          <w:rPr>
            <w:rFonts w:ascii="Arial" w:hAnsi="Arial" w:cs="Arial"/>
            <w:sz w:val="24"/>
            <w:szCs w:val="24"/>
          </w:rPr>
          <w:delText xml:space="preserve">fully </w:delText>
        </w:r>
      </w:del>
      <w:ins w:id="782" w:author="bidyut k mohanty" w:date="2012-04-20T12:21:00Z">
        <w:r w:rsidR="00B87DE4">
          <w:rPr>
            <w:rFonts w:ascii="Arial" w:hAnsi="Arial" w:cs="Arial"/>
            <w:sz w:val="24"/>
            <w:szCs w:val="24"/>
          </w:rPr>
          <w:t>completely</w:t>
        </w:r>
        <w:r w:rsidR="00B87DE4" w:rsidRPr="00605020">
          <w:rPr>
            <w:rFonts w:ascii="Arial" w:hAnsi="Arial" w:cs="Arial"/>
            <w:sz w:val="24"/>
            <w:szCs w:val="24"/>
          </w:rPr>
          <w:t xml:space="preserve"> </w:t>
        </w:r>
      </w:ins>
      <w:ins w:id="783" w:author="bidyut k mohanty" w:date="2012-04-23T00:08:00Z">
        <w:r w:rsidR="000A5AB6" w:rsidRPr="00605020">
          <w:rPr>
            <w:rFonts w:ascii="Arial" w:hAnsi="Arial" w:cs="Arial"/>
            <w:sz w:val="24"/>
            <w:szCs w:val="24"/>
          </w:rPr>
          <w:t xml:space="preserve">black colonies. Colonies may have a brown tint, depending on the yeast strain used. Both </w:t>
        </w:r>
      </w:ins>
      <w:del w:id="784" w:author="bidyut k mohanty" w:date="2012-04-22T08:31:00Z">
        <w:r w:rsidR="000A5AB6" w:rsidRPr="00605020">
          <w:rPr>
            <w:rFonts w:ascii="Arial" w:hAnsi="Arial" w:cs="Arial"/>
            <w:sz w:val="24"/>
            <w:szCs w:val="24"/>
          </w:rPr>
          <w:delText xml:space="preserve">dominance </w:delText>
        </w:r>
      </w:del>
      <w:ins w:id="785" w:author="bidyut k mohanty" w:date="2012-04-22T08:31:00Z">
        <w:r w:rsidR="000A5AB6" w:rsidRPr="00605020">
          <w:rPr>
            <w:rFonts w:ascii="Arial" w:hAnsi="Arial" w:cs="Arial"/>
            <w:sz w:val="24"/>
            <w:szCs w:val="24"/>
          </w:rPr>
          <w:t>dominan</w:t>
        </w:r>
      </w:ins>
      <w:ins w:id="786" w:author="bidyut k mohanty" w:date="2012-04-20T12:22:00Z">
        <w:r w:rsidR="006A0E7F">
          <w:rPr>
            <w:rFonts w:ascii="Arial" w:hAnsi="Arial" w:cs="Arial"/>
            <w:sz w:val="24"/>
            <w:szCs w:val="24"/>
          </w:rPr>
          <w:t>t</w:t>
        </w:r>
      </w:ins>
      <w:del w:id="787" w:author="bidyut k mohanty" w:date="2012-04-20T12:22:00Z">
        <w:r w:rsidR="000A5AB6" w:rsidRPr="00605020" w:rsidDel="006A0E7F">
          <w:rPr>
            <w:rFonts w:ascii="Arial" w:hAnsi="Arial" w:cs="Arial"/>
            <w:sz w:val="24"/>
            <w:szCs w:val="24"/>
          </w:rPr>
          <w:delText xml:space="preserve">ce </w:delText>
        </w:r>
      </w:del>
      <w:ins w:id="788" w:author="bidyut k mohanty" w:date="2012-04-20T12:22:00Z">
        <w:r w:rsidR="006A0E7F">
          <w:rPr>
            <w:rFonts w:ascii="Arial" w:hAnsi="Arial" w:cs="Arial"/>
            <w:sz w:val="24"/>
            <w:szCs w:val="24"/>
          </w:rPr>
          <w:t xml:space="preserve"> forms </w:t>
        </w:r>
      </w:ins>
      <w:ins w:id="789" w:author="bidyut k mohanty" w:date="2012-04-20T12:23:00Z">
        <w:r w:rsidR="006A0E7F">
          <w:rPr>
            <w:rFonts w:ascii="Arial" w:hAnsi="Arial" w:cs="Arial"/>
            <w:sz w:val="24"/>
            <w:szCs w:val="24"/>
          </w:rPr>
          <w:t>o</w:t>
        </w:r>
      </w:ins>
      <w:ins w:id="790" w:author="bidyut k mohanty" w:date="2012-04-23T00:08:00Z">
        <w:r w:rsidR="000A5AB6" w:rsidRPr="00605020">
          <w:rPr>
            <w:rFonts w:ascii="Arial" w:hAnsi="Arial" w:cs="Arial"/>
            <w:sz w:val="24"/>
            <w:szCs w:val="24"/>
          </w:rPr>
          <w:t>f</w:t>
        </w:r>
      </w:ins>
      <w:del w:id="791" w:author="bidyut k mohanty" w:date="2012-04-20T12:23:00Z">
        <w:r w:rsidR="000A5AB6" w:rsidRPr="00605020" w:rsidDel="006A0E7F">
          <w:rPr>
            <w:rFonts w:ascii="Arial" w:hAnsi="Arial" w:cs="Arial"/>
            <w:sz w:val="24"/>
            <w:szCs w:val="24"/>
          </w:rPr>
          <w:delText>or</w:delText>
        </w:r>
      </w:del>
      <w:ins w:id="792" w:author="bidyut k mohanty" w:date="2012-04-23T00:08:00Z">
        <w:r w:rsidR="000A5AB6" w:rsidRPr="00605020">
          <w:rPr>
            <w:rFonts w:ascii="Arial" w:hAnsi="Arial" w:cs="Arial"/>
            <w:sz w:val="24"/>
            <w:szCs w:val="24"/>
          </w:rPr>
          <w:t xml:space="preserve"> the </w:t>
        </w:r>
        <w:r w:rsidR="006C28C4" w:rsidRPr="006C28C4">
          <w:rPr>
            <w:rFonts w:ascii="Arial" w:hAnsi="Arial"/>
            <w:i/>
            <w:sz w:val="24"/>
            <w:rPrChange w:id="793" w:author="bidyut k mohanty" w:date="2012-04-22T08:31:00Z">
              <w:rPr>
                <w:rFonts w:ascii="Arial" w:hAnsi="Arial"/>
                <w:sz w:val="24"/>
              </w:rPr>
            </w:rPrChange>
          </w:rPr>
          <w:t>MET15</w:t>
        </w:r>
        <w:r w:rsidR="000A5AB6" w:rsidRPr="00605020">
          <w:rPr>
            <w:rFonts w:ascii="Arial" w:hAnsi="Arial" w:cs="Arial"/>
            <w:sz w:val="24"/>
            <w:szCs w:val="24"/>
          </w:rPr>
          <w:t xml:space="preserve"> gene (</w:t>
        </w:r>
        <w:r w:rsidR="006C28C4" w:rsidRPr="006C28C4">
          <w:rPr>
            <w:rFonts w:ascii="Arial" w:hAnsi="Arial"/>
            <w:i/>
            <w:sz w:val="24"/>
            <w:rPrChange w:id="794" w:author="bidyut k mohanty" w:date="2012-04-22T08:31:00Z">
              <w:rPr>
                <w:rFonts w:ascii="Arial" w:hAnsi="Arial"/>
                <w:sz w:val="24"/>
              </w:rPr>
            </w:rPrChange>
          </w:rPr>
          <w:t>MET15</w:t>
        </w:r>
        <w:r w:rsidR="006C28C4" w:rsidRPr="006C28C4">
          <w:rPr>
            <w:rFonts w:ascii="Arial" w:hAnsi="Arial"/>
            <w:i/>
            <w:sz w:val="24"/>
            <w:vertAlign w:val="superscript"/>
            <w:rPrChange w:id="795"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and </w:t>
        </w:r>
        <w:r w:rsidR="006C28C4" w:rsidRPr="006C28C4">
          <w:rPr>
            <w:rFonts w:ascii="Arial" w:hAnsi="Arial"/>
            <w:i/>
            <w:sz w:val="24"/>
            <w:rPrChange w:id="796" w:author="bidyut k mohanty" w:date="2012-04-22T08:31:00Z">
              <w:rPr>
                <w:rFonts w:ascii="Arial" w:hAnsi="Arial"/>
                <w:sz w:val="24"/>
              </w:rPr>
            </w:rPrChange>
          </w:rPr>
          <w:t>MET15</w:t>
        </w:r>
        <w:r w:rsidR="006C28C4" w:rsidRPr="006C28C4">
          <w:rPr>
            <w:rFonts w:ascii="Arial" w:hAnsi="Arial"/>
            <w:i/>
            <w:sz w:val="24"/>
            <w:vertAlign w:val="superscript"/>
            <w:rPrChange w:id="797"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yield white </w:t>
        </w:r>
      </w:ins>
      <w:ins w:id="798" w:author="bidyut k mohanty" w:date="2012-04-22T08:31:00Z">
        <w:r w:rsidR="00AE4926">
          <w:rPr>
            <w:rFonts w:ascii="Arial" w:hAnsi="Arial" w:cs="Arial"/>
            <w:sz w:val="24"/>
            <w:szCs w:val="24"/>
          </w:rPr>
          <w:t>or cream</w:t>
        </w:r>
        <w:r w:rsidR="000A5AB6" w:rsidRPr="00605020">
          <w:rPr>
            <w:rFonts w:ascii="Arial" w:hAnsi="Arial" w:cs="Arial"/>
            <w:sz w:val="24"/>
            <w:szCs w:val="24"/>
          </w:rPr>
          <w:t xml:space="preserve"> </w:t>
        </w:r>
      </w:ins>
      <w:ins w:id="799" w:author="bidyut k mohanty" w:date="2012-04-23T00:08:00Z">
        <w:r w:rsidR="000A5AB6" w:rsidRPr="00605020">
          <w:rPr>
            <w:rFonts w:ascii="Arial" w:hAnsi="Arial" w:cs="Arial"/>
            <w:sz w:val="24"/>
            <w:szCs w:val="24"/>
          </w:rPr>
          <w:t xml:space="preserve">color colonies. As a result, only fifty percent of </w:t>
        </w:r>
      </w:ins>
      <w:del w:id="800" w:author="Hong Qin" w:date="2012-04-19T19:15:00Z">
        <w:r w:rsidR="000A5AB6" w:rsidRPr="00605020" w:rsidDel="00F01A76">
          <w:rPr>
            <w:rFonts w:ascii="Arial" w:hAnsi="Arial" w:cs="Arial"/>
            <w:sz w:val="24"/>
            <w:szCs w:val="24"/>
          </w:rPr>
          <w:delText xml:space="preserve">mutational </w:delText>
        </w:r>
      </w:del>
      <w:ins w:id="801" w:author="Hong Qin" w:date="2012-04-19T19:15:00Z">
        <w:r w:rsidR="00F01A76">
          <w:rPr>
            <w:rFonts w:ascii="Arial" w:hAnsi="Arial" w:cs="Arial"/>
            <w:sz w:val="24"/>
            <w:szCs w:val="24"/>
          </w:rPr>
          <w:t xml:space="preserve">LOH </w:t>
        </w:r>
      </w:ins>
      <w:ins w:id="802" w:author="bidyut k mohanty" w:date="2012-04-23T00:08:00Z">
        <w:r w:rsidR="000A5AB6" w:rsidRPr="00605020">
          <w:rPr>
            <w:rFonts w:ascii="Arial" w:hAnsi="Arial" w:cs="Arial"/>
            <w:sz w:val="24"/>
            <w:szCs w:val="24"/>
          </w:rPr>
          <w:t xml:space="preserve">events are observed because </w:t>
        </w:r>
      </w:ins>
      <w:del w:id="803" w:author="bidyut k mohanty" w:date="2012-04-22T08:31:00Z">
        <w:r w:rsidR="000A5AB6" w:rsidRPr="00605020">
          <w:rPr>
            <w:rFonts w:ascii="Arial" w:hAnsi="Arial" w:cs="Arial"/>
            <w:sz w:val="24"/>
            <w:szCs w:val="24"/>
          </w:rPr>
          <w:delText xml:space="preserve">the </w:delText>
        </w:r>
      </w:del>
      <w:ins w:id="804" w:author="bidyut k mohanty" w:date="2012-04-22T08:31:00Z">
        <w:r w:rsidR="000A5AB6" w:rsidRPr="00605020">
          <w:rPr>
            <w:rFonts w:ascii="Arial" w:hAnsi="Arial" w:cs="Arial"/>
            <w:sz w:val="24"/>
            <w:szCs w:val="24"/>
          </w:rPr>
          <w:t>the</w:t>
        </w:r>
      </w:ins>
      <w:ins w:id="805" w:author="bidyut k mohanty" w:date="2012-04-20T12:26:00Z">
        <w:r w:rsidR="00981901">
          <w:rPr>
            <w:rFonts w:ascii="Arial" w:hAnsi="Arial" w:cs="Arial"/>
            <w:sz w:val="24"/>
            <w:szCs w:val="24"/>
          </w:rPr>
          <w:t>se</w:t>
        </w:r>
      </w:ins>
      <w:ins w:id="806" w:author="bidyut k mohanty" w:date="2012-04-22T08:31:00Z">
        <w:r w:rsidR="000A5AB6" w:rsidRPr="00605020">
          <w:rPr>
            <w:rFonts w:ascii="Arial" w:hAnsi="Arial" w:cs="Arial"/>
            <w:sz w:val="24"/>
            <w:szCs w:val="24"/>
          </w:rPr>
          <w:t xml:space="preserve"> </w:t>
        </w:r>
      </w:ins>
      <w:ins w:id="807" w:author="bidyut k mohanty" w:date="2012-04-23T00:08:00Z">
        <w:r w:rsidR="000A5AB6" w:rsidRPr="00605020">
          <w:rPr>
            <w:rFonts w:ascii="Arial" w:hAnsi="Arial" w:cs="Arial"/>
            <w:sz w:val="24"/>
            <w:szCs w:val="24"/>
          </w:rPr>
          <w:t xml:space="preserve">two </w:t>
        </w:r>
      </w:ins>
      <w:del w:id="808" w:author="bidyut k mohanty" w:date="2012-04-20T12:26:00Z">
        <w:r w:rsidR="000A5AB6" w:rsidRPr="00605020" w:rsidDel="00981901">
          <w:rPr>
            <w:rFonts w:ascii="Arial" w:hAnsi="Arial" w:cs="Arial"/>
            <w:sz w:val="24"/>
            <w:szCs w:val="24"/>
          </w:rPr>
          <w:delText xml:space="preserve">latter </w:delText>
        </w:r>
      </w:del>
      <w:ins w:id="809" w:author="bidyut k mohanty" w:date="2012-04-23T00:08:00Z">
        <w:r w:rsidR="000A5AB6" w:rsidRPr="00605020">
          <w:rPr>
            <w:rFonts w:ascii="Arial" w:hAnsi="Arial" w:cs="Arial"/>
            <w:sz w:val="24"/>
            <w:szCs w:val="24"/>
          </w:rPr>
          <w:t xml:space="preserve">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w:t>
        </w:r>
      </w:ins>
      <w:del w:id="810" w:author="Hong Qin" w:date="2012-04-19T19:15:00Z">
        <w:r w:rsidR="000A5AB6" w:rsidRPr="00605020" w:rsidDel="00F01A76">
          <w:rPr>
            <w:rFonts w:ascii="Arial" w:hAnsi="Arial" w:cs="Arial"/>
            <w:sz w:val="24"/>
            <w:szCs w:val="24"/>
          </w:rPr>
          <w:delText>a mutational event</w:delText>
        </w:r>
      </w:del>
      <w:ins w:id="811" w:author="Hong Qin" w:date="2012-04-19T19:15:00Z">
        <w:r w:rsidR="00F01A76">
          <w:rPr>
            <w:rFonts w:ascii="Arial" w:hAnsi="Arial" w:cs="Arial"/>
            <w:sz w:val="24"/>
            <w:szCs w:val="24"/>
          </w:rPr>
          <w:t>LOH</w:t>
        </w:r>
      </w:ins>
      <w:ins w:id="812" w:author="bidyut k mohanty" w:date="2012-04-23T00:08:00Z">
        <w:r w:rsidR="000A5AB6" w:rsidRPr="00605020">
          <w:rPr>
            <w:rFonts w:ascii="Arial" w:hAnsi="Arial" w:cs="Arial"/>
            <w:sz w:val="24"/>
            <w:szCs w:val="24"/>
          </w:rPr>
          <w:t xml:space="preserve"> at the </w:t>
        </w:r>
        <w:r w:rsidR="006C28C4" w:rsidRPr="006C28C4">
          <w:rPr>
            <w:rFonts w:ascii="Arial" w:hAnsi="Arial"/>
            <w:i/>
            <w:sz w:val="24"/>
            <w:rPrChange w:id="813" w:author="bidyut k mohanty" w:date="2012-04-22T08:31:00Z">
              <w:rPr>
                <w:rFonts w:ascii="Arial" w:hAnsi="Arial"/>
                <w:sz w:val="24"/>
              </w:rPr>
            </w:rPrChange>
          </w:rPr>
          <w:t>MET15</w:t>
        </w:r>
        <w:r w:rsidR="000A5AB6" w:rsidRPr="00605020">
          <w:rPr>
            <w:rFonts w:ascii="Arial" w:hAnsi="Arial" w:cs="Arial"/>
            <w:sz w:val="24"/>
            <w:szCs w:val="24"/>
          </w:rPr>
          <w:t xml:space="preserve"> locus was an indication of robustness, with respect to that specific locus </w:t>
        </w:r>
      </w:ins>
      <w:r w:rsidR="006C28C4"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814" w:author="Hong Qin" w:date="2012-04-23T07:13:00Z">
        <w:r w:rsidR="00626510">
          <w:rPr>
            <w:rFonts w:ascii="Arial" w:hAnsi="Arial" w:cs="Arial"/>
            <w:sz w:val="24"/>
            <w:szCs w:val="24"/>
          </w:rPr>
          <w:instrText xml:space="preserve"> ADDIN EN.CITE </w:instrText>
        </w:r>
      </w:ins>
      <w:del w:id="815" w:author="Hong Qin" w:date="2012-04-23T00:08:00Z">
        <w:r w:rsidR="006C28C4"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delInstrText xml:space="preserve"> ADDIN EN.CITE.DATA </w:delInstrText>
        </w:r>
        <w:r w:rsidR="006C28C4" w:rsidRPr="00605020">
          <w:rPr>
            <w:rFonts w:ascii="Arial" w:hAnsi="Arial" w:cs="Arial"/>
            <w:sz w:val="24"/>
            <w:szCs w:val="24"/>
          </w:rPr>
        </w:r>
        <w:r w:rsidR="006C28C4" w:rsidRPr="00605020">
          <w:rPr>
            <w:rFonts w:ascii="Arial" w:hAnsi="Arial" w:cs="Arial"/>
            <w:sz w:val="24"/>
            <w:szCs w:val="24"/>
          </w:rPr>
          <w:fldChar w:fldCharType="end"/>
        </w:r>
      </w:del>
      <w:del w:id="816"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ins w:id="817" w:author="Hong Qin" w:date="2012-04-23T07:13:00Z">
        <w:r w:rsidR="006C28C4">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sidRPr="0072137D">
        <w:rPr>
          <w:rFonts w:ascii="Arial" w:hAnsi="Arial" w:cs="Arial"/>
          <w:sz w:val="24"/>
          <w:szCs w:val="24"/>
        </w:rPr>
      </w:r>
      <w:r w:rsidR="006C28C4" w:rsidRPr="0072137D">
        <w:rPr>
          <w:rFonts w:ascii="Arial" w:hAnsi="Arial" w:cs="Arial"/>
          <w:sz w:val="24"/>
          <w:szCs w:val="24"/>
        </w:rPr>
        <w:fldChar w:fldCharType="separate"/>
      </w:r>
      <w:ins w:id="818" w:author="Hong Qin" w:date="2012-04-23T07:13:00Z">
        <w:r w:rsidR="00626510">
          <w:rPr>
            <w:rFonts w:ascii="Arial" w:hAnsi="Arial" w:cs="Arial"/>
            <w:noProof/>
            <w:sz w:val="24"/>
            <w:szCs w:val="24"/>
          </w:rPr>
          <w:t>(H</w:t>
        </w:r>
        <w:r w:rsidR="006C28C4" w:rsidRPr="006C28C4">
          <w:rPr>
            <w:rFonts w:ascii="Arial" w:hAnsi="Arial" w:cs="Arial"/>
            <w:smallCaps/>
            <w:noProof/>
            <w:sz w:val="24"/>
            <w:szCs w:val="24"/>
            <w:rPrChange w:id="819" w:author="Hong Qin" w:date="2012-04-23T07:13:00Z">
              <w:rPr>
                <w:rFonts w:ascii="Arial" w:hAnsi="Arial" w:cs="Arial"/>
                <w:sz w:val="24"/>
                <w:szCs w:val="24"/>
              </w:rPr>
            </w:rPrChange>
          </w:rPr>
          <w:t>iraoka</w:t>
        </w:r>
        <w:r w:rsidR="006C28C4" w:rsidRPr="006C28C4">
          <w:rPr>
            <w:rFonts w:ascii="Arial" w:hAnsi="Arial" w:cs="Arial"/>
            <w:i/>
            <w:noProof/>
            <w:sz w:val="24"/>
            <w:szCs w:val="24"/>
            <w:rPrChange w:id="820"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2000; M</w:t>
        </w:r>
        <w:r w:rsidR="006C28C4" w:rsidRPr="006C28C4">
          <w:rPr>
            <w:rFonts w:ascii="Arial" w:hAnsi="Arial" w:cs="Arial"/>
            <w:smallCaps/>
            <w:noProof/>
            <w:sz w:val="24"/>
            <w:szCs w:val="24"/>
            <w:rPrChange w:id="821" w:author="Hong Qin" w:date="2012-04-23T07:13:00Z">
              <w:rPr>
                <w:rFonts w:ascii="Arial" w:hAnsi="Arial" w:cs="Arial"/>
                <w:sz w:val="24"/>
                <w:szCs w:val="24"/>
              </w:rPr>
            </w:rPrChange>
          </w:rPr>
          <w:t>c</w:t>
        </w:r>
        <w:r w:rsidR="00626510">
          <w:rPr>
            <w:rFonts w:ascii="Arial" w:hAnsi="Arial" w:cs="Arial"/>
            <w:noProof/>
            <w:sz w:val="24"/>
            <w:szCs w:val="24"/>
          </w:rPr>
          <w:t>M</w:t>
        </w:r>
        <w:r w:rsidR="006C28C4" w:rsidRPr="006C28C4">
          <w:rPr>
            <w:rFonts w:ascii="Arial" w:hAnsi="Arial" w:cs="Arial"/>
            <w:smallCaps/>
            <w:noProof/>
            <w:sz w:val="24"/>
            <w:szCs w:val="24"/>
            <w:rPrChange w:id="822"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C28C4" w:rsidRPr="006C28C4">
          <w:rPr>
            <w:rFonts w:ascii="Arial" w:hAnsi="Arial" w:cs="Arial"/>
            <w:smallCaps/>
            <w:noProof/>
            <w:sz w:val="24"/>
            <w:szCs w:val="24"/>
            <w:rPrChange w:id="823" w:author="Hong Qin" w:date="2012-04-23T07:13:00Z">
              <w:rPr>
                <w:rFonts w:ascii="Arial" w:hAnsi="Arial" w:cs="Arial"/>
                <w:sz w:val="24"/>
                <w:szCs w:val="24"/>
              </w:rPr>
            </w:rPrChange>
          </w:rPr>
          <w:t>ottschling</w:t>
        </w:r>
        <w:r w:rsidR="00626510">
          <w:rPr>
            <w:rFonts w:ascii="Arial" w:hAnsi="Arial" w:cs="Arial"/>
            <w:noProof/>
            <w:sz w:val="24"/>
            <w:szCs w:val="24"/>
          </w:rPr>
          <w:t xml:space="preserve"> 2003)</w:t>
        </w:r>
      </w:ins>
      <w:del w:id="824" w:author="Hong Qin" w:date="2012-04-23T06:42:00Z">
        <w:r w:rsidR="0072137D" w:rsidRPr="0072137D" w:rsidDel="00F0148F">
          <w:rPr>
            <w:rFonts w:ascii="Arial" w:hAnsi="Arial" w:cs="Arial"/>
            <w:noProof/>
            <w:sz w:val="24"/>
            <w:szCs w:val="24"/>
          </w:rPr>
          <w:delText>(</w:delText>
        </w:r>
        <w:r w:rsidR="006C28C4" w:rsidRPr="006C28C4" w:rsidDel="00F0148F">
          <w:rPr>
            <w:noProof/>
            <w:rPrChange w:id="825"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826"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827" w:author="hong qin" w:date="2012-04-20T08:36:00Z">
        <w:del w:id="828" w:author="Hong Qin" w:date="2012-04-23T06:42:00Z">
          <w:r w:rsidR="002F2F83" w:rsidDel="00F0148F">
            <w:rPr>
              <w:noProof/>
            </w:rPr>
            <w:delInstrText>"</w:delInstrText>
          </w:r>
        </w:del>
      </w:ins>
      <w:del w:id="829" w:author="Hong Qin" w:date="2012-04-23T06:42:00Z">
        <w:r w:rsidR="006C28C4" w:rsidRPr="006C28C4" w:rsidDel="00F0148F">
          <w:rPr>
            <w:noProof/>
            <w:rPrChange w:id="830" w:author="hong qin" w:date="2012-04-20T08:36:00Z">
              <w:rPr>
                <w:rFonts w:ascii="Arial" w:hAnsi="Arial"/>
                <w:sz w:val="24"/>
              </w:rPr>
            </w:rPrChange>
          </w:rPr>
          <w:fldChar w:fldCharType="separate"/>
        </w:r>
      </w:del>
      <w:del w:id="831"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iraoka</w:delText>
        </w:r>
      </w:del>
      <w:del w:id="832" w:author="Hong Qin" w:date="2012-04-23T06:42:00Z">
        <w:r w:rsidR="00AC5D1A" w:rsidRPr="0072137D" w:rsidDel="00F0148F">
          <w:rPr>
            <w:rFonts w:ascii="Arial" w:hAnsi="Arial" w:cs="Arial"/>
            <w:i/>
            <w:noProof/>
            <w:sz w:val="24"/>
            <w:szCs w:val="24"/>
          </w:rPr>
          <w:delText xml:space="preserve"> et al.</w:delText>
        </w:r>
        <w:r w:rsidR="00AC5D1A" w:rsidRPr="0072137D" w:rsidDel="00F0148F">
          <w:rPr>
            <w:rFonts w:ascii="Arial" w:hAnsi="Arial" w:cs="Arial"/>
            <w:noProof/>
            <w:sz w:val="24"/>
            <w:szCs w:val="24"/>
          </w:rPr>
          <w:delText xml:space="preserve"> </w:delText>
        </w:r>
      </w:del>
      <w:del w:id="833" w:author="Hong Qin" w:date="2012-04-23T00:08:00Z">
        <w:r w:rsidR="00AC5D1A" w:rsidRPr="00605020">
          <w:rPr>
            <w:rFonts w:ascii="Arial" w:hAnsi="Arial" w:cs="Arial"/>
            <w:noProof/>
            <w:sz w:val="24"/>
            <w:szCs w:val="24"/>
          </w:rPr>
          <w:delText>2000</w:delText>
        </w:r>
      </w:del>
      <w:del w:id="834" w:author="Hong Qin" w:date="2012-04-23T06:42:00Z">
        <w:r w:rsidR="006C28C4" w:rsidRPr="006C28C4" w:rsidDel="00F0148F">
          <w:rPr>
            <w:noProof/>
            <w:rPrChange w:id="835" w:author="hong qin" w:date="2012-04-20T08:36:00Z">
              <w:rPr>
                <w:rFonts w:ascii="Arial" w:hAnsi="Arial"/>
                <w:sz w:val="24"/>
              </w:rPr>
            </w:rPrChange>
          </w:rPr>
          <w:fldChar w:fldCharType="end"/>
        </w:r>
      </w:del>
      <w:r w:rsidR="006C28C4" w:rsidRPr="0072137D">
        <w:rPr>
          <w:rFonts w:ascii="Arial" w:hAnsi="Arial" w:cs="Arial"/>
          <w:sz w:val="24"/>
          <w:szCs w:val="24"/>
        </w:rPr>
        <w:fldChar w:fldCharType="end"/>
      </w:r>
      <w:ins w:id="836" w:author="Hong Qin" w:date="2012-04-23T00:08:00Z">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ins>
    </w:p>
    <w:p w:rsidR="00000000" w:rsidRDefault="00791C05">
      <w:pPr>
        <w:spacing w:after="0" w:line="480" w:lineRule="auto"/>
        <w:ind w:firstLine="720"/>
        <w:jc w:val="both"/>
        <w:rPr>
          <w:ins w:id="837" w:author="Hong Qin" w:date="2012-04-23T00:08:00Z"/>
          <w:rFonts w:ascii="Arial" w:hAnsi="Arial" w:cs="Arial"/>
          <w:sz w:val="24"/>
          <w:szCs w:val="24"/>
        </w:rPr>
        <w:pPrChange w:id="838" w:author="bidyut k mohanty" w:date="2012-04-20T08:36:00Z">
          <w:pPr>
            <w:spacing w:after="0" w:line="480" w:lineRule="auto"/>
            <w:ind w:firstLine="720"/>
          </w:pPr>
        </w:pPrChange>
      </w:pPr>
      <w:ins w:id="839" w:author="Hong Qin" w:date="2012-04-23T00:08:00Z">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w:t>
        </w:r>
        <w:proofErr w:type="gramStart"/>
        <w:r w:rsidR="00F54011" w:rsidRPr="00605020">
          <w:rPr>
            <w:rFonts w:ascii="Arial" w:hAnsi="Arial" w:cs="Arial"/>
            <w:sz w:val="24"/>
            <w:szCs w:val="24"/>
          </w:rPr>
          <w:t xml:space="preserve">humans </w:t>
        </w:r>
        <w:r w:rsidR="0072137D" w:rsidRPr="0072137D">
          <w:rPr>
            <w:rFonts w:ascii="Arial" w:hAnsi="Arial" w:cs="Arial"/>
            <w:sz w:val="24"/>
            <w:szCs w:val="24"/>
          </w:rPr>
          <w:t xml:space="preserve"> (</w:t>
        </w:r>
        <w:proofErr w:type="gramEnd"/>
        <w:r w:rsidR="0072137D" w:rsidRPr="0072137D">
          <w:rPr>
            <w:rFonts w:ascii="Arial" w:hAnsi="Arial" w:cs="Arial"/>
            <w:sz w:val="24"/>
            <w:szCs w:val="24"/>
          </w:rPr>
          <w:t>Figure 3).</w:t>
        </w:r>
      </w:ins>
    </w:p>
    <w:p w:rsidR="006E75E1" w:rsidRDefault="00E37E81">
      <w:pPr>
        <w:spacing w:after="0" w:line="480" w:lineRule="auto"/>
        <w:ind w:firstLine="720"/>
        <w:jc w:val="both"/>
        <w:rPr>
          <w:ins w:id="840" w:author="Hong Qin" w:date="2012-04-23T00:08:00Z"/>
          <w:rFonts w:ascii="Arial" w:hAnsi="Arial" w:cs="Arial"/>
          <w:sz w:val="24"/>
          <w:szCs w:val="24"/>
        </w:rPr>
      </w:pPr>
      <w:ins w:id="841" w:author="Hong Qin" w:date="2012-04-23T00:08: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ns w:id="842" w:author="bidyut k mohanty" w:date="2012-04-20T12:28:00Z">
        <w:r w:rsidR="00981901">
          <w:rPr>
            <w:rFonts w:ascii="Arial" w:hAnsi="Arial" w:cs="Arial"/>
            <w:sz w:val="24"/>
            <w:szCs w:val="24"/>
            <w:vertAlign w:val="subscript"/>
          </w:rPr>
          <w:t>-</w:t>
        </w:r>
      </w:ins>
      <w:ins w:id="843" w:author="hong qin" w:date="2012-04-19T11:04:00Z">
        <w:del w:id="844" w:author="bidyut k mohanty" w:date="2012-04-20T12:27:00Z">
          <w:r w:rsidR="003C7434" w:rsidDel="00981901">
            <w:rPr>
              <w:rFonts w:ascii="Arial" w:hAnsi="Arial" w:cs="Arial"/>
              <w:sz w:val="24"/>
              <w:szCs w:val="24"/>
              <w:vertAlign w:val="subscript"/>
            </w:rPr>
            <w:delText xml:space="preserve"> </w:delText>
          </w:r>
        </w:del>
      </w:ins>
      <w:ins w:id="845" w:author="Hong Qin" w:date="2012-04-23T00:08:00Z">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ns w:id="846" w:author="bidyut k mohanty" w:date="2012-04-20T12:02:00Z">
        <w:r w:rsidR="004D58C9">
          <w:rPr>
            <w:rFonts w:ascii="Arial" w:hAnsi="Arial" w:cs="Arial"/>
            <w:sz w:val="24"/>
            <w:szCs w:val="24"/>
          </w:rPr>
          <w:t xml:space="preserve"> </w:t>
        </w:r>
      </w:ins>
      <w:ins w:id="847" w:author="Hong Qin" w:date="2012-04-23T00:08:00Z">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ins>
      <w:ins w:id="848" w:author="bidyut k mohanty" w:date="2012-04-20T12:28:00Z">
        <w:r w:rsidR="00981901">
          <w:rPr>
            <w:rFonts w:ascii="Arial" w:hAnsi="Arial" w:cs="Arial"/>
            <w:sz w:val="24"/>
            <w:szCs w:val="24"/>
          </w:rPr>
          <w:t xml:space="preserve"> </w:t>
        </w:r>
      </w:ins>
      <w:ins w:id="849" w:author="Hong Qin" w:date="2012-04-23T00:08:00Z">
        <w:r w:rsidR="00791058" w:rsidRPr="00605020">
          <w:rPr>
            <w:rFonts w:ascii="Arial" w:hAnsi="Arial" w:cs="Arial"/>
            <w:sz w:val="24"/>
            <w:szCs w:val="24"/>
          </w:rPr>
          <w:t xml:space="preserve">If </w:t>
        </w:r>
      </w:ins>
      <w:ins w:id="850" w:author="bidyut k mohanty" w:date="2012-04-20T12:29:00Z">
        <w:r w:rsidR="00981901" w:rsidRPr="00605020">
          <w:rPr>
            <w:rFonts w:ascii="Arial" w:hAnsi="Arial" w:cs="Arial"/>
            <w:sz w:val="24"/>
            <w:szCs w:val="24"/>
          </w:rPr>
          <w:t xml:space="preserve">DNA </w:t>
        </w:r>
      </w:ins>
      <w:del w:id="851" w:author="bidyut k mohanty" w:date="2012-04-20T12:28:00Z">
        <w:r w:rsidR="00942F83" w:rsidRPr="00605020" w:rsidDel="00981901">
          <w:rPr>
            <w:rFonts w:ascii="Arial" w:hAnsi="Arial" w:cs="Arial"/>
            <w:sz w:val="24"/>
            <w:szCs w:val="24"/>
          </w:rPr>
          <w:delText xml:space="preserve">this </w:delText>
        </w:r>
      </w:del>
      <w:del w:id="852" w:author="bidyut k mohanty" w:date="2012-04-22T08:31:00Z">
        <w:r w:rsidR="00791058" w:rsidRPr="00605020">
          <w:rPr>
            <w:rFonts w:ascii="Arial" w:hAnsi="Arial" w:cs="Arial"/>
            <w:sz w:val="24"/>
            <w:szCs w:val="24"/>
          </w:rPr>
          <w:delText xml:space="preserve">damaged </w:delText>
        </w:r>
      </w:del>
      <w:ins w:id="853" w:author="bidyut k mohanty" w:date="2012-04-22T08:31:00Z">
        <w:r w:rsidR="00791058" w:rsidRPr="00605020">
          <w:rPr>
            <w:rFonts w:ascii="Arial" w:hAnsi="Arial" w:cs="Arial"/>
            <w:sz w:val="24"/>
            <w:szCs w:val="24"/>
          </w:rPr>
          <w:t>damage</w:t>
        </w:r>
      </w:ins>
      <w:ins w:id="854" w:author="bidyut k mohanty" w:date="2012-04-20T12:29:00Z">
        <w:r w:rsidR="00981901">
          <w:rPr>
            <w:rFonts w:ascii="Arial" w:hAnsi="Arial" w:cs="Arial"/>
            <w:sz w:val="24"/>
            <w:szCs w:val="24"/>
          </w:rPr>
          <w:t xml:space="preserve"> in </w:t>
        </w:r>
      </w:ins>
      <w:ins w:id="855" w:author="bidyut k mohanty" w:date="2012-04-20T12:30:00Z">
        <w:r w:rsidR="00981901">
          <w:rPr>
            <w:rFonts w:ascii="Arial" w:hAnsi="Arial" w:cs="Arial"/>
            <w:sz w:val="24"/>
            <w:szCs w:val="24"/>
          </w:rPr>
          <w:t xml:space="preserve">one </w:t>
        </w:r>
      </w:ins>
      <w:ins w:id="856" w:author="bidyut k mohanty" w:date="2012-04-20T12:29:00Z">
        <w:r w:rsidR="00981901">
          <w:rPr>
            <w:rFonts w:ascii="Arial" w:hAnsi="Arial" w:cs="Arial"/>
            <w:sz w:val="24"/>
            <w:szCs w:val="24"/>
          </w:rPr>
          <w:t>chromosome</w:t>
        </w:r>
      </w:ins>
      <w:del w:id="857" w:author="bidyut k mohanty" w:date="2012-04-20T12:29:00Z">
        <w:r w:rsidR="00791058" w:rsidRPr="00605020" w:rsidDel="00981901">
          <w:rPr>
            <w:rFonts w:ascii="Arial" w:hAnsi="Arial" w:cs="Arial"/>
            <w:sz w:val="24"/>
            <w:szCs w:val="24"/>
          </w:rPr>
          <w:delText>d</w:delText>
        </w:r>
      </w:del>
      <w:ins w:id="858" w:author="bidyut k mohanty" w:date="2012-04-22T08:31:00Z">
        <w:r w:rsidR="00791058" w:rsidRPr="00605020">
          <w:rPr>
            <w:rFonts w:ascii="Arial" w:hAnsi="Arial" w:cs="Arial"/>
            <w:sz w:val="24"/>
            <w:szCs w:val="24"/>
          </w:rPr>
          <w:t xml:space="preserve"> </w:t>
        </w:r>
      </w:ins>
      <w:del w:id="859" w:author="bidyut k mohanty" w:date="2012-04-20T12:29:00Z">
        <w:r w:rsidR="00791058" w:rsidRPr="00605020" w:rsidDel="00981901">
          <w:rPr>
            <w:rFonts w:ascii="Arial" w:hAnsi="Arial" w:cs="Arial"/>
            <w:sz w:val="24"/>
            <w:szCs w:val="24"/>
          </w:rPr>
          <w:delText xml:space="preserve">DNA </w:delText>
        </w:r>
      </w:del>
      <w:ins w:id="860" w:author="Hong Qin" w:date="2012-04-23T00:08:00Z">
        <w:r w:rsidR="00791058" w:rsidRPr="00605020">
          <w:rPr>
            <w:rFonts w:ascii="Arial" w:hAnsi="Arial" w:cs="Arial"/>
            <w:sz w:val="24"/>
            <w:szCs w:val="24"/>
          </w:rPr>
          <w:t xml:space="preserve">is detected, </w:t>
        </w:r>
      </w:ins>
      <w:del w:id="861" w:author="bidyut k mohanty" w:date="2012-04-20T12:29:00Z">
        <w:r w:rsidR="00791058" w:rsidRPr="00605020" w:rsidDel="00981901">
          <w:rPr>
            <w:rFonts w:ascii="Arial" w:hAnsi="Arial" w:cs="Arial"/>
            <w:sz w:val="24"/>
            <w:szCs w:val="24"/>
          </w:rPr>
          <w:delText xml:space="preserve">one </w:delText>
        </w:r>
      </w:del>
      <w:ins w:id="862" w:author="bidyut k mohanty" w:date="2012-04-20T12:29:00Z">
        <w:r w:rsidR="00981901">
          <w:rPr>
            <w:rFonts w:ascii="Arial" w:hAnsi="Arial" w:cs="Arial"/>
            <w:sz w:val="24"/>
            <w:szCs w:val="24"/>
          </w:rPr>
          <w:t>an intact</w:t>
        </w:r>
        <w:r w:rsidR="00981901" w:rsidRPr="00605020">
          <w:rPr>
            <w:rFonts w:ascii="Arial" w:hAnsi="Arial" w:cs="Arial"/>
            <w:sz w:val="24"/>
            <w:szCs w:val="24"/>
          </w:rPr>
          <w:t xml:space="preserve"> </w:t>
        </w:r>
      </w:ins>
      <w:ins w:id="863" w:author="Hong Qin" w:date="2012-04-23T00:08:00Z">
        <w:r w:rsidR="00791058" w:rsidRPr="00605020">
          <w:rPr>
            <w:rFonts w:ascii="Arial" w:hAnsi="Arial" w:cs="Arial"/>
            <w:sz w:val="24"/>
            <w:szCs w:val="24"/>
          </w:rPr>
          <w:t xml:space="preserve">allele </w:t>
        </w:r>
      </w:ins>
      <w:del w:id="864" w:author="bidyut k mohanty" w:date="2012-04-20T12:29:00Z">
        <w:r w:rsidR="00791058" w:rsidRPr="00605020" w:rsidDel="00981901">
          <w:rPr>
            <w:rFonts w:ascii="Arial" w:hAnsi="Arial" w:cs="Arial"/>
            <w:sz w:val="24"/>
            <w:szCs w:val="24"/>
          </w:rPr>
          <w:delText xml:space="preserve">is </w:delText>
        </w:r>
      </w:del>
      <w:del w:id="865" w:author="bidyut k mohanty" w:date="2012-04-20T12:30:00Z">
        <w:r w:rsidR="00791058" w:rsidRPr="00605020" w:rsidDel="00981901">
          <w:rPr>
            <w:rFonts w:ascii="Arial" w:hAnsi="Arial" w:cs="Arial"/>
            <w:sz w:val="24"/>
            <w:szCs w:val="24"/>
          </w:rPr>
          <w:delText>replace</w:delText>
        </w:r>
      </w:del>
      <w:del w:id="866" w:author="bidyut k mohanty" w:date="2012-04-20T12:29:00Z">
        <w:r w:rsidR="00791058" w:rsidRPr="00605020" w:rsidDel="00981901">
          <w:rPr>
            <w:rFonts w:ascii="Arial" w:hAnsi="Arial" w:cs="Arial"/>
            <w:sz w:val="24"/>
            <w:szCs w:val="24"/>
          </w:rPr>
          <w:delText>d</w:delText>
        </w:r>
      </w:del>
      <w:del w:id="867" w:author="bidyut k mohanty" w:date="2012-04-20T12:30:00Z">
        <w:r w:rsidR="00791058" w:rsidRPr="00605020" w:rsidDel="00981901">
          <w:rPr>
            <w:rFonts w:ascii="Arial" w:hAnsi="Arial" w:cs="Arial"/>
            <w:sz w:val="24"/>
            <w:szCs w:val="24"/>
          </w:rPr>
          <w:delText xml:space="preserve"> </w:delText>
        </w:r>
        <w:r w:rsidR="00BD41DE" w:rsidRPr="00605020" w:rsidDel="00981901">
          <w:rPr>
            <w:rFonts w:ascii="Arial" w:hAnsi="Arial" w:cs="Arial"/>
            <w:sz w:val="24"/>
            <w:szCs w:val="24"/>
          </w:rPr>
          <w:delText xml:space="preserve">the other allele </w:delText>
        </w:r>
      </w:del>
      <w:ins w:id="868" w:author="Hong Qin" w:date="2012-04-23T00:08:00Z">
        <w:r w:rsidR="00BD41DE" w:rsidRPr="00605020">
          <w:rPr>
            <w:rFonts w:ascii="Arial" w:hAnsi="Arial" w:cs="Arial"/>
            <w:sz w:val="24"/>
            <w:szCs w:val="24"/>
          </w:rPr>
          <w:t>on its homologous chromosome</w:t>
        </w:r>
      </w:ins>
      <w:ins w:id="869" w:author="bidyut k mohanty" w:date="2012-04-20T12:30:00Z">
        <w:r w:rsidR="00981901" w:rsidRPr="00981901">
          <w:rPr>
            <w:rFonts w:ascii="Arial" w:hAnsi="Arial" w:cs="Arial"/>
            <w:sz w:val="24"/>
            <w:szCs w:val="24"/>
          </w:rPr>
          <w:t xml:space="preserve"> </w:t>
        </w:r>
      </w:ins>
      <w:ins w:id="870" w:author="bidyut k mohanty" w:date="2012-04-20T12:31:00Z">
        <w:r w:rsidR="00556E35">
          <w:rPr>
            <w:rFonts w:ascii="Arial" w:hAnsi="Arial" w:cs="Arial"/>
            <w:sz w:val="24"/>
            <w:szCs w:val="24"/>
          </w:rPr>
          <w:t xml:space="preserve">can </w:t>
        </w:r>
      </w:ins>
      <w:ins w:id="871" w:author="bidyut k mohanty" w:date="2012-04-20T12:30:00Z">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w:t>
        </w:r>
        <w:r w:rsidR="00981901" w:rsidRPr="00605020">
          <w:rPr>
            <w:rFonts w:ascii="Arial" w:hAnsi="Arial" w:cs="Arial"/>
            <w:sz w:val="24"/>
            <w:szCs w:val="24"/>
          </w:rPr>
          <w:lastRenderedPageBreak/>
          <w:t>allele</w:t>
        </w:r>
        <w:r w:rsidR="00981901">
          <w:rPr>
            <w:rFonts w:ascii="Arial" w:hAnsi="Arial" w:cs="Arial"/>
            <w:sz w:val="24"/>
            <w:szCs w:val="24"/>
          </w:rPr>
          <w:t xml:space="preserve"> by recombination</w:t>
        </w:r>
      </w:ins>
      <w:ins w:id="872" w:author="Hong Qin" w:date="2012-04-23T00:08:00Z">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ins>
      <w:del w:id="873" w:author="bidyut k mohanty" w:date="2012-04-20T12:34:00Z">
        <w:r w:rsidR="000B1029" w:rsidRPr="00605020" w:rsidDel="00334688">
          <w:rPr>
            <w:rFonts w:ascii="Arial" w:hAnsi="Arial" w:cs="Arial"/>
            <w:sz w:val="24"/>
            <w:szCs w:val="24"/>
          </w:rPr>
          <w:delText>prior to DNA damage</w:delText>
        </w:r>
      </w:del>
      <w:r w:rsidR="006C28C4"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874" w:author="Hong Qin" w:date="2012-04-23T07:13:00Z">
        <w:r w:rsidR="00626510">
          <w:rPr>
            <w:rFonts w:ascii="Arial" w:hAnsi="Arial" w:cs="Arial"/>
            <w:sz w:val="24"/>
            <w:szCs w:val="24"/>
          </w:rPr>
          <w:instrText xml:space="preserve"> ADDIN EN.CITE </w:instrText>
        </w:r>
      </w:ins>
      <w:del w:id="875" w:author="Hong Qin" w:date="2012-04-22T17:05:00Z">
        <w:r w:rsidR="00C27F7B" w:rsidRPr="00605020" w:rsidDel="00CF32D4">
          <w:rPr>
            <w:rFonts w:ascii="Arial" w:hAnsi="Arial" w:cs="Arial"/>
            <w:sz w:val="24"/>
            <w:szCs w:val="24"/>
          </w:rPr>
          <w:delInstrText xml:space="preserve"> ADDIN EN.CITE </w:delInstrText>
        </w:r>
        <w:r w:rsidR="006C28C4" w:rsidRPr="00605020" w:rsidDel="00CF32D4">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sidDel="00CF32D4">
          <w:rPr>
            <w:rFonts w:ascii="Arial" w:hAnsi="Arial" w:cs="Arial"/>
            <w:sz w:val="24"/>
            <w:szCs w:val="24"/>
          </w:rPr>
          <w:delInstrText xml:space="preserve"> ADDIN EN.CITE.DATA </w:delInstrText>
        </w:r>
        <w:r w:rsidR="006C28C4" w:rsidRPr="00605020" w:rsidDel="00CF32D4">
          <w:rPr>
            <w:rFonts w:ascii="Arial" w:hAnsi="Arial" w:cs="Arial"/>
            <w:sz w:val="24"/>
            <w:szCs w:val="24"/>
          </w:rPr>
        </w:r>
        <w:r w:rsidR="006C28C4" w:rsidRPr="00605020" w:rsidDel="00CF32D4">
          <w:rPr>
            <w:rFonts w:ascii="Arial" w:hAnsi="Arial" w:cs="Arial"/>
            <w:sz w:val="24"/>
            <w:szCs w:val="24"/>
          </w:rPr>
          <w:fldChar w:fldCharType="end"/>
        </w:r>
      </w:del>
      <w:ins w:id="876" w:author="Hong Qin" w:date="2012-04-23T07:13:00Z">
        <w:r w:rsidR="006C28C4">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sidRPr="00605020">
        <w:rPr>
          <w:rFonts w:ascii="Arial" w:hAnsi="Arial" w:cs="Arial"/>
          <w:sz w:val="24"/>
          <w:szCs w:val="24"/>
        </w:rPr>
      </w:r>
      <w:r w:rsidR="006C28C4" w:rsidRPr="00605020">
        <w:rPr>
          <w:rFonts w:ascii="Arial" w:hAnsi="Arial" w:cs="Arial"/>
          <w:sz w:val="24"/>
          <w:szCs w:val="24"/>
        </w:rPr>
        <w:fldChar w:fldCharType="separate"/>
      </w:r>
      <w:ins w:id="877" w:author="Hong Qin" w:date="2012-04-23T07:13:00Z">
        <w:r w:rsidR="00626510">
          <w:rPr>
            <w:rFonts w:ascii="Arial" w:hAnsi="Arial" w:cs="Arial"/>
            <w:noProof/>
            <w:sz w:val="24"/>
            <w:szCs w:val="24"/>
          </w:rPr>
          <w:t>(H</w:t>
        </w:r>
        <w:r w:rsidR="006C28C4" w:rsidRPr="006C28C4">
          <w:rPr>
            <w:rFonts w:ascii="Arial" w:hAnsi="Arial" w:cs="Arial"/>
            <w:smallCaps/>
            <w:noProof/>
            <w:sz w:val="24"/>
            <w:szCs w:val="24"/>
            <w:rPrChange w:id="878" w:author="Hong Qin" w:date="2012-04-23T07:13:00Z">
              <w:rPr>
                <w:rFonts w:ascii="Arial" w:hAnsi="Arial" w:cs="Arial"/>
                <w:sz w:val="24"/>
                <w:szCs w:val="24"/>
              </w:rPr>
            </w:rPrChange>
          </w:rPr>
          <w:t>iraoka</w:t>
        </w:r>
        <w:r w:rsidR="006C28C4" w:rsidRPr="006C28C4">
          <w:rPr>
            <w:rFonts w:ascii="Arial" w:hAnsi="Arial" w:cs="Arial"/>
            <w:i/>
            <w:noProof/>
            <w:sz w:val="24"/>
            <w:szCs w:val="24"/>
            <w:rPrChange w:id="879"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2000; M</w:t>
        </w:r>
        <w:r w:rsidR="006C28C4" w:rsidRPr="006C28C4">
          <w:rPr>
            <w:rFonts w:ascii="Arial" w:hAnsi="Arial" w:cs="Arial"/>
            <w:smallCaps/>
            <w:noProof/>
            <w:sz w:val="24"/>
            <w:szCs w:val="24"/>
            <w:rPrChange w:id="880" w:author="Hong Qin" w:date="2012-04-23T07:13:00Z">
              <w:rPr>
                <w:rFonts w:ascii="Arial" w:hAnsi="Arial" w:cs="Arial"/>
                <w:sz w:val="24"/>
                <w:szCs w:val="24"/>
              </w:rPr>
            </w:rPrChange>
          </w:rPr>
          <w:t>c</w:t>
        </w:r>
        <w:r w:rsidR="00626510">
          <w:rPr>
            <w:rFonts w:ascii="Arial" w:hAnsi="Arial" w:cs="Arial"/>
            <w:noProof/>
            <w:sz w:val="24"/>
            <w:szCs w:val="24"/>
          </w:rPr>
          <w:t>M</w:t>
        </w:r>
        <w:r w:rsidR="006C28C4" w:rsidRPr="006C28C4">
          <w:rPr>
            <w:rFonts w:ascii="Arial" w:hAnsi="Arial" w:cs="Arial"/>
            <w:smallCaps/>
            <w:noProof/>
            <w:sz w:val="24"/>
            <w:szCs w:val="24"/>
            <w:rPrChange w:id="881" w:author="Hong Qin" w:date="2012-04-23T07:13:00Z">
              <w:rPr>
                <w:rFonts w:ascii="Arial" w:hAnsi="Arial" w:cs="Arial"/>
                <w:sz w:val="24"/>
                <w:szCs w:val="24"/>
              </w:rPr>
            </w:rPrChange>
          </w:rPr>
          <w:t>urray</w:t>
        </w:r>
        <w:r w:rsidR="00626510">
          <w:rPr>
            <w:rFonts w:ascii="Arial" w:hAnsi="Arial" w:cs="Arial"/>
            <w:noProof/>
            <w:sz w:val="24"/>
            <w:szCs w:val="24"/>
          </w:rPr>
          <w:t xml:space="preserve"> and G</w:t>
        </w:r>
        <w:r w:rsidR="006C28C4" w:rsidRPr="006C28C4">
          <w:rPr>
            <w:rFonts w:ascii="Arial" w:hAnsi="Arial" w:cs="Arial"/>
            <w:smallCaps/>
            <w:noProof/>
            <w:sz w:val="24"/>
            <w:szCs w:val="24"/>
            <w:rPrChange w:id="882" w:author="Hong Qin" w:date="2012-04-23T07:13:00Z">
              <w:rPr>
                <w:rFonts w:ascii="Arial" w:hAnsi="Arial" w:cs="Arial"/>
                <w:sz w:val="24"/>
                <w:szCs w:val="24"/>
              </w:rPr>
            </w:rPrChange>
          </w:rPr>
          <w:t>ottschling</w:t>
        </w:r>
        <w:r w:rsidR="00626510">
          <w:rPr>
            <w:rFonts w:ascii="Arial" w:hAnsi="Arial" w:cs="Arial"/>
            <w:noProof/>
            <w:sz w:val="24"/>
            <w:szCs w:val="24"/>
          </w:rPr>
          <w:t xml:space="preserve"> 2003)</w:t>
        </w:r>
      </w:ins>
      <w:ins w:id="883" w:author="bidyut k mohanty" w:date="2012-04-20T12:30:00Z">
        <w:del w:id="884" w:author="Hong Qin" w:date="2012-04-22T17:05:00Z">
          <w:r w:rsidR="00981901" w:rsidDel="00CF32D4">
            <w:rPr>
              <w:rFonts w:ascii="Arial" w:hAnsi="Arial" w:cs="Arial"/>
              <w:noProof/>
              <w:sz w:val="24"/>
              <w:szCs w:val="24"/>
            </w:rPr>
            <w:delText xml:space="preserve"> </w:delText>
          </w:r>
        </w:del>
      </w:ins>
      <w:del w:id="885" w:author="Hong Qin" w:date="2012-04-22T17:05:00Z">
        <w:r w:rsidR="00C27F7B" w:rsidRPr="00605020" w:rsidDel="00CF32D4">
          <w:rPr>
            <w:rFonts w:ascii="Arial" w:hAnsi="Arial" w:cs="Arial"/>
            <w:noProof/>
            <w:sz w:val="24"/>
            <w:szCs w:val="24"/>
          </w:rPr>
          <w:delText>(</w:delText>
        </w:r>
        <w:r w:rsidR="006C28C4" w:rsidRPr="006C28C4" w:rsidDel="00CF32D4">
          <w:rPr>
            <w:noProof/>
            <w:rPrChange w:id="886" w:author="hong qin" w:date="2012-04-20T08:36:00Z">
              <w:rPr>
                <w:rFonts w:ascii="Arial" w:hAnsi="Arial"/>
                <w:sz w:val="24"/>
              </w:rPr>
            </w:rPrChange>
          </w:rPr>
          <w:fldChar w:fldCharType="begin"/>
        </w:r>
      </w:del>
      <w:del w:id="887" w:author="Hong Qin" w:date="2012-04-23T06:42:00Z">
        <w:r w:rsidR="00AC5D1A" w:rsidDel="00F0148F">
          <w:rPr>
            <w:rFonts w:ascii="Arial" w:hAnsi="Arial" w:cs="Arial"/>
            <w:noProof/>
            <w:sz w:val="24"/>
            <w:szCs w:val="24"/>
          </w:rPr>
          <w:delInstrText xml:space="preserve"> </w:delInstrText>
        </w:r>
      </w:del>
      <w:del w:id="888" w:author="Hong Qin" w:date="2012-04-22T17:05:00Z">
        <w:r w:rsidR="006C28C4" w:rsidRPr="006C28C4">
          <w:rPr>
            <w:noProof/>
            <w:rPrChange w:id="889" w:author="hong qin" w:date="2012-04-20T08:36:00Z">
              <w:rPr>
                <w:rFonts w:ascii="Arial" w:hAnsi="Arial"/>
                <w:sz w:val="24"/>
              </w:rPr>
            </w:rPrChange>
          </w:rPr>
          <w:delInstrText>HYPERLINK \l "_ENREF_6" \o "Hiraoka, 2000 #1470</w:delInstrText>
        </w:r>
      </w:del>
      <w:del w:id="890" w:author="Hong Qin" w:date="2012-04-23T06:42:00Z">
        <w:r w:rsidR="00AC5D1A" w:rsidDel="00F0148F">
          <w:rPr>
            <w:rFonts w:ascii="Arial" w:hAnsi="Arial" w:cs="Arial"/>
            <w:noProof/>
            <w:sz w:val="24"/>
            <w:szCs w:val="24"/>
          </w:rPr>
          <w:delInstrText xml:space="preserve">" </w:delInstrText>
        </w:r>
      </w:del>
      <w:ins w:id="891" w:author="hong qin" w:date="2012-04-20T08:36:00Z">
        <w:del w:id="892" w:author="Hong Qin" w:date="2012-04-22T17:05:00Z">
          <w:r w:rsidR="002F2F83" w:rsidDel="00CF32D4">
            <w:rPr>
              <w:noProof/>
            </w:rPr>
            <w:delInstrText>"</w:delInstrText>
          </w:r>
        </w:del>
      </w:ins>
      <w:del w:id="893" w:author="Hong Qin" w:date="2012-04-22T17:05:00Z">
        <w:r w:rsidR="006C28C4" w:rsidRPr="006C28C4" w:rsidDel="00CF32D4">
          <w:rPr>
            <w:noProof/>
            <w:rPrChange w:id="894" w:author="hong qin" w:date="2012-04-20T08:36:00Z">
              <w:rPr>
                <w:rFonts w:ascii="Arial" w:hAnsi="Arial"/>
                <w:sz w:val="24"/>
              </w:rPr>
            </w:rPrChange>
          </w:rPr>
          <w:fldChar w:fldCharType="separate"/>
        </w:r>
      </w:del>
      <w:del w:id="895" w:author="Hong Qin" w:date="2012-04-23T00:08:00Z">
        <w:r w:rsidR="00AC5D1A" w:rsidRPr="0072137D">
          <w:rPr>
            <w:rFonts w:ascii="Arial" w:hAnsi="Arial" w:cs="Arial"/>
            <w:noProof/>
            <w:sz w:val="24"/>
            <w:szCs w:val="24"/>
          </w:rPr>
          <w:delText>W</w:delText>
        </w:r>
        <w:r w:rsidR="00AC5D1A" w:rsidRPr="0072137D">
          <w:rPr>
            <w:rFonts w:ascii="Arial" w:hAnsi="Arial" w:cs="Arial"/>
            <w:smallCaps/>
            <w:noProof/>
            <w:sz w:val="24"/>
            <w:szCs w:val="24"/>
          </w:rPr>
          <w:delText>ei</w:delText>
        </w:r>
      </w:del>
      <w:del w:id="896" w:author="Hong Qin" w:date="2012-04-22T17:05:00Z">
        <w:r w:rsidR="00AC5D1A" w:rsidRPr="00605020" w:rsidDel="00CF32D4">
          <w:rPr>
            <w:rFonts w:ascii="Arial" w:hAnsi="Arial" w:cs="Arial"/>
            <w:noProof/>
            <w:sz w:val="24"/>
            <w:szCs w:val="24"/>
          </w:rPr>
          <w:delText>H</w:delText>
        </w:r>
        <w:r w:rsidR="00AC5D1A" w:rsidRPr="00605020" w:rsidDel="00CF32D4">
          <w:rPr>
            <w:rFonts w:ascii="Arial" w:hAnsi="Arial" w:cs="Arial"/>
            <w:smallCaps/>
            <w:noProof/>
            <w:sz w:val="24"/>
            <w:szCs w:val="24"/>
          </w:rPr>
          <w:delText>iraoka</w:delText>
        </w:r>
        <w:r w:rsidR="00AC5D1A" w:rsidRPr="00605020" w:rsidDel="00CF32D4">
          <w:rPr>
            <w:rFonts w:ascii="Arial" w:hAnsi="Arial" w:cs="Arial"/>
            <w:i/>
            <w:noProof/>
            <w:sz w:val="24"/>
            <w:szCs w:val="24"/>
          </w:rPr>
          <w:delText xml:space="preserve"> et al.</w:delText>
        </w:r>
        <w:r w:rsidR="00AC5D1A" w:rsidRPr="00605020" w:rsidDel="00CF32D4">
          <w:rPr>
            <w:rFonts w:ascii="Arial" w:hAnsi="Arial" w:cs="Arial"/>
            <w:noProof/>
            <w:sz w:val="24"/>
            <w:szCs w:val="24"/>
          </w:rPr>
          <w:delText xml:space="preserve"> </w:delText>
        </w:r>
      </w:del>
      <w:del w:id="897" w:author="Hong Qin" w:date="2012-04-23T00:08:00Z">
        <w:r w:rsidR="00AC5D1A" w:rsidRPr="0072137D">
          <w:rPr>
            <w:rFonts w:ascii="Arial" w:hAnsi="Arial" w:cs="Arial"/>
            <w:noProof/>
            <w:sz w:val="24"/>
            <w:szCs w:val="24"/>
          </w:rPr>
          <w:delText>2008</w:delText>
        </w:r>
      </w:del>
      <w:del w:id="898" w:author="Hong Qin" w:date="2012-04-22T17:05:00Z">
        <w:r w:rsidR="00AC5D1A" w:rsidRPr="00605020" w:rsidDel="00CF32D4">
          <w:rPr>
            <w:rFonts w:ascii="Arial" w:hAnsi="Arial" w:cs="Arial"/>
            <w:noProof/>
            <w:sz w:val="24"/>
            <w:szCs w:val="24"/>
          </w:rPr>
          <w:delText>2000</w:delText>
        </w:r>
        <w:r w:rsidR="006C28C4" w:rsidRPr="006C28C4" w:rsidDel="00CF32D4">
          <w:rPr>
            <w:noProof/>
            <w:rPrChange w:id="899" w:author="hong qin" w:date="2012-04-20T08:36:00Z">
              <w:rPr>
                <w:rFonts w:ascii="Arial" w:hAnsi="Arial"/>
                <w:sz w:val="24"/>
              </w:rPr>
            </w:rPrChange>
          </w:rPr>
          <w:fldChar w:fldCharType="end"/>
        </w:r>
      </w:del>
      <w:del w:id="900" w:author="Hong Qin" w:date="2012-04-23T00:08:00Z">
        <w:r w:rsidR="0072137D" w:rsidRPr="0072137D">
          <w:rPr>
            <w:rFonts w:ascii="Arial" w:hAnsi="Arial" w:cs="Arial"/>
            <w:noProof/>
            <w:sz w:val="24"/>
            <w:szCs w:val="24"/>
          </w:rPr>
          <w:delText>)</w:delText>
        </w:r>
      </w:del>
      <w:del w:id="901" w:author="Hong Qin" w:date="2012-04-22T17:05:00Z">
        <w:r w:rsidR="00C27F7B" w:rsidRPr="00605020" w:rsidDel="00CF32D4">
          <w:rPr>
            <w:rFonts w:ascii="Arial" w:hAnsi="Arial" w:cs="Arial"/>
            <w:noProof/>
            <w:sz w:val="24"/>
            <w:szCs w:val="24"/>
          </w:rPr>
          <w:delText xml:space="preserve">; </w:delText>
        </w:r>
        <w:r w:rsidR="006C28C4" w:rsidRPr="006C28C4" w:rsidDel="00CF32D4">
          <w:rPr>
            <w:noProof/>
            <w:rPrChange w:id="902" w:author="hong qin" w:date="2012-04-20T08:36:00Z">
              <w:rPr>
                <w:rFonts w:ascii="Arial" w:hAnsi="Arial"/>
                <w:sz w:val="24"/>
              </w:rPr>
            </w:rPrChange>
          </w:rPr>
          <w:fldChar w:fldCharType="begin"/>
        </w:r>
        <w:r w:rsidR="00AC5D1A" w:rsidDel="00CF32D4">
          <w:rPr>
            <w:rFonts w:ascii="Arial" w:hAnsi="Arial" w:cs="Arial"/>
            <w:noProof/>
            <w:sz w:val="24"/>
            <w:szCs w:val="24"/>
          </w:rPr>
          <w:delInstrText xml:space="preserve"> </w:delInstrText>
        </w:r>
        <w:r w:rsidR="006C28C4" w:rsidRPr="006C28C4">
          <w:rPr>
            <w:noProof/>
            <w:rPrChange w:id="903" w:author="hong qin" w:date="2012-04-20T08:36:00Z">
              <w:rPr>
                <w:rFonts w:ascii="Arial" w:hAnsi="Arial"/>
                <w:sz w:val="24"/>
              </w:rPr>
            </w:rPrChange>
          </w:rPr>
          <w:delInstrText>HYPERLINK \l "_ENREF_8" \o "McMurray, 2003 #244</w:delInstrText>
        </w:r>
        <w:r w:rsidR="00AC5D1A" w:rsidDel="00CF32D4">
          <w:rPr>
            <w:rFonts w:ascii="Arial" w:hAnsi="Arial" w:cs="Arial"/>
            <w:noProof/>
            <w:sz w:val="24"/>
            <w:szCs w:val="24"/>
          </w:rPr>
          <w:delInstrText xml:space="preserve">" </w:delInstrText>
        </w:r>
      </w:del>
      <w:ins w:id="904" w:author="hong qin" w:date="2012-04-20T08:36:00Z">
        <w:del w:id="905" w:author="Hong Qin" w:date="2012-04-22T17:05:00Z">
          <w:r w:rsidR="002F2F83" w:rsidDel="00CF32D4">
            <w:rPr>
              <w:noProof/>
            </w:rPr>
            <w:delInstrText>"</w:delInstrText>
          </w:r>
        </w:del>
      </w:ins>
      <w:del w:id="906" w:author="Hong Qin" w:date="2012-04-22T17:05:00Z">
        <w:r w:rsidR="006C28C4" w:rsidRPr="006C28C4" w:rsidDel="00CF32D4">
          <w:rPr>
            <w:noProof/>
            <w:rPrChange w:id="907" w:author="hong qin" w:date="2012-04-20T08:36:00Z">
              <w:rPr>
                <w:rFonts w:ascii="Arial" w:hAnsi="Arial"/>
                <w:sz w:val="24"/>
              </w:rPr>
            </w:rPrChange>
          </w:rPr>
          <w:fldChar w:fldCharType="separate"/>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c</w:delText>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urray</w:delText>
        </w:r>
        <w:r w:rsidR="00AC5D1A" w:rsidRPr="00605020" w:rsidDel="00CF32D4">
          <w:rPr>
            <w:rFonts w:ascii="Arial" w:hAnsi="Arial" w:cs="Arial"/>
            <w:noProof/>
            <w:sz w:val="24"/>
            <w:szCs w:val="24"/>
          </w:rPr>
          <w:delText xml:space="preserve"> and G</w:delText>
        </w:r>
        <w:r w:rsidR="00AC5D1A" w:rsidRPr="00605020" w:rsidDel="00CF32D4">
          <w:rPr>
            <w:rFonts w:ascii="Arial" w:hAnsi="Arial" w:cs="Arial"/>
            <w:smallCaps/>
            <w:noProof/>
            <w:sz w:val="24"/>
            <w:szCs w:val="24"/>
          </w:rPr>
          <w:delText>ottschling</w:delText>
        </w:r>
        <w:r w:rsidR="00AC5D1A" w:rsidRPr="00605020" w:rsidDel="00CF32D4">
          <w:rPr>
            <w:rFonts w:ascii="Arial" w:hAnsi="Arial" w:cs="Arial"/>
            <w:noProof/>
            <w:sz w:val="24"/>
            <w:szCs w:val="24"/>
          </w:rPr>
          <w:delText xml:space="preserve"> 2003</w:delText>
        </w:r>
        <w:r w:rsidR="006C28C4" w:rsidRPr="006C28C4" w:rsidDel="00CF32D4">
          <w:rPr>
            <w:noProof/>
            <w:rPrChange w:id="908" w:author="hong qin" w:date="2012-04-20T08:36:00Z">
              <w:rPr>
                <w:rFonts w:ascii="Arial" w:hAnsi="Arial"/>
                <w:sz w:val="24"/>
              </w:rPr>
            </w:rPrChange>
          </w:rPr>
          <w:fldChar w:fldCharType="end"/>
        </w:r>
        <w:r w:rsidR="00C27F7B" w:rsidRPr="00605020" w:rsidDel="00CF32D4">
          <w:rPr>
            <w:rFonts w:ascii="Arial" w:hAnsi="Arial" w:cs="Arial"/>
            <w:noProof/>
            <w:sz w:val="24"/>
            <w:szCs w:val="24"/>
          </w:rPr>
          <w:delText>)</w:delText>
        </w:r>
      </w:del>
      <w:r w:rsidR="006C28C4" w:rsidRPr="00605020">
        <w:rPr>
          <w:rFonts w:ascii="Arial" w:hAnsi="Arial" w:cs="Arial"/>
          <w:sz w:val="24"/>
          <w:szCs w:val="24"/>
        </w:rPr>
        <w:fldChar w:fldCharType="end"/>
      </w:r>
      <w:ins w:id="909" w:author="Hong Qin" w:date="2012-04-23T00:08:00Z">
        <w:r w:rsidR="0072137D" w:rsidRPr="0072137D">
          <w:rPr>
            <w:rFonts w:ascii="Arial" w:hAnsi="Arial" w:cs="Arial"/>
            <w:sz w:val="24"/>
            <w:szCs w:val="24"/>
          </w:rPr>
          <w:t>.</w:t>
        </w:r>
      </w:ins>
    </w:p>
    <w:p w:rsidR="00000000" w:rsidRDefault="00B92673">
      <w:pPr>
        <w:spacing w:after="0" w:line="480" w:lineRule="auto"/>
        <w:ind w:firstLine="720"/>
        <w:jc w:val="both"/>
        <w:rPr>
          <w:ins w:id="910" w:author="Hong Qin" w:date="2012-04-23T00:08:00Z"/>
          <w:rFonts w:ascii="Arial" w:hAnsi="Arial" w:cs="Arial"/>
          <w:sz w:val="24"/>
          <w:szCs w:val="24"/>
        </w:rPr>
        <w:pPrChange w:id="911" w:author="bidyut k mohanty" w:date="2012-04-20T08:36:00Z">
          <w:pPr>
            <w:spacing w:after="0" w:line="480" w:lineRule="auto"/>
            <w:ind w:firstLine="720"/>
          </w:pPr>
        </w:pPrChange>
      </w:pPr>
      <w:ins w:id="912" w:author="Hong Qin" w:date="2012-04-23T00:08:00Z">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ins>
      <w:ins w:id="913" w:author="bidyut k mohanty" w:date="2012-04-20T12:34:00Z">
        <w:r w:rsidR="000351A6">
          <w:rPr>
            <w:rFonts w:ascii="Arial" w:hAnsi="Arial" w:cs="Arial"/>
            <w:sz w:val="24"/>
            <w:szCs w:val="24"/>
          </w:rPr>
          <w:t xml:space="preserve"> </w:t>
        </w:r>
      </w:ins>
      <w:ins w:id="914" w:author="Hong Qin" w:date="2012-04-23T00:08:00Z">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6C28C4" w:rsidRPr="006C28C4">
          <w:rPr>
            <w:rFonts w:ascii="Arial" w:hAnsi="Arial"/>
            <w:i/>
            <w:sz w:val="24"/>
            <w:rPrChange w:id="915" w:author="bidyut k mohanty" w:date="2012-04-22T08:31:00Z">
              <w:rPr>
                <w:rFonts w:ascii="Arial" w:hAnsi="Arial"/>
                <w:sz w:val="24"/>
              </w:rPr>
            </w:rPrChange>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ins>
    </w:p>
    <w:p w:rsidR="006E75E1" w:rsidRDefault="00791C05">
      <w:pPr>
        <w:spacing w:after="0" w:line="480" w:lineRule="auto"/>
        <w:ind w:firstLine="720"/>
        <w:jc w:val="both"/>
        <w:rPr>
          <w:ins w:id="916" w:author="Hong Qin" w:date="2012-04-23T00:08:00Z"/>
          <w:rFonts w:ascii="Arial" w:hAnsi="Arial" w:cs="Arial"/>
          <w:sz w:val="24"/>
          <w:szCs w:val="24"/>
        </w:rPr>
      </w:pPr>
      <w:ins w:id="917" w:author="Hong Qin" w:date="2012-04-23T00:08:00Z">
        <w:r w:rsidRPr="00605020">
          <w:rPr>
            <w:rFonts w:ascii="Arial" w:hAnsi="Arial" w:cs="Arial"/>
            <w:sz w:val="24"/>
            <w:szCs w:val="24"/>
          </w:rPr>
          <w:t xml:space="preserve">Apart from the technical benefits for using yeast to study aging, most of the known genes related to </w:t>
        </w:r>
      </w:ins>
      <w:del w:id="918" w:author="Hong Qin" w:date="2012-04-19T19:17:00Z">
        <w:r w:rsidRPr="00605020" w:rsidDel="00053B8D">
          <w:rPr>
            <w:rFonts w:ascii="Arial" w:hAnsi="Arial" w:cs="Arial"/>
            <w:sz w:val="24"/>
            <w:szCs w:val="24"/>
          </w:rPr>
          <w:delText>lifespan</w:delText>
        </w:r>
      </w:del>
      <w:ins w:id="919" w:author="Hong Qin" w:date="2012-04-19T19:17:00Z">
        <w:r w:rsidR="00053B8D">
          <w:rPr>
            <w:rFonts w:ascii="Arial" w:hAnsi="Arial" w:cs="Arial"/>
            <w:sz w:val="24"/>
            <w:szCs w:val="24"/>
          </w:rPr>
          <w:t>life span</w:t>
        </w:r>
      </w:ins>
      <w:ins w:id="920" w:author="Hong Qin" w:date="2012-04-23T00:08:00Z">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ins>
      <w:r w:rsidR="006C28C4" w:rsidRPr="0072137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ins w:id="921" w:author="Hong Qin" w:date="2012-04-23T07:13:00Z">
        <w:r w:rsidR="00626510">
          <w:rPr>
            <w:rFonts w:ascii="Arial" w:hAnsi="Arial" w:cs="Arial"/>
            <w:sz w:val="24"/>
            <w:szCs w:val="24"/>
          </w:rPr>
          <w:instrText xml:space="preserve"> ADDIN EN.CITE </w:instrText>
        </w:r>
      </w:ins>
      <w:del w:id="922" w:author="Hong Qin" w:date="2012-04-23T00:08:00Z">
        <w:r w:rsidR="001C5B0B" w:rsidRPr="00605020">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del>
      <w:del w:id="923" w:author="Hong Qin" w:date="2012-04-22T17:05:00Z">
        <w:r w:rsidR="0072137D" w:rsidRPr="0072137D" w:rsidDel="00CF32D4">
          <w:rPr>
            <w:rFonts w:ascii="Arial" w:hAnsi="Arial" w:cs="Arial"/>
            <w:sz w:val="24"/>
            <w:szCs w:val="24"/>
          </w:rPr>
          <w:delInstrText xml:space="preserve"> ADDIN EN.CITE </w:delInstrText>
        </w:r>
        <w:r w:rsidR="006C28C4" w:rsidRPr="0072137D"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sidDel="00CF32D4">
          <w:rPr>
            <w:rFonts w:ascii="Arial" w:hAnsi="Arial" w:cs="Arial"/>
            <w:sz w:val="24"/>
            <w:szCs w:val="24"/>
          </w:rPr>
          <w:delInstrText xml:space="preserve"> ADDIN EN.CITE.DATA </w:delInstrText>
        </w:r>
        <w:r w:rsidR="006C28C4" w:rsidRPr="0072137D" w:rsidDel="00CF32D4">
          <w:rPr>
            <w:rFonts w:ascii="Arial" w:hAnsi="Arial" w:cs="Arial"/>
            <w:sz w:val="24"/>
            <w:szCs w:val="24"/>
          </w:rPr>
        </w:r>
        <w:r w:rsidR="006C28C4" w:rsidRPr="0072137D" w:rsidDel="00CF32D4">
          <w:rPr>
            <w:rFonts w:ascii="Arial" w:hAnsi="Arial" w:cs="Arial"/>
            <w:sz w:val="24"/>
            <w:szCs w:val="24"/>
          </w:rPr>
          <w:fldChar w:fldCharType="end"/>
        </w:r>
      </w:del>
      <w:ins w:id="924" w:author="Hong Qin" w:date="2012-04-23T07:13:00Z">
        <w:r w:rsidR="006C28C4">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r w:rsidR="00626510">
          <w:rPr>
            <w:rFonts w:ascii="Arial" w:hAnsi="Arial" w:cs="Arial"/>
            <w:sz w:val="24"/>
            <w:szCs w:val="24"/>
          </w:rPr>
          <w:instrText xml:space="preserve"> ADDIN EN.CITE.DATA </w:instrText>
        </w:r>
        <w:r w:rsidR="006C28C4">
          <w:rPr>
            <w:rFonts w:ascii="Arial" w:hAnsi="Arial" w:cs="Arial"/>
            <w:sz w:val="24"/>
            <w:szCs w:val="24"/>
          </w:rPr>
        </w:r>
        <w:r w:rsidR="006C28C4">
          <w:rPr>
            <w:rFonts w:ascii="Arial" w:hAnsi="Arial" w:cs="Arial"/>
            <w:sz w:val="24"/>
            <w:szCs w:val="24"/>
          </w:rPr>
          <w:fldChar w:fldCharType="end"/>
        </w:r>
      </w:ins>
      <w:r w:rsidR="006C28C4" w:rsidRPr="0072137D">
        <w:rPr>
          <w:rFonts w:ascii="Arial" w:hAnsi="Arial" w:cs="Arial"/>
          <w:sz w:val="24"/>
          <w:szCs w:val="24"/>
        </w:rPr>
      </w:r>
      <w:r w:rsidR="006C28C4" w:rsidRPr="0072137D">
        <w:rPr>
          <w:rFonts w:ascii="Arial" w:hAnsi="Arial" w:cs="Arial"/>
          <w:sz w:val="24"/>
          <w:szCs w:val="24"/>
        </w:rPr>
        <w:fldChar w:fldCharType="separate"/>
      </w:r>
      <w:ins w:id="925" w:author="Hong Qin" w:date="2012-04-23T07:13:00Z">
        <w:r w:rsidR="00626510">
          <w:rPr>
            <w:rFonts w:ascii="Arial" w:hAnsi="Arial" w:cs="Arial"/>
            <w:noProof/>
            <w:sz w:val="24"/>
            <w:szCs w:val="24"/>
          </w:rPr>
          <w:t>(W</w:t>
        </w:r>
        <w:r w:rsidR="006C28C4" w:rsidRPr="006C28C4">
          <w:rPr>
            <w:rFonts w:ascii="Arial" w:hAnsi="Arial" w:cs="Arial"/>
            <w:smallCaps/>
            <w:noProof/>
            <w:sz w:val="24"/>
            <w:szCs w:val="24"/>
            <w:rPrChange w:id="926" w:author="Hong Qin" w:date="2012-04-23T07:13:00Z">
              <w:rPr>
                <w:rFonts w:ascii="Arial" w:hAnsi="Arial" w:cs="Arial"/>
                <w:sz w:val="24"/>
                <w:szCs w:val="24"/>
              </w:rPr>
            </w:rPrChange>
          </w:rPr>
          <w:t>ei</w:t>
        </w:r>
        <w:r w:rsidR="006C28C4" w:rsidRPr="006C28C4">
          <w:rPr>
            <w:rFonts w:ascii="Arial" w:hAnsi="Arial" w:cs="Arial"/>
            <w:i/>
            <w:noProof/>
            <w:sz w:val="24"/>
            <w:szCs w:val="24"/>
            <w:rPrChange w:id="927" w:author="Hong Qin" w:date="2012-04-23T07:13:00Z">
              <w:rPr>
                <w:rFonts w:ascii="Arial" w:hAnsi="Arial" w:cs="Arial"/>
                <w:sz w:val="24"/>
                <w:szCs w:val="24"/>
              </w:rPr>
            </w:rPrChange>
          </w:rPr>
          <w:t xml:space="preserve"> et al.</w:t>
        </w:r>
        <w:r w:rsidR="00626510">
          <w:rPr>
            <w:rFonts w:ascii="Arial" w:hAnsi="Arial" w:cs="Arial"/>
            <w:noProof/>
            <w:sz w:val="24"/>
            <w:szCs w:val="24"/>
          </w:rPr>
          <w:t xml:space="preserve"> 2008)</w:t>
        </w:r>
      </w:ins>
      <w:del w:id="928" w:author="Hong Qin" w:date="2012-04-23T06:42:00Z">
        <w:r w:rsidR="0072137D" w:rsidRPr="0072137D" w:rsidDel="00F0148F">
          <w:rPr>
            <w:rFonts w:ascii="Arial" w:hAnsi="Arial" w:cs="Arial"/>
            <w:noProof/>
            <w:sz w:val="24"/>
            <w:szCs w:val="24"/>
          </w:rPr>
          <w:delText>(</w:delText>
        </w:r>
        <w:r w:rsidR="006C28C4" w:rsidRPr="006C28C4" w:rsidDel="00F0148F">
          <w:rPr>
            <w:noProof/>
            <w:rPrChange w:id="929" w:author="hong qin" w:date="2012-04-20T08:36:00Z">
              <w:rPr>
                <w:rFonts w:ascii="Arial" w:hAnsi="Arial"/>
                <w:sz w:val="24"/>
              </w:rPr>
            </w:rPrChange>
          </w:rPr>
          <w:fldChar w:fldCharType="begin"/>
        </w:r>
        <w:r w:rsidR="00AC5D1A" w:rsidDel="00F0148F">
          <w:rPr>
            <w:rFonts w:ascii="Arial" w:hAnsi="Arial" w:cs="Arial"/>
            <w:noProof/>
            <w:sz w:val="24"/>
            <w:szCs w:val="24"/>
          </w:rPr>
          <w:delInstrText xml:space="preserve"> </w:delInstrText>
        </w:r>
        <w:r w:rsidR="006C28C4" w:rsidRPr="006C28C4">
          <w:rPr>
            <w:noProof/>
            <w:rPrChange w:id="930" w:author="hong qin" w:date="2012-04-20T08:36:00Z">
              <w:rPr>
                <w:rFonts w:ascii="Arial" w:hAnsi="Arial"/>
                <w:sz w:val="24"/>
              </w:rPr>
            </w:rPrChange>
          </w:rPr>
          <w:delInstrText>HYPERLINK \l "_ENREF_" \o "</w:delInstrText>
        </w:r>
        <w:r w:rsidR="00AC5D1A" w:rsidDel="00F0148F">
          <w:rPr>
            <w:rFonts w:ascii="Arial" w:hAnsi="Arial" w:cs="Arial"/>
            <w:noProof/>
            <w:sz w:val="24"/>
            <w:szCs w:val="24"/>
          </w:rPr>
          <w:delInstrText xml:space="preserve">" </w:delInstrText>
        </w:r>
      </w:del>
      <w:ins w:id="931" w:author="hong qin" w:date="2012-04-20T08:36:00Z">
        <w:del w:id="932" w:author="Hong Qin" w:date="2012-04-23T06:42:00Z">
          <w:r w:rsidR="002F2F83" w:rsidDel="00F0148F">
            <w:rPr>
              <w:noProof/>
            </w:rPr>
            <w:delInstrText>"</w:delInstrText>
          </w:r>
        </w:del>
      </w:ins>
      <w:del w:id="933" w:author="Hong Qin" w:date="2012-04-23T06:42:00Z">
        <w:r w:rsidR="006C28C4" w:rsidRPr="006C28C4" w:rsidDel="00F0148F">
          <w:rPr>
            <w:noProof/>
            <w:rPrChange w:id="934" w:author="hong qin" w:date="2012-04-20T08:36:00Z">
              <w:rPr>
                <w:rFonts w:ascii="Arial" w:hAnsi="Arial"/>
                <w:sz w:val="24"/>
              </w:rPr>
            </w:rPrChange>
          </w:rPr>
          <w:fldChar w:fldCharType="separate"/>
        </w:r>
      </w:del>
      <w:del w:id="935"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del>
      <w:del w:id="936" w:author="Hong Qin" w:date="2012-04-23T06:42:00Z">
        <w:r w:rsidR="00AC5D1A" w:rsidRPr="0072137D" w:rsidDel="00F0148F">
          <w:rPr>
            <w:rFonts w:ascii="Arial" w:hAnsi="Arial" w:cs="Arial"/>
            <w:i/>
            <w:noProof/>
            <w:sz w:val="24"/>
            <w:szCs w:val="24"/>
          </w:rPr>
          <w:delText xml:space="preserve"> et al.</w:delText>
        </w:r>
        <w:r w:rsidR="00AC5D1A" w:rsidRPr="0072137D" w:rsidDel="00F0148F">
          <w:rPr>
            <w:rFonts w:ascii="Arial" w:hAnsi="Arial" w:cs="Arial"/>
            <w:noProof/>
            <w:sz w:val="24"/>
            <w:szCs w:val="24"/>
          </w:rPr>
          <w:delText xml:space="preserve"> </w:delText>
        </w:r>
      </w:del>
      <w:del w:id="937" w:author="Hong Qin" w:date="2012-04-23T00:08:00Z">
        <w:r w:rsidR="00AC5D1A" w:rsidRPr="00605020">
          <w:rPr>
            <w:rFonts w:ascii="Arial" w:hAnsi="Arial" w:cs="Arial"/>
            <w:noProof/>
            <w:sz w:val="24"/>
            <w:szCs w:val="24"/>
          </w:rPr>
          <w:delText>2010</w:delText>
        </w:r>
      </w:del>
      <w:del w:id="938" w:author="Hong Qin" w:date="2012-04-23T06:42:00Z">
        <w:r w:rsidR="006C28C4" w:rsidRPr="006C28C4" w:rsidDel="00F0148F">
          <w:rPr>
            <w:noProof/>
            <w:rPrChange w:id="939" w:author="hong qin" w:date="2012-04-20T08:36:00Z">
              <w:rPr>
                <w:rFonts w:ascii="Arial" w:hAnsi="Arial"/>
                <w:sz w:val="24"/>
              </w:rPr>
            </w:rPrChange>
          </w:rPr>
          <w:fldChar w:fldCharType="end"/>
        </w:r>
        <w:r w:rsidR="0072137D" w:rsidRPr="0072137D" w:rsidDel="00F0148F">
          <w:rPr>
            <w:rFonts w:ascii="Arial" w:hAnsi="Arial" w:cs="Arial"/>
            <w:noProof/>
            <w:sz w:val="24"/>
            <w:szCs w:val="24"/>
          </w:rPr>
          <w:delText>)</w:delText>
        </w:r>
      </w:del>
      <w:r w:rsidR="006C28C4" w:rsidRPr="0072137D">
        <w:rPr>
          <w:rFonts w:ascii="Arial" w:hAnsi="Arial" w:cs="Arial"/>
          <w:sz w:val="24"/>
          <w:szCs w:val="24"/>
        </w:rPr>
        <w:fldChar w:fldCharType="end"/>
      </w:r>
      <w:ins w:id="940" w:author="Hong Qin" w:date="2012-04-23T00:08:00Z">
        <w:r w:rsidR="00C644B4" w:rsidRPr="00605020">
          <w:rPr>
            <w:rFonts w:ascii="Arial" w:hAnsi="Arial" w:cs="Arial"/>
            <w:sz w:val="24"/>
            <w:szCs w:val="24"/>
          </w:rPr>
          <w:t xml:space="preserve">. </w:t>
        </w:r>
      </w:ins>
    </w:p>
    <w:p w:rsidR="00454703" w:rsidRDefault="008365C7" w:rsidP="00786C42">
      <w:pPr>
        <w:spacing w:after="0" w:line="480" w:lineRule="auto"/>
        <w:ind w:firstLine="720"/>
        <w:rPr>
          <w:ins w:id="941" w:author="Hong Qin" w:date="2012-04-23T07:56:00Z"/>
          <w:rFonts w:ascii="Arial" w:hAnsi="Arial" w:cs="Arial"/>
          <w:sz w:val="24"/>
          <w:szCs w:val="24"/>
        </w:rPr>
      </w:pPr>
      <w:ins w:id="942" w:author="Hong Qin" w:date="2012-04-23T07:52:00Z">
        <w:r>
          <w:rPr>
            <w:rFonts w:ascii="Arial" w:hAnsi="Arial" w:cs="Arial"/>
            <w:sz w:val="24"/>
            <w:szCs w:val="24"/>
          </w:rPr>
          <w:t>In this</w:t>
        </w:r>
        <w:r w:rsidR="00A70B26">
          <w:rPr>
            <w:rFonts w:ascii="Arial" w:hAnsi="Arial" w:cs="Arial"/>
            <w:sz w:val="24"/>
            <w:szCs w:val="24"/>
          </w:rPr>
          <w:t xml:space="preserve"> study, to study the role of </w:t>
        </w:r>
      </w:ins>
      <w:ins w:id="943" w:author="Hong Qin" w:date="2012-04-23T00:08:00Z">
        <w:r w:rsidR="000768D5" w:rsidRPr="00605020">
          <w:rPr>
            <w:rFonts w:ascii="Arial" w:hAnsi="Arial" w:cs="Arial"/>
            <w:sz w:val="24"/>
            <w:szCs w:val="24"/>
          </w:rPr>
          <w:t xml:space="preserve">ROS </w:t>
        </w:r>
      </w:ins>
      <w:ins w:id="944" w:author="Hong Qin" w:date="2012-04-23T07:52:00Z">
        <w:r w:rsidR="00A70B26">
          <w:rPr>
            <w:rFonts w:ascii="Arial" w:hAnsi="Arial" w:cs="Arial"/>
            <w:sz w:val="24"/>
            <w:szCs w:val="24"/>
          </w:rPr>
          <w:t xml:space="preserve">on </w:t>
        </w:r>
      </w:ins>
      <w:ins w:id="945" w:author="Hong Qin" w:date="2012-04-23T00:08:00Z">
        <w:r w:rsidR="000768D5" w:rsidRPr="00605020">
          <w:rPr>
            <w:rFonts w:ascii="Arial" w:hAnsi="Arial" w:cs="Arial"/>
            <w:sz w:val="24"/>
            <w:szCs w:val="24"/>
          </w:rPr>
          <w:t>LOH</w:t>
        </w:r>
      </w:ins>
      <w:ins w:id="946" w:author="Hong Qin" w:date="2012-04-23T07:52:00Z">
        <w:r w:rsidR="00A70B26">
          <w:rPr>
            <w:rFonts w:ascii="Arial" w:hAnsi="Arial" w:cs="Arial"/>
            <w:sz w:val="24"/>
            <w:szCs w:val="24"/>
          </w:rPr>
          <w:t>,</w:t>
        </w:r>
      </w:ins>
      <w:ins w:id="947" w:author="Hong Qin" w:date="2012-04-23T00:08:00Z">
        <w:r w:rsidR="000768D5" w:rsidRPr="00605020">
          <w:rPr>
            <w:rFonts w:ascii="Arial" w:hAnsi="Arial" w:cs="Arial"/>
            <w:sz w:val="24"/>
            <w:szCs w:val="24"/>
          </w:rPr>
          <w:t xml:space="preserve"> </w:t>
        </w:r>
      </w:ins>
      <w:ins w:id="948" w:author="Hong Qin" w:date="2012-04-23T07:49:00Z">
        <w:r w:rsidR="0077574E">
          <w:rPr>
            <w:rFonts w:ascii="Arial" w:hAnsi="Arial" w:cs="Arial"/>
            <w:sz w:val="24"/>
            <w:szCs w:val="24"/>
          </w:rPr>
          <w:t xml:space="preserve">we </w:t>
        </w:r>
      </w:ins>
      <w:ins w:id="949" w:author="Hong Qin" w:date="2012-04-23T07:51:00Z">
        <w:r w:rsidR="00FD2684">
          <w:rPr>
            <w:rFonts w:ascii="Arial" w:hAnsi="Arial" w:cs="Arial"/>
            <w:sz w:val="24"/>
            <w:szCs w:val="24"/>
          </w:rPr>
          <w:t>alt</w:t>
        </w:r>
        <w:r w:rsidR="0077574E">
          <w:rPr>
            <w:rFonts w:ascii="Arial" w:hAnsi="Arial" w:cs="Arial"/>
            <w:sz w:val="24"/>
            <w:szCs w:val="24"/>
          </w:rPr>
          <w:t>er</w:t>
        </w:r>
      </w:ins>
      <w:ins w:id="950" w:author="Hong Qin" w:date="2012-04-23T07:56:00Z">
        <w:r>
          <w:rPr>
            <w:rFonts w:ascii="Arial" w:hAnsi="Arial" w:cs="Arial"/>
            <w:sz w:val="24"/>
            <w:szCs w:val="24"/>
          </w:rPr>
          <w:t>ed</w:t>
        </w:r>
      </w:ins>
      <w:ins w:id="951" w:author="Hong Qin" w:date="2012-04-23T07:51:00Z">
        <w:r w:rsidR="0077574E">
          <w:rPr>
            <w:rFonts w:ascii="Arial" w:hAnsi="Arial" w:cs="Arial"/>
            <w:sz w:val="24"/>
            <w:szCs w:val="24"/>
          </w:rPr>
          <w:t xml:space="preserve"> </w:t>
        </w:r>
      </w:ins>
      <w:ins w:id="952" w:author="Hong Qin" w:date="2012-04-23T07:50:00Z">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ins>
      <w:ins w:id="953" w:author="Hong Qin" w:date="2012-04-23T00:08:00Z">
        <w:r w:rsidR="000768D5" w:rsidRPr="00605020">
          <w:rPr>
            <w:rFonts w:ascii="Arial" w:hAnsi="Arial" w:cs="Arial"/>
            <w:sz w:val="24"/>
            <w:szCs w:val="24"/>
          </w:rPr>
          <w:t xml:space="preserve"> H</w:t>
        </w:r>
        <w:r w:rsidR="006C28C4" w:rsidRPr="006C28C4">
          <w:rPr>
            <w:rFonts w:ascii="Arial" w:hAnsi="Arial"/>
            <w:sz w:val="24"/>
            <w:vertAlign w:val="subscript"/>
            <w:rPrChange w:id="954" w:author="bidyut k mohanty" w:date="2012-04-20T08:36:00Z">
              <w:rPr>
                <w:rFonts w:ascii="Arial" w:hAnsi="Arial"/>
                <w:sz w:val="24"/>
              </w:rPr>
            </w:rPrChange>
          </w:rPr>
          <w:t>2</w:t>
        </w:r>
        <w:r w:rsidR="000768D5" w:rsidRPr="00605020">
          <w:rPr>
            <w:rFonts w:ascii="Arial" w:hAnsi="Arial" w:cs="Arial"/>
            <w:sz w:val="24"/>
            <w:szCs w:val="24"/>
          </w:rPr>
          <w:t>O</w:t>
        </w:r>
        <w:r w:rsidR="006C28C4" w:rsidRPr="006C28C4">
          <w:rPr>
            <w:rFonts w:ascii="Arial" w:hAnsi="Arial"/>
            <w:sz w:val="24"/>
            <w:vertAlign w:val="subscript"/>
            <w:rPrChange w:id="955" w:author="bidyut k mohanty" w:date="2012-04-20T08:36:00Z">
              <w:rPr>
                <w:rFonts w:ascii="Arial" w:hAnsi="Arial"/>
                <w:sz w:val="24"/>
              </w:rPr>
            </w:rPrChange>
          </w:rPr>
          <w:t>2</w:t>
        </w:r>
        <w:r w:rsidR="000768D5" w:rsidRPr="00605020">
          <w:rPr>
            <w:rFonts w:ascii="Arial" w:hAnsi="Arial" w:cs="Arial"/>
            <w:sz w:val="24"/>
            <w:szCs w:val="24"/>
          </w:rPr>
          <w:t xml:space="preserve"> levels</w:t>
        </w:r>
      </w:ins>
      <w:ins w:id="956" w:author="Hong Qin" w:date="2012-04-23T07:50:00Z">
        <w:r w:rsidR="0077574E">
          <w:rPr>
            <w:rFonts w:ascii="Arial" w:hAnsi="Arial" w:cs="Arial"/>
            <w:sz w:val="24"/>
            <w:szCs w:val="24"/>
          </w:rPr>
          <w:t xml:space="preserve"> and monitor its effect on LOH</w:t>
        </w:r>
      </w:ins>
      <w:ins w:id="957" w:author="Hong Qin" w:date="2012-04-23T08:05:00Z">
        <w:r w:rsidR="00AD58B8">
          <w:rPr>
            <w:rFonts w:ascii="Arial" w:hAnsi="Arial" w:cs="Arial"/>
            <w:sz w:val="24"/>
            <w:szCs w:val="24"/>
          </w:rPr>
          <w:t xml:space="preserve">, and </w:t>
        </w:r>
      </w:ins>
      <w:ins w:id="958" w:author="Hong Qin" w:date="2012-04-23T07:56:00Z">
        <w:r w:rsidR="00582833">
          <w:rPr>
            <w:rFonts w:ascii="Arial" w:hAnsi="Arial" w:cs="Arial"/>
            <w:sz w:val="24"/>
            <w:szCs w:val="24"/>
          </w:rPr>
          <w:t>examined the characteristics</w:t>
        </w:r>
        <w:r>
          <w:rPr>
            <w:rFonts w:ascii="Arial" w:hAnsi="Arial" w:cs="Arial"/>
            <w:sz w:val="24"/>
            <w:szCs w:val="24"/>
          </w:rPr>
          <w:t xml:space="preserve"> </w:t>
        </w:r>
      </w:ins>
      <w:ins w:id="959" w:author="Hong Qin" w:date="2012-04-23T08:05:00Z">
        <w:r w:rsidR="00582833">
          <w:rPr>
            <w:rFonts w:ascii="Arial" w:hAnsi="Arial" w:cs="Arial"/>
            <w:sz w:val="24"/>
            <w:szCs w:val="24"/>
          </w:rPr>
          <w:t xml:space="preserve">of </w:t>
        </w:r>
      </w:ins>
      <w:ins w:id="960" w:author="Hong Qin" w:date="2012-04-23T07:56:00Z">
        <w:r w:rsidR="00CD06D9">
          <w:rPr>
            <w:rFonts w:ascii="Arial" w:hAnsi="Arial" w:cs="Arial"/>
            <w:sz w:val="24"/>
            <w:szCs w:val="24"/>
          </w:rPr>
          <w:t>the</w:t>
        </w:r>
        <w:r w:rsidR="00786C42">
          <w:rPr>
            <w:rFonts w:ascii="Arial" w:hAnsi="Arial" w:cs="Arial"/>
            <w:sz w:val="24"/>
            <w:szCs w:val="24"/>
          </w:rPr>
          <w:t xml:space="preserve"> </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786C42">
          <w:rPr>
            <w:rFonts w:ascii="Arial" w:hAnsi="Arial" w:cs="Arial"/>
            <w:sz w:val="24"/>
            <w:szCs w:val="24"/>
          </w:rPr>
          <w:t xml:space="preserve"> </w:t>
        </w:r>
      </w:ins>
      <w:ins w:id="961" w:author="Hong Qin" w:date="2012-04-23T07:57:00Z">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ins>
      <w:ins w:id="962" w:author="Hong Qin" w:date="2012-04-23T08:05:00Z">
        <w:r w:rsidR="00582833">
          <w:rPr>
            <w:rFonts w:ascii="Arial" w:hAnsi="Arial" w:cs="Arial"/>
            <w:sz w:val="24"/>
            <w:szCs w:val="24"/>
          </w:rPr>
          <w:t xml:space="preserve"> </w:t>
        </w:r>
      </w:ins>
    </w:p>
    <w:p w:rsidR="00786C42" w:rsidRDefault="00786C42" w:rsidP="0077574E">
      <w:pPr>
        <w:numPr>
          <w:ins w:id="963" w:author="Hong Qin" w:date="2012-04-23T07:56:00Z"/>
        </w:numPr>
        <w:spacing w:after="0" w:line="480" w:lineRule="auto"/>
        <w:ind w:firstLine="720"/>
        <w:rPr>
          <w:ins w:id="964" w:author="Hong Qin" w:date="2012-04-23T07:50:00Z"/>
          <w:rFonts w:ascii="Arial" w:hAnsi="Arial" w:cs="Arial"/>
          <w:sz w:val="24"/>
          <w:szCs w:val="24"/>
        </w:rPr>
      </w:pPr>
    </w:p>
    <w:p w:rsidR="00000000" w:rsidRDefault="00362D95">
      <w:pPr>
        <w:spacing w:after="0" w:line="480" w:lineRule="auto"/>
        <w:ind w:firstLine="720"/>
        <w:jc w:val="both"/>
        <w:rPr>
          <w:del w:id="965" w:author="Hong Qin" w:date="2012-04-23T00:08:00Z"/>
          <w:rFonts w:ascii="Arial" w:hAnsi="Arial" w:cs="Arial"/>
          <w:sz w:val="24"/>
          <w:szCs w:val="24"/>
        </w:rPr>
        <w:pPrChange w:id="966" w:author="bidyut k mohanty" w:date="2012-04-20T08:36:00Z">
          <w:pPr>
            <w:spacing w:after="0" w:line="480" w:lineRule="auto"/>
            <w:ind w:firstLine="720"/>
          </w:pPr>
        </w:pPrChange>
      </w:pPr>
      <w:ins w:id="967" w:author="Lindsay" w:date="2012-04-22T11:12:00Z">
        <w:del w:id="968" w:author="Hong Qin" w:date="2012-04-23T07:53:00Z">
          <w:r w:rsidDel="00A70B26">
            <w:rPr>
              <w:rFonts w:ascii="Arial" w:hAnsi="Arial" w:cs="Arial"/>
              <w:sz w:val="24"/>
              <w:szCs w:val="24"/>
            </w:rPr>
            <w:delText xml:space="preserve"> </w:delText>
          </w:r>
          <w:r w:rsidR="006C28C4" w:rsidRPr="006C28C4">
            <w:rPr>
              <w:rFonts w:ascii="Arial" w:hAnsi="Arial" w:cs="Arial"/>
              <w:b/>
              <w:sz w:val="24"/>
              <w:szCs w:val="24"/>
              <w:rPrChange w:id="969" w:author="Hong Qin" w:date="2012-04-23T00:22:00Z">
                <w:rPr>
                  <w:rFonts w:ascii="Arial" w:hAnsi="Arial" w:cs="Arial"/>
                  <w:sz w:val="24"/>
                  <w:szCs w:val="24"/>
                </w:rPr>
              </w:rPrChange>
            </w:rPr>
            <w:delText>(source</w:delText>
          </w:r>
          <w:r w:rsidDel="00A70B26">
            <w:rPr>
              <w:rFonts w:ascii="Arial" w:hAnsi="Arial" w:cs="Arial"/>
              <w:sz w:val="24"/>
              <w:szCs w:val="24"/>
            </w:rPr>
            <w:delText>)</w:delText>
          </w:r>
        </w:del>
      </w:ins>
      <w:del w:id="970" w:author="Hong Qin" w:date="2012-04-23T00:08:00Z">
        <w:r w:rsidR="0072137D" w:rsidRPr="0072137D">
          <w:rPr>
            <w:rFonts w:ascii="Arial" w:hAnsi="Arial" w:cs="Arial"/>
            <w:sz w:val="24"/>
            <w:szCs w:val="24"/>
          </w:rPr>
          <w:delText>.</w:delText>
        </w:r>
      </w:del>
    </w:p>
    <w:p w:rsidR="00000000" w:rsidRDefault="00362D95">
      <w:pPr>
        <w:spacing w:after="0" w:line="480" w:lineRule="auto"/>
        <w:ind w:firstLine="720"/>
        <w:jc w:val="both"/>
        <w:rPr>
          <w:del w:id="971" w:author="Hong Qin" w:date="2012-04-23T00:08:00Z"/>
          <w:rFonts w:ascii="Arial" w:hAnsi="Arial" w:cs="Arial"/>
          <w:sz w:val="24"/>
          <w:szCs w:val="24"/>
        </w:rPr>
        <w:pPrChange w:id="972" w:author="bidyut k mohanty" w:date="2012-04-20T08:36:00Z">
          <w:pPr>
            <w:spacing w:after="0" w:line="480" w:lineRule="auto"/>
            <w:ind w:firstLine="720"/>
          </w:pPr>
        </w:pPrChange>
      </w:pPr>
      <w:ins w:id="973" w:author="Hong Qin" w:date="2012-04-23T00:22:00Z">
        <w:r w:rsidRPr="00605020">
          <w:rPr>
            <w:rFonts w:ascii="Arial" w:hAnsi="Arial" w:cs="Arial"/>
            <w:sz w:val="24"/>
            <w:szCs w:val="24"/>
          </w:rPr>
          <w:t xml:space="preserve"> </w:t>
        </w:r>
      </w:ins>
      <w:del w:id="974" w:author="Hong Qin" w:date="2012-04-23T00:08:00Z">
        <w:r w:rsidR="00B92673" w:rsidRPr="00605020">
          <w:rPr>
            <w:rFonts w:ascii="Arial" w:hAnsi="Arial" w:cs="Arial"/>
            <w:sz w:val="24"/>
            <w:szCs w:val="24"/>
          </w:rPr>
          <w:delText xml:space="preserve">Cellular signals either delay or promote growth depending on intracellular or external conditions.  </w:delText>
        </w:r>
        <w:r w:rsidR="00122B63" w:rsidRPr="00605020">
          <w:rPr>
            <w:rFonts w:ascii="Arial" w:hAnsi="Arial" w:cs="Arial"/>
            <w:sz w:val="24"/>
            <w:szCs w:val="24"/>
          </w:rPr>
          <w:delText xml:space="preserve">When nutrients </w:delText>
        </w:r>
      </w:del>
      <w:del w:id="975" w:author="Hong Qin" w:date="2012-04-23T00:22:00Z">
        <w:r w:rsidR="00122B63" w:rsidRPr="00605020" w:rsidDel="00362D95">
          <w:rPr>
            <w:rFonts w:ascii="Arial" w:hAnsi="Arial" w:cs="Arial"/>
            <w:sz w:val="24"/>
            <w:szCs w:val="24"/>
          </w:rPr>
          <w:delText xml:space="preserve">like </w:delText>
        </w:r>
      </w:del>
      <w:ins w:id="976" w:author="bidyut k mohanty" w:date="2012-04-20T12:36:00Z">
        <w:del w:id="977" w:author="Hong Qin" w:date="2012-04-23T00:22:00Z">
          <w:r w:rsidR="00890299" w:rsidDel="00362D95">
            <w:rPr>
              <w:rFonts w:ascii="Arial" w:hAnsi="Arial" w:cs="Arial"/>
              <w:sz w:val="24"/>
              <w:szCs w:val="24"/>
            </w:rPr>
            <w:delText>such as</w:delText>
          </w:r>
          <w:r w:rsidR="00890299" w:rsidRPr="00605020" w:rsidDel="00362D95">
            <w:rPr>
              <w:rFonts w:ascii="Arial" w:hAnsi="Arial" w:cs="Arial"/>
              <w:sz w:val="24"/>
              <w:szCs w:val="24"/>
            </w:rPr>
            <w:delText xml:space="preserve"> </w:delText>
          </w:r>
        </w:del>
      </w:ins>
      <w:del w:id="978" w:author="Hong Qin" w:date="2012-04-23T00:08:00Z">
        <w:r w:rsidR="00122B63" w:rsidRPr="00605020">
          <w:rPr>
            <w:rFonts w:ascii="Arial" w:hAnsi="Arial" w:cs="Arial"/>
            <w:sz w:val="24"/>
            <w:szCs w:val="24"/>
          </w:rPr>
          <w:delText xml:space="preserve">glucose are not readily available in the cell, quiescence occurs, in which metabolic activity is reduced in order to conserve cellular energy. Thus the progression of the cell’s </w:delText>
        </w:r>
      </w:del>
      <w:del w:id="979" w:author="Hong Qin" w:date="2012-04-19T19:17:00Z">
        <w:r w:rsidR="00122B63" w:rsidRPr="00605020" w:rsidDel="00053B8D">
          <w:rPr>
            <w:rFonts w:ascii="Arial" w:hAnsi="Arial" w:cs="Arial"/>
            <w:sz w:val="24"/>
            <w:szCs w:val="24"/>
          </w:rPr>
          <w:delText>lifespan</w:delText>
        </w:r>
      </w:del>
      <w:del w:id="980" w:author="Hong Qin" w:date="2012-04-23T00:08:00Z">
        <w:r w:rsidR="00122B63" w:rsidRPr="00605020">
          <w:rPr>
            <w:rFonts w:ascii="Arial" w:hAnsi="Arial" w:cs="Arial"/>
            <w:sz w:val="24"/>
            <w:szCs w:val="24"/>
          </w:rPr>
          <w:delText xml:space="preserve"> is either slowed or halted</w:delText>
        </w:r>
        <w:r w:rsidR="002E7FE4" w:rsidRPr="00605020">
          <w:rPr>
            <w:rFonts w:ascii="Arial" w:hAnsi="Arial" w:cs="Arial"/>
            <w:sz w:val="24"/>
            <w:szCs w:val="24"/>
          </w:rPr>
          <w:delText>. Conversely, elevated nutrient levels</w:delText>
        </w:r>
        <w:r w:rsidR="00FB3D0E" w:rsidRPr="00605020">
          <w:rPr>
            <w:rFonts w:ascii="Arial" w:hAnsi="Arial" w:cs="Arial"/>
            <w:sz w:val="24"/>
            <w:szCs w:val="24"/>
          </w:rPr>
          <w:delText xml:space="preserve"> will speed up </w:delText>
        </w:r>
        <w:r w:rsidR="00884562" w:rsidRPr="00605020">
          <w:rPr>
            <w:rFonts w:ascii="Arial" w:hAnsi="Arial" w:cs="Arial"/>
            <w:sz w:val="24"/>
            <w:szCs w:val="24"/>
          </w:rPr>
          <w:delText xml:space="preserve">metabolic rates and promote </w:delText>
        </w:r>
        <w:r w:rsidR="00254DC9" w:rsidRPr="00605020">
          <w:rPr>
            <w:rFonts w:ascii="Arial" w:hAnsi="Arial" w:cs="Arial"/>
            <w:sz w:val="24"/>
            <w:szCs w:val="24"/>
          </w:rPr>
          <w:delText xml:space="preserve">cell-cycle progression. </w:delText>
        </w:r>
        <w:r w:rsidR="00E46862" w:rsidRPr="00605020">
          <w:rPr>
            <w:rFonts w:ascii="Arial" w:hAnsi="Arial" w:cs="Arial"/>
            <w:sz w:val="24"/>
            <w:szCs w:val="24"/>
          </w:rPr>
          <w:delText xml:space="preserve">This can shorten </w:delText>
        </w:r>
        <w:r w:rsidR="00555EF6" w:rsidRPr="00605020">
          <w:rPr>
            <w:rFonts w:ascii="Arial" w:hAnsi="Arial" w:cs="Arial"/>
            <w:sz w:val="24"/>
            <w:szCs w:val="24"/>
          </w:rPr>
          <w:delText>CLS</w:delText>
        </w:r>
      </w:del>
      <w:ins w:id="981" w:author="bidyut k mohanty" w:date="2012-04-20T12:36:00Z">
        <w:del w:id="982" w:author="Hong Qin" w:date="2012-04-23T00:22:00Z">
          <w:r w:rsidR="00890299" w:rsidDel="00362D95">
            <w:rPr>
              <w:rFonts w:ascii="Arial" w:hAnsi="Arial" w:cs="Arial"/>
              <w:sz w:val="24"/>
              <w:szCs w:val="24"/>
            </w:rPr>
            <w:delText xml:space="preserve"> </w:delText>
          </w:r>
        </w:del>
      </w:ins>
      <w:del w:id="983" w:author="Hong Qin" w:date="2012-04-23T00:08:00Z">
        <w:r w:rsidR="006C28C4" w:rsidRPr="00605020">
          <w:rPr>
            <w:rFonts w:ascii="Arial" w:hAnsi="Arial" w:cs="Arial"/>
            <w:sz w:val="24"/>
            <w:szCs w:val="24"/>
          </w:rPr>
          <w:fldChar w:fldCharType="begin"/>
        </w:r>
      </w:del>
      <w:ins w:id="984" w:author="Hong Qin" w:date="2012-04-23T07:13:00Z">
        <w:r w:rsidR="00626510">
          <w:rPr>
            <w:rFonts w:ascii="Arial" w:hAnsi="Arial" w:cs="Arial"/>
            <w:sz w:val="24"/>
            <w:szCs w:val="24"/>
          </w:rPr>
          <w: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instrText>
        </w:r>
      </w:ins>
      <w:del w:id="985" w:author="Hong Qin" w:date="2012-04-23T00:08:00Z">
        <w:r w:rsidR="00257CB6">
          <w:rPr>
            <w:rFonts w:ascii="Arial" w:hAnsi="Arial" w:cs="Arial"/>
            <w:sz w:val="24"/>
            <w:szCs w:val="24"/>
          </w:rPr>
          <w:del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1C5B0B" w:rsidRPr="00605020" w:rsidDel="00CF32D4">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6C28C4" w:rsidRPr="00605020">
          <w:rPr>
            <w:rFonts w:ascii="Arial" w:hAnsi="Arial" w:cs="Arial"/>
            <w:sz w:val="24"/>
            <w:szCs w:val="24"/>
          </w:rPr>
          <w:fldChar w:fldCharType="separate"/>
        </w:r>
        <w:r w:rsidR="001C5B0B" w:rsidRPr="00605020">
          <w:rPr>
            <w:rFonts w:ascii="Arial" w:hAnsi="Arial" w:cs="Arial"/>
            <w:noProof/>
            <w:sz w:val="24"/>
            <w:szCs w:val="24"/>
          </w:rPr>
          <w:delText>(</w:delText>
        </w:r>
        <w:r w:rsidR="006C28C4" w:rsidRPr="006C28C4">
          <w:rPr>
            <w:noProof/>
            <w:rPrChange w:id="986" w:author="hong qin" w:date="2012-04-20T08:36:00Z">
              <w:rPr>
                <w:rFonts w:ascii="Arial" w:hAnsi="Arial"/>
                <w:sz w:val="24"/>
              </w:rPr>
            </w:rPrChange>
          </w:rPr>
          <w:fldChar w:fldCharType="begin"/>
        </w:r>
        <w:r w:rsidR="00AC5D1A">
          <w:rPr>
            <w:rFonts w:ascii="Arial" w:hAnsi="Arial" w:cs="Arial"/>
            <w:noProof/>
            <w:sz w:val="24"/>
            <w:szCs w:val="24"/>
          </w:rPr>
          <w:delInstrText xml:space="preserve"> </w:delInstrText>
        </w:r>
        <w:r w:rsidR="006C28C4" w:rsidRPr="006C28C4">
          <w:rPr>
            <w:noProof/>
            <w:rPrChange w:id="987" w:author="hong qin" w:date="2012-04-20T08:36:00Z">
              <w:rPr>
                <w:rFonts w:ascii="Arial" w:hAnsi="Arial"/>
                <w:sz w:val="24"/>
              </w:rPr>
            </w:rPrChange>
          </w:rPr>
          <w:delInstrText>HYPERLINK \l "_ENREF_15" \o "Ruckenstuhl, 2010 #1477</w:delInstrText>
        </w:r>
        <w:r w:rsidR="00AC5D1A">
          <w:rPr>
            <w:rFonts w:ascii="Arial" w:hAnsi="Arial" w:cs="Arial"/>
            <w:noProof/>
            <w:sz w:val="24"/>
            <w:szCs w:val="24"/>
          </w:rPr>
          <w:delInstrText xml:space="preserve">" </w:delInstrText>
        </w:r>
        <w:r w:rsidR="002F2F83">
          <w:rPr>
            <w:noProof/>
          </w:rPr>
          <w:delInstrText>"</w:delInstrText>
        </w:r>
        <w:r w:rsidR="006C28C4" w:rsidRPr="006C28C4">
          <w:rPr>
            <w:noProof/>
            <w:rPrChange w:id="988" w:author="hong qin" w:date="2012-04-20T08:36:00Z">
              <w:rPr>
                <w:rFonts w:ascii="Arial" w:hAnsi="Arial"/>
                <w:sz w:val="24"/>
              </w:rPr>
            </w:rPrChange>
          </w:rPr>
          <w:fldChar w:fldCharType="separate"/>
        </w:r>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2010</w:delText>
        </w:r>
        <w:r w:rsidR="006C28C4" w:rsidRPr="006C28C4">
          <w:rPr>
            <w:noProof/>
            <w:rPrChange w:id="989" w:author="hong qin" w:date="2012-04-20T08:36:00Z">
              <w:rPr>
                <w:rFonts w:ascii="Arial" w:hAnsi="Arial"/>
                <w:sz w:val="24"/>
              </w:rPr>
            </w:rPrChange>
          </w:rPr>
          <w:fldChar w:fldCharType="end"/>
        </w:r>
        <w:r w:rsidR="001C5B0B" w:rsidRPr="00605020">
          <w:rPr>
            <w:rFonts w:ascii="Arial" w:hAnsi="Arial" w:cs="Arial"/>
            <w:noProof/>
            <w:sz w:val="24"/>
            <w:szCs w:val="24"/>
          </w:rPr>
          <w:delText>)</w:delText>
        </w:r>
        <w:r w:rsidR="006C28C4" w:rsidRPr="00605020">
          <w:rPr>
            <w:rFonts w:ascii="Arial" w:hAnsi="Arial" w:cs="Arial"/>
            <w:sz w:val="24"/>
            <w:szCs w:val="24"/>
          </w:rPr>
          <w:fldChar w:fldCharType="end"/>
        </w:r>
        <w:r w:rsidR="00C644B4" w:rsidRPr="00605020">
          <w:rPr>
            <w:rFonts w:ascii="Arial" w:hAnsi="Arial" w:cs="Arial"/>
            <w:sz w:val="24"/>
            <w:szCs w:val="24"/>
          </w:rPr>
          <w:delText xml:space="preserve">. </w:delText>
        </w:r>
      </w:del>
    </w:p>
    <w:p w:rsidR="00000000" w:rsidRDefault="000768D5">
      <w:pPr>
        <w:spacing w:after="0" w:line="480" w:lineRule="auto"/>
        <w:ind w:firstLine="720"/>
        <w:jc w:val="both"/>
        <w:rPr>
          <w:del w:id="990" w:author="Hong Qin" w:date="2012-04-23T00:08:00Z"/>
          <w:rFonts w:ascii="Arial" w:hAnsi="Arial" w:cs="Arial"/>
          <w:sz w:val="24"/>
          <w:szCs w:val="24"/>
        </w:rPr>
        <w:pPrChange w:id="991" w:author="bidyut k mohanty" w:date="2012-04-22T08:31:00Z">
          <w:pPr>
            <w:spacing w:after="0" w:line="480" w:lineRule="auto"/>
            <w:ind w:firstLine="720"/>
          </w:pPr>
        </w:pPrChange>
      </w:pPr>
      <w:del w:id="992" w:author="Hong Qin" w:date="2012-04-23T00:08:00Z">
        <w:r w:rsidRPr="00605020">
          <w:rPr>
            <w:rFonts w:ascii="Arial" w:hAnsi="Arial" w:cs="Arial"/>
            <w:sz w:val="24"/>
            <w:szCs w:val="24"/>
          </w:rPr>
          <w:delText>We hypothesize that increasing levels of ROS can increase LOH. By externally increasing H</w:delText>
        </w:r>
        <w:r w:rsidR="006C28C4" w:rsidRPr="006C28C4">
          <w:rPr>
            <w:rFonts w:ascii="Arial" w:hAnsi="Arial"/>
            <w:sz w:val="24"/>
            <w:vertAlign w:val="subscript"/>
            <w:rPrChange w:id="993" w:author="bidyut k mohanty" w:date="2012-04-20T08:36:00Z">
              <w:rPr>
                <w:rFonts w:ascii="Arial" w:hAnsi="Arial"/>
                <w:sz w:val="24"/>
              </w:rPr>
            </w:rPrChange>
          </w:rPr>
          <w:delText>2</w:delText>
        </w:r>
        <w:r w:rsidRPr="00605020">
          <w:rPr>
            <w:rFonts w:ascii="Arial" w:hAnsi="Arial" w:cs="Arial"/>
            <w:sz w:val="24"/>
            <w:szCs w:val="24"/>
          </w:rPr>
          <w:delText>O</w:delText>
        </w:r>
        <w:r w:rsidR="006C28C4" w:rsidRPr="006C28C4">
          <w:rPr>
            <w:rFonts w:ascii="Arial" w:hAnsi="Arial"/>
            <w:sz w:val="24"/>
            <w:vertAlign w:val="subscript"/>
            <w:rPrChange w:id="994" w:author="bidyut k mohanty" w:date="2012-04-20T08:36:00Z">
              <w:rPr>
                <w:rFonts w:ascii="Arial" w:hAnsi="Arial"/>
                <w:sz w:val="24"/>
              </w:rPr>
            </w:rPrChange>
          </w:rPr>
          <w:delText>2</w:delText>
        </w:r>
        <w:r w:rsidRPr="00605020">
          <w:rPr>
            <w:rFonts w:ascii="Arial" w:hAnsi="Arial" w:cs="Arial"/>
            <w:sz w:val="24"/>
            <w:szCs w:val="24"/>
          </w:rPr>
          <w:delTex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delText>
        </w:r>
        <w:r w:rsidR="00EF0E46" w:rsidRPr="00605020">
          <w:rPr>
            <w:rFonts w:ascii="Arial" w:hAnsi="Arial" w:cs="Arial"/>
            <w:sz w:val="24"/>
            <w:szCs w:val="24"/>
          </w:rPr>
          <w:delText xml:space="preserve">Thus, our objective is to </w:delText>
        </w:r>
        <w:r w:rsidR="000C5995" w:rsidRPr="00605020">
          <w:rPr>
            <w:rFonts w:ascii="Arial" w:hAnsi="Arial" w:cs="Arial"/>
            <w:sz w:val="24"/>
            <w:szCs w:val="24"/>
          </w:rPr>
          <w:delText>compare the H</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O</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 xml:space="preserve"> dose-response curve of LOH and viability with the viability change in normal </w:delText>
        </w:r>
      </w:del>
      <w:del w:id="995" w:author="Hong Qin" w:date="2012-04-23T00:22:00Z">
        <w:r w:rsidR="000C5995" w:rsidRPr="00605020" w:rsidDel="00362D95">
          <w:rPr>
            <w:rFonts w:ascii="Arial" w:hAnsi="Arial" w:cs="Arial"/>
            <w:sz w:val="24"/>
            <w:szCs w:val="24"/>
          </w:rPr>
          <w:delText>aging</w:delText>
        </w:r>
      </w:del>
      <w:ins w:id="996" w:author="bidyut k mohanty" w:date="2012-04-22T08:31:00Z">
        <w:del w:id="997" w:author="Hong Qin" w:date="2012-04-23T00:22:00Z">
          <w:r w:rsidR="000C5995" w:rsidRPr="00605020" w:rsidDel="00362D95">
            <w:rPr>
              <w:rFonts w:ascii="Arial" w:hAnsi="Arial" w:cs="Arial"/>
              <w:sz w:val="24"/>
              <w:szCs w:val="24"/>
            </w:rPr>
            <w:delText>aging</w:delText>
          </w:r>
        </w:del>
      </w:ins>
      <w:ins w:id="998" w:author="bidyut k mohanty" w:date="2012-04-20T12:38:00Z">
        <w:del w:id="999" w:author="Hong Qin" w:date="2012-04-23T00:22:00Z">
          <w:r w:rsidR="00F82AE0" w:rsidDel="00362D95">
            <w:rPr>
              <w:rFonts w:ascii="Arial" w:hAnsi="Arial" w:cs="Arial"/>
              <w:sz w:val="24"/>
              <w:szCs w:val="24"/>
            </w:rPr>
            <w:delText xml:space="preserve"> </w:delText>
          </w:r>
        </w:del>
      </w:ins>
      <w:del w:id="1000" w:author="Hong Qin" w:date="2012-04-23T00:08:00Z">
        <w:r w:rsidR="006C28C4" w:rsidRPr="006C28C4">
          <w:rPr>
            <w:rFonts w:ascii="Arial" w:hAnsi="Arial"/>
            <w:sz w:val="24"/>
            <w:highlight w:val="yellow"/>
            <w:rPrChange w:id="1001" w:author="bidyut k mohanty" w:date="2012-04-22T08:31:00Z">
              <w:rPr>
                <w:rFonts w:ascii="Arial" w:hAnsi="Arial"/>
                <w:sz w:val="24"/>
              </w:rPr>
            </w:rPrChange>
          </w:rPr>
          <w:delText xml:space="preserve">Figure (add from </w:delText>
        </w:r>
      </w:del>
      <w:del w:id="1002" w:author="Hong Qin" w:date="2012-04-23T00:22:00Z">
        <w:r w:rsidR="00891EEF" w:rsidRPr="00605020" w:rsidDel="00362D95">
          <w:rPr>
            <w:rFonts w:ascii="Arial" w:hAnsi="Arial" w:cs="Arial"/>
            <w:sz w:val="24"/>
            <w:szCs w:val="24"/>
          </w:rPr>
          <w:delText>power</w:delText>
        </w:r>
      </w:del>
      <w:ins w:id="1003" w:author="bidyut k mohanty" w:date="2012-04-22T08:31:00Z">
        <w:del w:id="1004" w:author="Hong Qin" w:date="2012-04-23T00:22:00Z">
          <w:r w:rsidR="006C28C4" w:rsidRPr="006C28C4">
            <w:rPr>
              <w:rFonts w:ascii="Arial" w:hAnsi="Arial" w:cs="Arial"/>
              <w:sz w:val="24"/>
              <w:szCs w:val="24"/>
              <w:highlight w:val="yellow"/>
              <w:rPrChange w:id="1005" w:author="bidyut k mohanty" w:date="2012-04-20T14:15:00Z">
                <w:rPr>
                  <w:rFonts w:ascii="Arial" w:hAnsi="Arial" w:cs="Arial"/>
                  <w:sz w:val="24"/>
                  <w:szCs w:val="24"/>
                </w:rPr>
              </w:rPrChange>
            </w:rPr>
            <w:delText>power</w:delText>
          </w:r>
        </w:del>
      </w:ins>
      <w:ins w:id="1006" w:author="bidyut k mohanty" w:date="2012-04-20T13:17:00Z">
        <w:del w:id="1007" w:author="Hong Qin" w:date="2012-04-23T00:22:00Z">
          <w:r w:rsidR="006C28C4" w:rsidRPr="006C28C4">
            <w:rPr>
              <w:rFonts w:ascii="Arial" w:hAnsi="Arial" w:cs="Arial"/>
              <w:sz w:val="24"/>
              <w:szCs w:val="24"/>
              <w:highlight w:val="yellow"/>
              <w:rPrChange w:id="1008" w:author="bidyut k mohanty" w:date="2012-04-20T14:15:00Z">
                <w:rPr>
                  <w:rFonts w:ascii="Arial" w:hAnsi="Arial" w:cs="Arial"/>
                  <w:sz w:val="24"/>
                  <w:szCs w:val="24"/>
                </w:rPr>
              </w:rPrChange>
            </w:rPr>
            <w:delText xml:space="preserve"> </w:delText>
          </w:r>
        </w:del>
      </w:ins>
      <w:del w:id="1009" w:author="Hong Qin" w:date="2012-04-23T00:08:00Z">
        <w:r w:rsidR="006C28C4" w:rsidRPr="006C28C4">
          <w:rPr>
            <w:rFonts w:ascii="Arial" w:hAnsi="Arial"/>
            <w:sz w:val="24"/>
            <w:highlight w:val="yellow"/>
            <w:rPrChange w:id="1010" w:author="bidyut k mohanty" w:date="2012-04-22T08:31:00Z">
              <w:rPr>
                <w:rFonts w:ascii="Arial" w:hAnsi="Arial"/>
                <w:sz w:val="24"/>
              </w:rPr>
            </w:rPrChange>
          </w:rPr>
          <w:delText>point).</w:delText>
        </w:r>
        <w:r w:rsidR="000C5995" w:rsidRPr="00605020">
          <w:rPr>
            <w:rFonts w:ascii="Arial" w:hAnsi="Arial" w:cs="Arial"/>
            <w:sz w:val="24"/>
            <w:szCs w:val="24"/>
          </w:rPr>
          <w:delText xml:space="preserve"> </w:delText>
        </w:r>
        <w:commentRangeStart w:id="1011"/>
        <w:commentRangeStart w:id="1012"/>
        <w:r w:rsidR="008A3E3B" w:rsidRPr="00605020">
          <w:rPr>
            <w:rFonts w:ascii="Arial" w:hAnsi="Arial" w:cs="Arial"/>
            <w:sz w:val="24"/>
            <w:szCs w:val="24"/>
          </w:rPr>
          <w:delText xml:space="preserve">Biological aging has become a popular area of study because it has broad biomedical implications. This area of research has aesthetic implications; for many of us want to look and experience the benefits of youth for as long as possible. </w:delText>
        </w:r>
        <w:commentRangeEnd w:id="1011"/>
        <w:r w:rsidR="001B2E2E">
          <w:rPr>
            <w:rStyle w:val="CommentReference"/>
          </w:rPr>
          <w:commentReference w:id="1011"/>
        </w:r>
        <w:r w:rsidR="008A3E3B" w:rsidRPr="00605020">
          <w:rPr>
            <w:rFonts w:ascii="Arial" w:hAnsi="Arial" w:cs="Arial"/>
            <w:sz w:val="24"/>
            <w:szCs w:val="24"/>
          </w:rPr>
          <w:delText xml:space="preserve">Ultimately, this area can open brand new realms for understanding phylogenic relationships among species, and contribute to the study of age-related diseases like </w:delText>
        </w:r>
        <w:r w:rsidR="00217B5D" w:rsidRPr="00605020">
          <w:rPr>
            <w:rFonts w:ascii="Arial" w:hAnsi="Arial" w:cs="Arial"/>
            <w:sz w:val="24"/>
            <w:szCs w:val="24"/>
          </w:rPr>
          <w:delText>Alzheimer’s disease</w:delText>
        </w:r>
        <w:r w:rsidR="008A3E3B" w:rsidRPr="00605020">
          <w:rPr>
            <w:rFonts w:ascii="Arial" w:hAnsi="Arial" w:cs="Arial"/>
            <w:sz w:val="24"/>
            <w:szCs w:val="24"/>
          </w:rPr>
          <w:delText xml:space="preserve">, cancer, and </w:delText>
        </w:r>
        <w:r w:rsidR="00C86406" w:rsidRPr="00605020">
          <w:rPr>
            <w:rFonts w:ascii="Arial" w:hAnsi="Arial" w:cs="Arial"/>
            <w:sz w:val="24"/>
            <w:szCs w:val="24"/>
          </w:rPr>
          <w:delText>atherosclerosis, and diabetes.</w:delText>
        </w:r>
      </w:del>
      <w:ins w:id="1013" w:author="bidyut k mohanty" w:date="2012-04-20T14:19:00Z">
        <w:del w:id="1014" w:author="Hong Qin" w:date="2012-04-23T00:22:00Z">
          <w:r w:rsidR="005672D9" w:rsidDel="00362D95">
            <w:rPr>
              <w:rFonts w:ascii="Arial" w:hAnsi="Arial" w:cs="Arial"/>
              <w:sz w:val="24"/>
              <w:szCs w:val="24"/>
            </w:rPr>
            <w:delText xml:space="preserve"> </w:delText>
          </w:r>
        </w:del>
      </w:ins>
      <w:del w:id="1015" w:author="Hong Qin" w:date="2012-04-23T00:08:00Z">
        <w:r w:rsidR="000E2828" w:rsidRPr="00605020">
          <w:rPr>
            <w:rFonts w:ascii="Arial" w:hAnsi="Arial" w:cs="Arial"/>
            <w:sz w:val="24"/>
            <w:szCs w:val="24"/>
          </w:rPr>
          <w:delText xml:space="preserve">Ultimately, these studies can introduce ways to extend human </w:delText>
        </w:r>
      </w:del>
      <w:del w:id="1016" w:author="Hong Qin" w:date="2012-04-19T19:17:00Z">
        <w:r w:rsidR="000E2828" w:rsidRPr="00605020" w:rsidDel="00053B8D">
          <w:rPr>
            <w:rFonts w:ascii="Arial" w:hAnsi="Arial" w:cs="Arial"/>
            <w:sz w:val="24"/>
            <w:szCs w:val="24"/>
          </w:rPr>
          <w:delText>lifespan</w:delText>
        </w:r>
      </w:del>
      <w:del w:id="1017" w:author="Hong Qin" w:date="2012-04-23T00:08:00Z">
        <w:r w:rsidR="000E2828" w:rsidRPr="00605020">
          <w:rPr>
            <w:rFonts w:ascii="Arial" w:hAnsi="Arial" w:cs="Arial"/>
            <w:sz w:val="24"/>
            <w:szCs w:val="24"/>
          </w:rPr>
          <w:delText xml:space="preserve">. </w:delText>
        </w:r>
        <w:commentRangeEnd w:id="1012"/>
        <w:r w:rsidR="00E04726">
          <w:rPr>
            <w:rStyle w:val="CommentReference"/>
          </w:rPr>
          <w:commentReference w:id="1012"/>
        </w:r>
      </w:del>
    </w:p>
    <w:p w:rsidR="00000000" w:rsidRDefault="004F4183">
      <w:pPr>
        <w:spacing w:after="0" w:line="480" w:lineRule="auto"/>
        <w:jc w:val="both"/>
        <w:rPr>
          <w:del w:id="1018" w:author="Hong Qin" w:date="2012-04-23T00:22:00Z"/>
          <w:rFonts w:ascii="Arial" w:hAnsi="Arial" w:cs="Arial"/>
          <w:sz w:val="24"/>
          <w:szCs w:val="24"/>
        </w:rPr>
        <w:pPrChange w:id="1019" w:author="bidyut k mohanty" w:date="2012-04-20T08:36:00Z">
          <w:pPr>
            <w:spacing w:after="0" w:line="480" w:lineRule="auto"/>
            <w:jc w:val="center"/>
          </w:pPr>
        </w:pPrChange>
      </w:pPr>
    </w:p>
    <w:p w:rsidR="00000000" w:rsidRDefault="006C28C4">
      <w:pPr>
        <w:spacing w:after="0" w:line="480" w:lineRule="auto"/>
        <w:jc w:val="both"/>
        <w:rPr>
          <w:rFonts w:ascii="Arial" w:hAnsi="Arial" w:cs="Arial"/>
          <w:b/>
          <w:sz w:val="30"/>
          <w:szCs w:val="30"/>
          <w:rPrChange w:id="1020" w:author="hong qin" w:date="2012-04-19T11:05:00Z">
            <w:rPr>
              <w:rFonts w:ascii="Arial" w:hAnsi="Arial" w:cs="Arial"/>
              <w:sz w:val="30"/>
              <w:szCs w:val="30"/>
            </w:rPr>
          </w:rPrChange>
        </w:rPr>
        <w:pPrChange w:id="1021" w:author="bidyut k mohanty" w:date="2012-04-20T15:29:00Z">
          <w:pPr>
            <w:spacing w:after="0" w:line="480" w:lineRule="auto"/>
            <w:jc w:val="center"/>
          </w:pPr>
        </w:pPrChange>
      </w:pPr>
      <w:r w:rsidRPr="006C28C4">
        <w:rPr>
          <w:rFonts w:ascii="Arial" w:hAnsi="Arial" w:cs="Arial"/>
          <w:b/>
          <w:sz w:val="30"/>
          <w:szCs w:val="30"/>
          <w:rPrChange w:id="1022" w:author="hong qin" w:date="2012-04-19T11:05:00Z">
            <w:rPr>
              <w:rFonts w:ascii="Arial" w:hAnsi="Arial" w:cs="Arial"/>
              <w:sz w:val="30"/>
              <w:szCs w:val="30"/>
            </w:rPr>
          </w:rPrChange>
        </w:rPr>
        <w:t>Materials and Methods</w:t>
      </w:r>
    </w:p>
    <w:p w:rsidR="00000000" w:rsidRDefault="00C501A6">
      <w:pPr>
        <w:spacing w:after="0" w:line="480" w:lineRule="auto"/>
        <w:jc w:val="both"/>
        <w:rPr>
          <w:rFonts w:ascii="Arial" w:hAnsi="Arial"/>
          <w:b/>
          <w:sz w:val="24"/>
        </w:rPr>
        <w:pPrChange w:id="1023" w:author="bidyut k mohanty" w:date="2012-04-23T00:08:00Z">
          <w:pPr>
            <w:spacing w:after="0" w:line="480" w:lineRule="auto"/>
          </w:pPr>
        </w:pPrChange>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000000" w:rsidRDefault="0043542A">
      <w:pPr>
        <w:spacing w:after="0" w:line="480" w:lineRule="auto"/>
        <w:ind w:firstLine="720"/>
        <w:jc w:val="both"/>
        <w:rPr>
          <w:rFonts w:ascii="Arial" w:hAnsi="Arial" w:cs="Arial"/>
          <w:sz w:val="24"/>
          <w:szCs w:val="24"/>
        </w:rPr>
        <w:pPrChange w:id="1024" w:author="bidyut k mohanty" w:date="2012-04-23T00:08:00Z">
          <w:pPr>
            <w:spacing w:after="0" w:line="480" w:lineRule="auto"/>
            <w:ind w:firstLine="720"/>
          </w:pPr>
        </w:pPrChange>
      </w:pPr>
      <w:r w:rsidRPr="00605020">
        <w:rPr>
          <w:rFonts w:ascii="Arial" w:hAnsi="Arial" w:cs="Arial"/>
          <w:sz w:val="24"/>
          <w:szCs w:val="24"/>
        </w:rPr>
        <w:t xml:space="preserve">Strains with heterozygous Met 15 +/- were grown overnight at 30°C in 5 </w:t>
      </w:r>
      <w:del w:id="1025" w:author="Hong Qin" w:date="2012-04-23T00:08:00Z">
        <w:r w:rsidRPr="00605020">
          <w:rPr>
            <w:rFonts w:ascii="Arial" w:hAnsi="Arial" w:cs="Arial"/>
            <w:sz w:val="24"/>
            <w:szCs w:val="24"/>
          </w:rPr>
          <w:delText>mls</w:delText>
        </w:r>
      </w:del>
      <w:del w:id="1026" w:author="bidyut k mohanty" w:date="2012-04-22T08:31:00Z">
        <w:r w:rsidRPr="00605020">
          <w:rPr>
            <w:rFonts w:ascii="Arial" w:hAnsi="Arial" w:cs="Arial"/>
            <w:sz w:val="24"/>
            <w:szCs w:val="24"/>
          </w:rPr>
          <w:delText>mls</w:delText>
        </w:r>
      </w:del>
      <w:proofErr w:type="spellStart"/>
      <w:ins w:id="1027" w:author="bidyut k mohanty" w:date="2012-04-22T08:31:00Z">
        <w:r w:rsidRPr="00605020">
          <w:rPr>
            <w:rFonts w:ascii="Arial" w:hAnsi="Arial" w:cs="Arial"/>
            <w:sz w:val="24"/>
            <w:szCs w:val="24"/>
          </w:rPr>
          <w:t>m</w:t>
        </w:r>
      </w:ins>
      <w:ins w:id="1028" w:author="bidyut k mohanty" w:date="2012-04-21T00:01:00Z">
        <w:r w:rsidR="00D82022">
          <w:rPr>
            <w:rFonts w:ascii="Arial" w:hAnsi="Arial" w:cs="Arial"/>
            <w:sz w:val="24"/>
            <w:szCs w:val="24"/>
          </w:rPr>
          <w:t>L</w:t>
        </w:r>
      </w:ins>
      <w:proofErr w:type="spellEnd"/>
      <w:del w:id="1029" w:author="bidyut k mohanty" w:date="2012-04-21T00:01:00Z">
        <w:r w:rsidRPr="00605020" w:rsidDel="00D82022">
          <w:rPr>
            <w:rFonts w:ascii="Arial" w:hAnsi="Arial" w:cs="Arial"/>
            <w:sz w:val="24"/>
            <w:szCs w:val="24"/>
          </w:rPr>
          <w:delText>ls</w:delText>
        </w:r>
      </w:del>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w:t>
      </w:r>
      <w:r w:rsidR="00E223EC" w:rsidRPr="00605020">
        <w:rPr>
          <w:rFonts w:ascii="Arial" w:hAnsi="Arial" w:cs="Arial"/>
          <w:sz w:val="24"/>
          <w:szCs w:val="24"/>
        </w:rPr>
        <w:lastRenderedPageBreak/>
        <w:t xml:space="preserve">described previously </w:t>
      </w:r>
      <w:ins w:id="1030" w:author="bidyut k mohanty" w:date="2012-04-21T00:02:00Z">
        <w:del w:id="1031" w:author="Hong Qin" w:date="2012-04-22T08:34:00Z">
          <w:r w:rsidR="00D82022" w:rsidDel="00CA0FAF">
            <w:rPr>
              <w:rFonts w:ascii="Arial" w:hAnsi="Arial" w:cs="Arial"/>
              <w:sz w:val="24"/>
              <w:szCs w:val="24"/>
            </w:rPr>
            <w:delText>{</w:delText>
          </w:r>
        </w:del>
      </w:ins>
      <w:del w:id="1032" w:author="Hong Qin" w:date="2012-04-22T08:34:00Z">
        <w:r w:rsidR="006F70E5" w:rsidRPr="00605020" w:rsidDel="00CA0FAF">
          <w:rPr>
            <w:rFonts w:ascii="Arial" w:hAnsi="Arial" w:cs="Arial"/>
            <w:sz w:val="24"/>
            <w:szCs w:val="24"/>
          </w:rPr>
          <w:delText xml:space="preserve">Table 2 </w:delText>
        </w:r>
      </w:del>
      <w:r w:rsidR="006C28C4" w:rsidRPr="0072137D">
        <w:rPr>
          <w:rFonts w:ascii="Arial" w:hAnsi="Arial" w:cs="Arial"/>
          <w:sz w:val="24"/>
          <w:szCs w:val="24"/>
        </w:rPr>
        <w:fldChar w:fldCharType="begin"/>
      </w:r>
      <w:ins w:id="1033"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034"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6C28C4" w:rsidRPr="0072137D">
        <w:rPr>
          <w:rFonts w:ascii="Arial" w:hAnsi="Arial" w:cs="Arial"/>
          <w:sz w:val="24"/>
          <w:szCs w:val="24"/>
        </w:rPr>
        <w:fldChar w:fldCharType="separate"/>
      </w:r>
      <w:r w:rsidR="0072137D" w:rsidRPr="0072137D">
        <w:rPr>
          <w:rFonts w:ascii="Arial" w:hAnsi="Arial" w:cs="Arial"/>
          <w:noProof/>
          <w:sz w:val="24"/>
          <w:szCs w:val="24"/>
        </w:rPr>
        <w:t>(</w:t>
      </w:r>
      <w:r w:rsidR="006C28C4" w:rsidRPr="006C28C4">
        <w:rPr>
          <w:noProof/>
          <w:rPrChange w:id="1035" w:author="hong qin" w:date="2012-04-20T08:36:00Z">
            <w:rPr>
              <w:rFonts w:ascii="Arial" w:hAnsi="Arial"/>
              <w:sz w:val="24"/>
            </w:rPr>
          </w:rPrChange>
        </w:rPr>
        <w:fldChar w:fldCharType="begin"/>
      </w:r>
      <w:del w:id="1036" w:author="hong qin" w:date="2012-04-20T08:36:00Z">
        <w:r w:rsidR="00AC5D1A">
          <w:rPr>
            <w:rFonts w:ascii="Arial" w:hAnsi="Arial" w:cs="Arial"/>
            <w:noProof/>
            <w:sz w:val="24"/>
            <w:szCs w:val="24"/>
          </w:rPr>
          <w:delInstrText xml:space="preserve"> </w:delInstrText>
        </w:r>
      </w:del>
      <w:r w:rsidR="006C28C4" w:rsidRPr="006C28C4">
        <w:rPr>
          <w:noProof/>
          <w:rPrChange w:id="1037" w:author="hong qin" w:date="2012-04-20T08:36:00Z">
            <w:rPr>
              <w:rFonts w:ascii="Arial" w:hAnsi="Arial"/>
              <w:sz w:val="24"/>
            </w:rPr>
          </w:rPrChange>
        </w:rPr>
        <w:instrText>HYPERLINK \l "_ENREF_12" \o "Qin, 2008 #516</w:instrText>
      </w:r>
      <w:del w:id="1038" w:author="hong qin" w:date="2012-04-20T08:36:00Z">
        <w:r w:rsidR="00AC5D1A">
          <w:rPr>
            <w:rFonts w:ascii="Arial" w:hAnsi="Arial" w:cs="Arial"/>
            <w:noProof/>
            <w:sz w:val="24"/>
            <w:szCs w:val="24"/>
          </w:rPr>
          <w:delInstrText xml:space="preserve">" </w:delInstrText>
        </w:r>
      </w:del>
      <w:ins w:id="1039" w:author="hong qin" w:date="2012-04-20T08:36:00Z">
        <w:r w:rsidR="002F2F83">
          <w:rPr>
            <w:noProof/>
          </w:rPr>
          <w:instrText>"</w:instrText>
        </w:r>
      </w:ins>
      <w:r w:rsidR="006C28C4" w:rsidRPr="006C28C4">
        <w:rPr>
          <w:noProof/>
          <w:rPrChange w:id="1040"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6C28C4" w:rsidRPr="006C28C4">
        <w:rPr>
          <w:noProof/>
          <w:rPrChange w:id="1041" w:author="hong qin" w:date="2012-04-20T08:36:00Z">
            <w:rPr>
              <w:rFonts w:ascii="Arial" w:hAnsi="Arial"/>
              <w:sz w:val="24"/>
            </w:rPr>
          </w:rPrChange>
        </w:rPr>
        <w:fldChar w:fldCharType="end"/>
      </w:r>
      <w:r w:rsidR="0072137D" w:rsidRPr="0072137D">
        <w:rPr>
          <w:rFonts w:ascii="Arial" w:hAnsi="Arial" w:cs="Arial"/>
          <w:noProof/>
          <w:sz w:val="24"/>
          <w:szCs w:val="24"/>
        </w:rPr>
        <w:t>)</w:t>
      </w:r>
      <w:r w:rsidR="006C28C4" w:rsidRPr="0072137D">
        <w:rPr>
          <w:rFonts w:ascii="Arial" w:hAnsi="Arial" w:cs="Arial"/>
          <w:sz w:val="24"/>
          <w:szCs w:val="24"/>
        </w:rPr>
        <w:fldChar w:fldCharType="end"/>
      </w:r>
      <w:del w:id="1042" w:author="Hong Qin" w:date="2012-04-23T00:08:00Z">
        <w:r w:rsidR="00255C2D" w:rsidRPr="00605020">
          <w:rPr>
            <w:rFonts w:ascii="Arial" w:hAnsi="Arial" w:cs="Arial"/>
            <w:sz w:val="24"/>
            <w:szCs w:val="24"/>
          </w:rPr>
          <w:delText>.</w:delText>
        </w:r>
      </w:del>
      <w:del w:id="1043" w:author="bidyut k mohanty" w:date="2012-04-22T08:31:00Z">
        <w:r w:rsidR="00255C2D" w:rsidRPr="00605020">
          <w:rPr>
            <w:rFonts w:ascii="Arial" w:hAnsi="Arial" w:cs="Arial"/>
            <w:sz w:val="24"/>
            <w:szCs w:val="24"/>
          </w:rPr>
          <w:delText>.</w:delText>
        </w:r>
      </w:del>
      <w:ins w:id="1044" w:author="bidyut k mohanty" w:date="2012-04-21T00:02:00Z">
        <w:del w:id="1045" w:author="Hong Qin" w:date="2012-04-22T08:34:00Z">
          <w:r w:rsidR="00D82022" w:rsidDel="00CA0FAF">
            <w:rPr>
              <w:rFonts w:ascii="Arial" w:hAnsi="Arial" w:cs="Arial"/>
              <w:sz w:val="24"/>
              <w:szCs w:val="24"/>
            </w:rPr>
            <w:delText>}</w:delText>
          </w:r>
        </w:del>
      </w:ins>
      <w:ins w:id="1046" w:author="bidyut k mohanty" w:date="2012-04-22T08:31:00Z">
        <w:r w:rsidR="00255C2D" w:rsidRPr="00605020">
          <w:rPr>
            <w:rFonts w:ascii="Arial" w:hAnsi="Arial" w:cs="Arial"/>
            <w:sz w:val="24"/>
            <w:szCs w:val="24"/>
          </w:rPr>
          <w:t>.</w:t>
        </w:r>
      </w:ins>
      <w:r w:rsidRPr="00605020">
        <w:rPr>
          <w:rFonts w:ascii="Arial" w:hAnsi="Arial" w:cs="Arial"/>
          <w:sz w:val="24"/>
          <w:szCs w:val="24"/>
        </w:rPr>
        <w:t xml:space="preserve"> Following incubation, a </w:t>
      </w:r>
      <w:del w:id="1047" w:author="Hong Qin" w:date="2012-04-23T00:08: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048" w:author="bidyut k mohanty" w:date="2012-04-22T08:31: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049" w:author="hong qin" w:date="2012-04-20T08:36:00Z">
        <w:r w:rsidRPr="00605020">
          <w:rPr>
            <w:rFonts w:ascii="Arial" w:hAnsi="Arial" w:cs="Arial"/>
            <w:sz w:val="24"/>
            <w:szCs w:val="24"/>
          </w:rPr>
          <w:delText>spectraphotometer</w:delText>
        </w:r>
      </w:del>
      <w:ins w:id="1050" w:author="hong qin" w:date="2012-04-20T08:36:00Z">
        <w:r w:rsidRPr="00605020">
          <w:rPr>
            <w:rFonts w:ascii="Arial" w:hAnsi="Arial" w:cs="Arial"/>
            <w:sz w:val="24"/>
            <w:szCs w:val="24"/>
          </w:rPr>
          <w:t>spectr</w:t>
        </w:r>
      </w:ins>
      <w:ins w:id="1051" w:author="Hong Qin" w:date="2012-04-19T19:04:00Z">
        <w:r w:rsidR="008146A4">
          <w:rPr>
            <w:rFonts w:ascii="Arial" w:hAnsi="Arial" w:cs="Arial"/>
            <w:sz w:val="24"/>
            <w:szCs w:val="24"/>
          </w:rPr>
          <w:t>o</w:t>
        </w:r>
      </w:ins>
      <w:del w:id="1052" w:author="Hong Qin" w:date="2012-04-19T19:04:00Z">
        <w:r w:rsidRPr="00605020" w:rsidDel="008146A4">
          <w:rPr>
            <w:rFonts w:ascii="Arial" w:hAnsi="Arial" w:cs="Arial"/>
            <w:sz w:val="24"/>
            <w:szCs w:val="24"/>
          </w:rPr>
          <w:delText>a</w:delText>
        </w:r>
      </w:del>
      <w:ins w:id="1053" w:author="hong qin" w:date="2012-04-20T08:36:00Z">
        <w:r w:rsidRPr="00605020">
          <w:rPr>
            <w:rFonts w:ascii="Arial" w:hAnsi="Arial" w:cs="Arial"/>
            <w:sz w:val="24"/>
            <w:szCs w:val="24"/>
          </w:rPr>
          <w:t>photometer</w:t>
        </w:r>
      </w:ins>
      <w:r w:rsidRPr="00605020">
        <w:rPr>
          <w:rFonts w:ascii="Arial" w:hAnsi="Arial" w:cs="Arial"/>
          <w:sz w:val="24"/>
          <w:szCs w:val="24"/>
        </w:rPr>
        <w:t xml:space="preserve"> was used to determine saturation of yeast in the glass tubes at an </w:t>
      </w:r>
      <w:del w:id="1054" w:author="bidyut k mohanty" w:date="2012-04-21T00:02:00Z">
        <w:r w:rsidRPr="00605020" w:rsidDel="008C66A6">
          <w:rPr>
            <w:rFonts w:ascii="Arial" w:hAnsi="Arial" w:cs="Arial"/>
            <w:sz w:val="24"/>
            <w:szCs w:val="24"/>
          </w:rPr>
          <w:delText xml:space="preserve">optical </w:delText>
        </w:r>
      </w:del>
      <w:del w:id="1055" w:author="Hong Qin" w:date="2012-04-23T00:08:00Z">
        <w:r w:rsidRPr="00605020">
          <w:rPr>
            <w:rFonts w:ascii="Arial" w:hAnsi="Arial" w:cs="Arial"/>
            <w:sz w:val="24"/>
            <w:szCs w:val="24"/>
          </w:rPr>
          <w:delText>density</w:delText>
        </w:r>
      </w:del>
      <w:del w:id="1056" w:author="bidyut k mohanty" w:date="2012-04-22T08:31:00Z">
        <w:r w:rsidRPr="00605020">
          <w:rPr>
            <w:rFonts w:ascii="Arial" w:hAnsi="Arial" w:cs="Arial"/>
            <w:sz w:val="24"/>
            <w:szCs w:val="24"/>
          </w:rPr>
          <w:delText>density</w:delText>
        </w:r>
      </w:del>
      <w:del w:id="1057" w:author="bidyut k mohanty" w:date="2012-04-21T00:02:00Z">
        <w:r w:rsidRPr="00605020" w:rsidDel="008C66A6">
          <w:rPr>
            <w:rFonts w:ascii="Arial" w:hAnsi="Arial" w:cs="Arial"/>
            <w:sz w:val="24"/>
            <w:szCs w:val="24"/>
          </w:rPr>
          <w:delText>density</w:delText>
        </w:r>
      </w:del>
      <w:ins w:id="1058" w:author="bidyut k mohanty" w:date="2012-04-21T00:02:00Z">
        <w:r w:rsidR="008C66A6">
          <w:rPr>
            <w:rFonts w:ascii="Arial" w:hAnsi="Arial" w:cs="Arial"/>
            <w:sz w:val="24"/>
            <w:szCs w:val="24"/>
          </w:rPr>
          <w:t>absorbance</w:t>
        </w:r>
      </w:ins>
      <w:r w:rsidRPr="00605020">
        <w:rPr>
          <w:rFonts w:ascii="Arial" w:hAnsi="Arial" w:cs="Arial"/>
          <w:sz w:val="24"/>
          <w:szCs w:val="24"/>
        </w:rPr>
        <w:t xml:space="preserve"> of 600 </w:t>
      </w:r>
      <w:del w:id="1059" w:author="bidyut k mohanty" w:date="2012-04-22T08:31:00Z">
        <w:r w:rsidRPr="00605020">
          <w:rPr>
            <w:rFonts w:ascii="Arial" w:hAnsi="Arial" w:cs="Arial"/>
            <w:sz w:val="24"/>
            <w:szCs w:val="24"/>
          </w:rPr>
          <w:delText>(OD600</w:delText>
        </w:r>
      </w:del>
      <w:ins w:id="1060" w:author="bidyut k mohanty" w:date="2012-04-21T00:02:00Z">
        <w:r w:rsidR="008C66A6">
          <w:rPr>
            <w:rFonts w:ascii="Arial" w:hAnsi="Arial" w:cs="Arial"/>
            <w:sz w:val="24"/>
            <w:szCs w:val="24"/>
          </w:rPr>
          <w:t xml:space="preserve">nm </w:t>
        </w:r>
      </w:ins>
      <w:ins w:id="1061" w:author="bidyut k mohanty" w:date="2012-04-22T08:31:00Z">
        <w:r w:rsidRPr="00605020">
          <w:rPr>
            <w:rFonts w:ascii="Arial" w:hAnsi="Arial" w:cs="Arial"/>
            <w:sz w:val="24"/>
            <w:szCs w:val="24"/>
          </w:rPr>
          <w:t>(</w:t>
        </w:r>
      </w:ins>
      <w:del w:id="1062" w:author="bidyut k mohanty" w:date="2012-04-21T00:02:00Z">
        <w:r w:rsidRPr="00605020" w:rsidDel="008C66A6">
          <w:rPr>
            <w:rFonts w:ascii="Arial" w:hAnsi="Arial" w:cs="Arial"/>
            <w:sz w:val="24"/>
            <w:szCs w:val="24"/>
          </w:rPr>
          <w:delText>OD600</w:delText>
        </w:r>
      </w:del>
      <w:ins w:id="1063" w:author="bidyut k mohanty" w:date="2012-04-21T00:02:00Z">
        <w:r w:rsidR="008C66A6">
          <w:rPr>
            <w:rFonts w:ascii="Arial" w:hAnsi="Arial" w:cs="Arial"/>
            <w:sz w:val="24"/>
            <w:szCs w:val="24"/>
          </w:rPr>
          <w:t>A</w:t>
        </w:r>
        <w:r w:rsidR="006C28C4" w:rsidRPr="006C28C4">
          <w:rPr>
            <w:rFonts w:ascii="Arial" w:hAnsi="Arial" w:cs="Arial"/>
            <w:sz w:val="24"/>
            <w:szCs w:val="24"/>
            <w:vertAlign w:val="subscript"/>
            <w:rPrChange w:id="1064" w:author="bidyut k mohanty" w:date="2012-04-21T00:03:00Z">
              <w:rPr>
                <w:rFonts w:ascii="Arial" w:hAnsi="Arial" w:cs="Arial"/>
                <w:sz w:val="24"/>
                <w:szCs w:val="24"/>
              </w:rPr>
            </w:rPrChange>
          </w:rPr>
          <w:t>600</w:t>
        </w:r>
      </w:ins>
      <w:r w:rsidRPr="00605020">
        <w:rPr>
          <w:rFonts w:ascii="Arial" w:hAnsi="Arial" w:cs="Arial"/>
          <w:sz w:val="24"/>
          <w:szCs w:val="24"/>
        </w:rPr>
        <w:t xml:space="preserve">). The yeast culture was </w:t>
      </w:r>
      <w:del w:id="1065" w:author="Hong Qin" w:date="2012-04-19T19:05:00Z">
        <w:r w:rsidRPr="00605020" w:rsidDel="008146A4">
          <w:rPr>
            <w:rFonts w:ascii="Arial" w:hAnsi="Arial" w:cs="Arial"/>
            <w:sz w:val="24"/>
            <w:szCs w:val="24"/>
          </w:rPr>
          <w:delText xml:space="preserve">restaged </w:delText>
        </w:r>
      </w:del>
      <w:ins w:id="1066" w:author="Hong Qin" w:date="2012-04-19T19:05:00Z">
        <w:r w:rsidR="008146A4">
          <w:rPr>
            <w:rFonts w:ascii="Arial" w:hAnsi="Arial" w:cs="Arial"/>
            <w:sz w:val="24"/>
            <w:szCs w:val="24"/>
          </w:rPr>
          <w:t>diluted</w:t>
        </w:r>
        <w:r w:rsidR="008146A4" w:rsidRPr="00605020">
          <w:rPr>
            <w:rFonts w:ascii="Arial" w:hAnsi="Arial" w:cs="Arial"/>
            <w:sz w:val="24"/>
            <w:szCs w:val="24"/>
          </w:rPr>
          <w:t xml:space="preserve"> </w:t>
        </w:r>
      </w:ins>
      <w:r w:rsidRPr="00605020">
        <w:rPr>
          <w:rFonts w:ascii="Arial" w:hAnsi="Arial" w:cs="Arial"/>
          <w:sz w:val="24"/>
          <w:szCs w:val="24"/>
        </w:rPr>
        <w:t>to</w:t>
      </w:r>
      <w:ins w:id="1067" w:author="bidyut k mohanty" w:date="2012-04-21T00:03:00Z">
        <w:r w:rsidR="00C20B59" w:rsidRPr="00C20B59">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ins>
      <w:ins w:id="1068" w:author="bidyut k mohanty" w:date="2012-04-22T08:31:00Z">
        <w:r w:rsidRPr="00605020">
          <w:rPr>
            <w:rFonts w:ascii="Arial" w:hAnsi="Arial" w:cs="Arial"/>
            <w:sz w:val="24"/>
            <w:szCs w:val="24"/>
          </w:rPr>
          <w:t xml:space="preserve"> </w:t>
        </w:r>
      </w:ins>
      <w:r w:rsidRPr="00605020">
        <w:rPr>
          <w:rFonts w:ascii="Arial" w:hAnsi="Arial" w:cs="Arial"/>
          <w:sz w:val="24"/>
          <w:szCs w:val="24"/>
        </w:rPr>
        <w:t xml:space="preserve">0.6 </w:t>
      </w:r>
      <w:del w:id="1069" w:author="Hong Qin" w:date="2012-04-19T19:05:00Z">
        <w:r w:rsidRPr="00605020" w:rsidDel="008146A4">
          <w:rPr>
            <w:rFonts w:ascii="Arial" w:hAnsi="Arial" w:cs="Arial"/>
            <w:sz w:val="24"/>
            <w:szCs w:val="24"/>
          </w:rPr>
          <w:delText xml:space="preserve">at </w:delText>
        </w:r>
      </w:del>
      <w:ins w:id="1070" w:author="Hong Qin" w:date="2012-04-19T19:05:00Z">
        <w:del w:id="1071" w:author="bidyut k mohanty" w:date="2012-04-21T00:03:00Z">
          <w:r w:rsidR="008146A4" w:rsidDel="00C20B59">
            <w:rPr>
              <w:rFonts w:ascii="Arial" w:hAnsi="Arial" w:cs="Arial"/>
              <w:sz w:val="24"/>
              <w:szCs w:val="24"/>
            </w:rPr>
            <w:delText>of</w:delText>
          </w:r>
          <w:r w:rsidR="008146A4" w:rsidRPr="00605020" w:rsidDel="00C20B59">
            <w:rPr>
              <w:rFonts w:ascii="Arial" w:hAnsi="Arial" w:cs="Arial"/>
              <w:sz w:val="24"/>
              <w:szCs w:val="24"/>
            </w:rPr>
            <w:delText xml:space="preserve"> </w:delText>
          </w:r>
        </w:del>
      </w:ins>
      <w:del w:id="1072" w:author="bidyut k mohanty" w:date="2012-04-21T00:03:00Z">
        <w:r w:rsidRPr="00605020" w:rsidDel="00C20B59">
          <w:rPr>
            <w:rFonts w:ascii="Arial" w:hAnsi="Arial" w:cs="Arial"/>
            <w:sz w:val="24"/>
            <w:szCs w:val="24"/>
          </w:rPr>
          <w:delText xml:space="preserve">OD600 </w:delText>
        </w:r>
      </w:del>
      <w:r w:rsidRPr="00605020">
        <w:rPr>
          <w:rFonts w:ascii="Arial" w:hAnsi="Arial" w:cs="Arial"/>
          <w:sz w:val="24"/>
          <w:szCs w:val="24"/>
        </w:rPr>
        <w:t xml:space="preserve">in fresh YPD in new autoclaved glass tubes with a final volume of 4 to 6 </w:t>
      </w:r>
      <w:del w:id="1073" w:author="bidyut k mohanty" w:date="2012-04-21T00:03:00Z">
        <w:r w:rsidRPr="00605020" w:rsidDel="00C20B59">
          <w:rPr>
            <w:rFonts w:ascii="Arial" w:hAnsi="Arial" w:cs="Arial"/>
            <w:sz w:val="24"/>
            <w:szCs w:val="24"/>
          </w:rPr>
          <w:delText>mls</w:delText>
        </w:r>
      </w:del>
      <w:del w:id="1074" w:author="bidyut k mohanty" w:date="2012-04-22T08:31:00Z">
        <w:r w:rsidRPr="00605020">
          <w:rPr>
            <w:rFonts w:ascii="Arial" w:hAnsi="Arial" w:cs="Arial"/>
            <w:sz w:val="24"/>
            <w:szCs w:val="24"/>
          </w:rPr>
          <w:delText xml:space="preserve">. </w:delText>
        </w:r>
      </w:del>
      <w:del w:id="1075" w:author="Hong Qin" w:date="2012-04-23T00:08:00Z">
        <w:r w:rsidRPr="00605020">
          <w:rPr>
            <w:rFonts w:ascii="Arial" w:hAnsi="Arial" w:cs="Arial"/>
            <w:sz w:val="24"/>
            <w:szCs w:val="24"/>
          </w:rPr>
          <w:delText>Th</w:delText>
        </w:r>
        <w:r w:rsidR="008146A4">
          <w:rPr>
            <w:rFonts w:ascii="Arial" w:hAnsi="Arial" w:cs="Arial"/>
            <w:sz w:val="24"/>
            <w:szCs w:val="24"/>
          </w:rPr>
          <w:delText>is</w:delText>
        </w:r>
      </w:del>
      <w:del w:id="1076" w:author="bidyut k mohanty" w:date="2012-04-22T08:31:00Z">
        <w:r w:rsidRPr="00605020">
          <w:rPr>
            <w:rFonts w:ascii="Arial" w:hAnsi="Arial" w:cs="Arial"/>
            <w:sz w:val="24"/>
            <w:szCs w:val="24"/>
          </w:rPr>
          <w:delText>Th</w:delText>
        </w:r>
        <w:r w:rsidR="008146A4">
          <w:rPr>
            <w:rFonts w:ascii="Arial" w:hAnsi="Arial" w:cs="Arial"/>
            <w:sz w:val="24"/>
            <w:szCs w:val="24"/>
          </w:rPr>
          <w:delText>is</w:delText>
        </w:r>
      </w:del>
      <w:proofErr w:type="spellStart"/>
      <w:ins w:id="1077" w:author="bidyut k mohanty" w:date="2012-04-21T00:03:00Z">
        <w:r w:rsidR="00C20B59">
          <w:rPr>
            <w:rFonts w:ascii="Arial" w:hAnsi="Arial" w:cs="Arial"/>
            <w:sz w:val="24"/>
            <w:szCs w:val="24"/>
          </w:rPr>
          <w:t>mL</w:t>
        </w:r>
      </w:ins>
      <w:ins w:id="1078" w:author="bidyut k mohanty" w:date="2012-04-22T08:31:00Z">
        <w:r w:rsidRPr="00605020">
          <w:rPr>
            <w:rFonts w:ascii="Arial" w:hAnsi="Arial" w:cs="Arial"/>
            <w:sz w:val="24"/>
            <w:szCs w:val="24"/>
          </w:rPr>
          <w:t>.</w:t>
        </w:r>
        <w:proofErr w:type="spellEnd"/>
        <w:r w:rsidRPr="00605020">
          <w:rPr>
            <w:rFonts w:ascii="Arial" w:hAnsi="Arial" w:cs="Arial"/>
            <w:sz w:val="24"/>
            <w:szCs w:val="24"/>
          </w:rPr>
          <w:t xml:space="preserve"> </w:t>
        </w:r>
      </w:ins>
      <w:del w:id="1079" w:author="hong qin" w:date="2012-04-20T08:36:00Z">
        <w:r w:rsidRPr="00605020">
          <w:rPr>
            <w:rFonts w:ascii="Arial" w:hAnsi="Arial" w:cs="Arial"/>
            <w:sz w:val="24"/>
            <w:szCs w:val="24"/>
          </w:rPr>
          <w:delText>The</w:delText>
        </w:r>
      </w:del>
      <w:ins w:id="1080" w:author="hong qin" w:date="2012-04-20T08:36:00Z">
        <w:r w:rsidRPr="00605020">
          <w:rPr>
            <w:rFonts w:ascii="Arial" w:hAnsi="Arial" w:cs="Arial"/>
            <w:sz w:val="24"/>
            <w:szCs w:val="24"/>
          </w:rPr>
          <w:t>Th</w:t>
        </w:r>
      </w:ins>
      <w:ins w:id="1081" w:author="Hong Qin" w:date="2012-04-19T19:05:00Z">
        <w:r w:rsidR="008146A4">
          <w:rPr>
            <w:rFonts w:ascii="Arial" w:hAnsi="Arial" w:cs="Arial"/>
            <w:sz w:val="24"/>
            <w:szCs w:val="24"/>
          </w:rPr>
          <w:t>is</w:t>
        </w:r>
      </w:ins>
      <w:del w:id="1082" w:author="Hong Qin" w:date="2012-04-19T19:05:00Z">
        <w:r w:rsidRPr="00605020" w:rsidDel="008146A4">
          <w:rPr>
            <w:rFonts w:ascii="Arial" w:hAnsi="Arial" w:cs="Arial"/>
            <w:sz w:val="24"/>
            <w:szCs w:val="24"/>
          </w:rPr>
          <w:delText>e</w:delText>
        </w:r>
      </w:del>
      <w:ins w:id="1083" w:author="bidyut k mohanty" w:date="2012-04-22T08:31:00Z">
        <w:r w:rsidRPr="00605020">
          <w:rPr>
            <w:rFonts w:ascii="Arial" w:hAnsi="Arial" w:cs="Arial"/>
            <w:sz w:val="24"/>
            <w:szCs w:val="24"/>
          </w:rPr>
          <w:t xml:space="preserve"> </w:t>
        </w:r>
      </w:ins>
      <w:del w:id="1084" w:author="Hong Qin" w:date="2012-04-19T19:05:00Z">
        <w:r w:rsidRPr="00605020" w:rsidDel="008146A4">
          <w:rPr>
            <w:rFonts w:ascii="Arial" w:hAnsi="Arial" w:cs="Arial"/>
            <w:sz w:val="24"/>
            <w:szCs w:val="24"/>
          </w:rPr>
          <w:delText xml:space="preserve">restaged </w:delText>
        </w:r>
      </w:del>
      <w:ins w:id="1085" w:author="Hong Qin" w:date="2012-04-19T19:05:00Z">
        <w:r w:rsidR="008146A4">
          <w:rPr>
            <w:rFonts w:ascii="Arial" w:hAnsi="Arial" w:cs="Arial"/>
            <w:sz w:val="24"/>
            <w:szCs w:val="24"/>
          </w:rPr>
          <w:t xml:space="preserve">diluted </w:t>
        </w:r>
      </w:ins>
      <w:r w:rsidRPr="00605020">
        <w:rPr>
          <w:rFonts w:ascii="Arial" w:hAnsi="Arial" w:cs="Arial"/>
          <w:sz w:val="24"/>
          <w:szCs w:val="24"/>
        </w:rPr>
        <w:t>culture was grown in a 30</w:t>
      </w:r>
      <w:del w:id="1086" w:author="bidyut k mohanty" w:date="2012-04-21T00:03:00Z">
        <w:r w:rsidRPr="00605020" w:rsidDel="001C2A44">
          <w:rPr>
            <w:rFonts w:ascii="Arial" w:hAnsi="Arial" w:cs="Arial"/>
            <w:sz w:val="24"/>
            <w:szCs w:val="24"/>
          </w:rPr>
          <w:delText xml:space="preserve"> </w:delText>
        </w:r>
      </w:del>
      <w:r w:rsidRPr="00605020">
        <w:rPr>
          <w:rFonts w:ascii="Arial" w:hAnsi="Arial" w:cs="Arial"/>
          <w:sz w:val="24"/>
          <w:szCs w:val="24"/>
        </w:rPr>
        <w:t xml:space="preserve">°C shaker for an additional two hours, during which </w:t>
      </w:r>
      <w:ins w:id="1087" w:author="bidyut k mohanty" w:date="2012-04-21T00:04:00Z">
        <w:r w:rsidR="001C2A44">
          <w:rPr>
            <w:rFonts w:ascii="Arial" w:hAnsi="Arial" w:cs="Arial"/>
            <w:sz w:val="24"/>
            <w:szCs w:val="24"/>
          </w:rPr>
          <w:t xml:space="preserve">generally </w:t>
        </w:r>
      </w:ins>
      <w:r w:rsidRPr="00605020">
        <w:rPr>
          <w:rFonts w:ascii="Arial" w:hAnsi="Arial" w:cs="Arial"/>
          <w:sz w:val="24"/>
          <w:szCs w:val="24"/>
        </w:rPr>
        <w:t xml:space="preserve">the </w:t>
      </w:r>
      <w:ins w:id="1088" w:author="bidyut k mohanty" w:date="2012-04-21T00:04:00Z">
        <w:r w:rsidR="001C2A44">
          <w:rPr>
            <w:rFonts w:ascii="Arial" w:hAnsi="Arial" w:cs="Arial"/>
            <w:sz w:val="24"/>
            <w:szCs w:val="24"/>
          </w:rPr>
          <w:t xml:space="preserve">absorbance </w:t>
        </w:r>
      </w:ins>
      <w:del w:id="1089" w:author="bidyut k mohanty" w:date="2012-04-21T00:04:00Z">
        <w:r w:rsidRPr="00605020" w:rsidDel="001C2A44">
          <w:rPr>
            <w:rFonts w:ascii="Arial" w:hAnsi="Arial" w:cs="Arial"/>
            <w:sz w:val="24"/>
            <w:szCs w:val="24"/>
          </w:rPr>
          <w:delText xml:space="preserve">optical density </w:delText>
        </w:r>
        <w:r w:rsidR="00384287" w:rsidRPr="00605020" w:rsidDel="001C2A44">
          <w:rPr>
            <w:rFonts w:ascii="Arial" w:hAnsi="Arial" w:cs="Arial"/>
            <w:sz w:val="24"/>
            <w:szCs w:val="24"/>
          </w:rPr>
          <w:delText xml:space="preserve">should have </w:delText>
        </w:r>
      </w:del>
      <w:del w:id="1090" w:author="Hong Qin" w:date="2012-04-23T00:08:00Z">
        <w:r w:rsidR="008146A4">
          <w:rPr>
            <w:rFonts w:ascii="Arial" w:hAnsi="Arial" w:cs="Arial"/>
            <w:sz w:val="24"/>
            <w:szCs w:val="24"/>
          </w:rPr>
          <w:delText>reached</w:delText>
        </w:r>
      </w:del>
      <w:del w:id="1091" w:author="bidyut k mohanty" w:date="2012-04-22T08:31:00Z">
        <w:r w:rsidR="008146A4">
          <w:rPr>
            <w:rFonts w:ascii="Arial" w:hAnsi="Arial" w:cs="Arial"/>
            <w:sz w:val="24"/>
            <w:szCs w:val="24"/>
          </w:rPr>
          <w:delText>reached</w:delText>
        </w:r>
      </w:del>
      <w:del w:id="1092" w:author="Hong Qin" w:date="2012-04-19T19:06:00Z">
        <w:r w:rsidR="00384287" w:rsidRPr="00605020" w:rsidDel="008146A4">
          <w:rPr>
            <w:rFonts w:ascii="Arial" w:hAnsi="Arial" w:cs="Arial"/>
            <w:sz w:val="24"/>
            <w:szCs w:val="24"/>
          </w:rPr>
          <w:delText xml:space="preserve">ranged </w:delText>
        </w:r>
      </w:del>
      <w:ins w:id="1093" w:author="Hong Qin" w:date="2012-04-19T19:06:00Z">
        <w:r w:rsidR="008146A4">
          <w:rPr>
            <w:rFonts w:ascii="Arial" w:hAnsi="Arial" w:cs="Arial"/>
            <w:sz w:val="24"/>
            <w:szCs w:val="24"/>
          </w:rPr>
          <w:t>reache</w:t>
        </w:r>
      </w:ins>
      <w:ins w:id="1094" w:author="bidyut k mohanty" w:date="2012-04-21T00:04:00Z">
        <w:r w:rsidR="001C2A44">
          <w:rPr>
            <w:rFonts w:ascii="Arial" w:hAnsi="Arial" w:cs="Arial"/>
            <w:sz w:val="24"/>
            <w:szCs w:val="24"/>
          </w:rPr>
          <w:t>s</w:t>
        </w:r>
      </w:ins>
      <w:ins w:id="1095" w:author="Hong Qin" w:date="2012-04-19T19:06:00Z">
        <w:del w:id="1096" w:author="bidyut k mohanty" w:date="2012-04-21T00:04:00Z">
          <w:r w:rsidR="008146A4" w:rsidDel="001C2A44">
            <w:rPr>
              <w:rFonts w:ascii="Arial" w:hAnsi="Arial" w:cs="Arial"/>
              <w:sz w:val="24"/>
              <w:szCs w:val="24"/>
            </w:rPr>
            <w:delText>d</w:delText>
          </w:r>
        </w:del>
        <w:r w:rsidR="008146A4">
          <w:rPr>
            <w:rFonts w:ascii="Arial" w:hAnsi="Arial" w:cs="Arial"/>
            <w:sz w:val="24"/>
            <w:szCs w:val="24"/>
          </w:rPr>
          <w:t xml:space="preserve"> </w:t>
        </w:r>
      </w:ins>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ins w:id="1097" w:author="Hong Qin" w:date="2012-04-19T19:06:00Z">
        <w:r w:rsidR="008146A4">
          <w:rPr>
            <w:rFonts w:ascii="Arial" w:hAnsi="Arial" w:cs="Arial"/>
            <w:sz w:val="24"/>
            <w:szCs w:val="24"/>
          </w:rPr>
          <w:t xml:space="preserve">then </w:t>
        </w:r>
      </w:ins>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del w:id="1098" w:author="Hong Qin" w:date="2012-04-23T00:08:00Z">
        <w:r w:rsidRPr="00605020">
          <w:rPr>
            <w:rFonts w:ascii="Arial" w:hAnsi="Arial" w:cs="Arial"/>
            <w:sz w:val="24"/>
            <w:szCs w:val="24"/>
          </w:rPr>
          <w:delText>ml</w:delText>
        </w:r>
      </w:del>
      <w:del w:id="1099" w:author="bidyut k mohanty" w:date="2012-04-22T08:31:00Z">
        <w:r w:rsidRPr="00605020">
          <w:rPr>
            <w:rFonts w:ascii="Arial" w:hAnsi="Arial" w:cs="Arial"/>
            <w:sz w:val="24"/>
            <w:szCs w:val="24"/>
          </w:rPr>
          <w:delText>ml</w:delText>
        </w:r>
      </w:del>
      <w:proofErr w:type="spellStart"/>
      <w:ins w:id="1100" w:author="bidyut k mohanty" w:date="2012-04-22T08:31:00Z">
        <w:r w:rsidRPr="00605020">
          <w:rPr>
            <w:rFonts w:ascii="Arial" w:hAnsi="Arial" w:cs="Arial"/>
            <w:sz w:val="24"/>
            <w:szCs w:val="24"/>
          </w:rPr>
          <w:t>m</w:t>
        </w:r>
      </w:ins>
      <w:ins w:id="1101" w:author="bidyut k mohanty" w:date="2012-04-21T00:04:00Z">
        <w:r w:rsidR="001C2A44">
          <w:rPr>
            <w:rFonts w:ascii="Arial" w:hAnsi="Arial" w:cs="Arial"/>
            <w:sz w:val="24"/>
            <w:szCs w:val="24"/>
          </w:rPr>
          <w:t>L</w:t>
        </w:r>
      </w:ins>
      <w:proofErr w:type="spellEnd"/>
      <w:del w:id="1102" w:author="bidyut k mohanty" w:date="2012-04-21T00:04:00Z">
        <w:r w:rsidRPr="00605020" w:rsidDel="001C2A44">
          <w:rPr>
            <w:rFonts w:ascii="Arial" w:hAnsi="Arial" w:cs="Arial"/>
            <w:sz w:val="24"/>
            <w:szCs w:val="24"/>
          </w:rPr>
          <w:delText>l</w:delText>
        </w:r>
      </w:del>
      <w:r w:rsidRPr="00605020">
        <w:rPr>
          <w:rFonts w:ascii="Arial" w:hAnsi="Arial" w:cs="Arial"/>
          <w:sz w:val="24"/>
          <w:szCs w:val="24"/>
        </w:rPr>
        <w:t xml:space="preserve"> </w:t>
      </w:r>
      <w:proofErr w:type="spellStart"/>
      <w:r w:rsidRPr="00605020">
        <w:rPr>
          <w:rFonts w:ascii="Arial" w:hAnsi="Arial" w:cs="Arial"/>
          <w:sz w:val="24"/>
          <w:szCs w:val="24"/>
        </w:rPr>
        <w:t>eppendorf</w:t>
      </w:r>
      <w:proofErr w:type="spellEnd"/>
      <w:r w:rsidRPr="00605020">
        <w:rPr>
          <w:rFonts w:ascii="Arial" w:hAnsi="Arial" w:cs="Arial"/>
          <w:sz w:val="24"/>
          <w:szCs w:val="24"/>
        </w:rPr>
        <w:t xml:space="preserve">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ins w:id="1103" w:author="Hong Qin" w:date="2012-04-19T19:06:00Z">
        <w:r w:rsidR="008146A4">
          <w:rPr>
            <w:rFonts w:ascii="Arial" w:hAnsi="Arial" w:cs="Arial"/>
            <w:sz w:val="24"/>
            <w:szCs w:val="24"/>
          </w:rPr>
          <w:t xml:space="preserve"> for 5 minutes</w:t>
        </w:r>
      </w:ins>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ins w:id="1104" w:author="bidyut k mohanty" w:date="2012-04-21T00:05:00Z">
        <w:r w:rsidR="004F0D19">
          <w:rPr>
            <w:rFonts w:ascii="Arial" w:hAnsi="Arial" w:cs="Arial"/>
            <w:sz w:val="24"/>
            <w:szCs w:val="24"/>
          </w:rPr>
          <w:t xml:space="preserve">Cells were </w:t>
        </w:r>
      </w:ins>
      <w:del w:id="1105" w:author="bidyut k mohanty" w:date="2012-04-21T00:06:00Z">
        <w:r w:rsidR="00D02DB6" w:rsidRPr="00605020" w:rsidDel="004F0D19">
          <w:rPr>
            <w:rFonts w:ascii="Arial" w:hAnsi="Arial" w:cs="Arial"/>
            <w:sz w:val="24"/>
            <w:szCs w:val="24"/>
          </w:rPr>
          <w:delText>The</w:delText>
        </w:r>
      </w:del>
      <w:del w:id="1106" w:author="bidyut k mohanty" w:date="2012-04-21T00:05:00Z">
        <w:r w:rsidR="00D02DB6" w:rsidRPr="00605020" w:rsidDel="004F0D19">
          <w:rPr>
            <w:rFonts w:ascii="Arial" w:hAnsi="Arial" w:cs="Arial"/>
            <w:sz w:val="24"/>
            <w:szCs w:val="24"/>
          </w:rPr>
          <w:delText xml:space="preserve"> </w:delText>
        </w:r>
      </w:del>
      <w:del w:id="1107" w:author="bidyut k mohanty" w:date="2012-04-21T00:06:00Z">
        <w:r w:rsidR="00D02DB6" w:rsidRPr="00605020" w:rsidDel="004F0D19">
          <w:rPr>
            <w:rFonts w:ascii="Arial" w:hAnsi="Arial" w:cs="Arial"/>
            <w:sz w:val="24"/>
            <w:szCs w:val="24"/>
          </w:rPr>
          <w:delText xml:space="preserve">eppendorf tubes were immersed into a waterbathsonicator </w:delText>
        </w:r>
      </w:del>
      <w:commentRangeStart w:id="1108"/>
      <w:ins w:id="1109" w:author="hong qin" w:date="2012-04-20T08:36:00Z">
        <w:del w:id="1110" w:author="bidyut k mohanty" w:date="2012-04-21T00:06:00Z">
          <w:r w:rsidR="00D02DB6" w:rsidRPr="00605020" w:rsidDel="004F0D19">
            <w:rPr>
              <w:rFonts w:ascii="Arial" w:hAnsi="Arial" w:cs="Arial"/>
              <w:sz w:val="24"/>
              <w:szCs w:val="24"/>
            </w:rPr>
            <w:delText>water</w:delText>
          </w:r>
        </w:del>
      </w:ins>
      <w:ins w:id="1111" w:author="bidyut k mohanty" w:date="2012-04-22T08:31:00Z">
        <w:r w:rsidR="00AE4926">
          <w:rPr>
            <w:rFonts w:ascii="Arial" w:hAnsi="Arial" w:cs="Arial"/>
            <w:sz w:val="24"/>
            <w:szCs w:val="24"/>
          </w:rPr>
          <w:t xml:space="preserve"> </w:t>
        </w:r>
      </w:ins>
      <w:ins w:id="1112" w:author="hong qin" w:date="2012-04-20T08:36:00Z">
        <w:del w:id="1113" w:author="bidyut k mohanty" w:date="2012-04-21T00:06:00Z">
          <w:r w:rsidR="00D02DB6" w:rsidRPr="00605020" w:rsidDel="004F0D19">
            <w:rPr>
              <w:rFonts w:ascii="Arial" w:hAnsi="Arial" w:cs="Arial"/>
              <w:sz w:val="24"/>
              <w:szCs w:val="24"/>
            </w:rPr>
            <w:delText>bath</w:delText>
          </w:r>
        </w:del>
      </w:ins>
      <w:ins w:id="1114" w:author="Hong Qin" w:date="2012-04-19T19:06:00Z">
        <w:del w:id="1115" w:author="bidyut k mohanty" w:date="2012-04-21T00:06:00Z">
          <w:r w:rsidR="008146A4" w:rsidDel="004F0D19">
            <w:rPr>
              <w:rFonts w:ascii="Arial" w:hAnsi="Arial" w:cs="Arial"/>
              <w:sz w:val="24"/>
              <w:szCs w:val="24"/>
            </w:rPr>
            <w:delText xml:space="preserve"> </w:delText>
          </w:r>
        </w:del>
      </w:ins>
      <w:ins w:id="1116" w:author="hong qin" w:date="2012-04-20T08:36:00Z">
        <w:del w:id="1117" w:author="bidyut k mohanty" w:date="2012-04-21T00:06:00Z">
          <w:r w:rsidR="00D02DB6" w:rsidRPr="00605020" w:rsidDel="004F0D19">
            <w:rPr>
              <w:rFonts w:ascii="Arial" w:hAnsi="Arial" w:cs="Arial"/>
              <w:sz w:val="24"/>
              <w:szCs w:val="24"/>
            </w:rPr>
            <w:delText xml:space="preserve">sonicator </w:delText>
          </w:r>
          <w:commentRangeEnd w:id="1108"/>
          <w:r w:rsidR="00C33E44" w:rsidDel="004F0D19">
            <w:rPr>
              <w:rStyle w:val="CommentReference"/>
              <w:vanish/>
            </w:rPr>
            <w:commentReference w:id="1108"/>
          </w:r>
        </w:del>
      </w:ins>
      <w:del w:id="1118" w:author="bidyut k mohanty" w:date="2012-04-21T00:06:00Z">
        <w:r w:rsidR="00D02DB6" w:rsidRPr="00605020" w:rsidDel="004F0D19">
          <w:rPr>
            <w:rFonts w:ascii="Arial" w:hAnsi="Arial" w:cs="Arial"/>
            <w:sz w:val="24"/>
            <w:szCs w:val="24"/>
          </w:rPr>
          <w:delText xml:space="preserve">and </w:delText>
        </w:r>
      </w:del>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del w:id="1119" w:author="Hong Qin" w:date="2012-04-19T19:06:00Z">
        <w:r w:rsidR="009C6612" w:rsidRPr="00605020" w:rsidDel="008146A4">
          <w:rPr>
            <w:rFonts w:ascii="Arial" w:hAnsi="Arial" w:cs="Arial"/>
            <w:sz w:val="24"/>
            <w:szCs w:val="24"/>
          </w:rPr>
          <w:delText xml:space="preserve"> using </w:delText>
        </w:r>
        <w:r w:rsidR="00597915" w:rsidRPr="00605020" w:rsidDel="008146A4">
          <w:rPr>
            <w:rFonts w:ascii="Arial" w:hAnsi="Arial" w:cs="Arial"/>
            <w:sz w:val="24"/>
            <w:szCs w:val="24"/>
          </w:rPr>
          <w:delText>one power setting</w:delText>
        </w:r>
      </w:del>
      <w:ins w:id="1120" w:author="hong qin" w:date="2012-04-20T08:36:00Z">
        <w:r w:rsidR="00597915" w:rsidRPr="00605020">
          <w:rPr>
            <w:rFonts w:ascii="Arial" w:hAnsi="Arial" w:cs="Arial"/>
            <w:sz w:val="24"/>
            <w:szCs w:val="24"/>
          </w:rPr>
          <w:t xml:space="preserve">. </w:t>
        </w:r>
      </w:ins>
      <w:ins w:id="1121" w:author="Hong Qin" w:date="2012-04-19T19:06:00Z">
        <w:r w:rsidR="00C33E44">
          <w:rPr>
            <w:rFonts w:ascii="Arial" w:hAnsi="Arial" w:cs="Arial"/>
            <w:sz w:val="24"/>
            <w:szCs w:val="24"/>
          </w:rPr>
          <w:t xml:space="preserve">As control, some yeast </w:t>
        </w:r>
        <w:proofErr w:type="gramStart"/>
        <w:r w:rsidR="00C33E44">
          <w:rPr>
            <w:rFonts w:ascii="Arial" w:hAnsi="Arial" w:cs="Arial"/>
            <w:sz w:val="24"/>
            <w:szCs w:val="24"/>
          </w:rPr>
          <w:t>sample were</w:t>
        </w:r>
        <w:proofErr w:type="gramEnd"/>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ins>
      <w:proofErr w:type="spellEnd"/>
      <w:ins w:id="1122" w:author="Hong Qin" w:date="2012-04-19T19:07:00Z">
        <w:r w:rsidR="00C33E44">
          <w:rPr>
            <w:rFonts w:ascii="Arial" w:hAnsi="Arial" w:cs="Arial"/>
            <w:sz w:val="24"/>
            <w:szCs w:val="24"/>
          </w:rPr>
          <w:t xml:space="preserve">. </w:t>
        </w:r>
      </w:ins>
    </w:p>
    <w:p w:rsidR="00000000" w:rsidRDefault="00700C39">
      <w:pPr>
        <w:tabs>
          <w:tab w:val="left" w:pos="3660"/>
        </w:tabs>
        <w:spacing w:after="0" w:line="480" w:lineRule="auto"/>
        <w:rPr>
          <w:rFonts w:ascii="Arial" w:hAnsi="Arial" w:cs="Arial"/>
          <w:sz w:val="24"/>
          <w:szCs w:val="24"/>
        </w:rPr>
        <w:pPrChange w:id="1123" w:author="hong qin" w:date="2012-04-20T08:36:00Z">
          <w:pPr>
            <w:tabs>
              <w:tab w:val="left" w:pos="3660"/>
            </w:tabs>
            <w:spacing w:after="0" w:line="480" w:lineRule="auto"/>
            <w:jc w:val="both"/>
          </w:pPr>
        </w:pPrChange>
      </w:pPr>
      <w:r w:rsidRPr="00605020">
        <w:rPr>
          <w:rFonts w:ascii="Arial" w:hAnsi="Arial" w:cs="Arial"/>
          <w:sz w:val="24"/>
          <w:szCs w:val="24"/>
        </w:rPr>
        <w:tab/>
      </w:r>
    </w:p>
    <w:p w:rsidR="00000000" w:rsidRDefault="00C501A6">
      <w:pPr>
        <w:spacing w:after="0" w:line="480" w:lineRule="auto"/>
        <w:rPr>
          <w:rFonts w:ascii="Arial" w:hAnsi="Arial"/>
          <w:b/>
          <w:sz w:val="24"/>
        </w:rPr>
        <w:pPrChange w:id="1124" w:author="hong qin" w:date="2012-04-20T08:36:00Z">
          <w:pPr>
            <w:spacing w:after="0" w:line="480" w:lineRule="auto"/>
            <w:jc w:val="both"/>
          </w:pPr>
        </w:pPrChange>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000000" w:rsidRDefault="00936EFB">
      <w:pPr>
        <w:spacing w:after="0" w:line="480" w:lineRule="auto"/>
        <w:ind w:firstLine="720"/>
        <w:jc w:val="both"/>
        <w:rPr>
          <w:rFonts w:ascii="Arial" w:hAnsi="Arial" w:cs="Arial"/>
          <w:sz w:val="24"/>
          <w:szCs w:val="24"/>
        </w:rPr>
        <w:pPrChange w:id="1125" w:author="bidyut k mohanty" w:date="2012-04-20T08:36:00Z">
          <w:pPr>
            <w:spacing w:after="0" w:line="480" w:lineRule="auto"/>
            <w:ind w:firstLine="720"/>
          </w:pPr>
        </w:pPrChange>
      </w:pPr>
      <w:r w:rsidRPr="00605020">
        <w:rPr>
          <w:rFonts w:ascii="Arial" w:hAnsi="Arial" w:cs="Arial"/>
          <w:sz w:val="24"/>
          <w:szCs w:val="24"/>
        </w:rPr>
        <w:t>The protocol used models the H</w:t>
      </w:r>
      <w:r w:rsidR="006C28C4" w:rsidRPr="006C28C4">
        <w:rPr>
          <w:rFonts w:ascii="Arial" w:hAnsi="Arial" w:cs="Arial"/>
          <w:sz w:val="24"/>
          <w:szCs w:val="24"/>
          <w:vertAlign w:val="subscript"/>
          <w:rPrChange w:id="1126" w:author="bidyut k mohanty" w:date="2012-04-21T08:06:00Z">
            <w:rPr>
              <w:rFonts w:ascii="Arial" w:hAnsi="Arial" w:cs="Arial"/>
              <w:sz w:val="24"/>
              <w:szCs w:val="24"/>
            </w:rPr>
          </w:rPrChange>
        </w:rPr>
        <w:t>2</w:t>
      </w:r>
      <w:r w:rsidRPr="00605020">
        <w:rPr>
          <w:rFonts w:ascii="Arial" w:hAnsi="Arial" w:cs="Arial"/>
          <w:sz w:val="24"/>
          <w:szCs w:val="24"/>
        </w:rPr>
        <w:t>O</w:t>
      </w:r>
      <w:r w:rsidR="006C28C4" w:rsidRPr="006C28C4">
        <w:rPr>
          <w:rFonts w:ascii="Arial" w:hAnsi="Arial" w:cs="Arial"/>
          <w:sz w:val="24"/>
          <w:szCs w:val="24"/>
          <w:vertAlign w:val="subscript"/>
          <w:rPrChange w:id="1127" w:author="bidyut k mohanty" w:date="2012-04-21T08:06:00Z">
            <w:rPr>
              <w:rFonts w:ascii="Arial" w:hAnsi="Arial" w:cs="Arial"/>
              <w:sz w:val="24"/>
              <w:szCs w:val="24"/>
            </w:rPr>
          </w:rPrChange>
        </w:rPr>
        <w:t>2</w:t>
      </w:r>
      <w:r w:rsidRPr="00605020">
        <w:rPr>
          <w:rFonts w:ascii="Arial" w:hAnsi="Arial" w:cs="Arial"/>
          <w:sz w:val="24"/>
          <w:szCs w:val="24"/>
        </w:rPr>
        <w:t xml:space="preserve"> sensitivity test used in </w:t>
      </w:r>
      <w:r w:rsidR="006C28C4" w:rsidRPr="0072137D">
        <w:rPr>
          <w:rFonts w:ascii="Arial" w:hAnsi="Arial" w:cs="Arial"/>
          <w:sz w:val="24"/>
          <w:szCs w:val="24"/>
        </w:rPr>
        <w:fldChar w:fldCharType="begin"/>
      </w:r>
      <w:ins w:id="1128" w:author="Hong Qin" w:date="2012-04-23T07:13:00Z">
        <w:r w:rsidR="00626510">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1129" w:author="Hong Qin" w:date="2012-04-22T17:05:00Z">
        <w:r w:rsidR="0072137D" w:rsidRPr="0072137D"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6C28C4" w:rsidRPr="0072137D">
        <w:rPr>
          <w:rFonts w:ascii="Arial" w:hAnsi="Arial" w:cs="Arial"/>
          <w:sz w:val="24"/>
          <w:szCs w:val="24"/>
        </w:rPr>
        <w:fldChar w:fldCharType="separate"/>
      </w:r>
      <w:r w:rsidR="0072137D" w:rsidRPr="0072137D">
        <w:rPr>
          <w:rFonts w:ascii="Arial" w:hAnsi="Arial" w:cs="Arial"/>
          <w:noProof/>
          <w:sz w:val="24"/>
          <w:szCs w:val="24"/>
        </w:rPr>
        <w:t>(</w:t>
      </w:r>
      <w:r w:rsidR="006C28C4" w:rsidRPr="006C28C4">
        <w:rPr>
          <w:noProof/>
          <w:rPrChange w:id="1130" w:author="hong qin" w:date="2012-04-20T08:36:00Z">
            <w:rPr>
              <w:rFonts w:ascii="Arial" w:hAnsi="Arial"/>
              <w:sz w:val="24"/>
            </w:rPr>
          </w:rPrChange>
        </w:rPr>
        <w:fldChar w:fldCharType="begin"/>
      </w:r>
      <w:del w:id="1131" w:author="hong qin" w:date="2012-04-20T08:36:00Z">
        <w:r w:rsidR="00AC5D1A">
          <w:rPr>
            <w:rFonts w:ascii="Arial" w:hAnsi="Arial" w:cs="Arial"/>
            <w:noProof/>
            <w:sz w:val="24"/>
            <w:szCs w:val="24"/>
          </w:rPr>
          <w:delInstrText xml:space="preserve"> </w:delInstrText>
        </w:r>
      </w:del>
      <w:r w:rsidR="006C28C4" w:rsidRPr="006C28C4">
        <w:rPr>
          <w:noProof/>
          <w:rPrChange w:id="1132" w:author="hong qin" w:date="2012-04-20T08:36:00Z">
            <w:rPr>
              <w:rFonts w:ascii="Arial" w:hAnsi="Arial"/>
              <w:sz w:val="24"/>
            </w:rPr>
          </w:rPrChange>
        </w:rPr>
        <w:instrText>HYPERLINK \l "_ENREF_21" \o "Yu, 2012 #1478</w:instrText>
      </w:r>
      <w:del w:id="1133" w:author="hong qin" w:date="2012-04-20T08:36:00Z">
        <w:r w:rsidR="00AC5D1A">
          <w:rPr>
            <w:rFonts w:ascii="Arial" w:hAnsi="Arial" w:cs="Arial"/>
            <w:noProof/>
            <w:sz w:val="24"/>
            <w:szCs w:val="24"/>
          </w:rPr>
          <w:delInstrText xml:space="preserve">" </w:delInstrText>
        </w:r>
      </w:del>
      <w:ins w:id="1134" w:author="hong qin" w:date="2012-04-20T08:36:00Z">
        <w:r w:rsidR="002F2F83">
          <w:rPr>
            <w:noProof/>
          </w:rPr>
          <w:instrText>"</w:instrText>
        </w:r>
      </w:ins>
      <w:r w:rsidR="006C28C4" w:rsidRPr="006C28C4">
        <w:rPr>
          <w:noProof/>
          <w:rPrChange w:id="1135" w:author="hong qin" w:date="2012-04-20T08:36:00Z">
            <w:rPr>
              <w:rFonts w:ascii="Arial" w:hAnsi="Arial"/>
              <w:sz w:val="24"/>
            </w:rPr>
          </w:rPrChange>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6C28C4" w:rsidRPr="006C28C4">
        <w:rPr>
          <w:noProof/>
          <w:rPrChange w:id="1136" w:author="hong qin" w:date="2012-04-20T08:36:00Z">
            <w:rPr>
              <w:rFonts w:ascii="Arial" w:hAnsi="Arial"/>
              <w:sz w:val="24"/>
            </w:rPr>
          </w:rPrChange>
        </w:rPr>
        <w:fldChar w:fldCharType="end"/>
      </w:r>
      <w:r w:rsidR="0072137D" w:rsidRPr="0072137D">
        <w:rPr>
          <w:rFonts w:ascii="Arial" w:hAnsi="Arial" w:cs="Arial"/>
          <w:noProof/>
          <w:sz w:val="24"/>
          <w:szCs w:val="24"/>
        </w:rPr>
        <w:t>)</w:t>
      </w:r>
      <w:r w:rsidR="006C28C4" w:rsidRPr="0072137D">
        <w:rPr>
          <w:rFonts w:ascii="Arial" w:hAnsi="Arial" w:cs="Arial"/>
          <w:sz w:val="24"/>
          <w:szCs w:val="24"/>
        </w:rPr>
        <w:fldChar w:fldCharType="end"/>
      </w:r>
      <w:r w:rsidRPr="00605020">
        <w:rPr>
          <w:rFonts w:ascii="Arial" w:hAnsi="Arial" w:cs="Arial"/>
          <w:sz w:val="24"/>
          <w:szCs w:val="24"/>
        </w:rPr>
        <w:t xml:space="preserve">. </w:t>
      </w:r>
      <w:ins w:id="1137" w:author="bidyut k mohanty" w:date="2012-04-21T08:08:00Z">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EB15EA" w:rsidRPr="00605020">
          <w:rPr>
            <w:rFonts w:ascii="Arial" w:hAnsi="Arial" w:cs="Arial"/>
            <w:sz w:val="24"/>
            <w:szCs w:val="24"/>
          </w:rPr>
          <w:t xml:space="preserve"> </w:t>
        </w:r>
      </w:ins>
      <w:del w:id="1138" w:author="bidyut k mohanty" w:date="2012-04-21T08:09:00Z">
        <w:r w:rsidR="00314A48" w:rsidRPr="00605020" w:rsidDel="00EB15EA">
          <w:rPr>
            <w:rFonts w:ascii="Arial" w:hAnsi="Arial" w:cs="Arial"/>
            <w:sz w:val="24"/>
            <w:szCs w:val="24"/>
          </w:rPr>
          <w:delText xml:space="preserve">Ten concentrations, </w:delText>
        </w:r>
      </w:del>
      <w:del w:id="1139" w:author="Hong Qin" w:date="2012-04-23T00:08:00Z">
        <w:r w:rsidR="00314A48" w:rsidRPr="00605020">
          <w:rPr>
            <w:rFonts w:ascii="Arial" w:hAnsi="Arial" w:cs="Arial"/>
            <w:sz w:val="24"/>
            <w:szCs w:val="24"/>
          </w:rPr>
          <w:delText>including</w:delText>
        </w:r>
      </w:del>
      <w:del w:id="1140" w:author="bidyut k mohanty" w:date="2012-04-22T08:31:00Z">
        <w:r w:rsidR="00314A48" w:rsidRPr="00605020">
          <w:rPr>
            <w:rFonts w:ascii="Arial" w:hAnsi="Arial" w:cs="Arial"/>
            <w:sz w:val="24"/>
            <w:szCs w:val="24"/>
          </w:rPr>
          <w:delText>including</w:delText>
        </w:r>
      </w:del>
      <w:del w:id="1141" w:author="bidyut k mohanty" w:date="2012-04-21T08:10:00Z">
        <w:r w:rsidR="00314A48" w:rsidRPr="00605020" w:rsidDel="004B52DE">
          <w:rPr>
            <w:rFonts w:ascii="Arial" w:hAnsi="Arial" w:cs="Arial"/>
            <w:sz w:val="24"/>
            <w:szCs w:val="24"/>
          </w:rPr>
          <w:delText>including</w:delText>
        </w:r>
      </w:del>
      <w:ins w:id="1142" w:author="bidyut k mohanty" w:date="2012-04-21T08:10:00Z">
        <w:r w:rsidR="004B52DE">
          <w:rPr>
            <w:rFonts w:ascii="Arial" w:hAnsi="Arial" w:cs="Arial"/>
            <w:sz w:val="24"/>
            <w:szCs w:val="24"/>
          </w:rPr>
          <w:t>containing</w:t>
        </w:r>
      </w:ins>
      <w:r w:rsidR="00314A48" w:rsidRPr="00605020">
        <w:rPr>
          <w:rFonts w:ascii="Arial" w:hAnsi="Arial" w:cs="Arial"/>
          <w:sz w:val="24"/>
          <w:szCs w:val="24"/>
        </w:rPr>
        <w:t xml:space="preserve"> 0.3%, 0.2%, 0.15%, 0.1%, 0,075%, 0.05%, 0.025%, 0.01%, and 0.005%, and 0% </w:t>
      </w:r>
      <w:ins w:id="1143" w:author="bidyut k mohanty" w:date="2012-04-21T08:10:00Z">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4B52DE">
          <w:rPr>
            <w:rFonts w:ascii="Arial" w:hAnsi="Arial" w:cs="Arial"/>
            <w:sz w:val="24"/>
            <w:szCs w:val="24"/>
            <w:vertAlign w:val="subscript"/>
          </w:rPr>
          <w:t xml:space="preserve"> </w:t>
        </w:r>
      </w:ins>
      <w:del w:id="1144" w:author="bidyut k mohanty" w:date="2012-04-21T08:08:00Z">
        <w:r w:rsidR="00314A48" w:rsidRPr="00605020" w:rsidDel="00EB15EA">
          <w:rPr>
            <w:rFonts w:ascii="Arial" w:hAnsi="Arial" w:cs="Arial"/>
            <w:sz w:val="24"/>
            <w:szCs w:val="24"/>
          </w:rPr>
          <w:delText>of 2X H</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O</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 xml:space="preserve"> </w:delText>
        </w:r>
      </w:del>
      <w:del w:id="1145" w:author="bidyut k mohanty" w:date="2012-04-21T08:07:00Z">
        <w:r w:rsidR="00314A48" w:rsidRPr="00605020" w:rsidDel="00EB15EA">
          <w:rPr>
            <w:rFonts w:ascii="Arial" w:hAnsi="Arial" w:cs="Arial"/>
            <w:sz w:val="24"/>
            <w:szCs w:val="24"/>
          </w:rPr>
          <w:delText xml:space="preserve">stock solutions </w:delText>
        </w:r>
      </w:del>
      <w:r w:rsidR="00314A48" w:rsidRPr="00605020">
        <w:rPr>
          <w:rFonts w:ascii="Arial" w:hAnsi="Arial" w:cs="Arial"/>
          <w:sz w:val="24"/>
          <w:szCs w:val="24"/>
        </w:rPr>
        <w:t xml:space="preserve">were </w:t>
      </w:r>
      <w:del w:id="1146" w:author="bidyut k mohanty" w:date="2012-04-21T08:09:00Z">
        <w:r w:rsidR="00314A48" w:rsidRPr="00605020" w:rsidDel="00EB15EA">
          <w:rPr>
            <w:rFonts w:ascii="Arial" w:hAnsi="Arial" w:cs="Arial"/>
            <w:sz w:val="24"/>
            <w:szCs w:val="24"/>
          </w:rPr>
          <w:delText>made</w:delText>
        </w:r>
      </w:del>
      <w:ins w:id="1147" w:author="bidyut k mohanty" w:date="2012-04-21T08:09:00Z">
        <w:r w:rsidR="00EB15EA">
          <w:rPr>
            <w:rFonts w:ascii="Arial" w:hAnsi="Arial" w:cs="Arial"/>
            <w:sz w:val="24"/>
            <w:szCs w:val="24"/>
          </w:rPr>
          <w:t>prepared</w:t>
        </w:r>
      </w:ins>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ins w:id="1148" w:author="bidyut k mohanty" w:date="2012-04-21T08:12:00Z">
        <w:r w:rsidR="004B52DE">
          <w:rPr>
            <w:rFonts w:ascii="Arial" w:hAnsi="Arial" w:cs="Arial"/>
            <w:sz w:val="24"/>
            <w:szCs w:val="24"/>
          </w:rPr>
          <w:t xml:space="preserve">reaction was carried out in </w:t>
        </w:r>
      </w:ins>
      <w:r w:rsidR="00157806" w:rsidRPr="00605020">
        <w:rPr>
          <w:rFonts w:ascii="Arial" w:hAnsi="Arial" w:cs="Arial"/>
          <w:sz w:val="24"/>
          <w:szCs w:val="24"/>
        </w:rPr>
        <w:t xml:space="preserve">a 1.5 ml </w:t>
      </w:r>
      <w:proofErr w:type="spellStart"/>
      <w:r w:rsidR="00157806" w:rsidRPr="00605020">
        <w:rPr>
          <w:rFonts w:ascii="Arial" w:hAnsi="Arial" w:cs="Arial"/>
          <w:sz w:val="24"/>
          <w:szCs w:val="24"/>
        </w:rPr>
        <w:t>eppendorf</w:t>
      </w:r>
      <w:proofErr w:type="spellEnd"/>
      <w:r w:rsidR="00157806" w:rsidRPr="00605020">
        <w:rPr>
          <w:rFonts w:ascii="Arial" w:hAnsi="Arial" w:cs="Arial"/>
          <w:sz w:val="24"/>
          <w:szCs w:val="24"/>
        </w:rPr>
        <w:t xml:space="preserve"> tube </w:t>
      </w:r>
      <w:del w:id="1149" w:author="bidyut k mohanty" w:date="2012-04-21T08:12:00Z">
        <w:r w:rsidR="00157806" w:rsidRPr="00605020" w:rsidDel="004B52DE">
          <w:rPr>
            <w:rFonts w:ascii="Arial" w:hAnsi="Arial" w:cs="Arial"/>
            <w:sz w:val="24"/>
            <w:szCs w:val="24"/>
          </w:rPr>
          <w:delText xml:space="preserve">was acquired and filled </w:delText>
        </w:r>
      </w:del>
      <w:del w:id="1150" w:author="Hong Qin" w:date="2012-04-23T00:08:00Z">
        <w:r w:rsidR="00157806" w:rsidRPr="00605020">
          <w:rPr>
            <w:rFonts w:ascii="Arial" w:hAnsi="Arial" w:cs="Arial"/>
            <w:sz w:val="24"/>
            <w:szCs w:val="24"/>
          </w:rPr>
          <w:delText>with</w:delText>
        </w:r>
      </w:del>
      <w:del w:id="1151" w:author="bidyut k mohanty" w:date="2012-04-22T08:31:00Z">
        <w:r w:rsidR="00157806" w:rsidRPr="00605020">
          <w:rPr>
            <w:rFonts w:ascii="Arial" w:hAnsi="Arial" w:cs="Arial"/>
            <w:sz w:val="24"/>
            <w:szCs w:val="24"/>
          </w:rPr>
          <w:delText>with</w:delText>
        </w:r>
      </w:del>
      <w:del w:id="1152" w:author="bidyut k mohanty" w:date="2012-04-21T08:12:00Z">
        <w:r w:rsidR="00157806" w:rsidRPr="00605020" w:rsidDel="004B52DE">
          <w:rPr>
            <w:rFonts w:ascii="Arial" w:hAnsi="Arial" w:cs="Arial"/>
            <w:sz w:val="24"/>
            <w:szCs w:val="24"/>
          </w:rPr>
          <w:delText>with</w:delText>
        </w:r>
      </w:del>
      <w:ins w:id="1153" w:author="bidyut k mohanty" w:date="2012-04-21T08:12:00Z">
        <w:r w:rsidR="004B52DE">
          <w:rPr>
            <w:rFonts w:ascii="Arial" w:hAnsi="Arial" w:cs="Arial"/>
            <w:sz w:val="24"/>
            <w:szCs w:val="24"/>
          </w:rPr>
          <w:t>in which</w:t>
        </w:r>
      </w:ins>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ins w:id="1154" w:author="bidyut k mohanty" w:date="2012-04-21T08:13:00Z">
        <w:r w:rsidR="004B52DE">
          <w:rPr>
            <w:rFonts w:ascii="Arial" w:hAnsi="Arial" w:cs="Arial"/>
            <w:sz w:val="24"/>
            <w:szCs w:val="24"/>
          </w:rPr>
          <w:t xml:space="preserve"> were added</w:t>
        </w:r>
      </w:ins>
      <w:r w:rsidR="009C3A67" w:rsidRPr="00605020">
        <w:rPr>
          <w:rFonts w:ascii="Arial" w:hAnsi="Arial" w:cs="Arial"/>
          <w:sz w:val="24"/>
          <w:szCs w:val="24"/>
        </w:rPr>
        <w:t>.</w:t>
      </w:r>
      <w:r w:rsidR="00DD5545" w:rsidRPr="00605020">
        <w:rPr>
          <w:rFonts w:ascii="Arial" w:hAnsi="Arial" w:cs="Arial"/>
          <w:sz w:val="24"/>
          <w:szCs w:val="24"/>
        </w:rPr>
        <w:t xml:space="preserve"> </w:t>
      </w:r>
      <w:del w:id="1155" w:author="bidyut k mohanty" w:date="2012-04-21T08:14:00Z">
        <w:r w:rsidR="00DD5545" w:rsidRPr="00605020" w:rsidDel="004B52DE">
          <w:rPr>
            <w:rFonts w:ascii="Arial" w:hAnsi="Arial" w:cs="Arial"/>
            <w:sz w:val="24"/>
            <w:szCs w:val="24"/>
          </w:rPr>
          <w:delText xml:space="preserve">All </w:delText>
        </w:r>
      </w:del>
      <w:del w:id="1156" w:author="bidyut k mohanty" w:date="2012-04-21T08:13:00Z">
        <w:r w:rsidR="00DD5545" w:rsidRPr="00605020" w:rsidDel="004B52DE">
          <w:rPr>
            <w:rFonts w:ascii="Arial" w:hAnsi="Arial" w:cs="Arial"/>
            <w:sz w:val="24"/>
            <w:szCs w:val="24"/>
          </w:rPr>
          <w:delText xml:space="preserve">treatment </w:delText>
        </w:r>
      </w:del>
      <w:ins w:id="1157" w:author="bidyut k mohanty" w:date="2012-04-21T08:14:00Z">
        <w:r w:rsidR="004B52DE">
          <w:rPr>
            <w:rFonts w:ascii="Arial" w:hAnsi="Arial" w:cs="Arial"/>
            <w:sz w:val="24"/>
            <w:szCs w:val="24"/>
          </w:rPr>
          <w:t>The experiment</w:t>
        </w:r>
      </w:ins>
      <w:ins w:id="1158" w:author="bidyut k mohanty" w:date="2012-04-21T08:13:00Z">
        <w:r w:rsidR="004B52DE">
          <w:rPr>
            <w:rFonts w:ascii="Arial" w:hAnsi="Arial" w:cs="Arial"/>
            <w:sz w:val="24"/>
            <w:szCs w:val="24"/>
          </w:rPr>
          <w:t xml:space="preserve"> w</w:t>
        </w:r>
      </w:ins>
      <w:ins w:id="1159" w:author="bidyut k mohanty" w:date="2012-04-21T08:14:00Z">
        <w:r w:rsidR="004B52DE">
          <w:rPr>
            <w:rFonts w:ascii="Arial" w:hAnsi="Arial" w:cs="Arial"/>
            <w:sz w:val="24"/>
            <w:szCs w:val="24"/>
          </w:rPr>
          <w:t>as</w:t>
        </w:r>
      </w:ins>
      <w:ins w:id="1160" w:author="bidyut k mohanty" w:date="2012-04-21T08:13:00Z">
        <w:r w:rsidR="004B52DE">
          <w:rPr>
            <w:rFonts w:ascii="Arial" w:hAnsi="Arial" w:cs="Arial"/>
            <w:sz w:val="24"/>
            <w:szCs w:val="24"/>
          </w:rPr>
          <w:t xml:space="preserve"> </w:t>
        </w:r>
      </w:ins>
      <w:ins w:id="1161" w:author="bidyut k mohanty" w:date="2012-04-21T08:14:00Z">
        <w:r w:rsidR="004B52DE">
          <w:rPr>
            <w:rFonts w:ascii="Arial" w:hAnsi="Arial" w:cs="Arial"/>
            <w:sz w:val="24"/>
            <w:szCs w:val="24"/>
          </w:rPr>
          <w:t>conducted</w:t>
        </w:r>
      </w:ins>
      <w:del w:id="1162" w:author="bidyut k mohanty" w:date="2012-04-21T08:14:00Z">
        <w:r w:rsidR="00DD5545" w:rsidRPr="00605020" w:rsidDel="004B52DE">
          <w:rPr>
            <w:rFonts w:ascii="Arial" w:hAnsi="Arial" w:cs="Arial"/>
            <w:sz w:val="24"/>
            <w:szCs w:val="24"/>
          </w:rPr>
          <w:delText>was done</w:delText>
        </w:r>
      </w:del>
      <w:r w:rsidR="00DD5545" w:rsidRPr="00605020">
        <w:rPr>
          <w:rFonts w:ascii="Arial" w:hAnsi="Arial" w:cs="Arial"/>
          <w:sz w:val="24"/>
          <w:szCs w:val="24"/>
        </w:rPr>
        <w:t xml:space="preserve"> under </w:t>
      </w:r>
      <w:r w:rsidR="00C91282" w:rsidRPr="00605020">
        <w:rPr>
          <w:rFonts w:ascii="Arial" w:hAnsi="Arial" w:cs="Arial"/>
          <w:sz w:val="24"/>
          <w:szCs w:val="24"/>
        </w:rPr>
        <w:t xml:space="preserve">sterile conditions </w:t>
      </w:r>
      <w:del w:id="1163" w:author="bidyut k mohanty" w:date="2012-04-21T08:14:00Z">
        <w:r w:rsidR="00C91282" w:rsidRPr="00605020" w:rsidDel="004B52DE">
          <w:rPr>
            <w:rFonts w:ascii="Arial" w:hAnsi="Arial" w:cs="Arial"/>
            <w:sz w:val="24"/>
            <w:szCs w:val="24"/>
          </w:rPr>
          <w:delText xml:space="preserve">with use </w:delText>
        </w:r>
      </w:del>
      <w:del w:id="1164" w:author="Hong Qin" w:date="2012-04-23T00:08:00Z">
        <w:r w:rsidR="00C91282" w:rsidRPr="00605020">
          <w:rPr>
            <w:rFonts w:ascii="Arial" w:hAnsi="Arial" w:cs="Arial"/>
            <w:sz w:val="24"/>
            <w:szCs w:val="24"/>
          </w:rPr>
          <w:delText>of</w:delText>
        </w:r>
      </w:del>
      <w:del w:id="1165" w:author="bidyut k mohanty" w:date="2012-04-22T08:31:00Z">
        <w:r w:rsidR="00C91282" w:rsidRPr="00605020">
          <w:rPr>
            <w:rFonts w:ascii="Arial" w:hAnsi="Arial" w:cs="Arial"/>
            <w:sz w:val="24"/>
            <w:szCs w:val="24"/>
          </w:rPr>
          <w:delText>of</w:delText>
        </w:r>
      </w:del>
      <w:del w:id="1166" w:author="bidyut k mohanty" w:date="2012-04-21T08:14:00Z">
        <w:r w:rsidR="00C91282" w:rsidRPr="00605020" w:rsidDel="004B52DE">
          <w:rPr>
            <w:rFonts w:ascii="Arial" w:hAnsi="Arial" w:cs="Arial"/>
            <w:sz w:val="24"/>
            <w:szCs w:val="24"/>
          </w:rPr>
          <w:delText>of</w:delText>
        </w:r>
      </w:del>
      <w:ins w:id="1167" w:author="bidyut k mohanty" w:date="2012-04-21T08:14:00Z">
        <w:r w:rsidR="004B52DE">
          <w:rPr>
            <w:rFonts w:ascii="Arial" w:hAnsi="Arial" w:cs="Arial"/>
            <w:sz w:val="24"/>
            <w:szCs w:val="24"/>
          </w:rPr>
          <w:t>near</w:t>
        </w:r>
      </w:ins>
      <w:r w:rsidR="00C91282" w:rsidRPr="00605020">
        <w:rPr>
          <w:rFonts w:ascii="Arial" w:hAnsi="Arial" w:cs="Arial"/>
          <w:sz w:val="24"/>
          <w:szCs w:val="24"/>
        </w:rPr>
        <w:t xml:space="preserve"> a Bunsen burner. </w:t>
      </w:r>
      <w:del w:id="1168" w:author="bidyut k mohanty" w:date="2012-04-21T08:15:00Z">
        <w:r w:rsidR="00750023" w:rsidRPr="00605020" w:rsidDel="004B52DE">
          <w:rPr>
            <w:rFonts w:ascii="Arial" w:hAnsi="Arial" w:cs="Arial"/>
            <w:sz w:val="24"/>
            <w:szCs w:val="24"/>
          </w:rPr>
          <w:delText xml:space="preserve">Each </w:delText>
        </w:r>
      </w:del>
      <w:ins w:id="1169" w:author="bidyut k mohanty" w:date="2012-04-21T08:15:00Z">
        <w:r w:rsidR="004B52DE">
          <w:rPr>
            <w:rFonts w:ascii="Arial" w:hAnsi="Arial" w:cs="Arial"/>
            <w:sz w:val="24"/>
            <w:szCs w:val="24"/>
          </w:rPr>
          <w:t>The</w:t>
        </w:r>
        <w:r w:rsidR="004B52DE" w:rsidRPr="00605020">
          <w:rPr>
            <w:rFonts w:ascii="Arial" w:hAnsi="Arial" w:cs="Arial"/>
            <w:sz w:val="24"/>
            <w:szCs w:val="24"/>
          </w:rPr>
          <w:t xml:space="preserve"> </w:t>
        </w:r>
      </w:ins>
      <w:proofErr w:type="spellStart"/>
      <w:r w:rsidR="00750023" w:rsidRPr="00605020">
        <w:rPr>
          <w:rFonts w:ascii="Arial" w:hAnsi="Arial" w:cs="Arial"/>
          <w:sz w:val="24"/>
          <w:szCs w:val="24"/>
        </w:rPr>
        <w:t>eppendorf</w:t>
      </w:r>
      <w:proofErr w:type="spellEnd"/>
      <w:r w:rsidR="00750023" w:rsidRPr="00605020">
        <w:rPr>
          <w:rFonts w:ascii="Arial" w:hAnsi="Arial" w:cs="Arial"/>
          <w:sz w:val="24"/>
          <w:szCs w:val="24"/>
        </w:rPr>
        <w:t xml:space="preserve"> </w:t>
      </w:r>
      <w:del w:id="1170" w:author="bidyut k mohanty" w:date="2012-04-22T08:31:00Z">
        <w:r w:rsidR="00750023" w:rsidRPr="00605020">
          <w:rPr>
            <w:rFonts w:ascii="Arial" w:hAnsi="Arial" w:cs="Arial"/>
            <w:sz w:val="24"/>
            <w:szCs w:val="24"/>
          </w:rPr>
          <w:delText xml:space="preserve">tube was </w:delText>
        </w:r>
      </w:del>
      <w:ins w:id="1171" w:author="bidyut k mohanty" w:date="2012-04-22T08:31:00Z">
        <w:r w:rsidR="00750023" w:rsidRPr="00605020">
          <w:rPr>
            <w:rFonts w:ascii="Arial" w:hAnsi="Arial" w:cs="Arial"/>
            <w:sz w:val="24"/>
            <w:szCs w:val="24"/>
          </w:rPr>
          <w:t>tube</w:t>
        </w:r>
      </w:ins>
      <w:ins w:id="1172" w:author="bidyut k mohanty" w:date="2012-04-21T08:15:00Z">
        <w:r w:rsidR="004B52DE">
          <w:rPr>
            <w:rFonts w:ascii="Arial" w:hAnsi="Arial" w:cs="Arial"/>
            <w:sz w:val="24"/>
            <w:szCs w:val="24"/>
          </w:rPr>
          <w:t>s</w:t>
        </w:r>
      </w:ins>
      <w:ins w:id="1173" w:author="bidyut k mohanty" w:date="2012-04-22T08:31:00Z">
        <w:r w:rsidR="00750023" w:rsidRPr="00605020">
          <w:rPr>
            <w:rFonts w:ascii="Arial" w:hAnsi="Arial" w:cs="Arial"/>
            <w:sz w:val="24"/>
            <w:szCs w:val="24"/>
          </w:rPr>
          <w:t xml:space="preserve"> w</w:t>
        </w:r>
      </w:ins>
      <w:ins w:id="1174" w:author="bidyut k mohanty" w:date="2012-04-21T08:15:00Z">
        <w:r w:rsidR="004B52DE">
          <w:rPr>
            <w:rFonts w:ascii="Arial" w:hAnsi="Arial" w:cs="Arial"/>
            <w:sz w:val="24"/>
            <w:szCs w:val="24"/>
          </w:rPr>
          <w:t>ere</w:t>
        </w:r>
      </w:ins>
      <w:del w:id="1175" w:author="bidyut k mohanty" w:date="2012-04-21T08:15:00Z">
        <w:r w:rsidR="00750023" w:rsidRPr="00605020" w:rsidDel="004B52DE">
          <w:rPr>
            <w:rFonts w:ascii="Arial" w:hAnsi="Arial" w:cs="Arial"/>
            <w:sz w:val="24"/>
            <w:szCs w:val="24"/>
          </w:rPr>
          <w:delText>as</w:delText>
        </w:r>
      </w:del>
      <w:ins w:id="1176" w:author="bidyut k mohanty" w:date="2012-04-22T08:31:00Z">
        <w:r w:rsidR="00750023" w:rsidRPr="00605020">
          <w:rPr>
            <w:rFonts w:ascii="Arial" w:hAnsi="Arial" w:cs="Arial"/>
            <w:sz w:val="24"/>
            <w:szCs w:val="24"/>
          </w:rPr>
          <w:t xml:space="preserve"> </w:t>
        </w:r>
      </w:ins>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The tubes were incubated in a shaker for 3 hours at 30</w:t>
      </w:r>
      <w:del w:id="1177" w:author="bidyut k mohanty" w:date="2012-04-21T08:15:00Z">
        <w:r w:rsidR="00750023" w:rsidRPr="00605020" w:rsidDel="00651575">
          <w:rPr>
            <w:rFonts w:ascii="Arial" w:hAnsi="Arial" w:cs="Arial"/>
            <w:sz w:val="24"/>
            <w:szCs w:val="24"/>
          </w:rPr>
          <w:delText xml:space="preserve"> </w:delText>
        </w:r>
      </w:del>
      <w:r w:rsidR="00750023" w:rsidRPr="00605020">
        <w:rPr>
          <w:rFonts w:ascii="Arial" w:hAnsi="Arial" w:cs="Arial"/>
          <w:sz w:val="24"/>
          <w:szCs w:val="24"/>
        </w:rPr>
        <w:t xml:space="preserve">°C. </w:t>
      </w:r>
      <w:r w:rsidR="00C13A63" w:rsidRPr="00605020">
        <w:rPr>
          <w:rFonts w:ascii="Arial" w:hAnsi="Arial" w:cs="Arial"/>
          <w:sz w:val="24"/>
          <w:szCs w:val="24"/>
        </w:rPr>
        <w:t>The reaction was terminated by adding 960 µl of water (</w:t>
      </w:r>
      <w:ins w:id="1178" w:author="bidyut k mohanty" w:date="2012-04-21T08:15:00Z">
        <w:r w:rsidR="00651575">
          <w:rPr>
            <w:rFonts w:ascii="Arial" w:hAnsi="Arial" w:cs="Arial"/>
            <w:sz w:val="24"/>
            <w:szCs w:val="24"/>
          </w:rPr>
          <w:t xml:space="preserve">final </w:t>
        </w:r>
      </w:ins>
      <w:del w:id="1179" w:author="bidyut k mohanty" w:date="2012-04-21T08:15:00Z">
        <w:r w:rsidR="00C13A63" w:rsidRPr="00605020" w:rsidDel="00651575">
          <w:rPr>
            <w:rFonts w:ascii="Arial" w:hAnsi="Arial" w:cs="Arial"/>
            <w:sz w:val="24"/>
            <w:szCs w:val="24"/>
          </w:rPr>
          <w:delText xml:space="preserve">50X </w:delText>
        </w:r>
      </w:del>
      <w:r w:rsidR="00C13A63" w:rsidRPr="00605020">
        <w:rPr>
          <w:rFonts w:ascii="Arial" w:hAnsi="Arial" w:cs="Arial"/>
          <w:sz w:val="24"/>
          <w:szCs w:val="24"/>
        </w:rPr>
        <w:t>dilution</w:t>
      </w:r>
      <w:ins w:id="1180" w:author="bidyut k mohanty" w:date="2012-04-21T08:16:00Z">
        <w:r w:rsidR="00651575">
          <w:rPr>
            <w:rFonts w:ascii="Arial" w:hAnsi="Arial" w:cs="Arial"/>
            <w:sz w:val="24"/>
            <w:szCs w:val="24"/>
          </w:rPr>
          <w:t xml:space="preserve"> </w:t>
        </w:r>
      </w:ins>
      <w:ins w:id="1181" w:author="bidyut k mohanty" w:date="2012-04-21T08:15:00Z">
        <w:r w:rsidR="00651575" w:rsidRPr="00605020">
          <w:rPr>
            <w:rFonts w:ascii="Arial" w:hAnsi="Arial" w:cs="Arial"/>
            <w:sz w:val="24"/>
            <w:szCs w:val="24"/>
          </w:rPr>
          <w:t>50X</w:t>
        </w:r>
        <w:r w:rsidR="00651575">
          <w:rPr>
            <w:rFonts w:ascii="Arial" w:hAnsi="Arial" w:cs="Arial"/>
            <w:sz w:val="24"/>
            <w:szCs w:val="24"/>
          </w:rPr>
          <w:t>)</w:t>
        </w:r>
      </w:ins>
      <w:ins w:id="1182" w:author="bidyut k mohanty" w:date="2012-04-22T08:31:00Z">
        <w:r w:rsidR="00C13A63" w:rsidRPr="00605020">
          <w:rPr>
            <w:rFonts w:ascii="Arial" w:hAnsi="Arial" w:cs="Arial"/>
            <w:sz w:val="24"/>
            <w:szCs w:val="24"/>
          </w:rPr>
          <w:t xml:space="preserve"> </w:t>
        </w:r>
      </w:ins>
      <w:r w:rsidR="00C13A63" w:rsidRPr="00605020">
        <w:rPr>
          <w:rFonts w:ascii="Arial" w:hAnsi="Arial" w:cs="Arial"/>
          <w:sz w:val="24"/>
          <w:szCs w:val="24"/>
        </w:rPr>
        <w:t xml:space="preserve">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 </w:t>
      </w:r>
      <w:r w:rsidR="007E6937" w:rsidRPr="00605020">
        <w:rPr>
          <w:rFonts w:ascii="Arial" w:hAnsi="Arial" w:cs="Arial"/>
          <w:sz w:val="24"/>
          <w:szCs w:val="24"/>
        </w:rPr>
        <w:t xml:space="preserve">250 µl of each </w:t>
      </w:r>
      <w:del w:id="1183" w:author="bidyut k mohanty" w:date="2012-04-21T08:16:00Z">
        <w:r w:rsidR="007E6937" w:rsidRPr="00605020" w:rsidDel="00651575">
          <w:rPr>
            <w:rFonts w:ascii="Arial" w:hAnsi="Arial" w:cs="Arial"/>
            <w:sz w:val="24"/>
            <w:szCs w:val="24"/>
          </w:rPr>
          <w:delText xml:space="preserve">concentration </w:delText>
        </w:r>
      </w:del>
      <w:del w:id="1184" w:author="Hong Qin" w:date="2012-04-23T00:08:00Z">
        <w:r w:rsidR="007E6937" w:rsidRPr="00605020">
          <w:rPr>
            <w:rFonts w:ascii="Arial" w:hAnsi="Arial" w:cs="Arial"/>
            <w:sz w:val="24"/>
            <w:szCs w:val="24"/>
          </w:rPr>
          <w:delText>were</w:delText>
        </w:r>
      </w:del>
      <w:del w:id="1185" w:author="bidyut k mohanty" w:date="2012-04-22T08:31:00Z">
        <w:r w:rsidR="007E6937" w:rsidRPr="00605020">
          <w:rPr>
            <w:rFonts w:ascii="Arial" w:hAnsi="Arial" w:cs="Arial"/>
            <w:sz w:val="24"/>
            <w:szCs w:val="24"/>
          </w:rPr>
          <w:delText>were</w:delText>
        </w:r>
      </w:del>
      <w:ins w:id="1186" w:author="bidyut k mohanty" w:date="2012-04-21T08:16:00Z">
        <w:r w:rsidR="00651575">
          <w:rPr>
            <w:rFonts w:ascii="Arial" w:hAnsi="Arial" w:cs="Arial"/>
            <w:sz w:val="24"/>
            <w:szCs w:val="24"/>
          </w:rPr>
          <w:t>reaction mix</w:t>
        </w:r>
        <w:r w:rsidR="00651575" w:rsidRPr="00605020">
          <w:rPr>
            <w:rFonts w:ascii="Arial" w:hAnsi="Arial" w:cs="Arial"/>
            <w:sz w:val="24"/>
            <w:szCs w:val="24"/>
          </w:rPr>
          <w:t xml:space="preserve"> </w:t>
        </w:r>
      </w:ins>
      <w:del w:id="1187" w:author="bidyut k mohanty" w:date="2012-04-21T08:16:00Z">
        <w:r w:rsidR="007E6937" w:rsidRPr="00605020" w:rsidDel="00651575">
          <w:rPr>
            <w:rFonts w:ascii="Arial" w:hAnsi="Arial" w:cs="Arial"/>
            <w:sz w:val="24"/>
            <w:szCs w:val="24"/>
          </w:rPr>
          <w:delText xml:space="preserve">were </w:delText>
        </w:r>
      </w:del>
      <w:ins w:id="1188" w:author="bidyut k mohanty" w:date="2012-04-21T08:16:00Z">
        <w:r w:rsidR="00651575">
          <w:rPr>
            <w:rFonts w:ascii="Arial" w:hAnsi="Arial" w:cs="Arial"/>
            <w:sz w:val="24"/>
            <w:szCs w:val="24"/>
          </w:rPr>
          <w:t>was</w:t>
        </w:r>
        <w:r w:rsidR="00651575" w:rsidRPr="00605020">
          <w:rPr>
            <w:rFonts w:ascii="Arial" w:hAnsi="Arial" w:cs="Arial"/>
            <w:sz w:val="24"/>
            <w:szCs w:val="24"/>
          </w:rPr>
          <w:t xml:space="preserve"> </w:t>
        </w:r>
      </w:ins>
      <w:r w:rsidR="007E6937" w:rsidRPr="00605020">
        <w:rPr>
          <w:rFonts w:ascii="Arial" w:hAnsi="Arial" w:cs="Arial"/>
          <w:sz w:val="24"/>
          <w:szCs w:val="24"/>
        </w:rPr>
        <w:t xml:space="preserve">spread onto large MLA plates using sterile glass beads. If small plates are used, 150 µl of each sample of treated cells should be </w:t>
      </w:r>
      <w:r w:rsidR="007E6937" w:rsidRPr="00605020">
        <w:rPr>
          <w:rFonts w:ascii="Arial" w:hAnsi="Arial" w:cs="Arial"/>
          <w:sz w:val="24"/>
          <w:szCs w:val="24"/>
        </w:rPr>
        <w:lastRenderedPageBreak/>
        <w:t xml:space="preserve">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w:t>
      </w:r>
      <w:del w:id="1189" w:author="bidyut k mohanty" w:date="2012-04-21T08:17:00Z">
        <w:r w:rsidR="00CA0132" w:rsidRPr="00605020" w:rsidDel="00651575">
          <w:rPr>
            <w:rFonts w:ascii="Arial" w:hAnsi="Arial" w:cs="Arial"/>
            <w:sz w:val="24"/>
            <w:szCs w:val="24"/>
          </w:rPr>
          <w:delText xml:space="preserve"> </w:delText>
        </w:r>
      </w:del>
      <w:r w:rsidR="00CA0132" w:rsidRPr="00605020">
        <w:rPr>
          <w:rFonts w:ascii="Arial" w:hAnsi="Arial" w:cs="Arial"/>
          <w:sz w:val="24"/>
          <w:szCs w:val="24"/>
        </w:rPr>
        <w:t xml:space="preserve">°C incubator </w:t>
      </w:r>
      <w:del w:id="1190" w:author="bidyut k mohanty" w:date="2012-04-21T08:17:00Z">
        <w:r w:rsidR="00CA0132" w:rsidRPr="00605020" w:rsidDel="00651575">
          <w:rPr>
            <w:rFonts w:ascii="Arial" w:hAnsi="Arial" w:cs="Arial"/>
            <w:sz w:val="24"/>
            <w:szCs w:val="24"/>
          </w:rPr>
          <w:delText>for</w:delText>
        </w:r>
        <w:r w:rsidR="00B3313F" w:rsidRPr="00605020" w:rsidDel="00651575">
          <w:rPr>
            <w:rFonts w:ascii="Arial" w:hAnsi="Arial" w:cs="Arial"/>
            <w:sz w:val="24"/>
            <w:szCs w:val="24"/>
          </w:rPr>
          <w:delText xml:space="preserve"> </w:delText>
        </w:r>
      </w:del>
      <w:r w:rsidR="00B3313F" w:rsidRPr="00605020">
        <w:rPr>
          <w:rFonts w:ascii="Arial" w:hAnsi="Arial" w:cs="Arial"/>
          <w:sz w:val="24"/>
          <w:szCs w:val="24"/>
        </w:rPr>
        <w:t xml:space="preserve">overnight or </w:t>
      </w:r>
      <w:ins w:id="1191" w:author="bidyut k mohanty" w:date="2012-04-21T08:17:00Z">
        <w:r w:rsidR="00651575" w:rsidRPr="00605020">
          <w:rPr>
            <w:rFonts w:ascii="Arial" w:hAnsi="Arial" w:cs="Arial"/>
            <w:sz w:val="24"/>
            <w:szCs w:val="24"/>
          </w:rPr>
          <w:t xml:space="preserve">for </w:t>
        </w:r>
      </w:ins>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000000" w:rsidRDefault="004F4183">
      <w:pPr>
        <w:spacing w:after="0" w:line="480" w:lineRule="auto"/>
        <w:jc w:val="both"/>
        <w:rPr>
          <w:rFonts w:ascii="Arial" w:hAnsi="Arial" w:cs="Arial"/>
          <w:sz w:val="24"/>
          <w:szCs w:val="24"/>
        </w:rPr>
        <w:pPrChange w:id="1192" w:author="bidyut k mohanty" w:date="2012-04-20T08:36:00Z">
          <w:pPr>
            <w:spacing w:after="0" w:line="480" w:lineRule="auto"/>
          </w:pPr>
        </w:pPrChange>
      </w:pPr>
    </w:p>
    <w:p w:rsidR="00000000" w:rsidRDefault="00C501A6">
      <w:pPr>
        <w:pStyle w:val="NoSpacing"/>
        <w:spacing w:line="480" w:lineRule="auto"/>
        <w:jc w:val="both"/>
        <w:rPr>
          <w:rFonts w:ascii="Arial" w:hAnsi="Arial"/>
          <w:b/>
          <w:sz w:val="24"/>
        </w:rPr>
        <w:pPrChange w:id="1193" w:author="bidyut k mohanty" w:date="2012-04-23T00:08:00Z">
          <w:pPr>
            <w:pStyle w:val="NoSpacing"/>
            <w:spacing w:line="480" w:lineRule="auto"/>
          </w:pPr>
        </w:pPrChange>
      </w:pPr>
      <w:r w:rsidRPr="00C501A6">
        <w:rPr>
          <w:rFonts w:ascii="Arial" w:hAnsi="Arial"/>
          <w:b/>
          <w:sz w:val="24"/>
        </w:rPr>
        <w:t>Counting Colonies</w:t>
      </w:r>
    </w:p>
    <w:p w:rsidR="00000000" w:rsidRDefault="00DF1FB0">
      <w:pPr>
        <w:pStyle w:val="NoSpacing"/>
        <w:spacing w:line="480" w:lineRule="auto"/>
        <w:ind w:firstLine="720"/>
        <w:jc w:val="both"/>
        <w:rPr>
          <w:rFonts w:ascii="Arial" w:hAnsi="Arial" w:cs="Arial"/>
          <w:sz w:val="24"/>
          <w:szCs w:val="24"/>
        </w:rPr>
        <w:pPrChange w:id="1194" w:author="bidyut k mohanty" w:date="2012-04-23T00:08:00Z">
          <w:pPr>
            <w:pStyle w:val="NoSpacing"/>
            <w:spacing w:line="480" w:lineRule="auto"/>
            <w:ind w:firstLine="720"/>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del w:id="1195" w:author="bidyut k mohanty" w:date="2012-04-21T08:18:00Z">
        <w:r w:rsidR="003D42CB" w:rsidRPr="00605020" w:rsidDel="00651575">
          <w:rPr>
            <w:rFonts w:ascii="Arial" w:hAnsi="Arial" w:cs="Arial"/>
            <w:sz w:val="24"/>
            <w:szCs w:val="24"/>
          </w:rPr>
          <w:delText xml:space="preserve">section </w:delText>
        </w:r>
      </w:del>
      <w:ins w:id="1196" w:author="bidyut k mohanty" w:date="2012-04-21T08:18:00Z">
        <w:r w:rsidR="00651575">
          <w:rPr>
            <w:rFonts w:ascii="Arial" w:hAnsi="Arial" w:cs="Arial"/>
            <w:sz w:val="24"/>
            <w:szCs w:val="24"/>
          </w:rPr>
          <w:t>sectoring</w:t>
        </w:r>
        <w:r w:rsidR="00651575" w:rsidRPr="00605020">
          <w:rPr>
            <w:rFonts w:ascii="Arial" w:hAnsi="Arial" w:cs="Arial"/>
            <w:sz w:val="24"/>
            <w:szCs w:val="24"/>
          </w:rPr>
          <w:t xml:space="preserve"> </w:t>
        </w:r>
      </w:ins>
      <w:r w:rsidR="003D42CB" w:rsidRPr="00605020">
        <w:rPr>
          <w:rFonts w:ascii="Arial" w:hAnsi="Arial" w:cs="Arial"/>
          <w:sz w:val="24"/>
          <w:szCs w:val="24"/>
        </w:rPr>
        <w:t xml:space="preserve">patterns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w:t>
      </w:r>
      <w:del w:id="1197" w:author="Hong Qin" w:date="2012-04-23T00:08:00Z">
        <w:r w:rsidR="003D42CB" w:rsidRPr="00605020">
          <w:rPr>
            <w:rFonts w:ascii="Arial" w:hAnsi="Arial" w:cs="Arial"/>
            <w:sz w:val="24"/>
            <w:szCs w:val="24"/>
          </w:rPr>
          <w:delText>section</w:delText>
        </w:r>
      </w:del>
      <w:del w:id="1198" w:author="bidyut k mohanty" w:date="2012-04-22T08:31:00Z">
        <w:r w:rsidR="003D42CB" w:rsidRPr="00605020">
          <w:rPr>
            <w:rFonts w:ascii="Arial" w:hAnsi="Arial" w:cs="Arial"/>
            <w:sz w:val="24"/>
            <w:szCs w:val="24"/>
          </w:rPr>
          <w:delText>section</w:delText>
        </w:r>
      </w:del>
      <w:ins w:id="1199" w:author="bidyut k mohanty" w:date="2012-04-22T08:31:00Z">
        <w:r w:rsidR="003D42CB" w:rsidRPr="00605020">
          <w:rPr>
            <w:rFonts w:ascii="Arial" w:hAnsi="Arial" w:cs="Arial"/>
            <w:sz w:val="24"/>
            <w:szCs w:val="24"/>
          </w:rPr>
          <w:t>sect</w:t>
        </w:r>
      </w:ins>
      <w:ins w:id="1200" w:author="bidyut k mohanty" w:date="2012-04-21T08:18:00Z">
        <w:r w:rsidR="00651575">
          <w:rPr>
            <w:rFonts w:ascii="Arial" w:hAnsi="Arial" w:cs="Arial"/>
            <w:sz w:val="24"/>
            <w:szCs w:val="24"/>
          </w:rPr>
          <w:t>or</w:t>
        </w:r>
      </w:ins>
      <w:del w:id="1201" w:author="bidyut k mohanty" w:date="2012-04-21T08:18:00Z">
        <w:r w:rsidR="003D42CB" w:rsidRPr="00605020" w:rsidDel="00651575">
          <w:rPr>
            <w:rFonts w:ascii="Arial" w:hAnsi="Arial" w:cs="Arial"/>
            <w:sz w:val="24"/>
            <w:szCs w:val="24"/>
          </w:rPr>
          <w:delText>io</w:delText>
        </w:r>
      </w:del>
      <w:del w:id="1202" w:author="bidyut k mohanty" w:date="2012-04-21T08:19:00Z">
        <w:r w:rsidR="003D42CB" w:rsidRPr="00605020" w:rsidDel="00651575">
          <w:rPr>
            <w:rFonts w:ascii="Arial" w:hAnsi="Arial" w:cs="Arial"/>
            <w:sz w:val="24"/>
            <w:szCs w:val="24"/>
          </w:rPr>
          <w:delText>n</w:delText>
        </w:r>
      </w:del>
      <w:r w:rsidR="003D42CB" w:rsidRPr="00605020">
        <w:rPr>
          <w:rFonts w:ascii="Arial" w:hAnsi="Arial" w:cs="Arial"/>
          <w:sz w:val="24"/>
          <w:szCs w:val="24"/>
        </w:rPr>
        <w:t xml:space="preserve"> patterns that were less than one-eighth were ignored. </w:t>
      </w:r>
    </w:p>
    <w:p w:rsidR="00000000" w:rsidRDefault="004F4183">
      <w:pPr>
        <w:spacing w:after="0" w:line="480" w:lineRule="auto"/>
        <w:jc w:val="both"/>
        <w:rPr>
          <w:rFonts w:ascii="Arial" w:hAnsi="Arial" w:cs="Arial"/>
          <w:sz w:val="24"/>
          <w:szCs w:val="24"/>
        </w:rPr>
        <w:pPrChange w:id="1203" w:author="bidyut k mohanty" w:date="2012-04-20T08:36:00Z">
          <w:pPr>
            <w:spacing w:after="0" w:line="480" w:lineRule="auto"/>
          </w:pPr>
        </w:pPrChange>
      </w:pPr>
    </w:p>
    <w:p w:rsidR="00000000" w:rsidRDefault="00C501A6">
      <w:pPr>
        <w:spacing w:after="0" w:line="480" w:lineRule="auto"/>
        <w:jc w:val="both"/>
        <w:rPr>
          <w:rFonts w:ascii="Arial" w:hAnsi="Arial"/>
          <w:b/>
          <w:sz w:val="24"/>
        </w:rPr>
        <w:pPrChange w:id="1204" w:author="bidyut k mohanty" w:date="2012-04-23T00:08:00Z">
          <w:pPr>
            <w:spacing w:after="0" w:line="480" w:lineRule="auto"/>
          </w:pPr>
        </w:pPrChange>
      </w:pPr>
      <w:r w:rsidRPr="00C501A6">
        <w:rPr>
          <w:rFonts w:ascii="Arial" w:hAnsi="Arial"/>
          <w:b/>
          <w:sz w:val="24"/>
        </w:rPr>
        <w:t>Data Analysis</w:t>
      </w:r>
    </w:p>
    <w:p w:rsidR="00000000" w:rsidRDefault="00E038D4">
      <w:pPr>
        <w:spacing w:after="0" w:line="480" w:lineRule="auto"/>
        <w:ind w:firstLine="720"/>
        <w:jc w:val="both"/>
        <w:rPr>
          <w:rFonts w:ascii="Arial" w:hAnsi="Arial" w:cs="Arial"/>
          <w:sz w:val="24"/>
          <w:szCs w:val="24"/>
        </w:rPr>
        <w:pPrChange w:id="1205" w:author="bidyut k mohanty" w:date="2012-04-23T00:08:00Z">
          <w:pPr>
            <w:spacing w:after="0" w:line="480" w:lineRule="auto"/>
            <w:ind w:firstLine="720"/>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del w:id="1206" w:author="Hong Qin" w:date="2012-04-19T19:08:00Z">
        <w:r w:rsidR="00443503" w:rsidRPr="00605020" w:rsidDel="009D75C3">
          <w:rPr>
            <w:rFonts w:ascii="Arial" w:hAnsi="Arial" w:cs="Arial"/>
            <w:sz w:val="24"/>
            <w:szCs w:val="24"/>
          </w:rPr>
          <w:delText xml:space="preserve">was </w:delText>
        </w:r>
      </w:del>
      <w:ins w:id="1207" w:author="Hong Qin" w:date="2012-04-19T19:08:00Z">
        <w:r w:rsidR="009D75C3">
          <w:rPr>
            <w:rFonts w:ascii="Arial" w:hAnsi="Arial" w:cs="Arial"/>
            <w:sz w:val="24"/>
            <w:szCs w:val="24"/>
          </w:rPr>
          <w:t>were</w:t>
        </w:r>
        <w:r w:rsidR="009D75C3" w:rsidRPr="00605020">
          <w:rPr>
            <w:rFonts w:ascii="Arial" w:hAnsi="Arial" w:cs="Arial"/>
            <w:sz w:val="24"/>
            <w:szCs w:val="24"/>
          </w:rPr>
          <w:t xml:space="preserve"> </w:t>
        </w:r>
      </w:ins>
      <w:r w:rsidR="00443503" w:rsidRPr="00605020">
        <w:rPr>
          <w:rFonts w:ascii="Arial" w:hAnsi="Arial" w:cs="Arial"/>
          <w:sz w:val="24"/>
          <w:szCs w:val="24"/>
        </w:rPr>
        <w:t xml:space="preserve">then </w:t>
      </w:r>
      <w:del w:id="1208" w:author="Hong Qin" w:date="2012-04-19T19:08:00Z">
        <w:r w:rsidR="00443503" w:rsidRPr="00605020" w:rsidDel="009D75C3">
          <w:rPr>
            <w:rFonts w:ascii="Arial" w:hAnsi="Arial" w:cs="Arial"/>
            <w:sz w:val="24"/>
            <w:szCs w:val="24"/>
          </w:rPr>
          <w:delText xml:space="preserve">transferred </w:delText>
        </w:r>
      </w:del>
      <w:ins w:id="1209" w:author="Hong Qin" w:date="2012-04-19T19:08:00Z">
        <w:r w:rsidR="009D75C3">
          <w:rPr>
            <w:rFonts w:ascii="Arial" w:hAnsi="Arial" w:cs="Arial"/>
            <w:sz w:val="24"/>
            <w:szCs w:val="24"/>
          </w:rPr>
          <w:t>recorded</w:t>
        </w:r>
        <w:r w:rsidR="009D75C3" w:rsidRPr="00605020">
          <w:rPr>
            <w:rFonts w:ascii="Arial" w:hAnsi="Arial" w:cs="Arial"/>
            <w:sz w:val="24"/>
            <w:szCs w:val="24"/>
          </w:rPr>
          <w:t xml:space="preserve"> </w:t>
        </w:r>
      </w:ins>
      <w:del w:id="1210" w:author="Hong Qin" w:date="2012-04-19T19:08:00Z">
        <w:r w:rsidR="00443503" w:rsidRPr="00605020" w:rsidDel="009D75C3">
          <w:rPr>
            <w:rFonts w:ascii="Arial" w:hAnsi="Arial" w:cs="Arial"/>
            <w:sz w:val="24"/>
            <w:szCs w:val="24"/>
          </w:rPr>
          <w:delText xml:space="preserve">to </w:delText>
        </w:r>
      </w:del>
      <w:ins w:id="1211" w:author="Hong Qin" w:date="2012-04-19T19:08:00Z">
        <w:r w:rsidR="009D75C3">
          <w:rPr>
            <w:rFonts w:ascii="Arial" w:hAnsi="Arial" w:cs="Arial"/>
            <w:sz w:val="24"/>
            <w:szCs w:val="24"/>
          </w:rPr>
          <w:t xml:space="preserve">in </w:t>
        </w:r>
      </w:ins>
      <w:del w:id="1212" w:author="Hong Qin" w:date="2012-04-19T19:08:00Z">
        <w:r w:rsidR="00443503" w:rsidRPr="00605020" w:rsidDel="009D75C3">
          <w:rPr>
            <w:rFonts w:ascii="Arial" w:hAnsi="Arial" w:cs="Arial"/>
            <w:sz w:val="24"/>
            <w:szCs w:val="24"/>
          </w:rPr>
          <w:delText xml:space="preserve">an </w:delText>
        </w:r>
      </w:del>
      <w:r w:rsidR="00443503" w:rsidRPr="00605020">
        <w:rPr>
          <w:rFonts w:ascii="Arial" w:hAnsi="Arial" w:cs="Arial"/>
          <w:sz w:val="24"/>
          <w:szCs w:val="24"/>
        </w:rPr>
        <w:t xml:space="preserve">excel </w:t>
      </w:r>
      <w:r w:rsidR="00302469">
        <w:rPr>
          <w:rFonts w:ascii="Arial" w:hAnsi="Arial" w:cs="Arial"/>
          <w:sz w:val="24"/>
          <w:szCs w:val="24"/>
        </w:rPr>
        <w:t xml:space="preserve">document </w:t>
      </w:r>
      <w:del w:id="1213" w:author="Hong Qin" w:date="2012-04-19T19:08:00Z">
        <w:r w:rsidR="00302469" w:rsidDel="009D75C3">
          <w:rPr>
            <w:rFonts w:ascii="Arial" w:hAnsi="Arial" w:cs="Arial"/>
            <w:sz w:val="24"/>
            <w:szCs w:val="24"/>
          </w:rPr>
          <w:delText xml:space="preserve">and </w:delText>
        </w:r>
      </w:del>
      <w:del w:id="1214" w:author="hong qin" w:date="2012-04-20T08:36:00Z">
        <w:r w:rsidR="00302469">
          <w:rPr>
            <w:rFonts w:ascii="Arial" w:hAnsi="Arial" w:cs="Arial"/>
            <w:sz w:val="24"/>
            <w:szCs w:val="24"/>
          </w:rPr>
          <w:delText>required</w:delText>
        </w:r>
        <w:r w:rsidRPr="00605020">
          <w:rPr>
            <w:rFonts w:ascii="Arial" w:hAnsi="Arial" w:cs="Arial"/>
            <w:sz w:val="24"/>
            <w:szCs w:val="24"/>
          </w:rPr>
          <w:delText>the strain</w:delText>
        </w:r>
      </w:del>
      <w:del w:id="1215" w:author="Hong Qin" w:date="2012-04-19T19:08:00Z">
        <w:r w:rsidR="00302469" w:rsidDel="009D75C3">
          <w:rPr>
            <w:rFonts w:ascii="Arial" w:hAnsi="Arial" w:cs="Arial"/>
            <w:sz w:val="24"/>
            <w:szCs w:val="24"/>
          </w:rPr>
          <w:delText>required</w:delText>
        </w:r>
      </w:del>
      <w:ins w:id="1216" w:author="Hong Qin" w:date="2012-04-19T19:08:00Z">
        <w:r w:rsidR="009D75C3">
          <w:rPr>
            <w:rFonts w:ascii="Arial" w:hAnsi="Arial" w:cs="Arial"/>
            <w:sz w:val="24"/>
            <w:szCs w:val="24"/>
          </w:rPr>
          <w:t xml:space="preserve">with the information on </w:t>
        </w:r>
      </w:ins>
      <w:del w:id="1217" w:author="Hong Qin" w:date="2012-04-19T19:08:00Z">
        <w:r w:rsidRPr="00605020" w:rsidDel="009D75C3">
          <w:rPr>
            <w:rFonts w:ascii="Arial" w:hAnsi="Arial" w:cs="Arial"/>
            <w:sz w:val="24"/>
            <w:szCs w:val="24"/>
          </w:rPr>
          <w:delText xml:space="preserve">the </w:delText>
        </w:r>
      </w:del>
      <w:ins w:id="1218" w:author="hong qin" w:date="2012-04-20T08:36:00Z">
        <w:r w:rsidRPr="00605020">
          <w:rPr>
            <w:rFonts w:ascii="Arial" w:hAnsi="Arial" w:cs="Arial"/>
            <w:sz w:val="24"/>
            <w:szCs w:val="24"/>
          </w:rPr>
          <w:t>strain</w:t>
        </w:r>
      </w:ins>
      <w:ins w:id="1219" w:author="Hong Qin" w:date="2012-04-19T19:08:00Z">
        <w:r w:rsidR="009D75C3">
          <w:rPr>
            <w:rFonts w:ascii="Arial" w:hAnsi="Arial" w:cs="Arial"/>
            <w:sz w:val="24"/>
            <w:szCs w:val="24"/>
          </w:rPr>
          <w:t>s</w:t>
        </w:r>
      </w:ins>
      <w:r w:rsidRPr="00605020">
        <w:rPr>
          <w:rFonts w:ascii="Arial" w:hAnsi="Arial" w:cs="Arial"/>
          <w:sz w:val="24"/>
          <w:szCs w:val="24"/>
        </w:rPr>
        <w:t xml:space="preserve">, </w:t>
      </w:r>
      <w:del w:id="1220"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 xml:space="preserve">absorption </w:t>
      </w:r>
      <w:del w:id="1221" w:author="hong qin" w:date="2012-04-20T08:36:00Z">
        <w:r w:rsidRPr="00605020">
          <w:rPr>
            <w:rFonts w:ascii="Arial" w:hAnsi="Arial" w:cs="Arial"/>
            <w:sz w:val="24"/>
            <w:szCs w:val="24"/>
          </w:rPr>
          <w:delText>value</w:delText>
        </w:r>
      </w:del>
      <w:ins w:id="1222" w:author="hong qin" w:date="2012-04-20T08:36:00Z">
        <w:r w:rsidRPr="00605020">
          <w:rPr>
            <w:rFonts w:ascii="Arial" w:hAnsi="Arial" w:cs="Arial"/>
            <w:sz w:val="24"/>
            <w:szCs w:val="24"/>
          </w:rPr>
          <w:t>value</w:t>
        </w:r>
      </w:ins>
      <w:ins w:id="1223" w:author="Hong Qin" w:date="2012-04-19T19:09:00Z">
        <w:r w:rsidR="009D75C3">
          <w:rPr>
            <w:rFonts w:ascii="Arial" w:hAnsi="Arial" w:cs="Arial"/>
            <w:sz w:val="24"/>
            <w:szCs w:val="24"/>
          </w:rPr>
          <w:t>s</w:t>
        </w:r>
      </w:ins>
      <w:r w:rsidRPr="00605020">
        <w:rPr>
          <w:rFonts w:ascii="Arial" w:hAnsi="Arial" w:cs="Arial"/>
          <w:sz w:val="24"/>
          <w:szCs w:val="24"/>
        </w:rPr>
        <w:t xml:space="preserve"> at </w:t>
      </w:r>
      <w:del w:id="1224" w:author="bidyut k mohanty" w:date="2012-04-21T08:23:00Z">
        <w:r w:rsidRPr="00605020" w:rsidDel="00A61DE2">
          <w:rPr>
            <w:rFonts w:ascii="Arial" w:hAnsi="Arial" w:cs="Arial"/>
            <w:sz w:val="24"/>
            <w:szCs w:val="24"/>
          </w:rPr>
          <w:delText>OD600</w:delText>
        </w:r>
      </w:del>
      <w:del w:id="1225" w:author="bidyut k mohanty" w:date="2012-04-22T08:31:00Z">
        <w:r w:rsidRPr="00605020">
          <w:rPr>
            <w:rFonts w:ascii="Arial" w:hAnsi="Arial" w:cs="Arial"/>
            <w:sz w:val="24"/>
            <w:szCs w:val="24"/>
          </w:rPr>
          <w:delText>,</w:delText>
        </w:r>
      </w:del>
      <w:ins w:id="1226" w:author="bidyut k mohanty" w:date="2012-04-21T08:23:00Z">
        <w:r w:rsidR="00A61DE2">
          <w:rPr>
            <w:rFonts w:ascii="Arial" w:hAnsi="Arial" w:cs="Arial"/>
            <w:sz w:val="24"/>
            <w:szCs w:val="24"/>
          </w:rPr>
          <w:t>A</w:t>
        </w:r>
        <w:r w:rsidR="006C28C4" w:rsidRPr="006C28C4">
          <w:rPr>
            <w:rFonts w:ascii="Arial" w:hAnsi="Arial" w:cs="Arial"/>
            <w:sz w:val="24"/>
            <w:szCs w:val="24"/>
            <w:vertAlign w:val="subscript"/>
            <w:rPrChange w:id="1227" w:author="bidyut k mohanty" w:date="2012-04-21T08:23:00Z">
              <w:rPr>
                <w:rFonts w:ascii="Arial" w:hAnsi="Arial" w:cs="Arial"/>
                <w:sz w:val="24"/>
                <w:szCs w:val="24"/>
              </w:rPr>
            </w:rPrChange>
          </w:rPr>
          <w:t>600</w:t>
        </w:r>
      </w:ins>
      <w:ins w:id="1228" w:author="bidyut k mohanty" w:date="2012-04-22T08:31:00Z">
        <w:r w:rsidRPr="00605020">
          <w:rPr>
            <w:rFonts w:ascii="Arial" w:hAnsi="Arial" w:cs="Arial"/>
            <w:sz w:val="24"/>
            <w:szCs w:val="24"/>
          </w:rPr>
          <w:t xml:space="preserve">, </w:t>
        </w:r>
      </w:ins>
      <w:del w:id="1229"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del w:id="1230" w:author="Hong Qin" w:date="2012-04-19T19:09:00Z">
        <w:r w:rsidR="009C27AC" w:rsidRPr="00605020" w:rsidDel="009D75C3">
          <w:rPr>
            <w:rFonts w:ascii="Arial" w:hAnsi="Arial" w:cs="Arial"/>
            <w:sz w:val="24"/>
            <w:szCs w:val="24"/>
          </w:rPr>
          <w:delText xml:space="preserve">treatment </w:delText>
        </w:r>
      </w:del>
      <w:ins w:id="1231" w:author="Hong Qin" w:date="2012-04-19T19:09:00Z">
        <w:r w:rsidR="009D75C3">
          <w:rPr>
            <w:rFonts w:ascii="Arial" w:hAnsi="Arial" w:cs="Arial"/>
            <w:sz w:val="24"/>
            <w:szCs w:val="24"/>
          </w:rPr>
          <w:t>percentage</w:t>
        </w:r>
      </w:ins>
      <w:del w:id="1232" w:author="Hong Qin" w:date="2012-04-19T19:09:00Z">
        <w:r w:rsidR="009C27AC" w:rsidRPr="00605020" w:rsidDel="009D75C3">
          <w:rPr>
            <w:rFonts w:ascii="Arial" w:hAnsi="Arial" w:cs="Arial"/>
            <w:sz w:val="24"/>
            <w:szCs w:val="24"/>
          </w:rPr>
          <w:delText>(%)</w:delText>
        </w:r>
      </w:del>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w:t>
      </w:r>
      <w:del w:id="1233" w:author="Hong Qin" w:date="2012-04-23T00:08:00Z">
        <w:r w:rsidR="002656BD" w:rsidRPr="00605020">
          <w:rPr>
            <w:rFonts w:ascii="Arial" w:hAnsi="Arial" w:cs="Arial"/>
            <w:sz w:val="24"/>
            <w:szCs w:val="24"/>
          </w:rPr>
          <w:delText>section</w:delText>
        </w:r>
      </w:del>
      <w:del w:id="1234" w:author="bidyut k mohanty" w:date="2012-04-22T08:31:00Z">
        <w:r w:rsidR="002656BD" w:rsidRPr="00605020">
          <w:rPr>
            <w:rFonts w:ascii="Arial" w:hAnsi="Arial" w:cs="Arial"/>
            <w:sz w:val="24"/>
            <w:szCs w:val="24"/>
          </w:rPr>
          <w:delText>section</w:delText>
        </w:r>
      </w:del>
      <w:ins w:id="1235" w:author="bidyut k mohanty" w:date="2012-04-22T08:31:00Z">
        <w:r w:rsidR="002656BD" w:rsidRPr="00605020">
          <w:rPr>
            <w:rFonts w:ascii="Arial" w:hAnsi="Arial" w:cs="Arial"/>
            <w:sz w:val="24"/>
            <w:szCs w:val="24"/>
          </w:rPr>
          <w:t>sect</w:t>
        </w:r>
      </w:ins>
      <w:ins w:id="1236" w:author="bidyut k mohanty" w:date="2012-04-21T08:24:00Z">
        <w:r w:rsidR="00A61DE2">
          <w:rPr>
            <w:rFonts w:ascii="Arial" w:hAnsi="Arial" w:cs="Arial"/>
            <w:sz w:val="24"/>
            <w:szCs w:val="24"/>
          </w:rPr>
          <w:t>or</w:t>
        </w:r>
      </w:ins>
      <w:del w:id="1237" w:author="bidyut k mohanty" w:date="2012-04-21T08:24:00Z">
        <w:r w:rsidR="002656BD" w:rsidRPr="00605020" w:rsidDel="00A61DE2">
          <w:rPr>
            <w:rFonts w:ascii="Arial" w:hAnsi="Arial" w:cs="Arial"/>
            <w:sz w:val="24"/>
            <w:szCs w:val="24"/>
          </w:rPr>
          <w:delText>ion</w:delText>
        </w:r>
      </w:del>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000000" w:rsidRDefault="004F4183">
      <w:pPr>
        <w:tabs>
          <w:tab w:val="center" w:pos="4680"/>
        </w:tabs>
        <w:spacing w:line="480" w:lineRule="auto"/>
        <w:jc w:val="both"/>
        <w:rPr>
          <w:rFonts w:ascii="Arial" w:eastAsia="Arial" w:hAnsi="Arial" w:cs="Arial"/>
          <w:sz w:val="30"/>
          <w:szCs w:val="30"/>
        </w:rPr>
        <w:pPrChange w:id="1238" w:author="bidyut k mohanty" w:date="2012-04-20T15:30:00Z">
          <w:pPr>
            <w:tabs>
              <w:tab w:val="center" w:pos="4680"/>
            </w:tabs>
            <w:spacing w:line="480" w:lineRule="auto"/>
            <w:jc w:val="center"/>
          </w:pPr>
        </w:pPrChange>
      </w:pPr>
    </w:p>
    <w:p w:rsidR="00000000" w:rsidRDefault="006C28C4">
      <w:pPr>
        <w:tabs>
          <w:tab w:val="center" w:pos="4680"/>
        </w:tabs>
        <w:spacing w:line="480" w:lineRule="auto"/>
        <w:jc w:val="both"/>
        <w:rPr>
          <w:rFonts w:ascii="Arial" w:eastAsia="Arial" w:hAnsi="Arial" w:cs="Arial"/>
          <w:b/>
          <w:sz w:val="30"/>
          <w:szCs w:val="30"/>
          <w:rPrChange w:id="1239" w:author="hong qin" w:date="2012-04-19T11:05:00Z">
            <w:rPr>
              <w:rFonts w:ascii="Arial" w:eastAsia="Arial" w:hAnsi="Arial" w:cs="Arial"/>
              <w:sz w:val="30"/>
              <w:szCs w:val="30"/>
            </w:rPr>
          </w:rPrChange>
        </w:rPr>
        <w:pPrChange w:id="1240" w:author="bidyut k mohanty" w:date="2012-04-20T15:30:00Z">
          <w:pPr>
            <w:tabs>
              <w:tab w:val="center" w:pos="4680"/>
            </w:tabs>
            <w:spacing w:line="480" w:lineRule="auto"/>
            <w:jc w:val="center"/>
          </w:pPr>
        </w:pPrChange>
      </w:pPr>
      <w:r w:rsidRPr="006C28C4">
        <w:rPr>
          <w:rFonts w:ascii="Arial" w:eastAsia="Arial" w:hAnsi="Arial" w:cs="Arial"/>
          <w:b/>
          <w:sz w:val="30"/>
          <w:szCs w:val="30"/>
          <w:rPrChange w:id="1241" w:author="hong qin" w:date="2012-04-19T11:05:00Z">
            <w:rPr>
              <w:rFonts w:ascii="Arial" w:eastAsia="Arial" w:hAnsi="Arial" w:cs="Arial"/>
              <w:sz w:val="30"/>
              <w:szCs w:val="30"/>
            </w:rPr>
          </w:rPrChange>
        </w:rPr>
        <w:t>Results</w:t>
      </w:r>
    </w:p>
    <w:p w:rsidR="00000000" w:rsidRDefault="007F3A83">
      <w:pPr>
        <w:spacing w:line="480" w:lineRule="auto"/>
        <w:ind w:firstLine="720"/>
        <w:jc w:val="both"/>
        <w:rPr>
          <w:rFonts w:ascii="Arial" w:hAnsi="Arial" w:cs="Arial"/>
          <w:sz w:val="24"/>
          <w:szCs w:val="24"/>
        </w:rPr>
        <w:pPrChange w:id="1242" w:author="bidyut k mohanty" w:date="2012-04-23T00:08:00Z">
          <w:pPr>
            <w:spacing w:line="480" w:lineRule="auto"/>
            <w:ind w:firstLine="720"/>
          </w:pPr>
        </w:pPrChange>
      </w:pPr>
      <w:r w:rsidRPr="00605020">
        <w:rPr>
          <w:rFonts w:ascii="Arial" w:hAnsi="Arial" w:cs="Arial"/>
          <w:sz w:val="24"/>
          <w:szCs w:val="24"/>
        </w:rPr>
        <w:lastRenderedPageBreak/>
        <w:t xml:space="preserve">The interconnection between oxidative stress, genomic instability, mitotic asymmetry, and chronological </w:t>
      </w:r>
      <w:del w:id="1243" w:author="Hong Qin" w:date="2012-04-19T19:17:00Z">
        <w:r w:rsidRPr="00605020" w:rsidDel="00053B8D">
          <w:rPr>
            <w:rFonts w:ascii="Arial" w:hAnsi="Arial" w:cs="Arial"/>
            <w:sz w:val="24"/>
            <w:szCs w:val="24"/>
          </w:rPr>
          <w:delText>lifespan</w:delText>
        </w:r>
      </w:del>
      <w:ins w:id="1244" w:author="Hong Qin" w:date="2012-04-19T19:17:00Z">
        <w:r w:rsidR="00053B8D">
          <w:rPr>
            <w:rFonts w:ascii="Arial" w:hAnsi="Arial" w:cs="Arial"/>
            <w:sz w:val="24"/>
            <w:szCs w:val="24"/>
          </w:rPr>
          <w:t>life span</w:t>
        </w:r>
      </w:ins>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000000" w:rsidRDefault="004F4183">
      <w:pPr>
        <w:spacing w:after="0" w:line="480" w:lineRule="auto"/>
        <w:jc w:val="both"/>
        <w:rPr>
          <w:rFonts w:ascii="Arial" w:hAnsi="Arial"/>
          <w:b/>
          <w:sz w:val="24"/>
        </w:rPr>
        <w:pPrChange w:id="1245" w:author="bidyut k mohanty" w:date="2012-04-20T15:30:00Z">
          <w:pPr>
            <w:spacing w:after="0" w:line="480" w:lineRule="auto"/>
          </w:pPr>
        </w:pPrChange>
      </w:pPr>
    </w:p>
    <w:p w:rsidR="00000000" w:rsidRDefault="00E80763">
      <w:pPr>
        <w:spacing w:after="0" w:line="480" w:lineRule="auto"/>
        <w:jc w:val="both"/>
        <w:rPr>
          <w:rFonts w:ascii="Arial" w:hAnsi="Arial"/>
          <w:b/>
          <w:sz w:val="24"/>
        </w:rPr>
        <w:pPrChange w:id="1246" w:author="bidyut k mohanty" w:date="2012-04-23T00:08:00Z">
          <w:pPr>
            <w:spacing w:after="0" w:line="480" w:lineRule="auto"/>
          </w:pPr>
        </w:pPrChange>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del w:id="1247" w:author="bidyut k mohanty" w:date="2012-04-21T08:25:00Z">
        <w:r w:rsidR="005A4723" w:rsidDel="00A61DE2">
          <w:rPr>
            <w:rFonts w:ascii="Arial" w:eastAsia="Arial" w:hAnsi="Arial" w:cs="Arial"/>
            <w:b/>
            <w:sz w:val="24"/>
            <w:szCs w:val="24"/>
          </w:rPr>
          <w:delText>i</w:delText>
        </w:r>
      </w:del>
      <w:del w:id="1248" w:author="Hong Qin" w:date="2012-04-23T00:08:00Z">
        <w:r w:rsidR="005A4723">
          <w:rPr>
            <w:rFonts w:ascii="Arial" w:eastAsia="Arial" w:hAnsi="Arial" w:cs="Arial"/>
            <w:b/>
            <w:sz w:val="24"/>
            <w:szCs w:val="24"/>
          </w:rPr>
          <w:delText xml:space="preserve">nduced </w:delText>
        </w:r>
      </w:del>
      <w:ins w:id="1249" w:author="bidyut k mohanty" w:date="2012-04-21T08:25:00Z">
        <w:del w:id="1250" w:author="Hong Qin" w:date="2012-04-23T08:37:00Z">
          <w:r w:rsidR="00A61DE2" w:rsidDel="00A16213">
            <w:rPr>
              <w:rFonts w:ascii="Arial" w:eastAsia="Arial" w:hAnsi="Arial" w:cs="Arial"/>
              <w:b/>
              <w:sz w:val="24"/>
              <w:szCs w:val="24"/>
            </w:rPr>
            <w:delText>-</w:delText>
          </w:r>
        </w:del>
      </w:ins>
      <w:ins w:id="1251" w:author="Hong Qin" w:date="2012-04-23T08:37:00Z">
        <w:r w:rsidR="00A16213">
          <w:rPr>
            <w:rFonts w:ascii="Arial" w:eastAsia="Arial" w:hAnsi="Arial" w:cs="Arial"/>
            <w:b/>
            <w:sz w:val="24"/>
            <w:szCs w:val="24"/>
          </w:rPr>
          <w:t>–</w:t>
        </w:r>
      </w:ins>
      <w:ins w:id="1252" w:author="bidyut k mohanty" w:date="2012-04-21T08:25:00Z">
        <w:del w:id="1253" w:author="Hong Qin" w:date="2012-04-23T08:37:00Z">
          <w:r w:rsidR="00A61DE2" w:rsidDel="00A16213">
            <w:rPr>
              <w:rFonts w:ascii="Arial" w:eastAsia="Arial" w:hAnsi="Arial" w:cs="Arial"/>
              <w:b/>
              <w:sz w:val="24"/>
              <w:szCs w:val="24"/>
            </w:rPr>
            <w:delText>i</w:delText>
          </w:r>
        </w:del>
      </w:ins>
      <w:ins w:id="1254" w:author="Hong Qin" w:date="2012-04-23T08:37:00Z">
        <w:r w:rsidR="00A16213">
          <w:rPr>
            <w:rFonts w:ascii="Arial" w:eastAsia="Arial" w:hAnsi="Arial" w:cs="Arial"/>
            <w:b/>
            <w:sz w:val="24"/>
            <w:szCs w:val="24"/>
          </w:rPr>
          <w:t>dose dependent</w:t>
        </w:r>
      </w:ins>
      <w:ins w:id="1255" w:author="Hong Qin" w:date="2012-04-23T00:08:00Z">
        <w:r w:rsidR="005A4723">
          <w:rPr>
            <w:rFonts w:ascii="Arial" w:eastAsia="Arial" w:hAnsi="Arial" w:cs="Arial"/>
            <w:b/>
            <w:sz w:val="24"/>
            <w:szCs w:val="24"/>
          </w:rPr>
          <w:t xml:space="preserve"> </w:t>
        </w:r>
      </w:ins>
      <w:r w:rsidR="005A4723">
        <w:rPr>
          <w:rFonts w:ascii="Arial" w:eastAsia="Arial" w:hAnsi="Arial" w:cs="Arial"/>
          <w:b/>
          <w:sz w:val="24"/>
          <w:szCs w:val="24"/>
        </w:rPr>
        <w:t>change</w:t>
      </w:r>
      <w:ins w:id="1256" w:author="Hong Qin" w:date="2012-04-23T08:37:00Z">
        <w:r w:rsidR="00A16213">
          <w:rPr>
            <w:rFonts w:ascii="Arial" w:eastAsia="Arial" w:hAnsi="Arial" w:cs="Arial"/>
            <w:b/>
            <w:sz w:val="24"/>
            <w:szCs w:val="24"/>
          </w:rPr>
          <w:t>s</w:t>
        </w:r>
      </w:ins>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000000" w:rsidRDefault="000E377A">
      <w:pPr>
        <w:spacing w:after="0" w:line="480" w:lineRule="auto"/>
        <w:ind w:firstLine="720"/>
        <w:jc w:val="both"/>
        <w:rPr>
          <w:del w:id="1257" w:author="Hong Qin" w:date="2012-04-23T08:41:00Z"/>
          <w:rFonts w:ascii="Arial" w:hAnsi="Arial" w:cs="Arial"/>
          <w:sz w:val="24"/>
          <w:szCs w:val="24"/>
        </w:rPr>
        <w:pPrChange w:id="1258" w:author="bidyut k mohanty" w:date="2012-04-23T00:08:00Z">
          <w:pPr>
            <w:spacing w:after="0" w:line="480" w:lineRule="auto"/>
            <w:ind w:firstLine="720"/>
          </w:pPr>
        </w:pPrChange>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 xml:space="preserve">dose-dependent change </w:t>
      </w:r>
      <w:ins w:id="1259" w:author="bidyut k mohanty" w:date="2012-04-21T08:25:00Z">
        <w:r w:rsidR="00B63752">
          <w:rPr>
            <w:rFonts w:ascii="Arial" w:hAnsi="Arial" w:cs="Arial"/>
            <w:sz w:val="24"/>
            <w:szCs w:val="24"/>
          </w:rPr>
          <w:t xml:space="preserve">in </w:t>
        </w:r>
      </w:ins>
      <w:r>
        <w:rPr>
          <w:rFonts w:ascii="Arial" w:hAnsi="Arial" w:cs="Arial"/>
          <w:sz w:val="24"/>
          <w:szCs w:val="24"/>
        </w:rPr>
        <w:t>viability and LOH are generally sigmoid</w:t>
      </w:r>
      <w:r w:rsidR="00F64691">
        <w:rPr>
          <w:rFonts w:ascii="Arial" w:hAnsi="Arial" w:cs="Arial"/>
          <w:sz w:val="24"/>
          <w:szCs w:val="24"/>
        </w:rPr>
        <w:t xml:space="preserve"> (</w:t>
      </w:r>
      <w:r w:rsidR="006C28C4" w:rsidRPr="006C28C4">
        <w:rPr>
          <w:rFonts w:ascii="Arial" w:hAnsi="Arial"/>
          <w:color w:val="FF0000"/>
          <w:sz w:val="24"/>
          <w:rPrChange w:id="1260" w:author="Hong Qin" w:date="2012-04-20T08:36:00Z">
            <w:rPr>
              <w:rFonts w:ascii="Arial" w:hAnsi="Arial"/>
              <w:sz w:val="24"/>
            </w:rPr>
          </w:rPrChange>
        </w:rPr>
        <w:t xml:space="preserve">Figure </w:t>
      </w:r>
      <w:del w:id="1261" w:author="hong qin" w:date="2012-04-19T19:23:00Z">
        <w:r w:rsidR="006C28C4" w:rsidRPr="006C28C4">
          <w:rPr>
            <w:rFonts w:ascii="Arial" w:hAnsi="Arial"/>
            <w:color w:val="FF0000"/>
            <w:sz w:val="24"/>
            <w:rPrChange w:id="1262" w:author="Hong Qin" w:date="2012-04-20T08:36:00Z">
              <w:rPr>
                <w:rFonts w:ascii="Arial" w:hAnsi="Arial"/>
                <w:sz w:val="24"/>
              </w:rPr>
            </w:rPrChange>
          </w:rPr>
          <w:delText>xx</w:delText>
        </w:r>
      </w:del>
      <w:del w:id="1263" w:author="hong qin" w:date="2012-04-20T08:36:00Z">
        <w:r w:rsidR="00F64691">
          <w:rPr>
            <w:rFonts w:ascii="Arial" w:hAnsi="Arial" w:cs="Arial"/>
            <w:sz w:val="24"/>
            <w:szCs w:val="24"/>
          </w:rPr>
          <w:delText>?)</w:delText>
        </w:r>
        <w:r w:rsidR="00DA20B4">
          <w:rPr>
            <w:rFonts w:ascii="Arial" w:hAnsi="Arial" w:cs="Arial"/>
            <w:sz w:val="24"/>
            <w:szCs w:val="24"/>
          </w:rPr>
          <w:delText>,</w:delText>
        </w:r>
      </w:del>
      <w:del w:id="1264" w:author="hong qin" w:date="2012-04-19T19:23:00Z">
        <w:r w:rsidR="006C28C4" w:rsidRPr="006C28C4">
          <w:rPr>
            <w:rFonts w:ascii="Arial" w:hAnsi="Arial" w:cs="Arial"/>
            <w:color w:val="FF0000"/>
            <w:sz w:val="24"/>
            <w:szCs w:val="24"/>
            <w:rPrChange w:id="1265" w:author="Hong Qin" w:date="2012-04-19T19:11:00Z">
              <w:rPr>
                <w:rFonts w:ascii="Arial" w:hAnsi="Arial" w:cs="Arial"/>
                <w:sz w:val="24"/>
                <w:szCs w:val="24"/>
              </w:rPr>
            </w:rPrChange>
          </w:rPr>
          <w:delText>?</w:delText>
        </w:r>
      </w:del>
      <w:ins w:id="1266" w:author="hong qin" w:date="2012-04-19T19:23:00Z">
        <w:r w:rsidR="008E3ECD">
          <w:rPr>
            <w:rFonts w:ascii="Arial" w:hAnsi="Arial" w:cs="Arial"/>
            <w:color w:val="FF0000"/>
            <w:sz w:val="24"/>
            <w:szCs w:val="24"/>
          </w:rPr>
          <w:t>7</w:t>
        </w:r>
      </w:ins>
      <w:ins w:id="1267" w:author="hong qin" w:date="2012-04-20T08:36:00Z">
        <w:r w:rsidR="006C28C4" w:rsidRPr="006C28C4">
          <w:rPr>
            <w:rFonts w:ascii="Arial" w:hAnsi="Arial" w:cs="Arial"/>
            <w:color w:val="FF0000"/>
            <w:sz w:val="24"/>
            <w:szCs w:val="24"/>
            <w:rPrChange w:id="1268" w:author="Hong Qin" w:date="2012-04-19T19:11:00Z">
              <w:rPr>
                <w:rFonts w:ascii="Arial" w:hAnsi="Arial" w:cs="Arial"/>
                <w:sz w:val="24"/>
                <w:szCs w:val="24"/>
              </w:rPr>
            </w:rPrChange>
          </w:rPr>
          <w:t>)</w:t>
        </w:r>
        <w:del w:id="1269" w:author="Hong Qin" w:date="2012-04-23T08:38:00Z">
          <w:r w:rsidR="006C28C4" w:rsidRPr="006C28C4">
            <w:rPr>
              <w:rFonts w:ascii="Arial" w:hAnsi="Arial" w:cs="Arial"/>
              <w:color w:val="FF0000"/>
              <w:sz w:val="24"/>
              <w:szCs w:val="24"/>
              <w:rPrChange w:id="1270" w:author="Hong Qin" w:date="2012-04-19T19:11:00Z">
                <w:rPr>
                  <w:rFonts w:ascii="Arial" w:hAnsi="Arial" w:cs="Arial"/>
                  <w:sz w:val="24"/>
                  <w:szCs w:val="24"/>
                </w:rPr>
              </w:rPrChange>
            </w:rPr>
            <w:delText>,</w:delText>
          </w:r>
        </w:del>
      </w:ins>
      <w:ins w:id="1271" w:author="Hong Qin" w:date="2012-04-23T08:41:00Z">
        <w:r w:rsidR="00A32572">
          <w:rPr>
            <w:rFonts w:ascii="Arial" w:hAnsi="Arial" w:cs="Arial"/>
            <w:color w:val="FF0000"/>
            <w:sz w:val="24"/>
            <w:szCs w:val="24"/>
          </w:rPr>
          <w:t>,</w:t>
        </w:r>
      </w:ins>
      <w:r w:rsidR="00DA20B4">
        <w:rPr>
          <w:rFonts w:ascii="Arial" w:hAnsi="Arial" w:cs="Arial"/>
          <w:sz w:val="24"/>
          <w:szCs w:val="24"/>
        </w:rPr>
        <w:t xml:space="preserve"> </w:t>
      </w:r>
      <w:del w:id="1272" w:author="Hong Qin" w:date="2012-04-23T08:38:00Z">
        <w:r w:rsidR="00DA20B4" w:rsidDel="00E828A6">
          <w:rPr>
            <w:rFonts w:ascii="Arial" w:hAnsi="Arial" w:cs="Arial"/>
            <w:sz w:val="24"/>
            <w:szCs w:val="24"/>
          </w:rPr>
          <w:delText>but t</w:delText>
        </w:r>
      </w:del>
      <w:del w:id="1273" w:author="Hong Qin" w:date="2012-04-23T08:41:00Z">
        <w:r w:rsidR="00DA20B4" w:rsidDel="00A32572">
          <w:rPr>
            <w:rFonts w:ascii="Arial" w:hAnsi="Arial" w:cs="Arial"/>
            <w:sz w:val="24"/>
            <w:szCs w:val="24"/>
          </w:rPr>
          <w:delText xml:space="preserve">he drop of viability and increase of LOH </w:delText>
        </w:r>
      </w:del>
      <w:del w:id="1274" w:author="Hong Qin" w:date="2012-04-23T08:39:00Z">
        <w:r w:rsidR="00DA20B4" w:rsidDel="00E828A6">
          <w:rPr>
            <w:rFonts w:ascii="Arial" w:hAnsi="Arial" w:cs="Arial"/>
            <w:sz w:val="24"/>
            <w:szCs w:val="24"/>
          </w:rPr>
          <w:delText xml:space="preserve">can be clearly seen </w:delText>
        </w:r>
      </w:del>
      <w:del w:id="1275" w:author="Hong Qin" w:date="2012-04-23T08:41:00Z">
        <w:r w:rsidR="00DA20B4" w:rsidDel="00A32572">
          <w:rPr>
            <w:rFonts w:ascii="Arial" w:hAnsi="Arial" w:cs="Arial"/>
            <w:sz w:val="24"/>
            <w:szCs w:val="24"/>
          </w:rPr>
          <w:delText xml:space="preserve">at low concentrations of </w:delText>
        </w:r>
        <w:r w:rsidR="00080872" w:rsidRPr="006528EC" w:rsidDel="00A32572">
          <w:rPr>
            <w:rFonts w:ascii="Arial" w:eastAsia="Arial" w:hAnsi="Arial" w:cs="Arial"/>
            <w:sz w:val="24"/>
            <w:szCs w:val="24"/>
          </w:rPr>
          <w:delText>H</w:delText>
        </w:r>
        <w:r w:rsidR="00080872" w:rsidRPr="006528EC" w:rsidDel="00A32572">
          <w:rPr>
            <w:rFonts w:ascii="Arial" w:eastAsia="Arial" w:hAnsi="Arial" w:cs="Arial"/>
            <w:sz w:val="24"/>
            <w:szCs w:val="24"/>
            <w:vertAlign w:val="subscript"/>
          </w:rPr>
          <w:delText>2</w:delText>
        </w:r>
        <w:r w:rsidR="00080872" w:rsidRPr="006528EC" w:rsidDel="00A32572">
          <w:rPr>
            <w:rFonts w:ascii="Arial" w:eastAsia="Arial" w:hAnsi="Arial" w:cs="Arial"/>
            <w:sz w:val="24"/>
            <w:szCs w:val="24"/>
          </w:rPr>
          <w:delText>O</w:delText>
        </w:r>
        <w:r w:rsidR="00080872" w:rsidRPr="006528EC" w:rsidDel="00A32572">
          <w:rPr>
            <w:rFonts w:ascii="Arial" w:eastAsia="Arial" w:hAnsi="Arial" w:cs="Arial"/>
            <w:sz w:val="24"/>
            <w:szCs w:val="24"/>
            <w:vertAlign w:val="subscript"/>
          </w:rPr>
          <w:delText>2</w:delText>
        </w:r>
        <w:r w:rsidR="00DA20B4" w:rsidDel="00A32572">
          <w:rPr>
            <w:rFonts w:ascii="Arial" w:hAnsi="Arial" w:cs="Arial"/>
            <w:sz w:val="24"/>
            <w:szCs w:val="24"/>
          </w:rPr>
          <w:delText xml:space="preserve">. </w:delText>
        </w:r>
        <w:r w:rsidR="00080872" w:rsidDel="00A32572">
          <w:rPr>
            <w:rFonts w:ascii="Arial" w:hAnsi="Arial" w:cs="Arial"/>
            <w:sz w:val="24"/>
            <w:szCs w:val="24"/>
          </w:rPr>
          <w:delText xml:space="preserve">In contrast, we </w:delText>
        </w:r>
        <w:r w:rsidR="00382D24" w:rsidDel="00A32572">
          <w:rPr>
            <w:rFonts w:ascii="Arial" w:hAnsi="Arial" w:cs="Arial"/>
            <w:sz w:val="24"/>
            <w:szCs w:val="24"/>
          </w:rPr>
          <w:delText xml:space="preserve">previously observed </w:delText>
        </w:r>
        <w:r w:rsidR="00080872" w:rsidDel="00A32572">
          <w:rPr>
            <w:rFonts w:ascii="Arial" w:hAnsi="Arial" w:cs="Arial"/>
            <w:sz w:val="24"/>
            <w:szCs w:val="24"/>
          </w:rPr>
          <w:delText xml:space="preserve">that </w:delText>
        </w:r>
        <w:r w:rsidR="006528EC" w:rsidDel="00A32572">
          <w:rPr>
            <w:rFonts w:ascii="Arial" w:hAnsi="Arial" w:cs="Arial"/>
            <w:sz w:val="24"/>
            <w:szCs w:val="24"/>
          </w:rPr>
          <w:delText xml:space="preserve">changes of LOH and viability </w:delText>
        </w:r>
        <w:r w:rsidR="00080872" w:rsidDel="00A32572">
          <w:rPr>
            <w:rFonts w:ascii="Arial" w:hAnsi="Arial" w:cs="Arial"/>
            <w:sz w:val="24"/>
            <w:szCs w:val="24"/>
          </w:rPr>
          <w:delText xml:space="preserve">can stay more or less unchanged during the initial phase of </w:delText>
        </w:r>
        <w:r w:rsidR="006528EC" w:rsidDel="00A32572">
          <w:rPr>
            <w:rFonts w:ascii="Arial" w:hAnsi="Arial" w:cs="Arial"/>
            <w:sz w:val="24"/>
            <w:szCs w:val="24"/>
          </w:rPr>
          <w:delText>chronological aging</w:delText>
        </w:r>
        <w:r w:rsidR="006C28C4" w:rsidDel="00A32572">
          <w:rPr>
            <w:rFonts w:ascii="Arial" w:hAnsi="Arial" w:cs="Arial"/>
            <w:sz w:val="24"/>
            <w:szCs w:val="24"/>
          </w:rPr>
          <w:fldChar w:fldCharType="begin"/>
        </w:r>
      </w:del>
      <w:del w:id="1276" w:author="Hong Qin" w:date="2012-04-22T17:05:00Z">
        <w:r w:rsidR="00080872"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del w:id="1277" w:author="Hong Qin" w:date="2012-04-23T08:41:00Z">
        <w:r w:rsidR="006C28C4" w:rsidDel="00A32572">
          <w:rPr>
            <w:rFonts w:ascii="Arial" w:hAnsi="Arial" w:cs="Arial"/>
            <w:sz w:val="24"/>
            <w:szCs w:val="24"/>
          </w:rPr>
          <w:fldChar w:fldCharType="separate"/>
        </w:r>
        <w:r w:rsidR="00080872" w:rsidDel="00A32572">
          <w:rPr>
            <w:rFonts w:ascii="Arial" w:hAnsi="Arial" w:cs="Arial"/>
            <w:noProof/>
            <w:sz w:val="24"/>
            <w:szCs w:val="24"/>
          </w:rPr>
          <w:delText>(</w:delText>
        </w:r>
        <w:r w:rsidR="006C28C4" w:rsidRPr="006C28C4" w:rsidDel="00A32572">
          <w:rPr>
            <w:noProof/>
            <w:rPrChange w:id="1278" w:author="hong qin" w:date="2012-04-20T08:36:00Z">
              <w:rPr>
                <w:rFonts w:ascii="Arial" w:hAnsi="Arial"/>
                <w:sz w:val="24"/>
              </w:rPr>
            </w:rPrChange>
          </w:rPr>
          <w:fldChar w:fldCharType="begin"/>
        </w:r>
        <w:r w:rsidR="00AC5D1A" w:rsidDel="00A32572">
          <w:rPr>
            <w:rFonts w:ascii="Arial" w:hAnsi="Arial" w:cs="Arial"/>
            <w:noProof/>
            <w:sz w:val="24"/>
            <w:szCs w:val="24"/>
          </w:rPr>
          <w:delInstrText xml:space="preserve"> </w:delInstrText>
        </w:r>
        <w:r w:rsidR="006C28C4" w:rsidRPr="006C28C4">
          <w:rPr>
            <w:noProof/>
            <w:rPrChange w:id="1279" w:author="hong qin" w:date="2012-04-20T08:36:00Z">
              <w:rPr>
                <w:rFonts w:ascii="Arial" w:hAnsi="Arial"/>
                <w:sz w:val="24"/>
              </w:rPr>
            </w:rPrChange>
          </w:rPr>
          <w:delInstrText>HYPERLINK \l "_ENREF_12" \o "Qin, 2008 #516</w:delInstrText>
        </w:r>
        <w:r w:rsidR="00AC5D1A" w:rsidDel="00A32572">
          <w:rPr>
            <w:rFonts w:ascii="Arial" w:hAnsi="Arial" w:cs="Arial"/>
            <w:noProof/>
            <w:sz w:val="24"/>
            <w:szCs w:val="24"/>
          </w:rPr>
          <w:delInstrText xml:space="preserve">" </w:delInstrText>
        </w:r>
      </w:del>
      <w:ins w:id="1280" w:author="hong qin" w:date="2012-04-20T08:36:00Z">
        <w:del w:id="1281" w:author="Hong Qin" w:date="2012-04-23T08:41:00Z">
          <w:r w:rsidR="002F2F83" w:rsidDel="00A32572">
            <w:rPr>
              <w:noProof/>
            </w:rPr>
            <w:delInstrText>"</w:delInstrText>
          </w:r>
        </w:del>
      </w:ins>
      <w:del w:id="1282" w:author="Hong Qin" w:date="2012-04-23T08:41:00Z">
        <w:r w:rsidR="006C28C4" w:rsidRPr="006C28C4" w:rsidDel="00A32572">
          <w:rPr>
            <w:noProof/>
            <w:rPrChange w:id="1283" w:author="hong qin" w:date="2012-04-20T08:36:00Z">
              <w:rPr>
                <w:rFonts w:ascii="Arial" w:hAnsi="Arial"/>
                <w:sz w:val="24"/>
              </w:rPr>
            </w:rPrChange>
          </w:rPr>
          <w:fldChar w:fldCharType="separate"/>
        </w:r>
        <w:r w:rsidR="00AC5D1A" w:rsidDel="00A32572">
          <w:rPr>
            <w:rFonts w:ascii="Arial" w:hAnsi="Arial" w:cs="Arial"/>
            <w:noProof/>
            <w:sz w:val="24"/>
            <w:szCs w:val="24"/>
          </w:rPr>
          <w:delText>Q</w:delText>
        </w:r>
        <w:r w:rsidR="00AC5D1A" w:rsidRPr="00080872" w:rsidDel="00A32572">
          <w:rPr>
            <w:rFonts w:ascii="Arial" w:hAnsi="Arial" w:cs="Arial"/>
            <w:smallCaps/>
            <w:noProof/>
            <w:sz w:val="24"/>
            <w:szCs w:val="24"/>
          </w:rPr>
          <w:delText>in</w:delText>
        </w:r>
        <w:r w:rsidR="00AC5D1A" w:rsidRPr="00080872" w:rsidDel="00A32572">
          <w:rPr>
            <w:rFonts w:ascii="Arial" w:hAnsi="Arial" w:cs="Arial"/>
            <w:i/>
            <w:noProof/>
            <w:sz w:val="24"/>
            <w:szCs w:val="24"/>
          </w:rPr>
          <w:delText xml:space="preserve"> et al.</w:delText>
        </w:r>
        <w:r w:rsidR="00AC5D1A" w:rsidDel="00A32572">
          <w:rPr>
            <w:rFonts w:ascii="Arial" w:hAnsi="Arial" w:cs="Arial"/>
            <w:noProof/>
            <w:sz w:val="24"/>
            <w:szCs w:val="24"/>
          </w:rPr>
          <w:delText xml:space="preserve"> 2008</w:delText>
        </w:r>
        <w:r w:rsidR="006C28C4" w:rsidRPr="006C28C4" w:rsidDel="00A32572">
          <w:rPr>
            <w:noProof/>
            <w:rPrChange w:id="1284" w:author="hong qin" w:date="2012-04-20T08:36:00Z">
              <w:rPr>
                <w:rFonts w:ascii="Arial" w:hAnsi="Arial"/>
                <w:sz w:val="24"/>
              </w:rPr>
            </w:rPrChange>
          </w:rPr>
          <w:fldChar w:fldCharType="end"/>
        </w:r>
        <w:r w:rsidR="00080872" w:rsidDel="00A32572">
          <w:rPr>
            <w:rFonts w:ascii="Arial" w:hAnsi="Arial" w:cs="Arial"/>
            <w:noProof/>
            <w:sz w:val="24"/>
            <w:szCs w:val="24"/>
          </w:rPr>
          <w:delText>)</w:delText>
        </w:r>
        <w:r w:rsidR="006C28C4" w:rsidDel="00A32572">
          <w:rPr>
            <w:rFonts w:ascii="Arial" w:hAnsi="Arial" w:cs="Arial"/>
            <w:sz w:val="24"/>
            <w:szCs w:val="24"/>
          </w:rPr>
          <w:fldChar w:fldCharType="end"/>
        </w:r>
        <w:r w:rsidR="00080872" w:rsidDel="00A32572">
          <w:rPr>
            <w:rFonts w:ascii="Arial" w:hAnsi="Arial" w:cs="Arial"/>
            <w:sz w:val="24"/>
            <w:szCs w:val="24"/>
          </w:rPr>
          <w:delText xml:space="preserve">. </w:delText>
        </w:r>
        <w:r w:rsidR="00116A4F" w:rsidDel="00A32572">
          <w:rPr>
            <w:rFonts w:ascii="Arial" w:hAnsi="Arial" w:cs="Arial"/>
            <w:sz w:val="24"/>
            <w:szCs w:val="24"/>
          </w:rPr>
          <w:delText xml:space="preserve">This comparison suggested that endogenous level of </w:delText>
        </w:r>
        <w:r w:rsidR="00FB6E2C" w:rsidRPr="006528EC" w:rsidDel="00A32572">
          <w:rPr>
            <w:rFonts w:ascii="Arial" w:eastAsia="Arial" w:hAnsi="Arial" w:cs="Arial"/>
            <w:sz w:val="24"/>
            <w:szCs w:val="24"/>
          </w:rPr>
          <w:delText>H</w:delText>
        </w:r>
        <w:r w:rsidR="00FB6E2C" w:rsidRPr="006528EC" w:rsidDel="00A32572">
          <w:rPr>
            <w:rFonts w:ascii="Arial" w:eastAsia="Arial" w:hAnsi="Arial" w:cs="Arial"/>
            <w:sz w:val="24"/>
            <w:szCs w:val="24"/>
            <w:vertAlign w:val="subscript"/>
          </w:rPr>
          <w:delText>2</w:delText>
        </w:r>
        <w:r w:rsidR="00FB6E2C" w:rsidRPr="006528EC" w:rsidDel="00A32572">
          <w:rPr>
            <w:rFonts w:ascii="Arial" w:eastAsia="Arial" w:hAnsi="Arial" w:cs="Arial"/>
            <w:sz w:val="24"/>
            <w:szCs w:val="24"/>
          </w:rPr>
          <w:delText>O</w:delText>
        </w:r>
        <w:r w:rsidR="00FB6E2C" w:rsidRPr="006528EC" w:rsidDel="00A32572">
          <w:rPr>
            <w:rFonts w:ascii="Arial" w:eastAsia="Arial" w:hAnsi="Arial" w:cs="Arial"/>
            <w:sz w:val="24"/>
            <w:szCs w:val="24"/>
            <w:vertAlign w:val="subscript"/>
          </w:rPr>
          <w:delText>2</w:delText>
        </w:r>
        <w:r w:rsidR="00116A4F" w:rsidDel="00A32572">
          <w:rPr>
            <w:rFonts w:ascii="Arial" w:hAnsi="Arial" w:cs="Arial"/>
            <w:sz w:val="24"/>
            <w:szCs w:val="24"/>
          </w:rPr>
          <w:delText>must</w:delText>
        </w:r>
      </w:del>
      <w:ins w:id="1285" w:author="hong qin" w:date="2012-04-20T08:36:00Z">
        <w:del w:id="1286" w:author="Hong Qin" w:date="2012-04-23T08:41:00Z">
          <w:r w:rsidR="00FB6E2C" w:rsidRPr="006528EC" w:rsidDel="00A32572">
            <w:rPr>
              <w:rFonts w:ascii="Arial" w:eastAsia="Arial" w:hAnsi="Arial" w:cs="Arial"/>
              <w:sz w:val="24"/>
              <w:szCs w:val="24"/>
            </w:rPr>
            <w:delText>H</w:delText>
          </w:r>
          <w:r w:rsidR="00FB6E2C" w:rsidRPr="006528EC" w:rsidDel="00A32572">
            <w:rPr>
              <w:rFonts w:ascii="Arial" w:eastAsia="Arial" w:hAnsi="Arial" w:cs="Arial"/>
              <w:sz w:val="24"/>
              <w:szCs w:val="24"/>
              <w:vertAlign w:val="subscript"/>
            </w:rPr>
            <w:delText>2</w:delText>
          </w:r>
          <w:r w:rsidR="00FB6E2C" w:rsidRPr="006528EC" w:rsidDel="00A32572">
            <w:rPr>
              <w:rFonts w:ascii="Arial" w:eastAsia="Arial" w:hAnsi="Arial" w:cs="Arial"/>
              <w:sz w:val="24"/>
              <w:szCs w:val="24"/>
            </w:rPr>
            <w:delText>O</w:delText>
          </w:r>
          <w:r w:rsidR="00FB6E2C" w:rsidRPr="006528EC" w:rsidDel="00A32572">
            <w:rPr>
              <w:rFonts w:ascii="Arial" w:eastAsia="Arial" w:hAnsi="Arial" w:cs="Arial"/>
              <w:sz w:val="24"/>
              <w:szCs w:val="24"/>
              <w:vertAlign w:val="subscript"/>
            </w:rPr>
            <w:delText>2</w:delText>
          </w:r>
          <w:r w:rsidR="00116A4F" w:rsidDel="00A32572">
            <w:rPr>
              <w:rFonts w:ascii="Arial" w:hAnsi="Arial" w:cs="Arial"/>
              <w:sz w:val="24"/>
              <w:szCs w:val="24"/>
            </w:rPr>
            <w:delText>must</w:delText>
          </w:r>
        </w:del>
      </w:ins>
      <w:del w:id="1287" w:author="Hong Qin" w:date="2012-04-23T08:41:00Z">
        <w:r w:rsidR="00116A4F" w:rsidDel="00A32572">
          <w:rPr>
            <w:rFonts w:ascii="Arial" w:hAnsi="Arial" w:cs="Arial"/>
            <w:sz w:val="24"/>
            <w:szCs w:val="24"/>
          </w:rPr>
          <w:delText xml:space="preserve"> be held </w:delText>
        </w:r>
        <w:r w:rsidR="00FB6E2C" w:rsidDel="00A32572">
          <w:rPr>
            <w:rFonts w:ascii="Arial" w:hAnsi="Arial" w:cs="Arial"/>
            <w:sz w:val="24"/>
            <w:szCs w:val="24"/>
          </w:rPr>
          <w:delText>l</w:delText>
        </w:r>
        <w:r w:rsidR="00116A4F" w:rsidDel="00A32572">
          <w:rPr>
            <w:rFonts w:ascii="Arial" w:hAnsi="Arial" w:cs="Arial"/>
            <w:sz w:val="24"/>
            <w:szCs w:val="24"/>
          </w:rPr>
          <w:delText xml:space="preserve">ow during the initial phase of chronological aging. </w:delText>
        </w:r>
      </w:del>
    </w:p>
    <w:p w:rsidR="00C6468B" w:rsidRDefault="009872D4">
      <w:pPr>
        <w:spacing w:after="0" w:line="480" w:lineRule="auto"/>
        <w:ind w:firstLine="720"/>
        <w:jc w:val="both"/>
        <w:rPr>
          <w:ins w:id="1288" w:author="Hong Qin" w:date="2012-04-23T08:44:00Z"/>
          <w:rFonts w:ascii="Arial" w:hAnsi="Arial" w:cs="Arial"/>
          <w:sz w:val="24"/>
          <w:szCs w:val="24"/>
        </w:rPr>
      </w:pPr>
      <w:commentRangeStart w:id="1289"/>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del w:id="1290" w:author="hong qin" w:date="2012-04-20T08:36:00Z">
        <w:r w:rsidR="00BC544D" w:rsidRPr="006528EC">
          <w:rPr>
            <w:rFonts w:ascii="Arial" w:eastAsia="Arial" w:hAnsi="Arial" w:cs="Arial"/>
            <w:sz w:val="24"/>
            <w:szCs w:val="24"/>
          </w:rPr>
          <w:delText>H</w:delText>
        </w:r>
        <w:r w:rsidR="00BC544D" w:rsidRPr="006528EC">
          <w:rPr>
            <w:rFonts w:ascii="Arial" w:eastAsia="Arial" w:hAnsi="Arial" w:cs="Arial"/>
            <w:sz w:val="24"/>
            <w:szCs w:val="24"/>
            <w:vertAlign w:val="subscript"/>
          </w:rPr>
          <w:delText>2</w:delText>
        </w:r>
        <w:r w:rsidR="00BC544D" w:rsidRPr="006528EC">
          <w:rPr>
            <w:rFonts w:ascii="Arial" w:eastAsia="Arial" w:hAnsi="Arial" w:cs="Arial"/>
            <w:sz w:val="24"/>
            <w:szCs w:val="24"/>
          </w:rPr>
          <w:delText>O</w:delText>
        </w:r>
        <w:r w:rsidR="00BC544D" w:rsidRPr="006528EC">
          <w:rPr>
            <w:rFonts w:ascii="Arial" w:eastAsia="Arial" w:hAnsi="Arial" w:cs="Arial"/>
            <w:sz w:val="24"/>
            <w:szCs w:val="24"/>
            <w:vertAlign w:val="subscript"/>
          </w:rPr>
          <w:delText>2</w:delText>
        </w:r>
        <w:r w:rsidR="00BC544D">
          <w:rPr>
            <w:rFonts w:ascii="Arial" w:hAnsi="Arial" w:cs="Arial"/>
            <w:sz w:val="24"/>
            <w:szCs w:val="24"/>
          </w:rPr>
          <w:delText>level</w:delText>
        </w:r>
      </w:del>
      <w:ins w:id="1291" w:author="hong qin" w:date="2012-04-20T08:3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ns w:id="1292" w:author="Hong Qin" w:date="2012-04-19T19:10:00Z">
        <w:r w:rsidR="00223424">
          <w:rPr>
            <w:rFonts w:ascii="Arial" w:eastAsia="Arial" w:hAnsi="Arial" w:cs="Arial"/>
            <w:sz w:val="24"/>
            <w:szCs w:val="24"/>
            <w:vertAlign w:val="subscript"/>
          </w:rPr>
          <w:t xml:space="preserve"> </w:t>
        </w:r>
      </w:ins>
      <w:ins w:id="1293" w:author="hong qin" w:date="2012-04-20T08:36:00Z">
        <w:r w:rsidR="00BC544D">
          <w:rPr>
            <w:rFonts w:ascii="Arial" w:hAnsi="Arial" w:cs="Arial"/>
            <w:sz w:val="24"/>
            <w:szCs w:val="24"/>
          </w:rPr>
          <w:t>level</w:t>
        </w:r>
      </w:ins>
      <w:r w:rsidR="00BC544D">
        <w:rPr>
          <w:rFonts w:ascii="Arial" w:hAnsi="Arial" w:cs="Arial"/>
          <w:sz w:val="24"/>
          <w:szCs w:val="24"/>
        </w:rPr>
        <w:t xml:space="preserve"> can lead to break-down of mitotic asymmetry. </w:t>
      </w:r>
      <w:commentRangeEnd w:id="1289"/>
      <w:r w:rsidR="00593EB2">
        <w:rPr>
          <w:rStyle w:val="CommentReference"/>
        </w:rPr>
        <w:commentReference w:id="1289"/>
      </w:r>
    </w:p>
    <w:p w:rsidR="00000000" w:rsidRDefault="004F4183">
      <w:pPr>
        <w:numPr>
          <w:ins w:id="1294" w:author="Hong Qin" w:date="2012-04-23T08:44:00Z"/>
        </w:numPr>
        <w:spacing w:after="0" w:line="480" w:lineRule="auto"/>
        <w:ind w:firstLine="720"/>
        <w:jc w:val="both"/>
        <w:rPr>
          <w:del w:id="1295" w:author="Hong Qin" w:date="2012-04-23T08:45:00Z"/>
          <w:rFonts w:ascii="Arial" w:hAnsi="Arial" w:cs="Arial"/>
          <w:sz w:val="24"/>
          <w:szCs w:val="24"/>
        </w:rPr>
        <w:pPrChange w:id="1296" w:author="bidyut k mohanty" w:date="2012-04-23T00:08:00Z">
          <w:pPr>
            <w:spacing w:after="0" w:line="480" w:lineRule="auto"/>
            <w:ind w:firstLine="720"/>
          </w:pPr>
        </w:pPrChange>
      </w:pPr>
    </w:p>
    <w:p w:rsidR="00000000" w:rsidRDefault="00C501A6">
      <w:pPr>
        <w:spacing w:after="0" w:line="480" w:lineRule="auto"/>
        <w:jc w:val="both"/>
        <w:rPr>
          <w:del w:id="1297" w:author="Hong Qin" w:date="2012-04-23T08:45:00Z"/>
          <w:rFonts w:ascii="Arial" w:hAnsi="Arial" w:cs="Arial"/>
          <w:b/>
          <w:sz w:val="24"/>
          <w:szCs w:val="24"/>
        </w:rPr>
        <w:pPrChange w:id="1298" w:author="bidyut k mohanty" w:date="2012-04-23T00:08:00Z">
          <w:pPr>
            <w:spacing w:after="0" w:line="480" w:lineRule="auto"/>
          </w:pPr>
        </w:pPrChange>
      </w:pPr>
      <w:del w:id="1299" w:author="Hong Qin" w:date="2012-04-23T08:45:00Z">
        <w:r w:rsidRPr="00C501A6" w:rsidDel="0078227C">
          <w:rPr>
            <w:rFonts w:ascii="Arial" w:hAnsi="Arial" w:cs="Arial"/>
            <w:b/>
            <w:sz w:val="24"/>
            <w:szCs w:val="24"/>
          </w:rPr>
          <w:delText xml:space="preserve">Contrasting </w:delText>
        </w:r>
        <w:r w:rsidR="005A4723" w:rsidDel="0078227C">
          <w:rPr>
            <w:rFonts w:ascii="Arial" w:hAnsi="Arial" w:cs="Arial"/>
            <w:b/>
            <w:sz w:val="24"/>
            <w:szCs w:val="24"/>
          </w:rPr>
          <w:delText>s</w:delText>
        </w:r>
        <w:r w:rsidRPr="00C501A6" w:rsidDel="0078227C">
          <w:rPr>
            <w:rFonts w:ascii="Arial" w:hAnsi="Arial" w:cs="Arial"/>
            <w:b/>
            <w:sz w:val="24"/>
            <w:szCs w:val="24"/>
          </w:rPr>
          <w:delText xml:space="preserve">witching </w:delText>
        </w:r>
        <w:r w:rsidR="005A4723" w:rsidDel="0078227C">
          <w:rPr>
            <w:rFonts w:ascii="Arial" w:hAnsi="Arial" w:cs="Arial"/>
            <w:b/>
            <w:sz w:val="24"/>
            <w:szCs w:val="24"/>
          </w:rPr>
          <w:delText>p</w:delText>
        </w:r>
        <w:r w:rsidRPr="00C501A6" w:rsidDel="0078227C">
          <w:rPr>
            <w:rFonts w:ascii="Arial" w:hAnsi="Arial" w:cs="Arial"/>
            <w:b/>
            <w:sz w:val="24"/>
            <w:szCs w:val="24"/>
          </w:rPr>
          <w:delText>attern of H</w:delText>
        </w:r>
        <w:r w:rsidRPr="00C501A6" w:rsidDel="0078227C">
          <w:rPr>
            <w:rFonts w:ascii="Arial" w:hAnsi="Arial" w:cs="Arial"/>
            <w:b/>
            <w:sz w:val="24"/>
            <w:szCs w:val="24"/>
            <w:vertAlign w:val="subscript"/>
          </w:rPr>
          <w:delText>2</w:delText>
        </w:r>
        <w:r w:rsidRPr="00C501A6" w:rsidDel="0078227C">
          <w:rPr>
            <w:rFonts w:ascii="Arial" w:hAnsi="Arial" w:cs="Arial"/>
            <w:b/>
            <w:sz w:val="24"/>
            <w:szCs w:val="24"/>
          </w:rPr>
          <w:delText>O</w:delText>
        </w:r>
        <w:r w:rsidRPr="00C501A6" w:rsidDel="0078227C">
          <w:rPr>
            <w:rFonts w:ascii="Arial" w:hAnsi="Arial" w:cs="Arial"/>
            <w:b/>
            <w:sz w:val="24"/>
            <w:szCs w:val="24"/>
            <w:vertAlign w:val="subscript"/>
          </w:rPr>
          <w:delText>2</w:delText>
        </w:r>
        <w:r w:rsidRPr="00C501A6" w:rsidDel="0078227C">
          <w:rPr>
            <w:rFonts w:ascii="Arial" w:hAnsi="Arial" w:cs="Arial"/>
            <w:b/>
            <w:sz w:val="24"/>
            <w:szCs w:val="24"/>
          </w:rPr>
          <w:delText xml:space="preserve"> and </w:delText>
        </w:r>
        <w:r w:rsidR="005A4723" w:rsidDel="0078227C">
          <w:rPr>
            <w:rFonts w:ascii="Arial" w:hAnsi="Arial" w:cs="Arial"/>
            <w:b/>
            <w:sz w:val="24"/>
            <w:szCs w:val="24"/>
          </w:rPr>
          <w:delText>c</w:delText>
        </w:r>
        <w:r w:rsidRPr="00C501A6" w:rsidDel="0078227C">
          <w:rPr>
            <w:rFonts w:ascii="Arial" w:hAnsi="Arial" w:cs="Arial"/>
            <w:b/>
            <w:sz w:val="24"/>
            <w:szCs w:val="24"/>
          </w:rPr>
          <w:delText xml:space="preserve">hronological </w:delText>
        </w:r>
        <w:r w:rsidR="005A4723" w:rsidDel="0078227C">
          <w:rPr>
            <w:rFonts w:ascii="Arial" w:hAnsi="Arial" w:cs="Arial"/>
            <w:b/>
            <w:sz w:val="24"/>
            <w:szCs w:val="24"/>
          </w:rPr>
          <w:delText>a</w:delText>
        </w:r>
        <w:r w:rsidRPr="00C501A6" w:rsidDel="0078227C">
          <w:rPr>
            <w:rFonts w:ascii="Arial" w:hAnsi="Arial" w:cs="Arial"/>
            <w:b/>
            <w:sz w:val="24"/>
            <w:szCs w:val="24"/>
          </w:rPr>
          <w:delText>ging on LOH</w:delText>
        </w:r>
      </w:del>
    </w:p>
    <w:p w:rsidR="00A32572" w:rsidRDefault="00B7591D" w:rsidP="00A32572">
      <w:pPr>
        <w:numPr>
          <w:ins w:id="1300" w:author="Hong Qin" w:date="2012-04-23T08:41:00Z"/>
        </w:numPr>
        <w:spacing w:after="0" w:line="480" w:lineRule="auto"/>
        <w:ind w:firstLine="720"/>
        <w:jc w:val="both"/>
        <w:rPr>
          <w:ins w:id="1301" w:author="Hong Qin" w:date="2012-04-23T08:41: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proofErr w:type="gramStart"/>
      <w:r w:rsidR="005F6313" w:rsidRPr="00605020">
        <w:rPr>
          <w:rFonts w:ascii="Arial" w:hAnsi="Arial" w:cs="Arial"/>
          <w:sz w:val="24"/>
          <w:szCs w:val="24"/>
        </w:rPr>
        <w:t>ratio</w:t>
      </w:r>
      <w:r w:rsidR="00C05E21" w:rsidRPr="00605020">
        <w:rPr>
          <w:rFonts w:ascii="Arial" w:hAnsi="Arial" w:cs="Arial"/>
          <w:sz w:val="24"/>
          <w:szCs w:val="24"/>
        </w:rPr>
        <w:t>,</w:t>
      </w:r>
      <w:proofErr w:type="gramEnd"/>
      <w:r w:rsidR="00447774">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5F6313" w:rsidRPr="00605020">
        <w:rPr>
          <w:rFonts w:ascii="Arial" w:hAnsi="Arial" w:cs="Arial"/>
          <w:sz w:val="24"/>
          <w:szCs w:val="24"/>
        </w:rPr>
        <w:t>/</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1302" w:author="Hong Qin" w:date="2012-04-19T19:17:00Z">
        <w:r w:rsidR="004E38E6" w:rsidRPr="00605020" w:rsidDel="00053B8D">
          <w:rPr>
            <w:rFonts w:ascii="Arial" w:hAnsi="Arial" w:cs="Arial"/>
            <w:sz w:val="24"/>
            <w:szCs w:val="24"/>
          </w:rPr>
          <w:delText>lifespan</w:delText>
        </w:r>
      </w:del>
      <w:ins w:id="1303"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1304" w:author="Hong Qin" w:date="2012-04-19T19:17:00Z">
        <w:r w:rsidR="008639FA" w:rsidRPr="00605020" w:rsidDel="00053B8D">
          <w:rPr>
            <w:rFonts w:ascii="Arial" w:hAnsi="Arial" w:cs="Arial"/>
            <w:sz w:val="24"/>
            <w:szCs w:val="24"/>
          </w:rPr>
          <w:delText>lifespan</w:delText>
        </w:r>
      </w:del>
      <w:ins w:id="1305" w:author="Hong Qin" w:date="2012-04-19T19:17:00Z">
        <w:r w:rsidR="00053B8D">
          <w:rPr>
            <w:rFonts w:ascii="Arial" w:hAnsi="Arial" w:cs="Arial"/>
            <w:sz w:val="24"/>
            <w:szCs w:val="24"/>
          </w:rPr>
          <w:t>life span</w:t>
        </w:r>
      </w:ins>
      <w:r w:rsidR="00AC5D1A">
        <w:rPr>
          <w:rFonts w:ascii="Arial" w:hAnsi="Arial" w:cs="Arial"/>
          <w:sz w:val="24"/>
          <w:szCs w:val="24"/>
        </w:rPr>
        <w:t xml:space="preserve"> </w:t>
      </w:r>
      <w:ins w:id="1306" w:author="bidyut k mohanty" w:date="2012-04-21T08:33:00Z">
        <w:del w:id="1307" w:author="Hong Qin" w:date="2012-04-22T08:36:00Z">
          <w:r w:rsidR="00E2320B" w:rsidDel="00EB32D9">
            <w:rPr>
              <w:rFonts w:ascii="Arial" w:hAnsi="Arial" w:cs="Arial"/>
              <w:sz w:val="24"/>
              <w:szCs w:val="24"/>
            </w:rPr>
            <w:delText>{</w:delText>
          </w:r>
        </w:del>
      </w:ins>
      <w:del w:id="1308" w:author="Hong Qin" w:date="2012-04-22T08:36:00Z">
        <w:r w:rsidR="00C501A6" w:rsidRPr="00C501A6" w:rsidDel="00EB32D9">
          <w:rPr>
            <w:rFonts w:ascii="Arial" w:hAnsi="Arial"/>
            <w:sz w:val="24"/>
          </w:rPr>
          <w:delText>Figure 2</w:delText>
        </w:r>
        <w:r w:rsidR="00AC5D1A" w:rsidDel="00EB32D9">
          <w:rPr>
            <w:rFonts w:ascii="Arial" w:hAnsi="Arial"/>
            <w:sz w:val="24"/>
          </w:rPr>
          <w:delText xml:space="preserve"> </w:delText>
        </w:r>
      </w:del>
      <w:r w:rsidR="006C28C4" w:rsidRPr="00605020">
        <w:rPr>
          <w:rFonts w:ascii="Arial" w:hAnsi="Arial" w:cs="Arial"/>
          <w:sz w:val="24"/>
          <w:szCs w:val="24"/>
        </w:rPr>
        <w:fldChar w:fldCharType="begin"/>
      </w:r>
      <w:ins w:id="1309"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310" w:author="Hong Qin" w:date="2012-04-22T17:05:00Z">
        <w:r w:rsidR="00E6379D" w:rsidRPr="00605020"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6C28C4" w:rsidRPr="00605020">
        <w:rPr>
          <w:rFonts w:ascii="Arial" w:hAnsi="Arial" w:cs="Arial"/>
          <w:sz w:val="24"/>
          <w:szCs w:val="24"/>
        </w:rPr>
        <w:fldChar w:fldCharType="separate"/>
      </w:r>
      <w:r w:rsidR="00E6379D" w:rsidRPr="00605020">
        <w:rPr>
          <w:rFonts w:ascii="Arial" w:hAnsi="Arial" w:cs="Arial"/>
          <w:noProof/>
          <w:sz w:val="24"/>
          <w:szCs w:val="24"/>
        </w:rPr>
        <w:t>(</w:t>
      </w:r>
      <w:r w:rsidR="006C28C4" w:rsidRPr="006C28C4">
        <w:rPr>
          <w:noProof/>
          <w:rPrChange w:id="1311" w:author="hong qin" w:date="2012-04-20T08:36:00Z">
            <w:rPr>
              <w:rFonts w:ascii="Arial" w:hAnsi="Arial"/>
              <w:sz w:val="24"/>
            </w:rPr>
          </w:rPrChange>
        </w:rPr>
        <w:fldChar w:fldCharType="begin"/>
      </w:r>
      <w:del w:id="1312" w:author="hong qin" w:date="2012-04-20T08:36:00Z">
        <w:r w:rsidR="00AC5D1A">
          <w:rPr>
            <w:rFonts w:ascii="Arial" w:hAnsi="Arial" w:cs="Arial"/>
            <w:noProof/>
            <w:sz w:val="24"/>
            <w:szCs w:val="24"/>
          </w:rPr>
          <w:delInstrText xml:space="preserve"> </w:delInstrText>
        </w:r>
      </w:del>
      <w:r w:rsidR="006C28C4" w:rsidRPr="006C28C4">
        <w:rPr>
          <w:noProof/>
          <w:rPrChange w:id="1313" w:author="hong qin" w:date="2012-04-20T08:36:00Z">
            <w:rPr>
              <w:rFonts w:ascii="Arial" w:hAnsi="Arial"/>
              <w:sz w:val="24"/>
            </w:rPr>
          </w:rPrChange>
        </w:rPr>
        <w:instrText>HYPERLINK \l "_ENREF_12" \o "Qin, 2008 #516</w:instrText>
      </w:r>
      <w:del w:id="1314" w:author="hong qin" w:date="2012-04-20T08:36:00Z">
        <w:r w:rsidR="00AC5D1A">
          <w:rPr>
            <w:rFonts w:ascii="Arial" w:hAnsi="Arial" w:cs="Arial"/>
            <w:noProof/>
            <w:sz w:val="24"/>
            <w:szCs w:val="24"/>
          </w:rPr>
          <w:delInstrText xml:space="preserve">" </w:delInstrText>
        </w:r>
      </w:del>
      <w:ins w:id="1315" w:author="hong qin" w:date="2012-04-20T08:36:00Z">
        <w:r w:rsidR="002F2F83">
          <w:rPr>
            <w:noProof/>
          </w:rPr>
          <w:instrText>"</w:instrText>
        </w:r>
      </w:ins>
      <w:r w:rsidR="006C28C4" w:rsidRPr="006C28C4">
        <w:rPr>
          <w:noProof/>
          <w:rPrChange w:id="1316"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6C28C4" w:rsidRPr="006C28C4">
        <w:rPr>
          <w:noProof/>
          <w:rPrChange w:id="1317" w:author="hong qin" w:date="2012-04-20T08:36:00Z">
            <w:rPr>
              <w:rFonts w:ascii="Arial" w:hAnsi="Arial"/>
              <w:sz w:val="24"/>
            </w:rPr>
          </w:rPrChange>
        </w:rPr>
        <w:fldChar w:fldCharType="end"/>
      </w:r>
      <w:r w:rsidR="00E6379D" w:rsidRPr="00605020">
        <w:rPr>
          <w:rFonts w:ascii="Arial" w:hAnsi="Arial" w:cs="Arial"/>
          <w:noProof/>
          <w:sz w:val="24"/>
          <w:szCs w:val="24"/>
        </w:rPr>
        <w:t>)</w:t>
      </w:r>
      <w:r w:rsidR="006C28C4" w:rsidRPr="00605020">
        <w:rPr>
          <w:rFonts w:ascii="Arial" w:hAnsi="Arial" w:cs="Arial"/>
          <w:sz w:val="24"/>
          <w:szCs w:val="24"/>
        </w:rPr>
        <w:fldChar w:fldCharType="end"/>
      </w:r>
      <w:del w:id="1318" w:author="Hong Qin" w:date="2012-04-23T00:08:00Z">
        <w:r w:rsidR="00DF1F65" w:rsidRPr="00605020">
          <w:rPr>
            <w:rFonts w:ascii="Arial" w:hAnsi="Arial" w:cs="Arial"/>
            <w:sz w:val="24"/>
            <w:szCs w:val="24"/>
          </w:rPr>
          <w:delText>.</w:delText>
        </w:r>
      </w:del>
      <w:del w:id="1319" w:author="bidyut k mohanty" w:date="2012-04-22T08:31:00Z">
        <w:r w:rsidR="00DF1F65" w:rsidRPr="00605020">
          <w:rPr>
            <w:rFonts w:ascii="Arial" w:hAnsi="Arial" w:cs="Arial"/>
            <w:sz w:val="24"/>
            <w:szCs w:val="24"/>
          </w:rPr>
          <w:delText>.</w:delText>
        </w:r>
      </w:del>
      <w:ins w:id="1320" w:author="bidyut k mohanty" w:date="2012-04-21T08:34:00Z">
        <w:del w:id="1321" w:author="Hong Qin" w:date="2012-04-22T08:36:00Z">
          <w:r w:rsidR="00E2320B" w:rsidDel="00EB32D9">
            <w:rPr>
              <w:rFonts w:ascii="Arial" w:hAnsi="Arial" w:cs="Arial"/>
              <w:sz w:val="24"/>
              <w:szCs w:val="24"/>
            </w:rPr>
            <w:delText>}</w:delText>
          </w:r>
        </w:del>
      </w:ins>
      <w:ins w:id="1322" w:author="bidyut k mohanty" w:date="2012-04-22T08:31:00Z">
        <w:r w:rsidR="00DF1F65" w:rsidRPr="00605020">
          <w:rPr>
            <w:rFonts w:ascii="Arial" w:hAnsi="Arial" w:cs="Arial"/>
            <w:sz w:val="24"/>
            <w:szCs w:val="24"/>
          </w:rPr>
          <w:t>.</w:t>
        </w:r>
      </w:ins>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proofErr w:type="spellEnd"/>
      <w:r w:rsidR="004E38E6" w:rsidRPr="00605020">
        <w:rPr>
          <w:rFonts w:ascii="Arial" w:hAnsi="Arial" w:cs="Arial"/>
          <w:sz w:val="24"/>
          <w:szCs w:val="24"/>
        </w:rPr>
        <w:t>/</w:t>
      </w:r>
      <w:proofErr w:type="spellStart"/>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ins w:id="1323" w:author="bidyut k mohanty" w:date="2012-04-21T08:34:00Z">
        <w:r w:rsidR="00E2320B">
          <w:rPr>
            <w:rFonts w:ascii="Arial" w:hAnsi="Arial" w:cs="Arial"/>
            <w:sz w:val="24"/>
            <w:szCs w:val="24"/>
          </w:rPr>
          <w:t xml:space="preserve"> </w:t>
        </w:r>
      </w:ins>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proofErr w:type="spellEnd"/>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del w:id="1324" w:author="Hong Qin" w:date="2012-04-22T08:37:00Z">
        <w:r w:rsidR="00B157B4" w:rsidRPr="00605020" w:rsidDel="00346372">
          <w:rPr>
            <w:rFonts w:ascii="Arial" w:hAnsi="Arial" w:cs="Arial"/>
            <w:sz w:val="24"/>
            <w:szCs w:val="24"/>
          </w:rPr>
          <w:delText>, which represents mitotic asymmetry</w:delText>
        </w:r>
        <w:r w:rsidR="004829C3" w:rsidRPr="00605020" w:rsidDel="00346372">
          <w:rPr>
            <w:rFonts w:ascii="Arial" w:hAnsi="Arial" w:cs="Arial"/>
            <w:sz w:val="24"/>
            <w:szCs w:val="24"/>
          </w:rPr>
          <w:delText>.</w:delText>
        </w:r>
      </w:del>
      <w:r w:rsidR="0052550D">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xml:space="preserve">, which is a measure of genome </w:t>
      </w:r>
      <w:r w:rsidR="005615FF" w:rsidRPr="00605020">
        <w:rPr>
          <w:rFonts w:ascii="Arial" w:hAnsi="Arial" w:cs="Arial"/>
          <w:sz w:val="24"/>
          <w:szCs w:val="24"/>
        </w:rPr>
        <w:lastRenderedPageBreak/>
        <w:t>instability.</w:t>
      </w:r>
      <w:del w:id="1325" w:author="hong qin" w:date="2012-04-20T08:36:00Z">
        <w:r w:rsidR="00640C99" w:rsidRPr="00605020">
          <w:rPr>
            <w:rFonts w:ascii="Arial" w:hAnsi="Arial" w:cs="Arial"/>
            <w:sz w:val="24"/>
            <w:szCs w:val="24"/>
          </w:rPr>
          <w:delText>C</w:delText>
        </w:r>
        <w:r w:rsidR="00640C99" w:rsidRPr="00605020">
          <w:rPr>
            <w:rFonts w:ascii="Arial" w:hAnsi="Arial" w:cs="Arial"/>
            <w:sz w:val="24"/>
            <w:szCs w:val="24"/>
            <w:vertAlign w:val="subscript"/>
          </w:rPr>
          <w:delText>v</w:delText>
        </w:r>
        <w:r w:rsidR="00652412" w:rsidRPr="00605020">
          <w:rPr>
            <w:rFonts w:ascii="Arial" w:hAnsi="Arial" w:cs="Arial"/>
            <w:sz w:val="24"/>
            <w:szCs w:val="24"/>
          </w:rPr>
          <w:delText>represents</w:delText>
        </w:r>
      </w:del>
      <w:ins w:id="1326" w:author="Hong Qin" w:date="2012-04-19T19:11:00Z">
        <w:r w:rsidR="00223424">
          <w:rPr>
            <w:rFonts w:ascii="Arial" w:hAnsi="Arial" w:cs="Arial"/>
            <w:sz w:val="24"/>
            <w:szCs w:val="24"/>
          </w:rPr>
          <w:t xml:space="preserve"> </w:t>
        </w:r>
      </w:ins>
      <w:proofErr w:type="spellStart"/>
      <w:proofErr w:type="gramStart"/>
      <w:ins w:id="1327" w:author="hong qin" w:date="2012-04-20T08:36:00Z">
        <w:r w:rsidR="00640C99" w:rsidRPr="00605020">
          <w:rPr>
            <w:rFonts w:ascii="Arial" w:hAnsi="Arial" w:cs="Arial"/>
            <w:sz w:val="24"/>
            <w:szCs w:val="24"/>
          </w:rPr>
          <w:t>C</w:t>
        </w:r>
        <w:r w:rsidR="00640C99" w:rsidRPr="00605020">
          <w:rPr>
            <w:rFonts w:ascii="Arial" w:hAnsi="Arial" w:cs="Arial"/>
            <w:sz w:val="24"/>
            <w:szCs w:val="24"/>
            <w:vertAlign w:val="subscript"/>
          </w:rPr>
          <w:t>v</w:t>
        </w:r>
      </w:ins>
      <w:proofErr w:type="spellEnd"/>
      <w:proofErr w:type="gramEnd"/>
      <w:ins w:id="1328" w:author="Hong Qin" w:date="2012-04-19T19:11:00Z">
        <w:r w:rsidR="00223424">
          <w:rPr>
            <w:rFonts w:ascii="Arial" w:hAnsi="Arial" w:cs="Arial"/>
            <w:sz w:val="24"/>
            <w:szCs w:val="24"/>
            <w:vertAlign w:val="subscript"/>
          </w:rPr>
          <w:t xml:space="preserve"> </w:t>
        </w:r>
      </w:ins>
      <w:ins w:id="1329" w:author="hong qin" w:date="2012-04-20T08:36:00Z">
        <w:r w:rsidR="00652412" w:rsidRPr="00605020">
          <w:rPr>
            <w:rFonts w:ascii="Arial" w:hAnsi="Arial" w:cs="Arial"/>
            <w:sz w:val="24"/>
            <w:szCs w:val="24"/>
          </w:rPr>
          <w:t>represents</w:t>
        </w:r>
      </w:ins>
      <w:r w:rsidR="00652412" w:rsidRPr="00605020">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proofErr w:type="gram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proofErr w:type="gramEnd"/>
      <w:r w:rsidR="000A613A" w:rsidRPr="00605020">
        <w:rPr>
          <w:rFonts w:ascii="Arial" w:hAnsi="Arial" w:cs="Arial"/>
          <w:sz w:val="24"/>
          <w:szCs w:val="24"/>
        </w:rPr>
        <w:t xml:space="preserve"> in the strains used</w:t>
      </w:r>
      <w:r w:rsidR="0052550D">
        <w:rPr>
          <w:rFonts w:ascii="Arial" w:hAnsi="Arial" w:cs="Arial"/>
          <w:sz w:val="24"/>
          <w:szCs w:val="24"/>
        </w:rPr>
        <w:t xml:space="preserve"> </w:t>
      </w:r>
      <w:ins w:id="1330" w:author="bidyut k mohanty" w:date="2012-04-21T08:35:00Z">
        <w:r w:rsidR="00801AC1">
          <w:rPr>
            <w:rFonts w:ascii="Arial" w:hAnsi="Arial" w:cs="Arial"/>
            <w:sz w:val="24"/>
            <w:szCs w:val="24"/>
          </w:rPr>
          <w:t>(</w:t>
        </w:r>
      </w:ins>
      <w:r w:rsidR="00C501A6" w:rsidRPr="00C501A6">
        <w:rPr>
          <w:rFonts w:ascii="Arial" w:hAnsi="Arial"/>
          <w:sz w:val="24"/>
        </w:rPr>
        <w:t>Figure 4B</w:t>
      </w:r>
      <w:del w:id="1331" w:author="Hong Qin" w:date="2012-04-23T00:08:00Z">
        <w:r w:rsidR="000A613A" w:rsidRPr="00605020">
          <w:rPr>
            <w:rFonts w:ascii="Arial" w:hAnsi="Arial" w:cs="Arial"/>
            <w:sz w:val="24"/>
            <w:szCs w:val="24"/>
          </w:rPr>
          <w:delText>.</w:delText>
        </w:r>
        <w:r w:rsidR="0052550D">
          <w:rPr>
            <w:rFonts w:ascii="Arial" w:hAnsi="Arial" w:cs="Arial"/>
            <w:sz w:val="24"/>
            <w:szCs w:val="24"/>
          </w:rPr>
          <w:delText xml:space="preserve"> </w:delText>
        </w:r>
        <w:r w:rsidR="008905A8">
          <w:rPr>
            <w:rFonts w:ascii="Arial" w:hAnsi="Arial" w:cs="Arial"/>
            <w:sz w:val="24"/>
            <w:szCs w:val="24"/>
          </w:rPr>
          <w:delText xml:space="preserve">This suggests that there is a greater </w:delText>
        </w:r>
        <w:r w:rsidR="0052550D">
          <w:rPr>
            <w:rFonts w:ascii="Arial" w:hAnsi="Arial" w:cs="Arial"/>
            <w:sz w:val="24"/>
            <w:szCs w:val="24"/>
          </w:rPr>
          <w:delText>probability of</w:delText>
        </w:r>
        <w:r w:rsidR="009F13D8" w:rsidRPr="00605020">
          <w:rPr>
            <w:rFonts w:ascii="Arial" w:hAnsi="Arial" w:cs="Arial"/>
            <w:sz w:val="24"/>
            <w:szCs w:val="24"/>
          </w:rPr>
          <w:delText xml:space="preserve"> observing a higher frequency of strains with </w:delText>
        </w:r>
        <w:r w:rsidR="000A613A" w:rsidRPr="00605020">
          <w:rPr>
            <w:rFonts w:ascii="Arial" w:hAnsi="Arial" w:cs="Arial"/>
            <w:sz w:val="24"/>
            <w:szCs w:val="24"/>
          </w:rPr>
          <w:delText>C</w:delText>
        </w:r>
        <w:r w:rsidR="000A613A" w:rsidRPr="00605020">
          <w:rPr>
            <w:rFonts w:ascii="Arial" w:hAnsi="Arial" w:cs="Arial"/>
            <w:sz w:val="24"/>
            <w:szCs w:val="24"/>
            <w:vertAlign w:val="subscript"/>
          </w:rPr>
          <w:delText>v</w:delText>
        </w:r>
        <w:r w:rsidR="000A613A" w:rsidRPr="00605020">
          <w:rPr>
            <w:rFonts w:ascii="Arial" w:hAnsi="Arial" w:cs="Arial"/>
            <w:sz w:val="24"/>
            <w:szCs w:val="24"/>
          </w:rPr>
          <w:delText>/</w:delText>
        </w:r>
      </w:del>
      <w:ins w:id="1332" w:author="bidyut k mohanty" w:date="2012-04-21T08:35:00Z">
        <w:r w:rsidR="00801AC1">
          <w:rPr>
            <w:rFonts w:ascii="Arial" w:hAnsi="Arial"/>
            <w:sz w:val="24"/>
          </w:rPr>
          <w:t>)</w:t>
        </w:r>
      </w:ins>
      <w:ins w:id="1333" w:author="Hong Qin" w:date="2012-04-23T00:08:00Z">
        <w:r w:rsidR="000A613A" w:rsidRPr="00605020">
          <w:rPr>
            <w:rFonts w:ascii="Arial" w:hAnsi="Arial" w:cs="Arial"/>
            <w:sz w:val="24"/>
            <w:szCs w:val="24"/>
          </w:rPr>
          <w:t>.</w:t>
        </w:r>
        <w:r w:rsidR="0052550D">
          <w:rPr>
            <w:rFonts w:ascii="Arial" w:hAnsi="Arial" w:cs="Arial"/>
            <w:sz w:val="24"/>
            <w:szCs w:val="24"/>
          </w:rPr>
          <w:t xml:space="preserve"> </w:t>
        </w:r>
      </w:ins>
      <w:ins w:id="1334" w:author="Hong Qin" w:date="2012-04-22T08:37:00Z">
        <w:r w:rsidR="00346372">
          <w:rPr>
            <w:rFonts w:ascii="Arial" w:hAnsi="Arial" w:cs="Arial"/>
            <w:sz w:val="24"/>
            <w:szCs w:val="24"/>
          </w:rPr>
          <w:t xml:space="preserve">The </w:t>
        </w:r>
      </w:ins>
      <w:ins w:id="1335" w:author="Hong Qin" w:date="2012-04-23T08:53:00Z">
        <w:r w:rsidR="001724CD">
          <w:rPr>
            <w:rFonts w:ascii="Arial" w:hAnsi="Arial" w:cs="Arial"/>
            <w:sz w:val="24"/>
            <w:szCs w:val="24"/>
          </w:rPr>
          <w:t xml:space="preserve">inverse of </w:t>
        </w:r>
      </w:ins>
      <w:proofErr w:type="spellStart"/>
      <w:ins w:id="1336" w:author="Hong Qin" w:date="2012-04-22T08:37:00Z">
        <w:r w:rsidR="00346372" w:rsidRPr="00605020">
          <w:rPr>
            <w:rFonts w:ascii="Arial" w:hAnsi="Arial" w:cs="Arial"/>
            <w:sz w:val="24"/>
            <w:szCs w:val="24"/>
          </w:rPr>
          <w:t>C</w:t>
        </w:r>
        <w:r w:rsidR="00346372" w:rsidRPr="00605020">
          <w:rPr>
            <w:rFonts w:ascii="Arial" w:hAnsi="Arial" w:cs="Arial"/>
            <w:sz w:val="24"/>
            <w:szCs w:val="24"/>
            <w:vertAlign w:val="subscript"/>
          </w:rPr>
          <w:t>b</w:t>
        </w:r>
      </w:ins>
      <w:proofErr w:type="spellEnd"/>
      <w:del w:id="1337" w:author="Hong Qin" w:date="2012-04-23T00:08:00Z">
        <w:r w:rsidR="000A613A" w:rsidRPr="00605020">
          <w:rPr>
            <w:rFonts w:ascii="Arial" w:hAnsi="Arial" w:cs="Arial"/>
            <w:sz w:val="24"/>
            <w:szCs w:val="24"/>
          </w:rPr>
          <w:delText xml:space="preserve"> </w:delText>
        </w:r>
      </w:del>
      <w:ins w:id="1338" w:author="Hong Qin" w:date="2012-04-22T08:37:00Z">
        <w:r w:rsidR="00346372" w:rsidRPr="00605020">
          <w:rPr>
            <w:rFonts w:ascii="Arial" w:hAnsi="Arial" w:cs="Arial"/>
            <w:sz w:val="24"/>
            <w:szCs w:val="24"/>
          </w:rPr>
          <w:t>/</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v</w:t>
        </w:r>
        <w:proofErr w:type="spellEnd"/>
        <w:r w:rsidR="00346372">
          <w:rPr>
            <w:rFonts w:ascii="Arial" w:hAnsi="Arial" w:cs="Arial"/>
            <w:sz w:val="24"/>
            <w:szCs w:val="24"/>
            <w:vertAlign w:val="subscript"/>
          </w:rPr>
          <w:t xml:space="preserve"> </w:t>
        </w:r>
      </w:ins>
      <w:ins w:id="1339" w:author="Hong Qin" w:date="2012-04-22T08:38:00Z">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6C28C4" w:rsidRPr="006C28C4">
          <w:rPr>
            <w:rFonts w:ascii="Arial" w:hAnsi="Arial" w:cs="Arial"/>
            <w:sz w:val="24"/>
            <w:szCs w:val="24"/>
            <w:vertAlign w:val="subscript"/>
            <w:rPrChange w:id="1340" w:author="Hong Qin" w:date="2012-04-23T08:54:00Z">
              <w:rPr>
                <w:rFonts w:ascii="Arial" w:hAnsi="Arial" w:cs="Arial"/>
                <w:sz w:val="24"/>
                <w:szCs w:val="24"/>
              </w:rPr>
            </w:rPrChange>
          </w:rPr>
          <w:t>2</w:t>
        </w:r>
        <w:r w:rsidR="00B4201B">
          <w:rPr>
            <w:rFonts w:ascii="Arial" w:hAnsi="Arial" w:cs="Arial"/>
            <w:sz w:val="24"/>
            <w:szCs w:val="24"/>
          </w:rPr>
          <w:t>O</w:t>
        </w:r>
        <w:r w:rsidR="006C28C4" w:rsidRPr="006C28C4">
          <w:rPr>
            <w:rFonts w:ascii="Arial" w:hAnsi="Arial" w:cs="Arial"/>
            <w:sz w:val="24"/>
            <w:szCs w:val="24"/>
            <w:vertAlign w:val="subscript"/>
            <w:rPrChange w:id="1341" w:author="Hong Qin" w:date="2012-04-23T08:54:00Z">
              <w:rPr>
                <w:rFonts w:ascii="Arial" w:hAnsi="Arial" w:cs="Arial"/>
                <w:sz w:val="24"/>
                <w:szCs w:val="24"/>
              </w:rPr>
            </w:rPrChange>
          </w:rPr>
          <w:t>2</w:t>
        </w:r>
        <w:r w:rsidR="00B4201B">
          <w:rPr>
            <w:rFonts w:ascii="Arial" w:hAnsi="Arial" w:cs="Arial"/>
            <w:sz w:val="24"/>
            <w:szCs w:val="24"/>
          </w:rPr>
          <w:t>-</w:t>
        </w:r>
      </w:ins>
      <w:ins w:id="1342" w:author="Hong Qin" w:date="2012-04-22T08:39:00Z">
        <w:r w:rsidR="00B4201B">
          <w:rPr>
            <w:rFonts w:ascii="Arial" w:hAnsi="Arial" w:cs="Arial"/>
            <w:sz w:val="24"/>
            <w:szCs w:val="24"/>
          </w:rPr>
          <w:t>induced</w:t>
        </w:r>
      </w:ins>
      <w:ins w:id="1343" w:author="Hong Qin" w:date="2012-04-22T08:38:00Z">
        <w:r w:rsidR="00B4201B">
          <w:rPr>
            <w:rFonts w:ascii="Arial" w:hAnsi="Arial" w:cs="Arial"/>
            <w:sz w:val="24"/>
            <w:szCs w:val="24"/>
          </w:rPr>
          <w:t xml:space="preserve"> LOH</w:t>
        </w:r>
      </w:ins>
      <w:ins w:id="1344" w:author="Hong Qin" w:date="2012-04-22T08:39:00Z">
        <w:r w:rsidR="00013FB4">
          <w:rPr>
            <w:rFonts w:ascii="Arial" w:hAnsi="Arial" w:cs="Arial"/>
            <w:sz w:val="24"/>
            <w:szCs w:val="24"/>
          </w:rPr>
          <w:t xml:space="preserve">. </w:t>
        </w:r>
      </w:ins>
      <w:del w:id="1345" w:author="Hong Qin" w:date="2012-04-22T08:42:00Z">
        <w:r w:rsidR="008905A8" w:rsidDel="00A26537">
          <w:rPr>
            <w:rFonts w:ascii="Arial" w:hAnsi="Arial" w:cs="Arial"/>
            <w:sz w:val="24"/>
            <w:szCs w:val="24"/>
          </w:rPr>
          <w:delText xml:space="preserve">This suggests that there is a greater </w:delText>
        </w:r>
        <w:r w:rsidR="0052550D" w:rsidDel="00A26537">
          <w:rPr>
            <w:rFonts w:ascii="Arial" w:hAnsi="Arial" w:cs="Arial"/>
            <w:sz w:val="24"/>
            <w:szCs w:val="24"/>
          </w:rPr>
          <w:delText>probability of</w:delText>
        </w:r>
        <w:r w:rsidR="009F13D8" w:rsidRPr="00605020" w:rsidDel="00A26537">
          <w:rPr>
            <w:rFonts w:ascii="Arial" w:hAnsi="Arial" w:cs="Arial"/>
            <w:sz w:val="24"/>
            <w:szCs w:val="24"/>
          </w:rPr>
          <w:delText xml:space="preserve"> observing a </w:delText>
        </w:r>
      </w:del>
      <w:ins w:id="1346" w:author="Hong Qin" w:date="2012-04-22T08:42:00Z">
        <w:r w:rsidR="00A26537">
          <w:rPr>
            <w:rFonts w:ascii="Arial" w:hAnsi="Arial" w:cs="Arial"/>
            <w:sz w:val="24"/>
            <w:szCs w:val="24"/>
          </w:rPr>
          <w:t xml:space="preserve">For most natural isolates, </w:t>
        </w:r>
      </w:ins>
      <w:ins w:id="1347" w:author="Hong Qin" w:date="2012-04-22T08:43:00Z">
        <w:r w:rsidR="00A26537">
          <w:rPr>
            <w:rFonts w:ascii="Arial" w:hAnsi="Arial" w:cs="Arial"/>
            <w:sz w:val="24"/>
            <w:szCs w:val="24"/>
          </w:rPr>
          <w:t xml:space="preserve">this </w:t>
        </w:r>
      </w:ins>
      <w:del w:id="1348" w:author="Hong Qin" w:date="2012-04-22T08:43:00Z">
        <w:r w:rsidR="009F13D8" w:rsidRPr="00605020" w:rsidDel="00A26537">
          <w:rPr>
            <w:rFonts w:ascii="Arial" w:hAnsi="Arial" w:cs="Arial"/>
            <w:sz w:val="24"/>
            <w:szCs w:val="24"/>
          </w:rPr>
          <w:delText xml:space="preserve">higher frequency of strains with </w:delText>
        </w:r>
      </w:del>
      <w:del w:id="1349"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v</w:delText>
        </w:r>
      </w:del>
      <w:proofErr w:type="spellStart"/>
      <w:ins w:id="1350" w:author="Hong Qin" w:date="2012-04-22T08:35:00Z">
        <w:r w:rsidR="0065678D" w:rsidRPr="00605020">
          <w:rPr>
            <w:rFonts w:ascii="Arial" w:hAnsi="Arial" w:cs="Arial"/>
            <w:sz w:val="24"/>
            <w:szCs w:val="24"/>
          </w:rPr>
          <w:t>C</w:t>
        </w:r>
        <w:r w:rsidR="0065678D">
          <w:rPr>
            <w:rFonts w:ascii="Arial" w:hAnsi="Arial" w:cs="Arial"/>
            <w:sz w:val="24"/>
            <w:szCs w:val="24"/>
            <w:vertAlign w:val="subscript"/>
          </w:rPr>
          <w:t>b</w:t>
        </w:r>
      </w:ins>
      <w:proofErr w:type="spellEnd"/>
      <w:ins w:id="1351" w:author="Hong Qin" w:date="2012-04-23T00:08:00Z">
        <w:r w:rsidR="000A613A" w:rsidRPr="00605020">
          <w:rPr>
            <w:rFonts w:ascii="Arial" w:hAnsi="Arial" w:cs="Arial"/>
            <w:sz w:val="24"/>
            <w:szCs w:val="24"/>
          </w:rPr>
          <w:t>/</w:t>
        </w:r>
      </w:ins>
      <w:proofErr w:type="spellStart"/>
      <w:del w:id="1352"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b</w:delText>
        </w:r>
        <w:r w:rsidR="000A613A" w:rsidRPr="00605020" w:rsidDel="0065678D">
          <w:rPr>
            <w:rFonts w:ascii="Arial" w:hAnsi="Arial" w:cs="Arial"/>
            <w:sz w:val="24"/>
            <w:szCs w:val="24"/>
          </w:rPr>
          <w:delText xml:space="preserve"> </w:delText>
        </w:r>
      </w:del>
      <w:ins w:id="1353" w:author="Hong Qin" w:date="2012-04-22T08:35:00Z">
        <w:r w:rsidR="0065678D" w:rsidRPr="00605020">
          <w:rPr>
            <w:rFonts w:ascii="Arial" w:hAnsi="Arial" w:cs="Arial"/>
            <w:sz w:val="24"/>
            <w:szCs w:val="24"/>
          </w:rPr>
          <w:t>C</w:t>
        </w:r>
        <w:r w:rsidR="0065678D">
          <w:rPr>
            <w:rFonts w:ascii="Arial" w:hAnsi="Arial" w:cs="Arial"/>
            <w:sz w:val="24"/>
            <w:szCs w:val="24"/>
            <w:vertAlign w:val="subscript"/>
          </w:rPr>
          <w:t>v</w:t>
        </w:r>
        <w:proofErr w:type="spellEnd"/>
        <w:r w:rsidR="0065678D" w:rsidRPr="00605020">
          <w:rPr>
            <w:rFonts w:ascii="Arial" w:hAnsi="Arial" w:cs="Arial"/>
            <w:sz w:val="24"/>
            <w:szCs w:val="24"/>
          </w:rPr>
          <w:t xml:space="preserve"> </w:t>
        </w:r>
      </w:ins>
      <w:r w:rsidR="000A613A" w:rsidRPr="00605020">
        <w:rPr>
          <w:rFonts w:ascii="Arial" w:hAnsi="Arial" w:cs="Arial"/>
          <w:sz w:val="24"/>
          <w:szCs w:val="24"/>
        </w:rPr>
        <w:t>ratio</w:t>
      </w:r>
      <w:del w:id="1354" w:author="Hong Qin" w:date="2012-04-22T08:43:00Z">
        <w:r w:rsidR="009F13D8" w:rsidRPr="00605020" w:rsidDel="00A26537">
          <w:rPr>
            <w:rFonts w:ascii="Arial" w:hAnsi="Arial" w:cs="Arial"/>
            <w:sz w:val="24"/>
            <w:szCs w:val="24"/>
          </w:rPr>
          <w:delText>s that</w:delText>
        </w:r>
      </w:del>
      <w:r w:rsidR="009F13D8" w:rsidRPr="00605020">
        <w:rPr>
          <w:rFonts w:ascii="Arial" w:hAnsi="Arial" w:cs="Arial"/>
          <w:sz w:val="24"/>
          <w:szCs w:val="24"/>
        </w:rPr>
        <w:t xml:space="preserve"> are lower than one </w:t>
      </w:r>
      <w:ins w:id="1355" w:author="bidyut k mohanty" w:date="2012-04-21T08:36:00Z">
        <w:r w:rsidR="006C28C4" w:rsidRPr="006C28C4">
          <w:rPr>
            <w:rFonts w:ascii="Arial" w:hAnsi="Arial"/>
            <w:sz w:val="24"/>
            <w:rPrChange w:id="1356" w:author="Hong Qin" w:date="2012-04-23T00:08:00Z">
              <w:rPr>
                <w:rFonts w:ascii="Arial" w:hAnsi="Arial"/>
                <w:b/>
                <w:sz w:val="24"/>
              </w:rPr>
            </w:rPrChange>
          </w:rPr>
          <w:t>(</w:t>
        </w:r>
      </w:ins>
      <w:r w:rsidR="006C28C4" w:rsidRPr="006C28C4">
        <w:rPr>
          <w:rFonts w:ascii="Arial" w:hAnsi="Arial"/>
          <w:b/>
          <w:sz w:val="24"/>
          <w:rPrChange w:id="1357" w:author="bidyut k mohanty" w:date="2012-04-22T08:31:00Z">
            <w:rPr>
              <w:rFonts w:ascii="Arial" w:hAnsi="Arial" w:cs="Arial"/>
              <w:sz w:val="24"/>
              <w:szCs w:val="24"/>
            </w:rPr>
          </w:rPrChange>
        </w:rPr>
        <w:t>Figure</w:t>
      </w:r>
      <w:ins w:id="1358" w:author="bidyut k mohanty" w:date="2012-04-21T08:36:00Z">
        <w:r w:rsidR="006C28C4" w:rsidRPr="006C28C4">
          <w:rPr>
            <w:rFonts w:ascii="Arial" w:hAnsi="Arial"/>
            <w:b/>
            <w:sz w:val="24"/>
            <w:rPrChange w:id="1359" w:author="bidyut k mohanty" w:date="2012-04-22T08:31:00Z">
              <w:rPr>
                <w:rFonts w:ascii="Arial" w:hAnsi="Arial" w:cs="Arial"/>
                <w:sz w:val="24"/>
                <w:szCs w:val="24"/>
              </w:rPr>
            </w:rPrChange>
          </w:rPr>
          <w:t xml:space="preserve"> </w:t>
        </w:r>
      </w:ins>
      <w:ins w:id="1360" w:author="bidyut k mohanty" w:date="2012-04-22T08:31:00Z">
        <w:del w:id="1361" w:author="Hong Qin" w:date="2012-04-22T08:35:00Z">
          <w:r w:rsidR="00AE4926" w:rsidDel="00CA558B">
            <w:rPr>
              <w:rFonts w:ascii="Arial" w:hAnsi="Arial" w:cs="Arial"/>
              <w:b/>
              <w:sz w:val="24"/>
              <w:szCs w:val="24"/>
            </w:rPr>
            <w:delText>7</w:delText>
          </w:r>
          <w:r w:rsidR="00C501A6" w:rsidRPr="00C501A6" w:rsidDel="00CA558B">
            <w:rPr>
              <w:rFonts w:ascii="Arial" w:hAnsi="Arial" w:cs="Arial"/>
              <w:b/>
              <w:sz w:val="24"/>
              <w:szCs w:val="24"/>
            </w:rPr>
            <w:delText>,</w:delText>
          </w:r>
        </w:del>
      </w:ins>
      <w:ins w:id="1362" w:author="Hong Qin" w:date="2012-04-23T00:08:00Z">
        <w:r w:rsidR="00362D95" w:rsidRPr="00483FDB">
          <w:rPr>
            <w:rFonts w:ascii="Arial" w:hAnsi="Arial" w:cs="Arial"/>
            <w:b/>
            <w:sz w:val="24"/>
            <w:szCs w:val="24"/>
          </w:rPr>
          <w:t xml:space="preserve"> </w:t>
        </w:r>
      </w:ins>
      <w:ins w:id="1363" w:author="bidyut k mohanty" w:date="2012-04-22T08:31:00Z">
        <w:r w:rsidR="006C28C4" w:rsidRPr="006C28C4">
          <w:rPr>
            <w:rFonts w:ascii="Arial" w:hAnsi="Arial" w:cs="Arial"/>
            <w:sz w:val="24"/>
            <w:szCs w:val="24"/>
            <w:rPrChange w:id="1364" w:author="bidyut k mohanty" w:date="2012-04-21T08:36:00Z">
              <w:rPr>
                <w:rFonts w:ascii="Arial" w:hAnsi="Arial" w:cs="Arial"/>
                <w:b/>
                <w:sz w:val="24"/>
                <w:szCs w:val="24"/>
              </w:rPr>
            </w:rPrChange>
          </w:rPr>
          <w:t>6</w:t>
        </w:r>
        <w:proofErr w:type="gramStart"/>
        <w:r w:rsidR="006C28C4" w:rsidRPr="006C28C4">
          <w:rPr>
            <w:rFonts w:ascii="Arial" w:hAnsi="Arial" w:cs="Arial"/>
            <w:sz w:val="24"/>
            <w:szCs w:val="24"/>
            <w:rPrChange w:id="1365" w:author="bidyut k mohanty" w:date="2012-04-21T08:36:00Z">
              <w:rPr>
                <w:rFonts w:ascii="Arial" w:hAnsi="Arial" w:cs="Arial"/>
                <w:b/>
                <w:sz w:val="24"/>
                <w:szCs w:val="24"/>
              </w:rPr>
            </w:rPrChange>
          </w:rPr>
          <w:t>,</w:t>
        </w:r>
      </w:ins>
      <w:ins w:id="1366" w:author="Hong Qin" w:date="2012-04-22T08:35:00Z">
        <w:r w:rsidR="00CA558B">
          <w:rPr>
            <w:rFonts w:ascii="Arial" w:hAnsi="Arial" w:cs="Arial"/>
            <w:sz w:val="24"/>
            <w:szCs w:val="24"/>
          </w:rPr>
          <w:t>7</w:t>
        </w:r>
        <w:proofErr w:type="gramEnd"/>
        <w:r w:rsidR="00CA558B">
          <w:rPr>
            <w:rFonts w:ascii="Arial" w:hAnsi="Arial" w:cs="Arial"/>
            <w:sz w:val="24"/>
            <w:szCs w:val="24"/>
          </w:rPr>
          <w:t>, and</w:t>
        </w:r>
      </w:ins>
      <w:ins w:id="1367" w:author="bidyut k mohanty" w:date="2012-04-21T08:35:00Z">
        <w:r w:rsidR="006C28C4" w:rsidRPr="006C28C4">
          <w:rPr>
            <w:rFonts w:ascii="Arial" w:hAnsi="Arial" w:cs="Arial"/>
            <w:sz w:val="24"/>
            <w:szCs w:val="24"/>
            <w:rPrChange w:id="1368" w:author="bidyut k mohanty" w:date="2012-04-21T08:36:00Z">
              <w:rPr>
                <w:rFonts w:ascii="Arial" w:hAnsi="Arial" w:cs="Arial"/>
                <w:b/>
                <w:sz w:val="24"/>
                <w:szCs w:val="24"/>
              </w:rPr>
            </w:rPrChange>
          </w:rPr>
          <w:t xml:space="preserve"> </w:t>
        </w:r>
      </w:ins>
      <w:r w:rsidR="006C28C4" w:rsidRPr="006C28C4">
        <w:rPr>
          <w:rFonts w:ascii="Arial" w:hAnsi="Arial"/>
          <w:sz w:val="24"/>
          <w:rPrChange w:id="1369" w:author="bidyut k mohanty" w:date="2012-04-23T00:08:00Z">
            <w:rPr>
              <w:rFonts w:ascii="Arial" w:hAnsi="Arial"/>
              <w:b/>
              <w:sz w:val="24"/>
            </w:rPr>
          </w:rPrChange>
        </w:rPr>
        <w:t>Table</w:t>
      </w:r>
      <w:ins w:id="1370" w:author="bidyut k mohanty" w:date="2012-04-21T08:36:00Z">
        <w:r w:rsidR="006C28C4" w:rsidRPr="006C28C4">
          <w:rPr>
            <w:rFonts w:ascii="Arial" w:hAnsi="Arial"/>
            <w:b/>
            <w:sz w:val="24"/>
            <w:rPrChange w:id="1371" w:author="bidyut k mohanty" w:date="2012-04-22T08:31:00Z">
              <w:rPr>
                <w:rFonts w:ascii="Arial" w:hAnsi="Arial" w:cs="Arial"/>
                <w:sz w:val="24"/>
                <w:szCs w:val="24"/>
              </w:rPr>
            </w:rPrChange>
          </w:rPr>
          <w:t xml:space="preserve"> </w:t>
        </w:r>
      </w:ins>
      <w:r w:rsidR="006C28C4" w:rsidRPr="006C28C4">
        <w:rPr>
          <w:rFonts w:ascii="Arial" w:hAnsi="Arial"/>
          <w:sz w:val="24"/>
          <w:rPrChange w:id="1372" w:author="bidyut k mohanty" w:date="2012-04-23T00:08:00Z">
            <w:rPr>
              <w:rFonts w:ascii="Arial" w:hAnsi="Arial"/>
              <w:b/>
              <w:sz w:val="24"/>
            </w:rPr>
          </w:rPrChange>
        </w:rPr>
        <w:t>2</w:t>
      </w:r>
      <w:ins w:id="1373" w:author="bidyut k mohanty" w:date="2012-04-21T08:36:00Z">
        <w:r w:rsidR="006C28C4" w:rsidRPr="006C28C4">
          <w:rPr>
            <w:rFonts w:ascii="Arial" w:hAnsi="Arial"/>
            <w:b/>
            <w:sz w:val="24"/>
            <w:rPrChange w:id="1374" w:author="bidyut k mohanty" w:date="2012-04-22T08:31:00Z">
              <w:rPr>
                <w:rFonts w:ascii="Arial" w:hAnsi="Arial" w:cs="Arial"/>
                <w:sz w:val="24"/>
                <w:szCs w:val="24"/>
              </w:rPr>
            </w:rPrChange>
          </w:rPr>
          <w:t>)</w:t>
        </w:r>
      </w:ins>
      <w:r w:rsidR="006A303C" w:rsidRPr="00605020">
        <w:rPr>
          <w:rFonts w:ascii="Arial" w:hAnsi="Arial" w:cs="Arial"/>
          <w:sz w:val="24"/>
          <w:szCs w:val="24"/>
        </w:rPr>
        <w:t>.</w:t>
      </w:r>
      <w:ins w:id="1375" w:author="Hong Qin" w:date="2012-04-23T08:41:00Z">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eastAsia="Arial" w:hAnsi="Arial" w:cs="Arial"/>
            <w:sz w:val="24"/>
            <w:szCs w:val="24"/>
            <w:vertAlign w:val="subscript"/>
          </w:rPr>
          <w:t xml:space="preserve"> </w:t>
        </w:r>
        <w:r w:rsidR="00A32572">
          <w:rPr>
            <w:rFonts w:ascii="Arial" w:hAnsi="Arial" w:cs="Arial"/>
            <w:sz w:val="24"/>
            <w:szCs w:val="24"/>
          </w:rPr>
          <w:t xml:space="preserve">must be held low </w:t>
        </w:r>
      </w:ins>
      <w:proofErr w:type="spellStart"/>
      <w:ins w:id="1376" w:author="Hong Qin" w:date="2012-04-23T08:55:00Z">
        <w:r w:rsidR="001724CD">
          <w:rPr>
            <w:rFonts w:ascii="Arial" w:hAnsi="Arial" w:cs="Arial"/>
            <w:sz w:val="24"/>
            <w:szCs w:val="24"/>
          </w:rPr>
          <w:t>upto</w:t>
        </w:r>
        <w:proofErr w:type="spellEnd"/>
        <w:r w:rsidR="001724CD">
          <w:rPr>
            <w:rFonts w:ascii="Arial" w:hAnsi="Arial" w:cs="Arial"/>
            <w:sz w:val="24"/>
            <w:szCs w:val="24"/>
          </w:rPr>
          <w:t xml:space="preserve"> the dying off phase during</w:t>
        </w:r>
      </w:ins>
      <w:ins w:id="1377" w:author="Hong Qin" w:date="2012-04-23T08:41:00Z">
        <w:r w:rsidR="00A32572">
          <w:rPr>
            <w:rFonts w:ascii="Arial" w:hAnsi="Arial" w:cs="Arial"/>
            <w:sz w:val="24"/>
            <w:szCs w:val="24"/>
          </w:rPr>
          <w:t xml:space="preserve"> chronological aging. </w:t>
        </w:r>
      </w:ins>
    </w:p>
    <w:p w:rsidR="00000000" w:rsidRDefault="004F4183">
      <w:pPr>
        <w:spacing w:after="0" w:line="480" w:lineRule="auto"/>
        <w:ind w:firstLine="720"/>
        <w:jc w:val="both"/>
        <w:rPr>
          <w:del w:id="1378" w:author="Hong Qin" w:date="2012-04-23T08:42:00Z"/>
          <w:rFonts w:ascii="Arial" w:hAnsi="Arial" w:cs="Arial"/>
          <w:sz w:val="24"/>
          <w:szCs w:val="24"/>
        </w:rPr>
        <w:pPrChange w:id="1379" w:author="Hong Qin" w:date="2012-04-23T00:08:00Z">
          <w:pPr>
            <w:spacing w:after="0" w:line="480" w:lineRule="auto"/>
            <w:ind w:firstLine="720"/>
          </w:pPr>
        </w:pPrChange>
      </w:pPr>
    </w:p>
    <w:p w:rsidR="00000000" w:rsidRDefault="0072137D">
      <w:pPr>
        <w:spacing w:after="0" w:line="480" w:lineRule="auto"/>
        <w:ind w:firstLine="720"/>
        <w:rPr>
          <w:rFonts w:ascii="Arial" w:hAnsi="Arial" w:cs="Arial"/>
          <w:sz w:val="24"/>
          <w:szCs w:val="24"/>
        </w:rPr>
        <w:pPrChange w:id="1380" w:author="bidyut k mohanty" w:date="2012-04-22T08:31:00Z">
          <w:pPr>
            <w:spacing w:after="0" w:line="480" w:lineRule="auto"/>
            <w:ind w:firstLine="720"/>
            <w:jc w:val="both"/>
          </w:pPr>
        </w:pPrChange>
      </w:pPr>
      <w:commentRangeStart w:id="1381"/>
      <w:r w:rsidRPr="0072137D">
        <w:rPr>
          <w:rFonts w:ascii="Arial" w:eastAsia="Arial" w:hAnsi="Arial" w:cs="Arial"/>
          <w:sz w:val="24"/>
          <w:szCs w:val="24"/>
        </w:rPr>
        <w:t xml:space="preserve">A regression analysis revealed that genome and viability sensitivity varies with each strain background. </w:t>
      </w:r>
      <w:commentRangeEnd w:id="1381"/>
      <w:r w:rsidR="008E0BDD">
        <w:rPr>
          <w:rStyle w:val="CommentReference"/>
        </w:rPr>
        <w:commentReference w:id="1381"/>
      </w:r>
      <w:r w:rsidRPr="0072137D">
        <w:rPr>
          <w:rFonts w:ascii="Arial" w:eastAsia="Arial" w:hAnsi="Arial" w:cs="Arial"/>
          <w:sz w:val="24"/>
          <w:szCs w:val="24"/>
        </w:rPr>
        <w:t xml:space="preserve">There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of 0.024</w:t>
      </w:r>
      <w:del w:id="1382" w:author="Hong Qin" w:date="2012-04-23T08:48:00Z">
        <w:r w:rsidRPr="0072137D" w:rsidDel="007855BB">
          <w:rPr>
            <w:rFonts w:ascii="Arial" w:eastAsia="Arial" w:hAnsi="Arial" w:cs="Arial"/>
            <w:sz w:val="24"/>
            <w:szCs w:val="24"/>
          </w:rPr>
          <w:delText>.</w:delText>
        </w:r>
        <w:r w:rsidR="00340847" w:rsidDel="007855BB">
          <w:rPr>
            <w:rFonts w:ascii="Arial" w:eastAsia="Arial" w:hAnsi="Arial" w:cs="Arial"/>
            <w:sz w:val="24"/>
            <w:szCs w:val="24"/>
          </w:rPr>
          <w:delText xml:space="preserve"> </w:delText>
        </w:r>
      </w:del>
      <w:ins w:id="1383" w:author="Hong Qin" w:date="2012-04-23T08:48:00Z">
        <w:r w:rsidR="007855BB">
          <w:rPr>
            <w:rFonts w:ascii="Arial" w:eastAsia="Arial" w:hAnsi="Arial" w:cs="Arial"/>
            <w:sz w:val="24"/>
            <w:szCs w:val="24"/>
          </w:rPr>
          <w:t xml:space="preserve">, and </w:t>
        </w:r>
        <w:proofErr w:type="gramStart"/>
        <w:r w:rsidR="007855BB">
          <w:rPr>
            <w:rFonts w:ascii="Arial" w:eastAsia="Arial" w:hAnsi="Arial" w:cs="Arial"/>
            <w:sz w:val="24"/>
            <w:szCs w:val="24"/>
          </w:rPr>
          <w:t>a</w:t>
        </w:r>
        <w:proofErr w:type="gramEnd"/>
        <w:r w:rsidR="007855BB">
          <w:rPr>
            <w:rFonts w:ascii="Arial" w:eastAsia="Arial" w:hAnsi="Arial" w:cs="Arial"/>
            <w:sz w:val="24"/>
            <w:szCs w:val="24"/>
          </w:rPr>
          <w:t xml:space="preserve"> </w:t>
        </w:r>
      </w:ins>
      <w:del w:id="1384" w:author="Hong Qin" w:date="2012-04-23T08:48:00Z">
        <w:r w:rsidRPr="0072137D" w:rsidDel="007855BB">
          <w:rPr>
            <w:rFonts w:ascii="Arial" w:eastAsia="Arial" w:hAnsi="Arial" w:cs="Arial"/>
            <w:sz w:val="24"/>
            <w:szCs w:val="24"/>
          </w:rPr>
          <w:delText xml:space="preserve">The </w:delText>
        </w:r>
      </w:del>
      <w:r w:rsidRPr="0072137D">
        <w:rPr>
          <w:rFonts w:ascii="Arial" w:eastAsia="Arial" w:hAnsi="Arial" w:cs="Arial"/>
          <w:sz w:val="24"/>
          <w:szCs w:val="24"/>
        </w:rPr>
        <w:t>R-squared value of 0.54</w:t>
      </w:r>
      <w:del w:id="1385" w:author="Hong Qin" w:date="2012-04-23T08:48:00Z">
        <w:r w:rsidRPr="0072137D" w:rsidDel="007855BB">
          <w:rPr>
            <w:rFonts w:ascii="Arial" w:eastAsia="Arial" w:hAnsi="Arial" w:cs="Arial"/>
            <w:sz w:val="24"/>
            <w:szCs w:val="24"/>
          </w:rPr>
          <w:delText xml:space="preserve"> indicates a strong association between these measures</w:delText>
        </w:r>
      </w:del>
      <w:r w:rsidRPr="0072137D">
        <w:rPr>
          <w:rFonts w:ascii="Arial" w:eastAsia="Arial" w:hAnsi="Arial" w:cs="Arial"/>
          <w:sz w:val="24"/>
          <w:szCs w:val="24"/>
        </w:rPr>
        <w:t xml:space="preserve">.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w:t>
      </w:r>
      <w:proofErr w:type="gramStart"/>
      <w:r w:rsidRPr="0072137D">
        <w:rPr>
          <w:rFonts w:ascii="Arial" w:eastAsia="Arial" w:hAnsi="Arial" w:cs="Arial"/>
          <w:sz w:val="24"/>
          <w:szCs w:val="24"/>
        </w:rPr>
        <w:t xml:space="preserve">A </w:t>
      </w:r>
      <w:ins w:id="1386" w:author="bidyut k mohanty" w:date="2012-04-21T08:44:00Z">
        <w:r w:rsidR="00CC05C5">
          <w:rPr>
            <w:rFonts w:ascii="Arial" w:eastAsia="Arial" w:hAnsi="Arial" w:cs="Arial"/>
            <w:sz w:val="24"/>
            <w:szCs w:val="24"/>
          </w:rPr>
          <w:t>value (</w:t>
        </w:r>
        <w:proofErr w:type="spellStart"/>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proofErr w:type="spellEnd"/>
        <w:r w:rsidR="00CC05C5" w:rsidRPr="0072137D">
          <w:rPr>
            <w:rFonts w:ascii="Arial" w:eastAsia="Arial" w:hAnsi="Arial" w:cs="Arial"/>
            <w:sz w:val="24"/>
            <w:szCs w:val="24"/>
          </w:rPr>
          <w:t>/</w:t>
        </w:r>
        <w:proofErr w:type="spellStart"/>
        <w:r w:rsidR="00CC05C5" w:rsidRPr="0072137D">
          <w:rPr>
            <w:rFonts w:ascii="Arial" w:eastAsia="Arial" w:hAnsi="Arial" w:cs="Arial"/>
            <w:sz w:val="24"/>
            <w:szCs w:val="24"/>
            <w:vertAlign w:val="subscript"/>
          </w:rPr>
          <w:t>Cv</w:t>
        </w:r>
        <w:proofErr w:type="spellEnd"/>
        <w:r w:rsidR="00CC05C5">
          <w:rPr>
            <w:rFonts w:ascii="Arial" w:eastAsia="Arial" w:hAnsi="Arial" w:cs="Arial"/>
            <w:sz w:val="24"/>
            <w:szCs w:val="24"/>
          </w:rPr>
          <w:t xml:space="preserve">) </w:t>
        </w:r>
      </w:ins>
      <w:del w:id="1387" w:author="bidyut k mohanty" w:date="2012-04-21T08:44:00Z">
        <w:r w:rsidRPr="0072137D" w:rsidDel="00CC05C5">
          <w:rPr>
            <w:rFonts w:ascii="Arial" w:eastAsia="Arial" w:hAnsi="Arial" w:cs="Arial"/>
            <w:sz w:val="24"/>
            <w:szCs w:val="24"/>
          </w:rPr>
          <w:delText xml:space="preserve">ratio </w:delText>
        </w:r>
      </w:del>
      <w:r w:rsidRPr="0072137D">
        <w:rPr>
          <w:rFonts w:ascii="Arial" w:eastAsia="Arial" w:hAnsi="Arial" w:cs="Arial"/>
          <w:sz w:val="24"/>
          <w:szCs w:val="24"/>
        </w:rPr>
        <w:t>less than 1.</w:t>
      </w:r>
      <w:proofErr w:type="gramEnd"/>
      <w:del w:id="1388" w:author="hong qin" w:date="2012-04-20T08:36:00Z">
        <w:r w:rsidRPr="0072137D">
          <w:rPr>
            <w:rFonts w:ascii="Arial" w:eastAsia="Arial" w:hAnsi="Arial" w:cs="Arial"/>
            <w:sz w:val="24"/>
            <w:szCs w:val="24"/>
          </w:rPr>
          <w:delText>0indicates</w:delText>
        </w:r>
      </w:del>
      <w:ins w:id="1389" w:author="hong qin" w:date="2012-04-20T08:36:00Z">
        <w:r w:rsidRPr="0072137D">
          <w:rPr>
            <w:rFonts w:ascii="Arial" w:eastAsia="Arial" w:hAnsi="Arial" w:cs="Arial"/>
            <w:sz w:val="24"/>
            <w:szCs w:val="24"/>
          </w:rPr>
          <w:t>0</w:t>
        </w:r>
      </w:ins>
      <w:ins w:id="1390" w:author="Hong Qin" w:date="2012-04-19T19:12:00Z">
        <w:r w:rsidR="00223424">
          <w:rPr>
            <w:rFonts w:ascii="Arial" w:eastAsia="Arial" w:hAnsi="Arial" w:cs="Arial"/>
            <w:sz w:val="24"/>
            <w:szCs w:val="24"/>
          </w:rPr>
          <w:t xml:space="preserve"> </w:t>
        </w:r>
      </w:ins>
      <w:ins w:id="1391" w:author="hong qin" w:date="2012-04-20T08:36:00Z">
        <w:r w:rsidRPr="0072137D">
          <w:rPr>
            <w:rFonts w:ascii="Arial" w:eastAsia="Arial" w:hAnsi="Arial" w:cs="Arial"/>
            <w:sz w:val="24"/>
            <w:szCs w:val="24"/>
          </w:rPr>
          <w:t>indicates</w:t>
        </w:r>
      </w:ins>
      <w:r w:rsidRPr="0072137D">
        <w:rPr>
          <w:rFonts w:ascii="Arial" w:eastAsia="Arial" w:hAnsi="Arial" w:cs="Arial"/>
          <w:sz w:val="24"/>
          <w:szCs w:val="24"/>
        </w:rPr>
        <w:t xml:space="preserve">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thus a greater dose of hydrogen peroxide 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w:t>
      </w:r>
      <w:proofErr w:type="spellStart"/>
      <w:del w:id="1392" w:author="hong qin" w:date="2012-04-20T08:36:00Z">
        <w:r w:rsidRPr="0072137D">
          <w:rPr>
            <w:rFonts w:ascii="Arial" w:eastAsia="Arial" w:hAnsi="Arial" w:cs="Arial"/>
            <w:sz w:val="24"/>
            <w:szCs w:val="24"/>
          </w:rPr>
          <w:delText>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greater</w:delText>
        </w:r>
      </w:del>
      <w:ins w:id="1393" w:author="hong qin" w:date="2012-04-20T08:36:00Z">
        <w:r w:rsidRPr="0072137D">
          <w:rPr>
            <w:rFonts w:ascii="Arial" w:eastAsia="Arial" w:hAnsi="Arial" w:cs="Arial"/>
            <w:sz w:val="24"/>
            <w:szCs w:val="24"/>
          </w:rPr>
          <w:t>C</w:t>
        </w:r>
        <w:r w:rsidRPr="0072137D">
          <w:rPr>
            <w:rFonts w:ascii="Arial" w:eastAsia="Arial" w:hAnsi="Arial" w:cs="Arial"/>
            <w:sz w:val="24"/>
            <w:szCs w:val="24"/>
            <w:vertAlign w:val="subscript"/>
          </w:rPr>
          <w:t>v</w:t>
        </w:r>
      </w:ins>
      <w:proofErr w:type="spellEnd"/>
      <w:ins w:id="1394" w:author="Hong Qin" w:date="2012-04-19T19:12:00Z">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ins>
      <w:del w:id="1395" w:author="Hong Qin" w:date="2012-04-19T19:12:00Z">
        <w:r w:rsidRPr="0072137D" w:rsidDel="00223424">
          <w:rPr>
            <w:rFonts w:ascii="Arial" w:eastAsia="Arial" w:hAnsi="Arial" w:cs="Arial"/>
            <w:sz w:val="24"/>
            <w:szCs w:val="24"/>
          </w:rPr>
          <w:delText>g</w:delText>
        </w:r>
      </w:del>
      <w:ins w:id="1396" w:author="hong qin" w:date="2012-04-20T08:36:00Z">
        <w:r w:rsidRPr="0072137D">
          <w:rPr>
            <w:rFonts w:ascii="Arial" w:eastAsia="Arial" w:hAnsi="Arial" w:cs="Arial"/>
            <w:sz w:val="24"/>
            <w:szCs w:val="24"/>
          </w:rPr>
          <w:t>reater</w:t>
        </w:r>
      </w:ins>
      <w:r w:rsidRPr="0072137D">
        <w:rPr>
          <w:rFonts w:ascii="Arial" w:eastAsia="Arial" w:hAnsi="Arial" w:cs="Arial"/>
          <w:sz w:val="24"/>
          <w:szCs w:val="24"/>
        </w:rPr>
        <w:t xml:space="preserve">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and thus cells are more sensitive to hydrogen peroxide treatment. Strain M13 seems to be the most tolerant to hydrogen peroxide treatment.</w:t>
      </w:r>
      <w:ins w:id="1397" w:author="bidyut k mohanty" w:date="2012-04-21T08:46:00Z">
        <w:r w:rsidR="00CC05C5">
          <w:rPr>
            <w:rFonts w:ascii="Arial" w:eastAsia="Arial" w:hAnsi="Arial" w:cs="Arial"/>
            <w:sz w:val="24"/>
            <w:szCs w:val="24"/>
          </w:rPr>
          <w:t xml:space="preserve"> </w:t>
        </w:r>
      </w:ins>
      <w:r w:rsidRPr="0072137D">
        <w:rPr>
          <w:rFonts w:ascii="Arial" w:eastAsia="Arial" w:hAnsi="Arial" w:cs="Arial"/>
          <w:sz w:val="24"/>
          <w:szCs w:val="24"/>
        </w:rPr>
        <w: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ins w:id="1398" w:author="bidyut k mohanty" w:date="2012-04-21T08:46:00Z">
        <w:r w:rsidR="006124E5">
          <w:rPr>
            <w:rFonts w:ascii="Arial" w:eastAsia="Arial" w:hAnsi="Arial" w:cs="Arial"/>
            <w:sz w:val="24"/>
            <w:szCs w:val="24"/>
          </w:rPr>
          <w:t>(</w:t>
        </w:r>
      </w:ins>
      <w:r w:rsidRPr="0072137D">
        <w:rPr>
          <w:rFonts w:ascii="Arial" w:eastAsia="Arial" w:hAnsi="Arial" w:cs="Arial"/>
          <w:sz w:val="24"/>
          <w:szCs w:val="24"/>
        </w:rPr>
        <w:t xml:space="preserve">Figure </w:t>
      </w:r>
      <w:ins w:id="1399" w:author="bidyut k mohanty" w:date="2012-04-22T08:31:00Z">
        <w:r w:rsidR="00AE4926">
          <w:rPr>
            <w:rFonts w:ascii="Arial" w:eastAsia="Arial" w:hAnsi="Arial" w:cs="Arial"/>
            <w:sz w:val="24"/>
            <w:szCs w:val="24"/>
          </w:rPr>
          <w:t>9</w:t>
        </w:r>
        <w:r w:rsidRPr="0072137D">
          <w:rPr>
            <w:rFonts w:ascii="Arial" w:eastAsia="Arial" w:hAnsi="Arial" w:cs="Arial"/>
            <w:sz w:val="24"/>
            <w:szCs w:val="24"/>
          </w:rPr>
          <w:t>7</w:t>
        </w:r>
      </w:ins>
      <w:ins w:id="1400" w:author="bidyut k mohanty" w:date="2012-04-21T08:46:00Z">
        <w:r w:rsidR="006124E5">
          <w:rPr>
            <w:rFonts w:ascii="Arial" w:eastAsia="Arial" w:hAnsi="Arial" w:cs="Arial"/>
            <w:sz w:val="24"/>
            <w:szCs w:val="24"/>
          </w:rPr>
          <w:t>)</w:t>
        </w:r>
      </w:ins>
      <w:r w:rsidR="00C10156" w:rsidRPr="00605020">
        <w:rPr>
          <w:rFonts w:ascii="Arial" w:eastAsia="Arial" w:hAnsi="Arial" w:cs="Arial"/>
          <w:sz w:val="24"/>
          <w:szCs w:val="24"/>
        </w:rPr>
        <w:t>.</w:t>
      </w:r>
    </w:p>
    <w:p w:rsidR="00000000" w:rsidRDefault="004F4183">
      <w:pPr>
        <w:spacing w:after="0" w:line="480" w:lineRule="auto"/>
        <w:ind w:firstLine="720"/>
        <w:jc w:val="both"/>
        <w:rPr>
          <w:rFonts w:ascii="Arial" w:hAnsi="Arial" w:cs="Arial"/>
          <w:sz w:val="24"/>
          <w:szCs w:val="24"/>
        </w:rPr>
        <w:pPrChange w:id="1401" w:author="bidyut k mohanty" w:date="2012-04-20T15:30:00Z">
          <w:pPr>
            <w:spacing w:after="0" w:line="480" w:lineRule="auto"/>
            <w:ind w:firstLine="720"/>
          </w:pPr>
        </w:pPrChange>
      </w:pPr>
    </w:p>
    <w:p w:rsidR="00000000" w:rsidRDefault="00C501A6">
      <w:pPr>
        <w:spacing w:after="0" w:line="480" w:lineRule="auto"/>
        <w:jc w:val="both"/>
        <w:rPr>
          <w:rFonts w:ascii="Arial" w:eastAsia="Arial" w:hAnsi="Arial" w:cs="Arial"/>
          <w:b/>
          <w:sz w:val="24"/>
          <w:szCs w:val="24"/>
        </w:rPr>
        <w:pPrChange w:id="1402" w:author="bidyut k mohanty" w:date="2012-04-23T00:08:00Z">
          <w:pPr>
            <w:spacing w:after="0" w:line="480" w:lineRule="auto"/>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000000" w:rsidRDefault="00444E9F">
      <w:pPr>
        <w:spacing w:after="0" w:line="480" w:lineRule="auto"/>
        <w:ind w:firstLine="720"/>
        <w:rPr>
          <w:rFonts w:ascii="Arial" w:eastAsia="Arial" w:hAnsi="Arial" w:cs="Arial"/>
          <w:sz w:val="24"/>
          <w:szCs w:val="24"/>
        </w:rPr>
        <w:pPrChange w:id="1403" w:author="hong qin" w:date="2012-04-22T08:31:00Z">
          <w:pPr>
            <w:spacing w:after="0" w:line="480" w:lineRule="auto"/>
            <w:ind w:firstLine="720"/>
            <w:jc w:val="both"/>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proofErr w:type="spellStart"/>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proofErr w:type="spellEnd"/>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w:t>
      </w:r>
      <w:del w:id="1404" w:author="Hong Qin" w:date="2012-04-23T00:08:00Z">
        <w:r w:rsidR="000D702F" w:rsidRPr="00605020">
          <w:rPr>
            <w:rFonts w:ascii="Arial" w:eastAsia="Arial" w:hAnsi="Arial" w:cs="Arial"/>
            <w:sz w:val="24"/>
            <w:szCs w:val="24"/>
          </w:rPr>
          <w:delText>this</w:delText>
        </w:r>
      </w:del>
      <w:del w:id="1405" w:author="bidyut k mohanty" w:date="2012-04-22T08:31:00Z">
        <w:r w:rsidR="000D702F" w:rsidRPr="00605020">
          <w:rPr>
            <w:rFonts w:ascii="Arial" w:eastAsia="Arial" w:hAnsi="Arial" w:cs="Arial"/>
            <w:sz w:val="24"/>
            <w:szCs w:val="24"/>
          </w:rPr>
          <w:delText>this</w:delText>
        </w:r>
      </w:del>
      <w:ins w:id="1406" w:author="bidyut k mohanty" w:date="2012-04-22T08:31:00Z">
        <w:r w:rsidR="000D702F" w:rsidRPr="00605020">
          <w:rPr>
            <w:rFonts w:ascii="Arial" w:eastAsia="Arial" w:hAnsi="Arial" w:cs="Arial"/>
            <w:sz w:val="24"/>
            <w:szCs w:val="24"/>
          </w:rPr>
          <w:t>th</w:t>
        </w:r>
      </w:ins>
      <w:ins w:id="1407" w:author="bidyut k mohanty" w:date="2012-04-21T08:46:00Z">
        <w:r w:rsidR="006124E5">
          <w:rPr>
            <w:rFonts w:ascii="Arial" w:eastAsia="Arial" w:hAnsi="Arial" w:cs="Arial"/>
            <w:sz w:val="24"/>
            <w:szCs w:val="24"/>
          </w:rPr>
          <w:t>e</w:t>
        </w:r>
      </w:ins>
      <w:del w:id="1408" w:author="bidyut k mohanty" w:date="2012-04-21T08:46:00Z">
        <w:r w:rsidR="000D702F" w:rsidRPr="00605020" w:rsidDel="006124E5">
          <w:rPr>
            <w:rFonts w:ascii="Arial" w:eastAsia="Arial" w:hAnsi="Arial" w:cs="Arial"/>
            <w:sz w:val="24"/>
            <w:szCs w:val="24"/>
          </w:rPr>
          <w:delText>i</w:delText>
        </w:r>
      </w:del>
      <w:ins w:id="1409" w:author="bidyut k mohanty" w:date="2012-04-22T08:31:00Z">
        <w:r w:rsidR="000D702F" w:rsidRPr="00605020">
          <w:rPr>
            <w:rFonts w:ascii="Arial" w:eastAsia="Arial" w:hAnsi="Arial" w:cs="Arial"/>
            <w:sz w:val="24"/>
            <w:szCs w:val="24"/>
          </w:rPr>
          <w:t>s</w:t>
        </w:r>
      </w:ins>
      <w:ins w:id="1410" w:author="bidyut k mohanty" w:date="2012-04-21T08:46:00Z">
        <w:r w:rsidR="006124E5">
          <w:rPr>
            <w:rFonts w:ascii="Arial" w:eastAsia="Arial" w:hAnsi="Arial" w:cs="Arial"/>
            <w:sz w:val="24"/>
            <w:szCs w:val="24"/>
          </w:rPr>
          <w:t>e</w:t>
        </w:r>
      </w:ins>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w:t>
      </w:r>
      <w:r w:rsidR="00F6508B" w:rsidRPr="00605020">
        <w:rPr>
          <w:rFonts w:ascii="Arial" w:eastAsia="Arial" w:hAnsi="Arial" w:cs="Arial"/>
          <w:sz w:val="24"/>
          <w:szCs w:val="24"/>
        </w:rPr>
        <w:lastRenderedPageBreak/>
        <w:t>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proofErr w:type="spellEnd"/>
      <w:r w:rsidR="00EC0733" w:rsidRPr="00605020">
        <w:rPr>
          <w:rFonts w:ascii="Arial" w:eastAsia="Arial" w:hAnsi="Arial" w:cs="Arial"/>
          <w:sz w:val="24"/>
          <w:szCs w:val="24"/>
        </w:rPr>
        <w:t>/</w:t>
      </w:r>
      <w:proofErr w:type="spellStart"/>
      <w:del w:id="1411" w:author="hong qin" w:date="2012-04-20T08:36:00Z">
        <w:r w:rsidR="00EC0733" w:rsidRPr="00605020">
          <w:rPr>
            <w:rFonts w:ascii="Arial" w:eastAsia="Arial" w:hAnsi="Arial" w:cs="Arial"/>
            <w:sz w:val="24"/>
            <w:szCs w:val="24"/>
          </w:rPr>
          <w:delText>C</w:delText>
        </w:r>
        <w:r w:rsidR="00EC0733" w:rsidRPr="00605020">
          <w:rPr>
            <w:rFonts w:ascii="Arial" w:eastAsia="Arial" w:hAnsi="Arial" w:cs="Arial"/>
            <w:sz w:val="24"/>
            <w:szCs w:val="24"/>
            <w:vertAlign w:val="subscript"/>
          </w:rPr>
          <w:delText>v</w:delText>
        </w:r>
        <w:r w:rsidR="00363AA1" w:rsidRPr="00605020">
          <w:rPr>
            <w:rFonts w:ascii="Arial" w:eastAsia="Arial" w:hAnsi="Arial" w:cs="Arial"/>
            <w:sz w:val="24"/>
            <w:szCs w:val="24"/>
          </w:rPr>
          <w:delText>is</w:delText>
        </w:r>
      </w:del>
      <w:ins w:id="1412" w:author="hong qin" w:date="2012-04-20T08:36:00Z">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ins>
      <w:proofErr w:type="spellEnd"/>
      <w:ins w:id="1413" w:author="Hong Qin" w:date="2012-04-19T19:12:00Z">
        <w:r w:rsidR="00223424">
          <w:rPr>
            <w:rFonts w:ascii="Arial" w:eastAsia="Arial" w:hAnsi="Arial" w:cs="Arial"/>
            <w:sz w:val="24"/>
            <w:szCs w:val="24"/>
            <w:vertAlign w:val="subscript"/>
          </w:rPr>
          <w:t xml:space="preserve"> </w:t>
        </w:r>
      </w:ins>
      <w:ins w:id="1414" w:author="hong qin" w:date="2012-04-20T08:36:00Z">
        <w:r w:rsidR="00363AA1" w:rsidRPr="00605020">
          <w:rPr>
            <w:rFonts w:ascii="Arial" w:eastAsia="Arial" w:hAnsi="Arial" w:cs="Arial"/>
            <w:sz w:val="24"/>
            <w:szCs w:val="24"/>
          </w:rPr>
          <w:t>is</w:t>
        </w:r>
      </w:ins>
      <w:r w:rsidR="00363AA1" w:rsidRPr="00605020">
        <w:rPr>
          <w:rFonts w:ascii="Arial" w:eastAsia="Arial" w:hAnsi="Arial" w:cs="Arial"/>
          <w:sz w:val="24"/>
          <w:szCs w:val="24"/>
        </w:rPr>
        <w:t xml:space="preserve">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xml:space="preserve">. A </w:t>
      </w:r>
      <w:del w:id="1415" w:author="bidyut k mohanty" w:date="2012-04-21T08:47:00Z">
        <w:r w:rsidR="00363AA1" w:rsidRPr="00605020" w:rsidDel="006124E5">
          <w:rPr>
            <w:rFonts w:ascii="Arial" w:eastAsia="Arial" w:hAnsi="Arial" w:cs="Arial"/>
            <w:sz w:val="24"/>
            <w:szCs w:val="24"/>
          </w:rPr>
          <w:delText xml:space="preserve">ratio </w:delText>
        </w:r>
      </w:del>
      <w:ins w:id="1416" w:author="bidyut k mohanty" w:date="2012-04-21T08:47:00Z">
        <w:r w:rsidR="006124E5">
          <w:rPr>
            <w:rFonts w:ascii="Arial" w:eastAsia="Arial" w:hAnsi="Arial" w:cs="Arial"/>
            <w:sz w:val="24"/>
            <w:szCs w:val="24"/>
          </w:rPr>
          <w:t>value</w:t>
        </w:r>
        <w:r w:rsidR="006124E5" w:rsidRPr="00605020">
          <w:rPr>
            <w:rFonts w:ascii="Arial" w:eastAsia="Arial" w:hAnsi="Arial" w:cs="Arial"/>
            <w:sz w:val="24"/>
            <w:szCs w:val="24"/>
          </w:rPr>
          <w:t xml:space="preserve"> </w:t>
        </w:r>
      </w:ins>
      <w:r w:rsidR="00363AA1" w:rsidRPr="00605020">
        <w:rPr>
          <w:rFonts w:ascii="Arial" w:eastAsia="Arial" w:hAnsi="Arial" w:cs="Arial"/>
          <w:sz w:val="24"/>
          <w:szCs w:val="24"/>
        </w:rPr>
        <w:t>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tend to lose their viability before genomic instability is </w:t>
      </w:r>
      <w:del w:id="1417" w:author="hong qin" w:date="2012-04-20T08:36:00Z">
        <w:r w:rsidR="00AF7984" w:rsidRPr="00605020">
          <w:rPr>
            <w:rFonts w:ascii="Arial" w:eastAsia="Arial" w:hAnsi="Arial" w:cs="Arial"/>
            <w:sz w:val="24"/>
            <w:szCs w:val="24"/>
          </w:rPr>
          <w:delText>significant</w:delText>
        </w:r>
        <w:r w:rsidR="0072137D" w:rsidRPr="0072137D">
          <w:rPr>
            <w:rFonts w:ascii="Arial" w:eastAsia="Arial" w:hAnsi="Arial" w:cs="Arial"/>
            <w:sz w:val="24"/>
            <w:szCs w:val="24"/>
          </w:rPr>
          <w:delText>Figure</w:delText>
        </w:r>
      </w:del>
      <w:ins w:id="1418" w:author="hong qin" w:date="2012-04-20T08:36:00Z">
        <w:r w:rsidR="00AF7984" w:rsidRPr="00605020">
          <w:rPr>
            <w:rFonts w:ascii="Arial" w:eastAsia="Arial" w:hAnsi="Arial" w:cs="Arial"/>
            <w:sz w:val="24"/>
            <w:szCs w:val="24"/>
          </w:rPr>
          <w:t>significant</w:t>
        </w:r>
      </w:ins>
      <w:ins w:id="1419" w:author="Hong Qin" w:date="2012-04-19T19:12:00Z">
        <w:r w:rsidR="00223424">
          <w:rPr>
            <w:rFonts w:ascii="Arial" w:eastAsia="Arial" w:hAnsi="Arial" w:cs="Arial"/>
            <w:sz w:val="24"/>
            <w:szCs w:val="24"/>
          </w:rPr>
          <w:t xml:space="preserve"> </w:t>
        </w:r>
      </w:ins>
      <w:ins w:id="1420" w:author="bidyut k mohanty" w:date="2012-04-21T08:47:00Z">
        <w:r w:rsidR="006124E5">
          <w:rPr>
            <w:rFonts w:ascii="Arial" w:eastAsia="Arial" w:hAnsi="Arial" w:cs="Arial"/>
            <w:sz w:val="24"/>
            <w:szCs w:val="24"/>
          </w:rPr>
          <w:t>(</w:t>
        </w:r>
      </w:ins>
      <w:ins w:id="1421" w:author="hong qin" w:date="2012-04-20T08:36:00Z">
        <w:r w:rsidR="0072137D" w:rsidRPr="0072137D">
          <w:rPr>
            <w:rFonts w:ascii="Arial" w:eastAsia="Arial" w:hAnsi="Arial" w:cs="Arial"/>
            <w:sz w:val="24"/>
            <w:szCs w:val="24"/>
          </w:rPr>
          <w:t>Figure</w:t>
        </w:r>
      </w:ins>
      <w:r w:rsidR="0072137D" w:rsidRPr="0072137D">
        <w:rPr>
          <w:rFonts w:ascii="Arial" w:eastAsia="Arial" w:hAnsi="Arial" w:cs="Arial"/>
          <w:sz w:val="24"/>
          <w:szCs w:val="24"/>
        </w:rPr>
        <w:t xml:space="preserve"> </w:t>
      </w:r>
      <w:ins w:id="1422" w:author="bidyut k mohanty" w:date="2012-04-22T08:31:00Z">
        <w:r w:rsidR="00AE4926">
          <w:rPr>
            <w:rFonts w:ascii="Arial" w:eastAsia="Arial" w:hAnsi="Arial" w:cs="Arial"/>
            <w:sz w:val="24"/>
            <w:szCs w:val="24"/>
          </w:rPr>
          <w:t>10</w:t>
        </w:r>
        <w:r w:rsidR="0072137D" w:rsidRPr="0072137D">
          <w:rPr>
            <w:rFonts w:ascii="Arial" w:eastAsia="Arial" w:hAnsi="Arial" w:cs="Arial"/>
            <w:sz w:val="24"/>
            <w:szCs w:val="24"/>
          </w:rPr>
          <w:t>8</w:t>
        </w:r>
      </w:ins>
      <w:ins w:id="1423" w:author="bidyut k mohanty" w:date="2012-04-21T08:47:00Z">
        <w:r w:rsidR="006124E5">
          <w:rPr>
            <w:rFonts w:ascii="Arial" w:eastAsia="Arial" w:hAnsi="Arial" w:cs="Arial"/>
            <w:sz w:val="24"/>
            <w:szCs w:val="24"/>
          </w:rPr>
          <w:t>)</w:t>
        </w:r>
      </w:ins>
      <w:r w:rsidR="00600519" w:rsidRPr="00605020">
        <w:rPr>
          <w:rFonts w:ascii="Arial" w:eastAsia="Arial" w:hAnsi="Arial" w:cs="Arial"/>
          <w:sz w:val="24"/>
          <w:szCs w:val="24"/>
        </w:rPr>
        <w:t>.</w:t>
      </w:r>
    </w:p>
    <w:p w:rsidR="00000000" w:rsidRDefault="004F4183">
      <w:pPr>
        <w:spacing w:after="0" w:line="480" w:lineRule="auto"/>
        <w:jc w:val="both"/>
        <w:rPr>
          <w:rFonts w:ascii="Arial" w:eastAsia="Arial" w:hAnsi="Arial" w:cs="Arial"/>
          <w:sz w:val="24"/>
          <w:szCs w:val="24"/>
        </w:rPr>
        <w:pPrChange w:id="1424" w:author="bidyut k mohanty" w:date="2012-04-20T15:30:00Z">
          <w:pPr>
            <w:spacing w:after="0" w:line="480" w:lineRule="auto"/>
          </w:pPr>
        </w:pPrChange>
      </w:pPr>
    </w:p>
    <w:p w:rsidR="00000000" w:rsidRDefault="006C28C4">
      <w:pPr>
        <w:spacing w:after="0" w:line="480" w:lineRule="auto"/>
        <w:jc w:val="both"/>
        <w:rPr>
          <w:rFonts w:ascii="Arial" w:eastAsia="Arial" w:hAnsi="Arial" w:cs="Arial"/>
          <w:b/>
          <w:sz w:val="30"/>
          <w:szCs w:val="30"/>
          <w:rPrChange w:id="1425" w:author="hong qin" w:date="2012-04-19T11:05:00Z">
            <w:rPr>
              <w:rFonts w:ascii="Arial" w:eastAsia="Arial" w:hAnsi="Arial" w:cs="Arial"/>
              <w:sz w:val="30"/>
              <w:szCs w:val="30"/>
            </w:rPr>
          </w:rPrChange>
        </w:rPr>
        <w:pPrChange w:id="1426" w:author="bidyut k mohanty" w:date="2012-04-20T15:30:00Z">
          <w:pPr>
            <w:spacing w:after="0" w:line="480" w:lineRule="auto"/>
            <w:jc w:val="center"/>
          </w:pPr>
        </w:pPrChange>
      </w:pPr>
      <w:commentRangeStart w:id="1427"/>
      <w:r w:rsidRPr="006C28C4">
        <w:rPr>
          <w:rFonts w:ascii="Arial" w:eastAsia="Arial" w:hAnsi="Arial" w:cs="Arial"/>
          <w:b/>
          <w:sz w:val="30"/>
          <w:szCs w:val="30"/>
          <w:rPrChange w:id="1428" w:author="hong qin" w:date="2012-04-19T11:05:00Z">
            <w:rPr>
              <w:rFonts w:ascii="Arial" w:eastAsia="Arial" w:hAnsi="Arial" w:cs="Arial"/>
              <w:sz w:val="30"/>
              <w:szCs w:val="30"/>
            </w:rPr>
          </w:rPrChange>
        </w:rPr>
        <w:t>Discussion</w:t>
      </w:r>
      <w:commentRangeEnd w:id="1427"/>
      <w:r w:rsidRPr="006C28C4">
        <w:rPr>
          <w:rStyle w:val="CommentReference"/>
          <w:b/>
          <w:vanish/>
          <w:rPrChange w:id="1429" w:author="hong qin" w:date="2012-04-19T11:05:00Z">
            <w:rPr>
              <w:rStyle w:val="CommentReference"/>
              <w:vanish/>
            </w:rPr>
          </w:rPrChange>
        </w:rPr>
        <w:commentReference w:id="1427"/>
      </w:r>
    </w:p>
    <w:p w:rsidR="00000000" w:rsidRDefault="0072137D">
      <w:pPr>
        <w:spacing w:after="0" w:line="480" w:lineRule="auto"/>
        <w:ind w:firstLine="720"/>
        <w:jc w:val="both"/>
        <w:rPr>
          <w:rFonts w:ascii="Arial" w:eastAsia="Arial" w:hAnsi="Arial" w:cs="Arial"/>
          <w:sz w:val="24"/>
          <w:szCs w:val="24"/>
        </w:rPr>
        <w:pPrChange w:id="1430" w:author="bidyut k mohanty" w:date="2012-04-23T00:08:00Z">
          <w:pPr>
            <w:spacing w:after="0" w:line="480" w:lineRule="auto"/>
            <w:ind w:firstLine="720"/>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w:t>
      </w:r>
      <w:del w:id="1431" w:author="bidyut k mohanty" w:date="2012-04-23T22:55:00Z">
        <w:r w:rsidRPr="0072137D" w:rsidDel="00ED19FA">
          <w:rPr>
            <w:rFonts w:ascii="Arial" w:eastAsia="Arial" w:hAnsi="Arial" w:cs="Arial"/>
            <w:sz w:val="24"/>
            <w:szCs w:val="24"/>
          </w:rPr>
          <w:delText>s</w:delText>
        </w:r>
      </w:del>
      <w:r w:rsidRPr="0072137D">
        <w:rPr>
          <w:rFonts w:ascii="Arial" w:eastAsia="Arial" w:hAnsi="Arial" w:cs="Arial"/>
          <w:sz w:val="24"/>
          <w:szCs w:val="24"/>
        </w:rPr>
        <w:t xml:space="preserve"> to viability.</w:t>
      </w:r>
      <w:r w:rsidR="004710B0">
        <w:rPr>
          <w:rFonts w:ascii="Arial" w:eastAsia="Arial" w:hAnsi="Arial" w:cs="Arial"/>
          <w:sz w:val="24"/>
          <w:szCs w:val="24"/>
        </w:rPr>
        <w:t xml:space="preserve"> </w:t>
      </w:r>
      <w:ins w:id="1432" w:author="bidyut k mohanty" w:date="2012-04-22T08:31:00Z">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w:t>
        </w:r>
      </w:ins>
      <w:ins w:id="1433" w:author="bidyut k mohanty" w:date="2012-04-23T22:58:00Z">
        <w:r w:rsidR="00D60BB3">
          <w:rPr>
            <w:rFonts w:ascii="Arial" w:eastAsia="Arial" w:hAnsi="Arial" w:cs="Arial"/>
            <w:sz w:val="24"/>
            <w:szCs w:val="24"/>
          </w:rPr>
          <w:t xml:space="preserve">to </w:t>
        </w:r>
      </w:ins>
      <w:ins w:id="1434" w:author="bidyut k mohanty" w:date="2012-04-22T08:31:00Z">
        <w:r w:rsidR="00AE4926">
          <w:rPr>
            <w:rFonts w:ascii="Arial" w:eastAsia="Arial" w:hAnsi="Arial" w:cs="Arial"/>
            <w:sz w:val="24"/>
            <w:szCs w:val="24"/>
          </w:rPr>
          <w:t xml:space="preserve">ROS have longer chronological life spans </w:t>
        </w:r>
        <w:r w:rsidR="006C28C4" w:rsidRPr="0072137D">
          <w:rPr>
            <w:rFonts w:ascii="Arial" w:hAnsi="Arial" w:cs="Arial"/>
            <w:sz w:val="24"/>
            <w:szCs w:val="24"/>
          </w:rPr>
          <w:fldChar w:fldCharType="begin"/>
        </w:r>
      </w:ins>
      <w:ins w:id="1435"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ins w:id="1436" w:author="bidyut k mohanty" w:date="2012-04-22T08:31:00Z">
        <w:del w:id="1437" w:author="Hong Qin" w:date="2012-04-22T17:05:00Z">
          <w:r w:rsidR="00AE4926"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6C28C4" w:rsidRPr="0072137D">
          <w:rPr>
            <w:rFonts w:ascii="Arial" w:hAnsi="Arial" w:cs="Arial"/>
            <w:sz w:val="24"/>
            <w:szCs w:val="24"/>
          </w:rPr>
          <w:fldChar w:fldCharType="separate"/>
        </w:r>
        <w:r w:rsidR="00AE4926" w:rsidRPr="0072137D">
          <w:rPr>
            <w:rFonts w:ascii="Arial" w:hAnsi="Arial" w:cs="Arial"/>
            <w:noProof/>
            <w:sz w:val="24"/>
            <w:szCs w:val="24"/>
          </w:rPr>
          <w:t>(</w:t>
        </w:r>
        <w:r w:rsidR="006C28C4" w:rsidRPr="006C28C4">
          <w:rPr>
            <w:noProof/>
            <w:rPrChange w:id="1438" w:author="hong qin" w:date="2012-04-20T08:36:00Z">
              <w:rPr>
                <w:rFonts w:ascii="Arial" w:hAnsi="Arial"/>
                <w:sz w:val="24"/>
                <w:szCs w:val="16"/>
              </w:rPr>
            </w:rPrChange>
          </w:rPr>
          <w:fldChar w:fldCharType="begin"/>
        </w:r>
        <w:del w:id="1439" w:author="hong qin" w:date="2012-04-20T08:36:00Z">
          <w:r w:rsidR="00AE4926">
            <w:rPr>
              <w:rFonts w:ascii="Arial" w:hAnsi="Arial" w:cs="Arial"/>
              <w:noProof/>
              <w:sz w:val="24"/>
              <w:szCs w:val="24"/>
            </w:rPr>
            <w:delInstrText xml:space="preserve"> </w:delInstrText>
          </w:r>
        </w:del>
        <w:r w:rsidR="006C28C4" w:rsidRPr="006C28C4">
          <w:rPr>
            <w:noProof/>
            <w:rPrChange w:id="1440" w:author="hong qin" w:date="2012-04-20T08:36:00Z">
              <w:rPr>
                <w:rFonts w:ascii="Arial" w:hAnsi="Arial"/>
                <w:sz w:val="24"/>
                <w:szCs w:val="16"/>
              </w:rPr>
            </w:rPrChange>
          </w:rPr>
          <w:instrText>HYPERLINK \l "_ENREF_12" \o "Qin, 2008 #516</w:instrText>
        </w:r>
        <w:del w:id="1441" w:author="hong qin" w:date="2012-04-20T08:36:00Z">
          <w:r w:rsidR="00AE4926">
            <w:rPr>
              <w:rFonts w:ascii="Arial" w:hAnsi="Arial" w:cs="Arial"/>
              <w:noProof/>
              <w:sz w:val="24"/>
              <w:szCs w:val="24"/>
            </w:rPr>
            <w:delInstrText xml:space="preserve">" </w:delInstrText>
          </w:r>
        </w:del>
      </w:ins>
      <w:ins w:id="1442" w:author="hong qin" w:date="2012-04-20T08:36:00Z">
        <w:r w:rsidR="00AE4926">
          <w:rPr>
            <w:noProof/>
          </w:rPr>
          <w:instrText>"</w:instrText>
        </w:r>
      </w:ins>
      <w:ins w:id="1443" w:author="bidyut k mohanty" w:date="2012-04-22T08:31:00Z">
        <w:r w:rsidR="006C28C4" w:rsidRPr="006C28C4">
          <w:rPr>
            <w:noProof/>
            <w:rPrChange w:id="1444" w:author="hong qin" w:date="2012-04-20T08:36:00Z">
              <w:rPr>
                <w:rFonts w:ascii="Arial" w:hAnsi="Arial"/>
                <w:sz w:val="24"/>
                <w:szCs w:val="16"/>
              </w:rPr>
            </w:rPrChange>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6C28C4" w:rsidRPr="006C28C4">
          <w:rPr>
            <w:noProof/>
            <w:rPrChange w:id="1445" w:author="hong qin" w:date="2012-04-20T08:36:00Z">
              <w:rPr>
                <w:rFonts w:ascii="Arial" w:hAnsi="Arial"/>
                <w:sz w:val="24"/>
                <w:szCs w:val="16"/>
              </w:rPr>
            </w:rPrChange>
          </w:rPr>
          <w:fldChar w:fldCharType="end"/>
        </w:r>
        <w:r w:rsidR="00AE4926" w:rsidRPr="0072137D">
          <w:rPr>
            <w:rFonts w:ascii="Arial" w:hAnsi="Arial" w:cs="Arial"/>
            <w:noProof/>
            <w:sz w:val="24"/>
            <w:szCs w:val="24"/>
          </w:rPr>
          <w:t>)</w:t>
        </w:r>
        <w:r w:rsidR="006C28C4" w:rsidRPr="0072137D">
          <w:rPr>
            <w:rFonts w:ascii="Arial" w:hAnsi="Arial" w:cs="Arial"/>
            <w:sz w:val="24"/>
            <w:szCs w:val="24"/>
          </w:rPr>
          <w:fldChar w:fldCharType="end"/>
        </w:r>
        <w:r w:rsidR="00AE4926">
          <w:rPr>
            <w:rFonts w:ascii="Arial" w:hAnsi="Arial" w:cs="Arial"/>
            <w:sz w:val="24"/>
            <w:szCs w:val="24"/>
          </w:rPr>
          <w:t>.</w:t>
        </w:r>
        <w:r w:rsidR="00AE4926">
          <w:rPr>
            <w:rFonts w:ascii="Arial" w:eastAsia="Arial" w:hAnsi="Arial" w:cs="Arial"/>
            <w:sz w:val="24"/>
            <w:szCs w:val="24"/>
          </w:rPr>
          <w:t xml:space="preserve">  </w:t>
        </w:r>
      </w:ins>
      <w:commentRangeStart w:id="1446"/>
      <w:ins w:id="1447" w:author="Hong Qin" w:date="2012-04-23T00:08:00Z">
        <w:r w:rsidR="00362D95">
          <w:rPr>
            <w:rFonts w:ascii="Arial" w:eastAsia="Arial" w:hAnsi="Arial" w:cs="Arial"/>
            <w:sz w:val="24"/>
            <w:szCs w:val="24"/>
          </w:rPr>
          <w:t>Daughter</w:t>
        </w:r>
      </w:ins>
      <w:ins w:id="1448" w:author="bidyut k mohanty" w:date="2012-04-22T08:31:00Z">
        <w:r w:rsidR="00AE4926">
          <w:rPr>
            <w:rFonts w:ascii="Arial" w:eastAsia="Arial" w:hAnsi="Arial" w:cs="Arial"/>
            <w:sz w:val="24"/>
            <w:szCs w:val="24"/>
          </w:rPr>
          <w:t xml:space="preserve"> cells </w:t>
        </w:r>
      </w:ins>
      <w:ins w:id="1449" w:author="Hong Qin" w:date="2012-04-23T00:08:00Z">
        <w:del w:id="1450" w:author="bidyut k mohanty" w:date="2012-04-23T22:58:00Z">
          <w:r w:rsidR="00362D95" w:rsidDel="00D60BB3">
            <w:rPr>
              <w:rFonts w:ascii="Arial" w:eastAsia="Arial" w:hAnsi="Arial" w:cs="Arial"/>
              <w:sz w:val="24"/>
              <w:szCs w:val="24"/>
            </w:rPr>
            <w:delText>seem to have</w:delText>
          </w:r>
        </w:del>
      </w:ins>
      <w:ins w:id="1451" w:author="bidyut k mohanty" w:date="2012-04-23T22:58:00Z">
        <w:r w:rsidR="00D60BB3">
          <w:rPr>
            <w:rFonts w:ascii="Arial" w:eastAsia="Arial" w:hAnsi="Arial" w:cs="Arial"/>
            <w:sz w:val="24"/>
            <w:szCs w:val="24"/>
          </w:rPr>
          <w:t xml:space="preserve">showed </w:t>
        </w:r>
      </w:ins>
      <w:ins w:id="1452" w:author="bidyut k mohanty" w:date="2012-04-22T08:31:00Z">
        <w:r w:rsidR="00AE4926">
          <w:rPr>
            <w:rFonts w:ascii="Arial" w:eastAsia="Arial" w:hAnsi="Arial" w:cs="Arial"/>
            <w:sz w:val="24"/>
            <w:szCs w:val="24"/>
          </w:rPr>
          <w:t xml:space="preserve">a </w:t>
        </w:r>
      </w:ins>
      <w:ins w:id="1453" w:author="bidyut k mohanty" w:date="2012-04-23T22:59:00Z">
        <w:r w:rsidR="00D60BB3">
          <w:rPr>
            <w:rFonts w:ascii="Arial" w:eastAsia="Arial" w:hAnsi="Arial" w:cs="Arial"/>
            <w:sz w:val="24"/>
            <w:szCs w:val="24"/>
          </w:rPr>
          <w:t>reduced</w:t>
        </w:r>
      </w:ins>
      <w:ins w:id="1454" w:author="bidyut k mohanty" w:date="2012-04-22T08:31:00Z">
        <w:r w:rsidR="00AE4926">
          <w:rPr>
            <w:rFonts w:ascii="Arial" w:eastAsia="Arial" w:hAnsi="Arial" w:cs="Arial"/>
            <w:sz w:val="24"/>
            <w:szCs w:val="24"/>
          </w:rPr>
          <w:t xml:space="preserve"> mitotic asymmetry </w:t>
        </w:r>
      </w:ins>
      <w:ins w:id="1455" w:author="Hong Qin" w:date="2012-04-23T00:08:00Z">
        <w:r w:rsidR="00362D95">
          <w:rPr>
            <w:rFonts w:ascii="Arial" w:eastAsia="Arial" w:hAnsi="Arial" w:cs="Arial"/>
            <w:sz w:val="24"/>
            <w:szCs w:val="24"/>
          </w:rPr>
          <w:t>and</w:t>
        </w:r>
      </w:ins>
      <w:ins w:id="1456" w:author="bidyut k mohanty" w:date="2012-04-23T22:58:00Z">
        <w:r w:rsidR="00D60BB3">
          <w:rPr>
            <w:rFonts w:ascii="Arial" w:eastAsia="Arial" w:hAnsi="Arial" w:cs="Arial"/>
            <w:sz w:val="24"/>
            <w:szCs w:val="24"/>
          </w:rPr>
          <w:t xml:space="preserve"> </w:t>
        </w:r>
      </w:ins>
      <w:ins w:id="1457" w:author="bidyut k mohanty" w:date="2012-04-22T08:31:00Z">
        <w:r w:rsidR="00AE4926">
          <w:rPr>
            <w:rFonts w:ascii="Arial" w:eastAsia="Arial" w:hAnsi="Arial" w:cs="Arial"/>
            <w:sz w:val="24"/>
            <w:szCs w:val="24"/>
          </w:rPr>
          <w:t xml:space="preserve">mother cells </w:t>
        </w:r>
      </w:ins>
      <w:ins w:id="1458" w:author="bidyut k mohanty" w:date="2012-04-23T22:59:00Z">
        <w:r w:rsidR="00D60BB3">
          <w:rPr>
            <w:rFonts w:ascii="Arial" w:eastAsia="Arial" w:hAnsi="Arial" w:cs="Arial"/>
            <w:sz w:val="24"/>
            <w:szCs w:val="24"/>
          </w:rPr>
          <w:t>showed</w:t>
        </w:r>
      </w:ins>
      <w:ins w:id="1459" w:author="bidyut k mohanty" w:date="2012-04-22T08:31:00Z">
        <w:r w:rsidR="00AE4926">
          <w:rPr>
            <w:rFonts w:ascii="Arial" w:eastAsia="Arial" w:hAnsi="Arial" w:cs="Arial"/>
            <w:sz w:val="24"/>
            <w:szCs w:val="24"/>
          </w:rPr>
          <w:t xml:space="preserve"> </w:t>
        </w:r>
      </w:ins>
      <w:ins w:id="1460" w:author="bidyut k mohanty" w:date="2012-04-23T22:59:00Z">
        <w:r w:rsidR="00D60BB3">
          <w:rPr>
            <w:rFonts w:ascii="Arial" w:eastAsia="Arial" w:hAnsi="Arial" w:cs="Arial"/>
            <w:sz w:val="24"/>
            <w:szCs w:val="24"/>
          </w:rPr>
          <w:t>increase in</w:t>
        </w:r>
      </w:ins>
      <w:ins w:id="1461" w:author="bidyut k mohanty" w:date="2012-04-22T08:31:00Z">
        <w:r w:rsidR="00AE4926">
          <w:rPr>
            <w:rFonts w:ascii="Arial" w:eastAsia="Arial" w:hAnsi="Arial" w:cs="Arial"/>
            <w:sz w:val="24"/>
            <w:szCs w:val="24"/>
          </w:rPr>
          <w:t xml:space="preserve"> chronological </w:t>
        </w:r>
      </w:ins>
      <w:ins w:id="1462" w:author="Hong Qin" w:date="2012-04-23T00:08:00Z">
        <w:r w:rsidR="00362D95">
          <w:rPr>
            <w:rFonts w:ascii="Arial" w:eastAsia="Arial" w:hAnsi="Arial" w:cs="Arial"/>
            <w:sz w:val="24"/>
            <w:szCs w:val="24"/>
          </w:rPr>
          <w:t xml:space="preserve">life span compared to </w:t>
        </w:r>
      </w:ins>
      <w:ins w:id="1463" w:author="bidyut k mohanty" w:date="2012-04-23T22:59:00Z">
        <w:r w:rsidR="00D60BB3">
          <w:rPr>
            <w:rFonts w:ascii="Arial" w:eastAsia="Arial" w:hAnsi="Arial" w:cs="Arial"/>
            <w:sz w:val="24"/>
            <w:szCs w:val="24"/>
          </w:rPr>
          <w:t xml:space="preserve">untreated </w:t>
        </w:r>
      </w:ins>
      <w:ins w:id="1464" w:author="Hong Qin" w:date="2012-04-23T00:08:00Z">
        <w:r w:rsidR="00362D95">
          <w:rPr>
            <w:rFonts w:ascii="Arial" w:eastAsia="Arial" w:hAnsi="Arial" w:cs="Arial"/>
            <w:sz w:val="24"/>
            <w:szCs w:val="24"/>
          </w:rPr>
          <w:t>mother cells</w:t>
        </w:r>
      </w:ins>
      <w:ins w:id="1465" w:author="bidyut k mohanty" w:date="2012-04-23T22:59:00Z">
        <w:r w:rsidR="00D60BB3">
          <w:rPr>
            <w:rFonts w:ascii="Arial" w:eastAsia="Arial" w:hAnsi="Arial" w:cs="Arial"/>
            <w:sz w:val="24"/>
            <w:szCs w:val="24"/>
          </w:rPr>
          <w:t xml:space="preserve">’ </w:t>
        </w:r>
      </w:ins>
      <w:ins w:id="1466" w:author="bidyut k mohanty" w:date="2012-04-22T08:31:00Z">
        <w:r w:rsidR="00AE4926">
          <w:rPr>
            <w:rFonts w:ascii="Arial" w:eastAsia="Arial" w:hAnsi="Arial" w:cs="Arial"/>
            <w:sz w:val="24"/>
            <w:szCs w:val="24"/>
          </w:rPr>
          <w:t>life</w:t>
        </w:r>
      </w:ins>
      <w:ins w:id="1467" w:author="bidyut k mohanty" w:date="2012-04-23T23:00:00Z">
        <w:r w:rsidR="00D60BB3">
          <w:rPr>
            <w:rFonts w:ascii="Arial" w:eastAsia="Arial" w:hAnsi="Arial" w:cs="Arial"/>
            <w:sz w:val="24"/>
            <w:szCs w:val="24"/>
          </w:rPr>
          <w:t xml:space="preserve"> </w:t>
        </w:r>
      </w:ins>
      <w:ins w:id="1468" w:author="bidyut k mohanty" w:date="2012-04-22T08:31:00Z">
        <w:r w:rsidR="00AE4926">
          <w:rPr>
            <w:rFonts w:ascii="Arial" w:eastAsia="Arial" w:hAnsi="Arial" w:cs="Arial"/>
            <w:sz w:val="24"/>
            <w:szCs w:val="24"/>
          </w:rPr>
          <w:t>span.</w:t>
        </w:r>
      </w:ins>
      <w:commentRangeEnd w:id="1446"/>
      <w:ins w:id="1469" w:author="bidyut k mohanty" w:date="2012-04-24T10:01:00Z">
        <w:r w:rsidR="00024B16">
          <w:rPr>
            <w:rStyle w:val="CommentReference"/>
          </w:rPr>
          <w:commentReference w:id="1446"/>
        </w:r>
      </w:ins>
      <w:ins w:id="1470" w:author="bidyut k mohanty" w:date="2012-04-22T08:31:00Z">
        <w:r w:rsidR="00AE4926">
          <w:rPr>
            <w:rFonts w:ascii="Arial" w:eastAsia="Arial" w:hAnsi="Arial" w:cs="Arial"/>
            <w:sz w:val="24"/>
            <w:szCs w:val="24"/>
          </w:rPr>
          <w:t xml:space="preserve"> </w:t>
        </w:r>
      </w:ins>
      <w:r w:rsidRPr="0072137D">
        <w:rPr>
          <w:rFonts w:ascii="Arial" w:eastAsia="Arial" w:hAnsi="Arial" w:cs="Arial"/>
          <w:sz w:val="24"/>
          <w:szCs w:val="24"/>
        </w:rPr>
        <w:t xml:space="preserve">The LOH assay allowed us to quantify age-dependent changes in response to hydrogen peroxide dosage in previously used strains </w:t>
      </w:r>
      <w:ins w:id="1471"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Table 1</w:t>
      </w:r>
      <w:ins w:id="1472"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 xml:space="preserve">.  </w:t>
      </w:r>
    </w:p>
    <w:p w:rsidR="00CF32D4" w:rsidRDefault="00CF32D4" w:rsidP="00D86495">
      <w:pPr>
        <w:numPr>
          <w:ins w:id="1473" w:author="Hong Qin" w:date="2012-04-23T07:44:00Z"/>
        </w:numPr>
        <w:spacing w:after="0" w:line="480" w:lineRule="auto"/>
        <w:ind w:firstLine="720"/>
        <w:jc w:val="both"/>
        <w:rPr>
          <w:ins w:id="1474" w:author="Hong Qin" w:date="2012-04-23T07:44:00Z"/>
          <w:rFonts w:ascii="Arial" w:eastAsia="Arial" w:hAnsi="Arial" w:cs="Arial"/>
          <w:sz w:val="24"/>
          <w:szCs w:val="24"/>
        </w:rPr>
      </w:pPr>
    </w:p>
    <w:p w:rsidR="002D0FB8" w:rsidRDefault="002D0FB8" w:rsidP="00D86495">
      <w:pPr>
        <w:numPr>
          <w:ins w:id="1475" w:author="Hong Qin" w:date="2012-04-22T17:05:00Z"/>
        </w:numPr>
        <w:spacing w:after="0" w:line="480" w:lineRule="auto"/>
        <w:ind w:firstLine="720"/>
        <w:jc w:val="both"/>
        <w:rPr>
          <w:ins w:id="1476" w:author="Hong Qin" w:date="2012-04-23T07:44:00Z"/>
          <w:rFonts w:ascii="Arial" w:hAnsi="Arial" w:cs="Arial"/>
          <w:sz w:val="24"/>
          <w:szCs w:val="24"/>
        </w:rPr>
      </w:pPr>
      <w:ins w:id="1477" w:author="Hong Qin" w:date="2012-04-23T07:44: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Pr>
            <w:rFonts w:ascii="Arial" w:hAnsi="Arial" w:cs="Arial"/>
            <w:sz w:val="24"/>
            <w:szCs w:val="24"/>
          </w:rPr>
          <w:t>-</w:t>
        </w:r>
        <w:r w:rsidRPr="00605020">
          <w:rPr>
            <w:rFonts w:ascii="Arial" w:hAnsi="Arial" w:cs="Arial"/>
            <w:sz w:val="24"/>
            <w:szCs w:val="24"/>
          </w:rPr>
          <w:t xml:space="preserve">induced </w:t>
        </w:r>
        <w:r>
          <w:rPr>
            <w:rFonts w:ascii="Arial" w:hAnsi="Arial" w:cs="Arial"/>
            <w:sz w:val="24"/>
            <w:szCs w:val="24"/>
          </w:rPr>
          <w:t xml:space="preserve">DNA </w:t>
        </w:r>
        <w:r w:rsidRPr="00605020">
          <w:rPr>
            <w:rFonts w:ascii="Arial" w:hAnsi="Arial" w:cs="Arial"/>
            <w:sz w:val="24"/>
            <w:szCs w:val="24"/>
          </w:rPr>
          <w:t>damage</w:t>
        </w:r>
        <w:r>
          <w:rPr>
            <w:rFonts w:ascii="Arial" w:hAnsi="Arial" w:cs="Arial"/>
            <w:sz w:val="24"/>
            <w:szCs w:val="24"/>
          </w:rPr>
          <w:t xml:space="preserve"> likely </w:t>
        </w:r>
        <w:del w:id="1478" w:author="bidyut k mohanty" w:date="2012-04-23T23:01:00Z">
          <w:r w:rsidDel="00D60BB3">
            <w:rPr>
              <w:rFonts w:ascii="Arial" w:hAnsi="Arial" w:cs="Arial"/>
              <w:sz w:val="24"/>
              <w:szCs w:val="24"/>
            </w:rPr>
            <w:delText>contain</w:delText>
          </w:r>
        </w:del>
      </w:ins>
      <w:ins w:id="1479" w:author="bidyut k mohanty" w:date="2012-04-23T23:01:00Z">
        <w:r w:rsidR="00D60BB3">
          <w:rPr>
            <w:rFonts w:ascii="Arial" w:hAnsi="Arial" w:cs="Arial"/>
            <w:sz w:val="24"/>
            <w:szCs w:val="24"/>
          </w:rPr>
          <w:t>induces</w:t>
        </w:r>
      </w:ins>
      <w:ins w:id="1480" w:author="Hong Qin" w:date="2012-04-23T07:44:00Z">
        <w:r>
          <w:rPr>
            <w:rFonts w:ascii="Arial" w:hAnsi="Arial" w:cs="Arial"/>
            <w:sz w:val="24"/>
            <w:szCs w:val="24"/>
          </w:rPr>
          <w:t xml:space="preserve"> double-stran</w:t>
        </w:r>
      </w:ins>
      <w:ins w:id="1481" w:author="bidyut k mohanty" w:date="2012-04-23T23:00:00Z">
        <w:r w:rsidR="00D60BB3">
          <w:rPr>
            <w:rFonts w:ascii="Arial" w:hAnsi="Arial" w:cs="Arial"/>
            <w:sz w:val="24"/>
            <w:szCs w:val="24"/>
          </w:rPr>
          <w:t>d</w:t>
        </w:r>
      </w:ins>
      <w:ins w:id="1482" w:author="Hong Qin" w:date="2012-04-23T07:44:00Z">
        <w:r>
          <w:rPr>
            <w:rFonts w:ascii="Arial" w:hAnsi="Arial" w:cs="Arial"/>
            <w:sz w:val="24"/>
            <w:szCs w:val="24"/>
          </w:rPr>
          <w:t xml:space="preserve"> breaks that</w:t>
        </w:r>
        <w:r w:rsidRPr="00605020">
          <w:rPr>
            <w:rFonts w:ascii="Arial" w:hAnsi="Arial" w:cs="Arial"/>
            <w:sz w:val="24"/>
            <w:szCs w:val="24"/>
          </w:rPr>
          <w:t xml:space="preserve"> </w:t>
        </w:r>
        <w:del w:id="1483" w:author="bidyut k mohanty" w:date="2012-04-23T23:02:00Z">
          <w:r w:rsidDel="00D60BB3">
            <w:rPr>
              <w:rFonts w:ascii="Arial" w:hAnsi="Arial" w:cs="Arial"/>
              <w:sz w:val="24"/>
              <w:szCs w:val="24"/>
            </w:rPr>
            <w:delText>asymmetric</w:delText>
          </w:r>
        </w:del>
      </w:ins>
      <w:ins w:id="1484" w:author="bidyut k mohanty" w:date="2012-04-24T10:02:00Z">
        <w:r w:rsidR="00024B16">
          <w:rPr>
            <w:rFonts w:ascii="Arial" w:hAnsi="Arial" w:cs="Arial"/>
            <w:sz w:val="24"/>
            <w:szCs w:val="24"/>
          </w:rPr>
          <w:t>leading to</w:t>
        </w:r>
      </w:ins>
      <w:ins w:id="1485" w:author="Hong Qin" w:date="2012-04-23T07:44:00Z">
        <w:r>
          <w:rPr>
            <w:rFonts w:ascii="Arial" w:hAnsi="Arial" w:cs="Arial"/>
            <w:sz w:val="24"/>
            <w:szCs w:val="24"/>
          </w:rPr>
          <w:t xml:space="preserve"> DNA repair</w:t>
        </w:r>
        <w:del w:id="1486" w:author="bidyut k mohanty" w:date="2012-04-23T23:02:00Z">
          <w:r w:rsidDel="00D60BB3">
            <w:rPr>
              <w:rFonts w:ascii="Arial" w:hAnsi="Arial" w:cs="Arial"/>
              <w:sz w:val="24"/>
              <w:szCs w:val="24"/>
            </w:rPr>
            <w:delText>s</w:delText>
          </w:r>
        </w:del>
        <w:r>
          <w:rPr>
            <w:rFonts w:ascii="Arial" w:hAnsi="Arial" w:cs="Arial"/>
            <w:sz w:val="24"/>
            <w:szCs w:val="24"/>
          </w:rPr>
          <w:t xml:space="preserve"> </w:t>
        </w:r>
      </w:ins>
      <w:ins w:id="1487" w:author="bidyut k mohanty" w:date="2012-04-24T10:02:00Z">
        <w:r w:rsidR="00024B16">
          <w:rPr>
            <w:rFonts w:ascii="Arial" w:hAnsi="Arial" w:cs="Arial"/>
            <w:sz w:val="24"/>
            <w:szCs w:val="24"/>
          </w:rPr>
          <w:t xml:space="preserve">and thus </w:t>
        </w:r>
      </w:ins>
      <w:ins w:id="1488" w:author="Hong Qin" w:date="2012-04-23T07:44:00Z">
        <w:del w:id="1489" w:author="bidyut k mohanty" w:date="2012-04-23T23:03:00Z">
          <w:r w:rsidDel="00D60BB3">
            <w:rPr>
              <w:rFonts w:ascii="Arial" w:hAnsi="Arial" w:cs="Arial"/>
              <w:sz w:val="24"/>
              <w:szCs w:val="24"/>
            </w:rPr>
            <w:delText>that lead to</w:delText>
          </w:r>
        </w:del>
      </w:ins>
      <w:ins w:id="1490" w:author="bidyut k mohanty" w:date="2012-04-23T23:03:00Z">
        <w:r w:rsidR="00D60BB3">
          <w:rPr>
            <w:rFonts w:ascii="Arial" w:hAnsi="Arial" w:cs="Arial"/>
            <w:sz w:val="24"/>
            <w:szCs w:val="24"/>
          </w:rPr>
          <w:t>resulting in</w:t>
        </w:r>
      </w:ins>
      <w:ins w:id="1491" w:author="Hong Qin" w:date="2012-04-23T07:44:00Z">
        <w:r>
          <w:rPr>
            <w:rFonts w:ascii="Arial" w:hAnsi="Arial" w:cs="Arial"/>
            <w:sz w:val="24"/>
            <w:szCs w:val="24"/>
          </w:rPr>
          <w:t xml:space="preserve"> LOH. </w:t>
        </w:r>
        <w:del w:id="1492" w:author="bidyut k mohanty" w:date="2012-04-24T10:02:00Z">
          <w:r w:rsidRPr="00605020" w:rsidDel="00024B16">
            <w:rPr>
              <w:rFonts w:ascii="Arial" w:hAnsi="Arial" w:cs="Arial"/>
              <w:sz w:val="24"/>
              <w:szCs w:val="24"/>
            </w:rPr>
            <w:delText>If this damaged</w:delText>
          </w:r>
        </w:del>
      </w:ins>
      <w:ins w:id="1493" w:author="bidyut k mohanty" w:date="2012-04-24T10:03:00Z">
        <w:r w:rsidR="00024B16">
          <w:rPr>
            <w:rFonts w:ascii="Arial" w:hAnsi="Arial" w:cs="Arial"/>
            <w:sz w:val="24"/>
            <w:szCs w:val="24"/>
          </w:rPr>
          <w:t>In s</w:t>
        </w:r>
      </w:ins>
      <w:ins w:id="1494" w:author="bidyut k mohanty" w:date="2012-04-24T10:02:00Z">
        <w:r w:rsidR="00024B16">
          <w:rPr>
            <w:rFonts w:ascii="Arial" w:hAnsi="Arial" w:cs="Arial"/>
            <w:sz w:val="24"/>
            <w:szCs w:val="24"/>
          </w:rPr>
          <w:t>uch</w:t>
        </w:r>
      </w:ins>
      <w:ins w:id="1495" w:author="Hong Qin" w:date="2012-04-23T07:44:00Z">
        <w:r w:rsidRPr="00605020">
          <w:rPr>
            <w:rFonts w:ascii="Arial" w:hAnsi="Arial" w:cs="Arial"/>
            <w:sz w:val="24"/>
            <w:szCs w:val="24"/>
          </w:rPr>
          <w:t xml:space="preserve"> DNA </w:t>
        </w:r>
      </w:ins>
      <w:ins w:id="1496" w:author="bidyut k mohanty" w:date="2012-04-24T10:03:00Z">
        <w:r w:rsidR="00024B16">
          <w:rPr>
            <w:rFonts w:ascii="Arial" w:hAnsi="Arial" w:cs="Arial"/>
            <w:sz w:val="24"/>
            <w:szCs w:val="24"/>
          </w:rPr>
          <w:t>repair</w:t>
        </w:r>
      </w:ins>
      <w:ins w:id="1497" w:author="Hong Qin" w:date="2012-04-23T07:44:00Z">
        <w:del w:id="1498" w:author="bidyut k mohanty" w:date="2012-04-24T10:03:00Z">
          <w:r w:rsidRPr="00605020" w:rsidDel="00024B16">
            <w:rPr>
              <w:rFonts w:ascii="Arial" w:hAnsi="Arial" w:cs="Arial"/>
              <w:sz w:val="24"/>
              <w:szCs w:val="24"/>
            </w:rPr>
            <w:delText>is detected,</w:delText>
          </w:r>
        </w:del>
        <w:r w:rsidRPr="00605020">
          <w:rPr>
            <w:rFonts w:ascii="Arial" w:hAnsi="Arial" w:cs="Arial"/>
            <w:sz w:val="24"/>
            <w:szCs w:val="24"/>
          </w:rPr>
          <w:t xml:space="preserve"> </w:t>
        </w:r>
      </w:ins>
      <w:ins w:id="1499" w:author="bidyut k mohanty" w:date="2012-04-24T10:03:00Z">
        <w:r w:rsidR="00024B16">
          <w:rPr>
            <w:rFonts w:ascii="Arial" w:hAnsi="Arial" w:cs="Arial"/>
            <w:sz w:val="24"/>
            <w:szCs w:val="24"/>
          </w:rPr>
          <w:t xml:space="preserve">process </w:t>
        </w:r>
      </w:ins>
      <w:ins w:id="1500" w:author="Hong Qin" w:date="2012-04-23T07:44:00Z">
        <w:r w:rsidRPr="00605020">
          <w:rPr>
            <w:rFonts w:ascii="Arial" w:hAnsi="Arial" w:cs="Arial"/>
            <w:sz w:val="24"/>
            <w:szCs w:val="24"/>
          </w:rPr>
          <w:t xml:space="preserve">one allele is replaced </w:t>
        </w:r>
      </w:ins>
      <w:ins w:id="1501" w:author="bidyut k mohanty" w:date="2012-04-23T23:02:00Z">
        <w:r w:rsidR="00D60BB3">
          <w:rPr>
            <w:rFonts w:ascii="Arial" w:hAnsi="Arial" w:cs="Arial"/>
            <w:sz w:val="24"/>
            <w:szCs w:val="24"/>
          </w:rPr>
          <w:t xml:space="preserve">by </w:t>
        </w:r>
      </w:ins>
      <w:ins w:id="1502" w:author="Hong Qin" w:date="2012-04-23T07:44:00Z">
        <w:r w:rsidRPr="00605020">
          <w:rPr>
            <w:rFonts w:ascii="Arial" w:hAnsi="Arial" w:cs="Arial"/>
            <w:sz w:val="24"/>
            <w:szCs w:val="24"/>
          </w:rPr>
          <w:t>the other allele on its homologous chromosome.</w:t>
        </w:r>
      </w:ins>
    </w:p>
    <w:p w:rsidR="00737708" w:rsidRDefault="00737708" w:rsidP="00D86495">
      <w:pPr>
        <w:numPr>
          <w:ins w:id="1503" w:author="Hong Qin" w:date="2012-04-23T07:44:00Z"/>
        </w:numPr>
        <w:spacing w:after="0" w:line="480" w:lineRule="auto"/>
        <w:ind w:firstLine="720"/>
        <w:jc w:val="both"/>
        <w:rPr>
          <w:ins w:id="1504" w:author="Hong Qin" w:date="2012-04-22T17:05:00Z"/>
          <w:rFonts w:ascii="Arial" w:eastAsia="Arial" w:hAnsi="Arial" w:cs="Arial"/>
          <w:sz w:val="24"/>
          <w:szCs w:val="24"/>
        </w:rPr>
      </w:pPr>
    </w:p>
    <w:p w:rsidR="00D86495" w:rsidRDefault="00CA2F00" w:rsidP="00D86495">
      <w:pPr>
        <w:spacing w:after="0" w:line="480" w:lineRule="auto"/>
        <w:ind w:firstLine="720"/>
        <w:jc w:val="both"/>
        <w:rPr>
          <w:ins w:id="1505" w:author="Hong Qin" w:date="2012-04-22T17:07:00Z"/>
          <w:rFonts w:ascii="Arial" w:eastAsia="Arial" w:hAnsi="Arial" w:cs="Arial"/>
          <w:sz w:val="24"/>
          <w:szCs w:val="24"/>
        </w:rPr>
      </w:pPr>
      <w:commentRangeStart w:id="1506"/>
      <w:ins w:id="1507" w:author="Hong Qin" w:date="2012-04-22T17:07:00Z">
        <w:r>
          <w:rPr>
            <w:rFonts w:ascii="Arial" w:eastAsia="Arial" w:hAnsi="Arial" w:cs="Arial"/>
            <w:sz w:val="24"/>
            <w:szCs w:val="24"/>
          </w:rPr>
          <w:t xml:space="preserve">Comparison between aging and apoptotic </w:t>
        </w:r>
        <w:proofErr w:type="spellStart"/>
        <w:r>
          <w:rPr>
            <w:rFonts w:ascii="Arial" w:eastAsia="Arial" w:hAnsi="Arial" w:cs="Arial"/>
            <w:sz w:val="24"/>
            <w:szCs w:val="24"/>
          </w:rPr>
          <w:t>transcri</w:t>
        </w:r>
      </w:ins>
      <w:ins w:id="1508" w:author="Hong Qin" w:date="2012-04-22T17:08:00Z">
        <w:r>
          <w:rPr>
            <w:rFonts w:ascii="Arial" w:eastAsia="Arial" w:hAnsi="Arial" w:cs="Arial"/>
            <w:sz w:val="24"/>
            <w:szCs w:val="24"/>
          </w:rPr>
          <w:t>p</w:t>
        </w:r>
      </w:ins>
      <w:ins w:id="1509" w:author="Hong Qin" w:date="2012-04-22T17:07:00Z">
        <w:r>
          <w:rPr>
            <w:rFonts w:ascii="Arial" w:eastAsia="Arial" w:hAnsi="Arial" w:cs="Arial"/>
            <w:sz w:val="24"/>
            <w:szCs w:val="24"/>
          </w:rPr>
          <w:t>tome</w:t>
        </w:r>
        <w:proofErr w:type="spellEnd"/>
        <w:r>
          <w:rPr>
            <w:rFonts w:ascii="Arial" w:eastAsia="Arial" w:hAnsi="Arial" w:cs="Arial"/>
            <w:sz w:val="24"/>
            <w:szCs w:val="24"/>
          </w:rPr>
          <w:t xml:space="preserve"> </w:t>
        </w:r>
      </w:ins>
      <w:ins w:id="1510" w:author="Hong Qin" w:date="2012-04-22T17:05:00Z">
        <w:r w:rsidR="006C28C4">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ins>
      <w:ins w:id="1511" w:author="Hong Qin" w:date="2012-04-23T07:13:00Z">
        <w:r w:rsidR="00626510">
          <w:rPr>
            <w:rFonts w:ascii="Arial" w:eastAsia="Arial" w:hAnsi="Arial" w:cs="Arial"/>
            <w:sz w:val="24"/>
            <w:szCs w:val="24"/>
          </w:rPr>
          <w:instrText xml:space="preserve"> ADDIN EN.CITE </w:instrText>
        </w:r>
        <w:r w:rsidR="006C28C4">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626510">
          <w:rPr>
            <w:rFonts w:ascii="Arial" w:eastAsia="Arial" w:hAnsi="Arial" w:cs="Arial"/>
            <w:sz w:val="24"/>
            <w:szCs w:val="24"/>
          </w:rPr>
          <w:instrText xml:space="preserve"> ADDIN EN.CITE.DATA </w:instrText>
        </w:r>
        <w:r w:rsidR="006C28C4">
          <w:rPr>
            <w:rFonts w:ascii="Arial" w:eastAsia="Arial" w:hAnsi="Arial" w:cs="Arial"/>
            <w:sz w:val="24"/>
            <w:szCs w:val="24"/>
          </w:rPr>
        </w:r>
        <w:r w:rsidR="006C28C4">
          <w:rPr>
            <w:rFonts w:ascii="Arial" w:eastAsia="Arial" w:hAnsi="Arial" w:cs="Arial"/>
            <w:sz w:val="24"/>
            <w:szCs w:val="24"/>
          </w:rPr>
          <w:fldChar w:fldCharType="end"/>
        </w:r>
      </w:ins>
      <w:r w:rsidR="006C28C4">
        <w:rPr>
          <w:rFonts w:ascii="Arial" w:eastAsia="Arial" w:hAnsi="Arial" w:cs="Arial"/>
          <w:sz w:val="24"/>
          <w:szCs w:val="24"/>
        </w:rPr>
      </w:r>
      <w:r w:rsidR="006C28C4">
        <w:rPr>
          <w:rFonts w:ascii="Arial" w:eastAsia="Arial" w:hAnsi="Arial" w:cs="Arial"/>
          <w:sz w:val="24"/>
          <w:szCs w:val="24"/>
        </w:rPr>
        <w:fldChar w:fldCharType="separate"/>
      </w:r>
      <w:ins w:id="1512" w:author="Hong Qin" w:date="2012-04-22T17:05:00Z">
        <w:r w:rsidR="00CF32D4">
          <w:rPr>
            <w:rFonts w:ascii="Arial" w:eastAsia="Arial" w:hAnsi="Arial" w:cs="Arial"/>
            <w:noProof/>
            <w:sz w:val="24"/>
            <w:szCs w:val="24"/>
          </w:rPr>
          <w:t>(L</w:t>
        </w:r>
        <w:r w:rsidR="006C28C4" w:rsidRPr="006C28C4">
          <w:rPr>
            <w:rFonts w:ascii="Arial" w:eastAsia="Arial" w:hAnsi="Arial" w:cs="Arial"/>
            <w:smallCaps/>
            <w:noProof/>
            <w:sz w:val="24"/>
            <w:szCs w:val="24"/>
            <w:rPrChange w:id="1513" w:author="Hong Qin" w:date="2012-04-22T17:05:00Z">
              <w:rPr>
                <w:rFonts w:ascii="Arial" w:eastAsia="Arial" w:hAnsi="Arial" w:cs="Arial"/>
                <w:sz w:val="24"/>
                <w:szCs w:val="24"/>
              </w:rPr>
            </w:rPrChange>
          </w:rPr>
          <w:t>aun</w:t>
        </w:r>
        <w:r w:rsidR="006C28C4" w:rsidRPr="006C28C4">
          <w:rPr>
            <w:rFonts w:ascii="Arial" w:eastAsia="Arial" w:hAnsi="Arial" w:cs="Arial"/>
            <w:i/>
            <w:noProof/>
            <w:sz w:val="24"/>
            <w:szCs w:val="24"/>
            <w:rPrChange w:id="1514"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6C28C4">
          <w:rPr>
            <w:rFonts w:ascii="Arial" w:eastAsia="Arial" w:hAnsi="Arial" w:cs="Arial"/>
            <w:sz w:val="24"/>
            <w:szCs w:val="24"/>
          </w:rPr>
          <w:fldChar w:fldCharType="end"/>
        </w:r>
      </w:ins>
    </w:p>
    <w:p w:rsidR="00190BE1" w:rsidRDefault="00CA2F00" w:rsidP="00D86495">
      <w:pPr>
        <w:numPr>
          <w:ins w:id="1515" w:author="Hong Qin" w:date="2012-04-22T17:07:00Z"/>
        </w:numPr>
        <w:spacing w:after="0" w:line="480" w:lineRule="auto"/>
        <w:ind w:firstLine="720"/>
        <w:jc w:val="both"/>
        <w:rPr>
          <w:ins w:id="1516" w:author="Hong Qin" w:date="2012-04-22T17:14:00Z"/>
          <w:rFonts w:ascii="Arial" w:eastAsia="Arial" w:hAnsi="Arial" w:cs="Arial"/>
          <w:sz w:val="24"/>
          <w:szCs w:val="24"/>
        </w:rPr>
      </w:pPr>
      <w:ins w:id="1517" w:author="Hong Qin" w:date="2012-04-22T17:08:00Z">
        <w:r>
          <w:rPr>
            <w:rFonts w:ascii="Arial" w:eastAsia="Arial" w:hAnsi="Arial" w:cs="Arial"/>
            <w:sz w:val="24"/>
            <w:szCs w:val="24"/>
          </w:rPr>
          <w:t xml:space="preserve">CLS screen of 550 mutants </w:t>
        </w:r>
      </w:ins>
      <w:ins w:id="1518" w:author="Hong Qin" w:date="2012-04-22T17:07:00Z">
        <w:r w:rsidR="006C28C4">
          <w:rPr>
            <w:rFonts w:ascii="Arial" w:eastAsia="Arial" w:hAnsi="Arial" w:cs="Arial"/>
            <w:sz w:val="24"/>
            <w:szCs w:val="24"/>
          </w:rPr>
          <w:fldChar w:fldCharType="begin"/>
        </w:r>
      </w:ins>
      <w:ins w:id="1519" w:author="Hong Qin" w:date="2012-04-23T07:13:00Z">
        <w:r w:rsidR="00626510">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ins>
      <w:r w:rsidR="006C28C4">
        <w:rPr>
          <w:rFonts w:ascii="Arial" w:eastAsia="Arial" w:hAnsi="Arial" w:cs="Arial"/>
          <w:sz w:val="24"/>
          <w:szCs w:val="24"/>
        </w:rPr>
        <w:fldChar w:fldCharType="separate"/>
      </w:r>
      <w:ins w:id="1520" w:author="Hong Qin" w:date="2012-04-22T17:07:00Z">
        <w:r w:rsidR="00190BE1">
          <w:rPr>
            <w:rFonts w:ascii="Arial" w:eastAsia="Arial" w:hAnsi="Arial" w:cs="Arial"/>
            <w:noProof/>
            <w:sz w:val="24"/>
            <w:szCs w:val="24"/>
          </w:rPr>
          <w:t>(B</w:t>
        </w:r>
        <w:r w:rsidR="006C28C4" w:rsidRPr="006C28C4">
          <w:rPr>
            <w:rFonts w:ascii="Arial" w:eastAsia="Arial" w:hAnsi="Arial" w:cs="Arial"/>
            <w:smallCaps/>
            <w:noProof/>
            <w:sz w:val="24"/>
            <w:szCs w:val="24"/>
            <w:rPrChange w:id="1521" w:author="Hong Qin" w:date="2012-04-22T17:07:00Z">
              <w:rPr>
                <w:rFonts w:ascii="Arial" w:eastAsia="Arial" w:hAnsi="Arial" w:cs="Arial"/>
                <w:sz w:val="24"/>
                <w:szCs w:val="24"/>
              </w:rPr>
            </w:rPrChange>
          </w:rPr>
          <w:t>urtner</w:t>
        </w:r>
        <w:r w:rsidR="006C28C4" w:rsidRPr="006C28C4">
          <w:rPr>
            <w:rFonts w:ascii="Arial" w:eastAsia="Arial" w:hAnsi="Arial" w:cs="Arial"/>
            <w:i/>
            <w:noProof/>
            <w:sz w:val="24"/>
            <w:szCs w:val="24"/>
            <w:rPrChange w:id="1522"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6C28C4">
          <w:rPr>
            <w:rFonts w:ascii="Arial" w:eastAsia="Arial" w:hAnsi="Arial" w:cs="Arial"/>
            <w:sz w:val="24"/>
            <w:szCs w:val="24"/>
          </w:rPr>
          <w:fldChar w:fldCharType="end"/>
        </w:r>
      </w:ins>
    </w:p>
    <w:p w:rsidR="00F45D6D" w:rsidRDefault="00F45D6D" w:rsidP="00D86495">
      <w:pPr>
        <w:numPr>
          <w:ins w:id="1523" w:author="Hong Qin" w:date="2012-04-22T17:14:00Z"/>
        </w:numPr>
        <w:spacing w:after="0" w:line="480" w:lineRule="auto"/>
        <w:ind w:firstLine="720"/>
        <w:jc w:val="both"/>
        <w:rPr>
          <w:ins w:id="1524" w:author="Hong Qin" w:date="2012-04-22T17:14:00Z"/>
          <w:rFonts w:ascii="Arial" w:eastAsia="Arial" w:hAnsi="Arial" w:cs="Arial"/>
          <w:sz w:val="24"/>
          <w:szCs w:val="24"/>
        </w:rPr>
      </w:pPr>
      <w:proofErr w:type="spellStart"/>
      <w:ins w:id="1525" w:author="Hong Qin" w:date="2012-04-22T17:14:00Z">
        <w:r>
          <w:rPr>
            <w:rFonts w:ascii="Arial" w:eastAsia="Arial" w:hAnsi="Arial" w:cs="Arial"/>
            <w:sz w:val="24"/>
            <w:szCs w:val="24"/>
          </w:rPr>
          <w:t>Catalase</w:t>
        </w:r>
        <w:proofErr w:type="spellEnd"/>
        <w:r>
          <w:rPr>
            <w:rFonts w:ascii="Arial" w:eastAsia="Arial" w:hAnsi="Arial" w:cs="Arial"/>
            <w:sz w:val="24"/>
            <w:szCs w:val="24"/>
          </w:rPr>
          <w:t xml:space="preserve"> activity in the star strains</w:t>
        </w:r>
        <w:r w:rsidR="00855ED8">
          <w:rPr>
            <w:rFonts w:ascii="Arial" w:eastAsia="Arial" w:hAnsi="Arial" w:cs="Arial"/>
            <w:sz w:val="24"/>
            <w:szCs w:val="24"/>
          </w:rPr>
          <w:t xml:space="preserve"> by </w:t>
        </w:r>
        <w:proofErr w:type="spellStart"/>
        <w:r w:rsidR="00855ED8">
          <w:rPr>
            <w:rFonts w:ascii="Arial" w:eastAsia="Arial" w:hAnsi="Arial" w:cs="Arial"/>
            <w:sz w:val="24"/>
            <w:szCs w:val="24"/>
          </w:rPr>
          <w:t>catalase</w:t>
        </w:r>
        <w:proofErr w:type="spellEnd"/>
        <w:r w:rsidR="00855ED8">
          <w:rPr>
            <w:rFonts w:ascii="Arial" w:eastAsia="Arial" w:hAnsi="Arial" w:cs="Arial"/>
            <w:sz w:val="24"/>
            <w:szCs w:val="24"/>
          </w:rPr>
          <w:t xml:space="preserve"> </w:t>
        </w:r>
        <w:r w:rsidR="000B1E94">
          <w:rPr>
            <w:rFonts w:ascii="Arial" w:eastAsia="Arial" w:hAnsi="Arial" w:cs="Arial"/>
            <w:sz w:val="24"/>
            <w:szCs w:val="24"/>
          </w:rPr>
          <w:t>dose-</w:t>
        </w:r>
        <w:proofErr w:type="spellStart"/>
        <w:r w:rsidR="000B1E94">
          <w:rPr>
            <w:rFonts w:ascii="Arial" w:eastAsia="Arial" w:hAnsi="Arial" w:cs="Arial"/>
            <w:sz w:val="24"/>
            <w:szCs w:val="24"/>
          </w:rPr>
          <w:t>depedent</w:t>
        </w:r>
        <w:proofErr w:type="spellEnd"/>
        <w:r w:rsidR="000B1E94">
          <w:rPr>
            <w:rFonts w:ascii="Arial" w:eastAsia="Arial" w:hAnsi="Arial" w:cs="Arial"/>
            <w:sz w:val="24"/>
            <w:szCs w:val="24"/>
          </w:rPr>
          <w:t xml:space="preserve"> </w:t>
        </w:r>
        <w:r w:rsidR="00855ED8">
          <w:rPr>
            <w:rFonts w:ascii="Arial" w:eastAsia="Arial" w:hAnsi="Arial" w:cs="Arial"/>
            <w:sz w:val="24"/>
            <w:szCs w:val="24"/>
          </w:rPr>
          <w:t>inhibitors</w:t>
        </w:r>
        <w:r w:rsidR="000D319C">
          <w:rPr>
            <w:rFonts w:ascii="Arial" w:eastAsia="Arial" w:hAnsi="Arial" w:cs="Arial"/>
            <w:sz w:val="24"/>
            <w:szCs w:val="24"/>
          </w:rPr>
          <w:t xml:space="preserve"> (AZT?)</w:t>
        </w:r>
      </w:ins>
    </w:p>
    <w:p w:rsidR="00F45D6D" w:rsidRDefault="007504C6" w:rsidP="00D86495">
      <w:pPr>
        <w:numPr>
          <w:ins w:id="1526" w:author="Hong Qin" w:date="2012-04-22T17:14:00Z"/>
        </w:numPr>
        <w:spacing w:after="0" w:line="480" w:lineRule="auto"/>
        <w:ind w:firstLine="720"/>
        <w:jc w:val="both"/>
        <w:rPr>
          <w:ins w:id="1527" w:author="Hong Qin" w:date="2012-04-22T17:18:00Z"/>
          <w:rFonts w:ascii="Arial" w:eastAsia="Arial" w:hAnsi="Arial" w:cs="Arial"/>
          <w:sz w:val="24"/>
          <w:szCs w:val="24"/>
        </w:rPr>
      </w:pPr>
      <w:proofErr w:type="spellStart"/>
      <w:ins w:id="1528" w:author="Hong Qin" w:date="2012-04-22T17:18:00Z">
        <w:r>
          <w:rPr>
            <w:rFonts w:ascii="Arial" w:eastAsia="Arial" w:hAnsi="Arial" w:cs="Arial"/>
            <w:sz w:val="24"/>
            <w:szCs w:val="24"/>
          </w:rPr>
          <w:lastRenderedPageBreak/>
          <w:t>Gou</w:t>
        </w:r>
        <w:r w:rsidR="00BD6DE7">
          <w:rPr>
            <w:rFonts w:ascii="Arial" w:eastAsia="Arial" w:hAnsi="Arial" w:cs="Arial"/>
            <w:sz w:val="24"/>
            <w:szCs w:val="24"/>
          </w:rPr>
          <w:t>rlay</w:t>
        </w:r>
        <w:proofErr w:type="spellEnd"/>
        <w:r w:rsidR="00BD6DE7">
          <w:rPr>
            <w:rFonts w:ascii="Arial" w:eastAsia="Arial" w:hAnsi="Arial" w:cs="Arial"/>
            <w:sz w:val="24"/>
            <w:szCs w:val="24"/>
          </w:rPr>
          <w:t xml:space="preserve"> and </w:t>
        </w:r>
        <w:proofErr w:type="spellStart"/>
        <w:r w:rsidR="00BD6DE7">
          <w:rPr>
            <w:rFonts w:ascii="Arial" w:eastAsia="Arial" w:hAnsi="Arial" w:cs="Arial"/>
            <w:sz w:val="24"/>
            <w:szCs w:val="24"/>
          </w:rPr>
          <w:t>Aysough</w:t>
        </w:r>
        <w:proofErr w:type="spellEnd"/>
        <w:r w:rsidR="00BD6DE7">
          <w:rPr>
            <w:rFonts w:ascii="Arial" w:eastAsia="Arial" w:hAnsi="Arial" w:cs="Arial"/>
            <w:sz w:val="24"/>
            <w:szCs w:val="24"/>
          </w:rPr>
          <w:t xml:space="preserve"> Nature review </w:t>
        </w:r>
      </w:ins>
      <w:ins w:id="1529" w:author="Hong Qin" w:date="2012-04-22T17:19:00Z">
        <w:r w:rsidR="00E21305">
          <w:rPr>
            <w:rFonts w:ascii="Arial" w:eastAsia="Arial" w:hAnsi="Arial" w:cs="Arial"/>
            <w:sz w:val="24"/>
            <w:szCs w:val="24"/>
          </w:rPr>
          <w:t xml:space="preserve">2005 </w:t>
        </w:r>
      </w:ins>
      <w:ins w:id="1530" w:author="Hong Qin" w:date="2012-04-22T17:18:00Z">
        <w:r w:rsidR="00BD6DE7">
          <w:rPr>
            <w:rFonts w:ascii="Arial" w:eastAsia="Arial" w:hAnsi="Arial" w:cs="Arial"/>
            <w:sz w:val="24"/>
            <w:szCs w:val="24"/>
          </w:rPr>
          <w:t xml:space="preserve">on actin, ROS, apoptosis and ageing. </w:t>
        </w:r>
      </w:ins>
    </w:p>
    <w:p w:rsidR="007504C6" w:rsidRDefault="006C28C4" w:rsidP="00D86495">
      <w:pPr>
        <w:numPr>
          <w:ins w:id="1531" w:author="Hong Qin" w:date="2012-04-22T17:18:00Z"/>
        </w:numPr>
        <w:spacing w:after="0" w:line="480" w:lineRule="auto"/>
        <w:ind w:firstLine="720"/>
        <w:jc w:val="both"/>
        <w:rPr>
          <w:ins w:id="1532" w:author="Hong Qin" w:date="2012-04-22T17:18:00Z"/>
          <w:rFonts w:ascii="Arial" w:eastAsia="Arial" w:hAnsi="Arial" w:cs="Arial"/>
          <w:sz w:val="24"/>
          <w:szCs w:val="24"/>
        </w:rPr>
      </w:pPr>
      <w:ins w:id="1533" w:author="Hong Qin" w:date="2012-04-22T17:19:00Z">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ins>
      <w:ins w:id="1534" w:author="Hong Qin" w:date="2012-04-23T07:13:00Z">
        <w:r w:rsidR="00626510">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626510">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ins>
      <w:r>
        <w:rPr>
          <w:rFonts w:ascii="Arial" w:eastAsia="Arial" w:hAnsi="Arial" w:cs="Arial"/>
          <w:sz w:val="24"/>
          <w:szCs w:val="24"/>
        </w:rPr>
      </w:r>
      <w:r>
        <w:rPr>
          <w:rFonts w:ascii="Arial" w:eastAsia="Arial" w:hAnsi="Arial" w:cs="Arial"/>
          <w:sz w:val="24"/>
          <w:szCs w:val="24"/>
        </w:rPr>
        <w:fldChar w:fldCharType="separate"/>
      </w:r>
      <w:ins w:id="1535" w:author="Hong Qin" w:date="2012-04-22T17:19:00Z">
        <w:r w:rsidR="00257CB6">
          <w:rPr>
            <w:rFonts w:ascii="Arial" w:eastAsia="Arial" w:hAnsi="Arial" w:cs="Arial"/>
            <w:noProof/>
            <w:sz w:val="24"/>
            <w:szCs w:val="24"/>
          </w:rPr>
          <w:t>(B</w:t>
        </w:r>
        <w:r w:rsidRPr="006C28C4">
          <w:rPr>
            <w:rFonts w:ascii="Arial" w:eastAsia="Arial" w:hAnsi="Arial" w:cs="Arial"/>
            <w:smallCaps/>
            <w:noProof/>
            <w:sz w:val="24"/>
            <w:szCs w:val="24"/>
            <w:rPrChange w:id="1536" w:author="Hong Qin" w:date="2012-04-22T17:19:00Z">
              <w:rPr>
                <w:rFonts w:ascii="Arial" w:eastAsia="Arial" w:hAnsi="Arial" w:cs="Arial"/>
                <w:sz w:val="24"/>
                <w:szCs w:val="24"/>
              </w:rPr>
            </w:rPrChange>
          </w:rPr>
          <w:t>reitenbach</w:t>
        </w:r>
        <w:r w:rsidRPr="006C28C4">
          <w:rPr>
            <w:rFonts w:ascii="Arial" w:eastAsia="Arial" w:hAnsi="Arial" w:cs="Arial"/>
            <w:i/>
            <w:noProof/>
            <w:sz w:val="24"/>
            <w:szCs w:val="24"/>
            <w:rPrChange w:id="1537"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6C28C4">
          <w:rPr>
            <w:rFonts w:ascii="Arial" w:eastAsia="Arial" w:hAnsi="Arial" w:cs="Arial"/>
            <w:smallCaps/>
            <w:noProof/>
            <w:sz w:val="24"/>
            <w:szCs w:val="24"/>
            <w:rPrChange w:id="1538" w:author="Hong Qin" w:date="2012-04-22T17:19:00Z">
              <w:rPr>
                <w:rFonts w:ascii="Arial" w:eastAsia="Arial" w:hAnsi="Arial" w:cs="Arial"/>
                <w:sz w:val="24"/>
                <w:szCs w:val="24"/>
              </w:rPr>
            </w:rPrChange>
          </w:rPr>
          <w:t>ourlay</w:t>
        </w:r>
        <w:r w:rsidRPr="006C28C4">
          <w:rPr>
            <w:rFonts w:ascii="Arial" w:eastAsia="Arial" w:hAnsi="Arial" w:cs="Arial"/>
            <w:i/>
            <w:noProof/>
            <w:sz w:val="24"/>
            <w:szCs w:val="24"/>
            <w:rPrChange w:id="1539"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ins>
    </w:p>
    <w:p w:rsidR="005B310C" w:rsidRDefault="005B310C" w:rsidP="007444E5">
      <w:pPr>
        <w:numPr>
          <w:ins w:id="1540" w:author="Hong Qin" w:date="2012-04-23T07:53:00Z"/>
        </w:numPr>
        <w:spacing w:after="0" w:line="480" w:lineRule="auto"/>
        <w:ind w:firstLine="720"/>
        <w:jc w:val="both"/>
        <w:rPr>
          <w:ins w:id="1541" w:author="Hong Qin" w:date="2012-04-23T07:53:00Z"/>
          <w:rFonts w:ascii="Arial" w:eastAsia="Arial" w:hAnsi="Arial" w:cs="Arial"/>
          <w:sz w:val="24"/>
          <w:szCs w:val="24"/>
        </w:rPr>
      </w:pPr>
    </w:p>
    <w:p w:rsidR="001468F5" w:rsidRDefault="001468F5" w:rsidP="007444E5">
      <w:pPr>
        <w:numPr>
          <w:ins w:id="1542" w:author="Hong Qin" w:date="2012-04-23T07:52:00Z"/>
        </w:numPr>
        <w:spacing w:after="0" w:line="480" w:lineRule="auto"/>
        <w:ind w:firstLine="720"/>
        <w:jc w:val="both"/>
        <w:rPr>
          <w:ins w:id="1543" w:author="Hong Qin" w:date="2012-04-23T07:52:00Z"/>
          <w:rFonts w:ascii="Arial" w:eastAsia="Arial" w:hAnsi="Arial" w:cs="Arial"/>
          <w:sz w:val="24"/>
          <w:szCs w:val="24"/>
        </w:rPr>
      </w:pPr>
      <w:ins w:id="1544" w:author="Hong Qin" w:date="2012-04-23T07:53:00Z">
        <w:r w:rsidRPr="00605020">
          <w:rPr>
            <w:rFonts w:ascii="Arial" w:hAnsi="Arial" w:cs="Arial"/>
            <w:sz w:val="24"/>
            <w:szCs w:val="24"/>
          </w:rPr>
          <w:t>This will raise intracellular ROS levels and caus</w:t>
        </w:r>
        <w:r>
          <w:rPr>
            <w:rFonts w:ascii="Arial" w:hAnsi="Arial" w:cs="Arial"/>
            <w:sz w:val="24"/>
            <w:szCs w:val="24"/>
          </w:rPr>
          <w:t>e DNA damage that will induce what is likely a homology directed</w:t>
        </w:r>
        <w:r w:rsidRPr="00605020">
          <w:rPr>
            <w:rFonts w:ascii="Arial" w:hAnsi="Arial" w:cs="Arial"/>
            <w:sz w:val="24"/>
            <w:szCs w:val="24"/>
          </w:rPr>
          <w:t xml:space="preserve"> repair</w:t>
        </w:r>
        <w:r>
          <w:rPr>
            <w:rFonts w:ascii="Arial" w:hAnsi="Arial" w:cs="Arial"/>
            <w:sz w:val="24"/>
            <w:szCs w:val="24"/>
          </w:rPr>
          <w:t xml:space="preserve"> </w:t>
        </w:r>
        <w:r w:rsidRPr="00934A0A">
          <w:rPr>
            <w:rFonts w:ascii="Arial" w:hAnsi="Arial" w:cs="Arial"/>
            <w:b/>
            <w:sz w:val="24"/>
            <w:szCs w:val="24"/>
          </w:rPr>
          <w:t>(source</w:t>
        </w:r>
        <w:r>
          <w:rPr>
            <w:rFonts w:ascii="Arial" w:hAnsi="Arial" w:cs="Arial"/>
            <w:sz w:val="24"/>
            <w:szCs w:val="24"/>
          </w:rPr>
          <w:t>)</w:t>
        </w:r>
        <w:r w:rsidRPr="00605020">
          <w:rPr>
            <w:rFonts w:ascii="Arial" w:hAnsi="Arial" w:cs="Arial"/>
            <w:sz w:val="24"/>
            <w:szCs w:val="24"/>
          </w:rPr>
          <w:t>.</w:t>
        </w:r>
      </w:ins>
    </w:p>
    <w:p w:rsidR="00A70B26" w:rsidRDefault="00A70B26" w:rsidP="007444E5">
      <w:pPr>
        <w:numPr>
          <w:ins w:id="1545" w:author="Hong Qin" w:date="2012-04-22T17:36:00Z"/>
        </w:numPr>
        <w:spacing w:after="0" w:line="480" w:lineRule="auto"/>
        <w:ind w:firstLine="720"/>
        <w:jc w:val="both"/>
        <w:rPr>
          <w:ins w:id="1546" w:author="Hong Qin" w:date="2012-04-23T07:52:00Z"/>
          <w:rFonts w:ascii="Arial" w:hAnsi="Arial" w:cs="Arial"/>
          <w:sz w:val="24"/>
          <w:szCs w:val="24"/>
        </w:rPr>
      </w:pPr>
      <w:ins w:id="1547" w:author="Hong Qin" w:date="2012-04-23T07:52:00Z">
        <w:r w:rsidRPr="00605020">
          <w:rPr>
            <w:rFonts w:ascii="Arial" w:hAnsi="Arial" w:cs="Arial"/>
            <w:sz w:val="24"/>
            <w:szCs w:val="24"/>
          </w:rPr>
          <w:t>, superoxide dismutase activity will be inhibited through product inhibition.</w:t>
        </w:r>
      </w:ins>
    </w:p>
    <w:commentRangeEnd w:id="1506"/>
    <w:p w:rsidR="00DC4FC1" w:rsidRDefault="00024B16" w:rsidP="00DC4FC1">
      <w:pPr>
        <w:numPr>
          <w:ins w:id="1548" w:author="Hong Qin" w:date="2012-04-23T07:55:00Z"/>
        </w:numPr>
        <w:spacing w:after="0" w:line="480" w:lineRule="auto"/>
        <w:ind w:firstLine="720"/>
        <w:rPr>
          <w:ins w:id="1549" w:author="Hong Qin" w:date="2012-04-23T07:55:00Z"/>
          <w:rFonts w:ascii="Arial" w:hAnsi="Arial" w:cs="Arial"/>
          <w:sz w:val="24"/>
          <w:szCs w:val="24"/>
        </w:rPr>
      </w:pPr>
      <w:r>
        <w:rPr>
          <w:rStyle w:val="CommentReference"/>
        </w:rPr>
        <w:commentReference w:id="1506"/>
      </w:r>
      <w:ins w:id="1550" w:author="Hong Qin" w:date="2012-04-23T07:55:00Z">
        <w:r w:rsidR="00DC4FC1" w:rsidRPr="00605020">
          <w:rPr>
            <w:rFonts w:ascii="Arial" w:hAnsi="Arial" w:cs="Arial"/>
            <w:sz w:val="24"/>
            <w:szCs w:val="24"/>
          </w:rPr>
          <w:t>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Thus, our objective is to compare the H</w:t>
        </w:r>
        <w:r w:rsidR="00DC4FC1" w:rsidRPr="0072137D">
          <w:rPr>
            <w:rFonts w:ascii="Arial" w:hAnsi="Arial" w:cs="Arial"/>
            <w:sz w:val="24"/>
            <w:szCs w:val="24"/>
            <w:vertAlign w:val="subscript"/>
          </w:rPr>
          <w:t>2</w:t>
        </w:r>
        <w:r w:rsidR="00DC4FC1" w:rsidRPr="00605020">
          <w:rPr>
            <w:rFonts w:ascii="Arial" w:hAnsi="Arial" w:cs="Arial"/>
            <w:sz w:val="24"/>
            <w:szCs w:val="24"/>
          </w:rPr>
          <w:t>O</w:t>
        </w:r>
        <w:r w:rsidR="00DC4FC1" w:rsidRPr="0072137D">
          <w:rPr>
            <w:rFonts w:ascii="Arial" w:hAnsi="Arial" w:cs="Arial"/>
            <w:sz w:val="24"/>
            <w:szCs w:val="24"/>
            <w:vertAlign w:val="subscript"/>
          </w:rPr>
          <w:t>2</w:t>
        </w:r>
        <w:r w:rsidR="00DC4FC1" w:rsidRPr="00605020">
          <w:rPr>
            <w:rFonts w:ascii="Arial" w:hAnsi="Arial" w:cs="Arial"/>
            <w:sz w:val="24"/>
            <w:szCs w:val="24"/>
          </w:rPr>
          <w:t xml:space="preserve"> dose-response curve of LOH and viability with the viability change in normal aging</w:t>
        </w:r>
      </w:ins>
      <w:ins w:id="1551" w:author="bidyut k mohanty" w:date="2012-04-24T10:05:00Z">
        <w:r>
          <w:rPr>
            <w:rFonts w:ascii="Arial" w:hAnsi="Arial" w:cs="Arial"/>
            <w:sz w:val="24"/>
            <w:szCs w:val="24"/>
          </w:rPr>
          <w:t xml:space="preserve"> </w:t>
        </w:r>
      </w:ins>
      <w:ins w:id="1552" w:author="Hong Qin" w:date="2012-04-23T07:55:00Z">
        <w:r w:rsidR="00DC4FC1" w:rsidRPr="00605020">
          <w:rPr>
            <w:rFonts w:ascii="Arial" w:hAnsi="Arial" w:cs="Arial"/>
            <w:sz w:val="24"/>
            <w:szCs w:val="24"/>
          </w:rPr>
          <w:t xml:space="preserve">Figure (add from </w:t>
        </w:r>
        <w:proofErr w:type="spellStart"/>
        <w:proofErr w:type="gramStart"/>
        <w:r w:rsidR="00DC4FC1" w:rsidRPr="00605020">
          <w:rPr>
            <w:rFonts w:ascii="Arial" w:hAnsi="Arial" w:cs="Arial"/>
            <w:sz w:val="24"/>
            <w:szCs w:val="24"/>
          </w:rPr>
          <w:t>powerpoint</w:t>
        </w:r>
        <w:proofErr w:type="spellEnd"/>
        <w:proofErr w:type="gramEnd"/>
        <w:r w:rsidR="00DC4FC1" w:rsidRPr="00605020">
          <w:rPr>
            <w:rFonts w:ascii="Arial" w:hAnsi="Arial" w:cs="Arial"/>
            <w:sz w:val="24"/>
            <w:szCs w:val="24"/>
          </w:rPr>
          <w:t xml:space="preserve">). </w:t>
        </w:r>
      </w:ins>
      <w:ins w:id="1553" w:author="bidyut k mohanty" w:date="2012-04-24T10:05:00Z">
        <w:r>
          <w:rPr>
            <w:rFonts w:ascii="Arial" w:hAnsi="Arial" w:cs="Arial"/>
            <w:sz w:val="24"/>
            <w:szCs w:val="24"/>
          </w:rPr>
          <w:t xml:space="preserve"> </w:t>
        </w:r>
      </w:ins>
      <w:ins w:id="1554" w:author="Hong Qin" w:date="2012-04-23T07:55:00Z">
        <w:r w:rsidR="00DC4FC1" w:rsidRPr="00605020">
          <w:rPr>
            <w:rFonts w:ascii="Arial" w:hAnsi="Arial" w:cs="Arial"/>
            <w:sz w:val="24"/>
            <w:szCs w:val="24"/>
          </w:rPr>
          <w:t>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Alzheimer’s disease, cancer, and atherosclerosis, and diabetes.</w:t>
        </w:r>
        <w:r w:rsidR="00DC4FC1">
          <w:rPr>
            <w:rFonts w:ascii="Arial" w:hAnsi="Arial" w:cs="Arial"/>
            <w:sz w:val="24"/>
            <w:szCs w:val="24"/>
          </w:rPr>
          <w:t xml:space="preserve"> </w:t>
        </w:r>
        <w:r w:rsidR="00DC4FC1" w:rsidRPr="00605020">
          <w:rPr>
            <w:rFonts w:ascii="Arial" w:hAnsi="Arial" w:cs="Arial"/>
            <w:sz w:val="24"/>
            <w:szCs w:val="24"/>
          </w:rPr>
          <w:t xml:space="preserve">Ultimately, these studies can introduce ways to extend human </w:t>
        </w:r>
        <w:r w:rsidR="00DC4FC1">
          <w:rPr>
            <w:rFonts w:ascii="Arial" w:hAnsi="Arial" w:cs="Arial"/>
            <w:sz w:val="24"/>
            <w:szCs w:val="24"/>
          </w:rPr>
          <w:t>life span</w:t>
        </w:r>
        <w:r w:rsidR="00DC4FC1" w:rsidRPr="00605020">
          <w:rPr>
            <w:rFonts w:ascii="Arial" w:hAnsi="Arial" w:cs="Arial"/>
            <w:sz w:val="24"/>
            <w:szCs w:val="24"/>
          </w:rPr>
          <w:t xml:space="preserve">. </w:t>
        </w:r>
      </w:ins>
    </w:p>
    <w:p w:rsidR="00A70B26" w:rsidRDefault="00A70B26" w:rsidP="007444E5">
      <w:pPr>
        <w:numPr>
          <w:ins w:id="1555" w:author="Hong Qin" w:date="2012-04-23T07:55:00Z"/>
        </w:numPr>
        <w:spacing w:after="0" w:line="480" w:lineRule="auto"/>
        <w:ind w:firstLine="720"/>
        <w:jc w:val="both"/>
        <w:rPr>
          <w:ins w:id="1556" w:author="Hong Qin" w:date="2012-04-23T07:55:00Z"/>
          <w:rFonts w:ascii="Arial" w:eastAsia="Arial" w:hAnsi="Arial" w:cs="Arial"/>
          <w:sz w:val="24"/>
          <w:szCs w:val="24"/>
        </w:rPr>
      </w:pPr>
    </w:p>
    <w:p w:rsidR="00DC4FC1" w:rsidRDefault="00DC4FC1" w:rsidP="007444E5">
      <w:pPr>
        <w:numPr>
          <w:ins w:id="1557" w:author="Hong Qin" w:date="2012-04-23T07:55:00Z"/>
        </w:numPr>
        <w:spacing w:after="0" w:line="480" w:lineRule="auto"/>
        <w:ind w:firstLine="720"/>
        <w:jc w:val="both"/>
        <w:rPr>
          <w:ins w:id="1558" w:author="Hong Qin" w:date="2012-04-23T07:55:00Z"/>
          <w:rFonts w:ascii="Arial" w:eastAsia="Arial" w:hAnsi="Arial" w:cs="Arial"/>
          <w:sz w:val="24"/>
          <w:szCs w:val="24"/>
        </w:rPr>
      </w:pPr>
    </w:p>
    <w:p w:rsidR="00DC4FC1" w:rsidRDefault="00DC4FC1" w:rsidP="007444E5">
      <w:pPr>
        <w:numPr>
          <w:ins w:id="1559" w:author="Hong Qin" w:date="2012-04-23T07:52:00Z"/>
        </w:numPr>
        <w:spacing w:after="0" w:line="480" w:lineRule="auto"/>
        <w:ind w:firstLine="720"/>
        <w:jc w:val="both"/>
        <w:rPr>
          <w:ins w:id="1560" w:author="Hong Qin" w:date="2012-04-22T17:36:00Z"/>
          <w:rFonts w:ascii="Arial" w:eastAsia="Arial" w:hAnsi="Arial" w:cs="Arial"/>
          <w:sz w:val="24"/>
          <w:szCs w:val="24"/>
        </w:rPr>
      </w:pPr>
    </w:p>
    <w:p w:rsidR="005B310C" w:rsidRDefault="005B310C" w:rsidP="007444E5">
      <w:pPr>
        <w:numPr>
          <w:ins w:id="1561" w:author="Hong Qin" w:date="2012-04-22T17:36:00Z"/>
        </w:numPr>
        <w:spacing w:after="0" w:line="480" w:lineRule="auto"/>
        <w:ind w:firstLine="720"/>
        <w:jc w:val="both"/>
        <w:rPr>
          <w:ins w:id="1562" w:author="Hong Qin" w:date="2012-04-22T17:36:00Z"/>
          <w:rFonts w:ascii="Arial" w:eastAsia="Arial" w:hAnsi="Arial" w:cs="Arial"/>
          <w:sz w:val="24"/>
          <w:szCs w:val="24"/>
        </w:rPr>
      </w:pPr>
      <w:ins w:id="1563" w:author="Hong Qin" w:date="2012-04-22T17:36:00Z">
        <w:r>
          <w:rPr>
            <w:rFonts w:ascii="Arial" w:eastAsia="Arial" w:hAnsi="Arial" w:cs="Arial"/>
            <w:sz w:val="24"/>
            <w:szCs w:val="24"/>
          </w:rPr>
          <w:t xml:space="preserve">Cite Wei and Longo 2012 chapter </w:t>
        </w:r>
        <w:proofErr w:type="gramStart"/>
        <w:r>
          <w:rPr>
            <w:rFonts w:ascii="Arial" w:eastAsia="Arial" w:hAnsi="Arial" w:cs="Arial"/>
            <w:sz w:val="24"/>
            <w:szCs w:val="24"/>
          </w:rPr>
          <w:t>review ??</w:t>
        </w:r>
        <w:proofErr w:type="gramEnd"/>
        <w:r>
          <w:rPr>
            <w:rFonts w:ascii="Arial" w:eastAsia="Arial" w:hAnsi="Arial" w:cs="Arial"/>
            <w:sz w:val="24"/>
            <w:szCs w:val="24"/>
          </w:rPr>
          <w:t xml:space="preserve"> </w:t>
        </w:r>
      </w:ins>
    </w:p>
    <w:p w:rsidR="005B310C" w:rsidRDefault="005B310C" w:rsidP="007444E5">
      <w:pPr>
        <w:numPr>
          <w:ins w:id="1564" w:author="Hong Qin" w:date="2012-04-22T17:36:00Z"/>
        </w:numPr>
        <w:spacing w:after="0" w:line="480" w:lineRule="auto"/>
        <w:ind w:firstLine="720"/>
        <w:jc w:val="both"/>
        <w:rPr>
          <w:ins w:id="1565" w:author="Hong Qin" w:date="2012-04-22T17:36:00Z"/>
          <w:rFonts w:ascii="Arial" w:eastAsia="Arial" w:hAnsi="Arial" w:cs="Arial"/>
          <w:sz w:val="24"/>
          <w:szCs w:val="24"/>
        </w:rPr>
      </w:pPr>
    </w:p>
    <w:p w:rsidR="007504C6" w:rsidRDefault="007444E5" w:rsidP="007444E5">
      <w:pPr>
        <w:numPr>
          <w:ins w:id="1566" w:author="Hong Qin" w:date="2012-04-22T17:18:00Z"/>
        </w:numPr>
        <w:spacing w:after="0" w:line="480" w:lineRule="auto"/>
        <w:ind w:firstLine="720"/>
        <w:jc w:val="both"/>
        <w:rPr>
          <w:ins w:id="1567" w:author="Hong Qin" w:date="2012-04-22T17:26:00Z"/>
          <w:rFonts w:ascii="Arial" w:eastAsia="Arial" w:hAnsi="Arial" w:cs="Arial"/>
          <w:sz w:val="24"/>
          <w:szCs w:val="24"/>
        </w:rPr>
      </w:pPr>
      <w:ins w:id="1568" w:author="Hong Qin" w:date="2012-04-22T17:26:00Z">
        <w:r>
          <w:rPr>
            <w:rFonts w:ascii="Arial" w:eastAsia="Arial" w:hAnsi="Arial" w:cs="Arial"/>
            <w:sz w:val="24"/>
            <w:szCs w:val="24"/>
          </w:rPr>
          <w:lastRenderedPageBreak/>
          <w:t xml:space="preserve">Future </w:t>
        </w:r>
        <w:proofErr w:type="gramStart"/>
        <w:r>
          <w:rPr>
            <w:rFonts w:ascii="Arial" w:eastAsia="Arial" w:hAnsi="Arial" w:cs="Arial"/>
            <w:sz w:val="24"/>
            <w:szCs w:val="24"/>
          </w:rPr>
          <w:t>direction study</w:t>
        </w:r>
        <w:proofErr w:type="gramEnd"/>
        <w:r>
          <w:rPr>
            <w:rFonts w:ascii="Arial" w:eastAsia="Arial" w:hAnsi="Arial" w:cs="Arial"/>
            <w:sz w:val="24"/>
            <w:szCs w:val="24"/>
          </w:rPr>
          <w:t xml:space="preserve"> the effect of DR or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on H2O2-LOH patter. </w:t>
        </w:r>
      </w:ins>
      <w:ins w:id="1569" w:author="Hong Qin" w:date="2012-04-22T17:25:00Z">
        <w:r w:rsidRPr="007444E5">
          <w:rPr>
            <w:rFonts w:ascii="Arial" w:eastAsia="Arial" w:hAnsi="Arial" w:cs="Arial"/>
            <w:sz w:val="24"/>
            <w:szCs w:val="24"/>
          </w:rPr>
          <w:t>DR also increases respiration and boosts mitochondrial functions, decreases proton</w:t>
        </w:r>
      </w:ins>
      <w:ins w:id="1570" w:author="Hong Qin" w:date="2012-04-22T17:26:00Z">
        <w:r>
          <w:rPr>
            <w:rFonts w:ascii="Arial" w:eastAsia="Arial" w:hAnsi="Arial" w:cs="Arial"/>
            <w:sz w:val="24"/>
            <w:szCs w:val="24"/>
          </w:rPr>
          <w:t xml:space="preserve"> </w:t>
        </w:r>
      </w:ins>
      <w:ins w:id="1571" w:author="Hong Qin" w:date="2012-04-22T17:25:00Z">
        <w:r w:rsidRPr="007444E5">
          <w:rPr>
            <w:rFonts w:ascii="Arial" w:eastAsia="Arial" w:hAnsi="Arial" w:cs="Arial"/>
            <w:sz w:val="24"/>
            <w:szCs w:val="24"/>
          </w:rPr>
          <w:t>leakage and ROS production in the mitochondria (Lin et al. 2002; Barros et al.</w:t>
        </w:r>
      </w:ins>
      <w:ins w:id="1572" w:author="Hong Qin" w:date="2012-04-22T17:26:00Z">
        <w:r>
          <w:rPr>
            <w:rFonts w:ascii="Arial" w:eastAsia="Arial" w:hAnsi="Arial" w:cs="Arial"/>
            <w:sz w:val="24"/>
            <w:szCs w:val="24"/>
          </w:rPr>
          <w:t xml:space="preserve"> </w:t>
        </w:r>
      </w:ins>
      <w:ins w:id="1573" w:author="Hong Qin" w:date="2012-04-22T17:25:00Z">
        <w:r w:rsidRPr="007444E5">
          <w:rPr>
            <w:rFonts w:ascii="Arial" w:eastAsia="Arial" w:hAnsi="Arial" w:cs="Arial"/>
            <w:sz w:val="24"/>
            <w:szCs w:val="24"/>
          </w:rPr>
          <w:t xml:space="preserve">2004; Pamplona et al. 2004; </w:t>
        </w:r>
        <w:proofErr w:type="spellStart"/>
        <w:r w:rsidRPr="007444E5">
          <w:rPr>
            <w:rFonts w:ascii="Arial" w:eastAsia="Arial" w:hAnsi="Arial" w:cs="Arial"/>
            <w:sz w:val="24"/>
            <w:szCs w:val="24"/>
          </w:rPr>
          <w:t>Sanz</w:t>
        </w:r>
        <w:proofErr w:type="spellEnd"/>
        <w:r w:rsidRPr="007444E5">
          <w:rPr>
            <w:rFonts w:ascii="Arial" w:eastAsia="Arial" w:hAnsi="Arial" w:cs="Arial"/>
            <w:sz w:val="24"/>
            <w:szCs w:val="24"/>
          </w:rPr>
          <w:t xml:space="preserve"> et al. 2006), and attenuates the accumulation of</w:t>
        </w:r>
        <w:r>
          <w:rPr>
            <w:rFonts w:ascii="Arial" w:eastAsia="Arial" w:hAnsi="Arial" w:cs="Arial"/>
            <w:sz w:val="24"/>
            <w:szCs w:val="24"/>
          </w:rPr>
          <w:t xml:space="preserve"> </w:t>
        </w:r>
        <w:r w:rsidR="002430BD">
          <w:rPr>
            <w:rFonts w:ascii="Arial" w:eastAsia="Arial" w:hAnsi="Arial" w:cs="Arial"/>
            <w:sz w:val="24"/>
            <w:szCs w:val="24"/>
          </w:rPr>
          <w:t xml:space="preserve">oxidative damage </w:t>
        </w:r>
        <w:proofErr w:type="spellStart"/>
        <w:r w:rsidRPr="007444E5">
          <w:rPr>
            <w:rFonts w:ascii="Arial" w:eastAsia="Arial" w:hAnsi="Arial" w:cs="Arial"/>
            <w:sz w:val="24"/>
            <w:szCs w:val="24"/>
          </w:rPr>
          <w:t>Reverter-Branchat</w:t>
        </w:r>
        <w:proofErr w:type="spellEnd"/>
        <w:r w:rsidRPr="007444E5">
          <w:rPr>
            <w:rFonts w:ascii="Arial" w:eastAsia="Arial" w:hAnsi="Arial" w:cs="Arial"/>
            <w:sz w:val="24"/>
            <w:szCs w:val="24"/>
          </w:rPr>
          <w:t xml:space="preserve"> et al. 2</w:t>
        </w:r>
        <w:r w:rsidR="002430BD">
          <w:rPr>
            <w:rFonts w:ascii="Arial" w:eastAsia="Arial" w:hAnsi="Arial" w:cs="Arial"/>
            <w:sz w:val="24"/>
            <w:szCs w:val="24"/>
          </w:rPr>
          <w:t>004</w:t>
        </w:r>
        <w:r w:rsidRPr="007444E5">
          <w:rPr>
            <w:rFonts w:ascii="Arial" w:eastAsia="Arial" w:hAnsi="Arial" w:cs="Arial"/>
            <w:sz w:val="24"/>
            <w:szCs w:val="24"/>
          </w:rPr>
          <w:t>.</w:t>
        </w:r>
      </w:ins>
    </w:p>
    <w:p w:rsidR="00563449" w:rsidRDefault="00AF650A" w:rsidP="006045E5">
      <w:pPr>
        <w:numPr>
          <w:ins w:id="1574" w:author="Hong Qin" w:date="2012-04-22T17:26:00Z"/>
        </w:numPr>
        <w:spacing w:after="0" w:line="480" w:lineRule="auto"/>
        <w:ind w:firstLine="720"/>
        <w:jc w:val="both"/>
        <w:rPr>
          <w:ins w:id="1575" w:author="Hong Qin" w:date="2012-04-22T17:26:00Z"/>
          <w:rFonts w:ascii="Arial" w:eastAsia="Arial" w:hAnsi="Arial" w:cs="Arial"/>
          <w:sz w:val="24"/>
          <w:szCs w:val="24"/>
        </w:rPr>
      </w:pPr>
      <w:ins w:id="1576" w:author="Hong Qin" w:date="2012-04-22T17:32:00Z">
        <w:r>
          <w:rPr>
            <w:rFonts w:ascii="Arial" w:eastAsia="Arial" w:hAnsi="Arial" w:cs="Arial"/>
            <w:sz w:val="24"/>
            <w:szCs w:val="24"/>
          </w:rPr>
          <w:t xml:space="preserve">CR </w:t>
        </w:r>
      </w:ins>
      <w:ins w:id="1577" w:author="Hong Qin" w:date="2012-04-22T17:31:00Z">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ins>
      <w:ins w:id="1578" w:author="Hong Qin" w:date="2012-04-22T17:32:00Z">
        <w:r>
          <w:rPr>
            <w:rFonts w:ascii="Arial" w:eastAsia="Arial" w:hAnsi="Arial" w:cs="Arial"/>
            <w:sz w:val="24"/>
            <w:szCs w:val="24"/>
          </w:rPr>
          <w:t xml:space="preserve">was found to </w:t>
        </w:r>
      </w:ins>
      <w:ins w:id="1579" w:author="Hong Qin" w:date="2012-04-22T17:31:00Z">
        <w:r w:rsidRPr="00AF650A">
          <w:rPr>
            <w:rFonts w:ascii="Arial" w:eastAsia="Arial" w:hAnsi="Arial" w:cs="Arial"/>
            <w:sz w:val="24"/>
            <w:szCs w:val="24"/>
          </w:rPr>
          <w:t xml:space="preserve">increase </w:t>
        </w:r>
      </w:ins>
      <w:ins w:id="1580" w:author="Hong Qin" w:date="2012-04-22T17:32:00Z">
        <w:r>
          <w:rPr>
            <w:rFonts w:ascii="Arial" w:eastAsia="Arial" w:hAnsi="Arial" w:cs="Arial"/>
            <w:sz w:val="24"/>
            <w:szCs w:val="24"/>
          </w:rPr>
          <w:t xml:space="preserve">cell’s resistance to </w:t>
        </w:r>
      </w:ins>
      <w:ins w:id="1581" w:author="Hong Qin" w:date="2012-04-22T17:31:00Z">
        <w:r w:rsidRPr="00AF650A">
          <w:rPr>
            <w:rFonts w:ascii="Arial" w:eastAsia="Arial" w:hAnsi="Arial" w:cs="Arial"/>
            <w:sz w:val="24"/>
            <w:szCs w:val="24"/>
          </w:rPr>
          <w:t>heat and oxidative stresses, prevent protein oxidative damage, reduce the</w:t>
        </w:r>
      </w:ins>
      <w:ins w:id="1582" w:author="Hong Qin" w:date="2012-04-22T17:33:00Z">
        <w:r>
          <w:rPr>
            <w:rFonts w:ascii="Arial" w:eastAsia="Arial" w:hAnsi="Arial" w:cs="Arial"/>
            <w:sz w:val="24"/>
            <w:szCs w:val="24"/>
          </w:rPr>
          <w:t xml:space="preserve"> </w:t>
        </w:r>
      </w:ins>
      <w:ins w:id="1583" w:author="Hong Qin" w:date="2012-04-22T17:31:00Z">
        <w:r w:rsidRPr="00AF650A">
          <w:rPr>
            <w:rFonts w:ascii="Arial" w:eastAsia="Arial" w:hAnsi="Arial" w:cs="Arial"/>
            <w:sz w:val="24"/>
            <w:szCs w:val="24"/>
          </w:rPr>
          <w:t xml:space="preserve">level of iron and of lipid </w:t>
        </w:r>
        <w:proofErr w:type="spellStart"/>
        <w:r w:rsidRPr="00AF650A">
          <w:rPr>
            <w:rFonts w:ascii="Arial" w:eastAsia="Arial" w:hAnsi="Arial" w:cs="Arial"/>
            <w:sz w:val="24"/>
            <w:szCs w:val="24"/>
          </w:rPr>
          <w:t>peroxidation</w:t>
        </w:r>
        <w:proofErr w:type="spellEnd"/>
        <w:r w:rsidRPr="00AF650A">
          <w:rPr>
            <w:rFonts w:ascii="Arial" w:eastAsia="Arial" w:hAnsi="Arial" w:cs="Arial"/>
            <w:sz w:val="24"/>
            <w:szCs w:val="24"/>
          </w:rPr>
          <w:t>, through</w:t>
        </w:r>
        <w:r>
          <w:rPr>
            <w:rFonts w:ascii="Arial" w:eastAsia="Arial" w:hAnsi="Arial" w:cs="Arial"/>
            <w:sz w:val="24"/>
            <w:szCs w:val="24"/>
          </w:rPr>
          <w:t xml:space="preserve"> </w:t>
        </w:r>
        <w:r w:rsidRPr="00AF650A">
          <w:rPr>
            <w:rFonts w:ascii="Arial" w:eastAsia="Arial" w:hAnsi="Arial" w:cs="Arial"/>
            <w:sz w:val="24"/>
            <w:szCs w:val="24"/>
          </w:rPr>
          <w:t xml:space="preserve">high levels of </w:t>
        </w:r>
        <w:proofErr w:type="spellStart"/>
        <w:r w:rsidRPr="00AF650A">
          <w:rPr>
            <w:rFonts w:ascii="Arial" w:eastAsia="Arial" w:hAnsi="Arial" w:cs="Arial"/>
            <w:sz w:val="24"/>
            <w:szCs w:val="24"/>
          </w:rPr>
          <w:t>catalase</w:t>
        </w:r>
        <w:proofErr w:type="spellEnd"/>
        <w:r w:rsidRPr="00AF650A">
          <w:rPr>
            <w:rFonts w:ascii="Arial" w:eastAsia="Arial" w:hAnsi="Arial" w:cs="Arial"/>
            <w:sz w:val="24"/>
            <w:szCs w:val="24"/>
          </w:rPr>
          <w:t xml:space="preserve"> (Ctt1) and superoxide dismutase enzymes</w:t>
        </w:r>
        <w:r>
          <w:rPr>
            <w:rFonts w:ascii="Arial" w:eastAsia="Arial" w:hAnsi="Arial" w:cs="Arial"/>
            <w:sz w:val="24"/>
            <w:szCs w:val="24"/>
          </w:rPr>
          <w:t xml:space="preserve"> </w:t>
        </w:r>
        <w:r w:rsidRPr="00AF650A">
          <w:rPr>
            <w:rFonts w:ascii="Arial" w:eastAsia="Arial" w:hAnsi="Arial" w:cs="Arial"/>
            <w:sz w:val="24"/>
            <w:szCs w:val="24"/>
          </w:rPr>
          <w:t>(Sod1, Sod2) (</w:t>
        </w:r>
        <w:proofErr w:type="spellStart"/>
        <w:r w:rsidRPr="00AF650A">
          <w:rPr>
            <w:rFonts w:ascii="Arial" w:eastAsia="Arial" w:hAnsi="Arial" w:cs="Arial"/>
            <w:sz w:val="24"/>
            <w:szCs w:val="24"/>
          </w:rPr>
          <w:t>Reverter-Branchat</w:t>
        </w:r>
        <w:proofErr w:type="spellEnd"/>
        <w:r w:rsidRPr="00AF650A">
          <w:rPr>
            <w:rFonts w:ascii="Arial" w:eastAsia="Arial" w:hAnsi="Arial" w:cs="Arial"/>
            <w:sz w:val="24"/>
            <w:szCs w:val="24"/>
          </w:rPr>
          <w:t xml:space="preserve"> et al. 2004).</w:t>
        </w:r>
      </w:ins>
      <w:ins w:id="1584" w:author="Hong Qin" w:date="2012-04-22T17:33:00Z">
        <w:r w:rsidR="006045E5">
          <w:rPr>
            <w:rFonts w:ascii="Arial" w:eastAsia="Arial" w:hAnsi="Arial" w:cs="Arial"/>
            <w:sz w:val="24"/>
            <w:szCs w:val="24"/>
          </w:rPr>
          <w:t xml:space="preserve"> Hence, </w:t>
        </w:r>
      </w:ins>
      <w:ins w:id="1585"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1586" w:author="Hong Qin" w:date="2012-04-22T17:31:00Z">
        <w:r>
          <w:rPr>
            <w:rFonts w:ascii="Arial" w:eastAsia="Arial" w:hAnsi="Arial" w:cs="Arial"/>
            <w:sz w:val="24"/>
            <w:szCs w:val="24"/>
          </w:rPr>
          <w:t>r</w:t>
        </w:r>
      </w:ins>
      <w:ins w:id="1587" w:author="Hong Qin" w:date="2012-04-22T17:29:00Z">
        <w:r w:rsidR="00657651">
          <w:rPr>
            <w:rFonts w:ascii="Arial" w:eastAsia="Arial" w:hAnsi="Arial" w:cs="Arial"/>
            <w:sz w:val="24"/>
            <w:szCs w:val="24"/>
          </w:rPr>
          <w:t xml:space="preserve">ther study on CTT1, SOD1, SOD2, isc1 mutants may be informative. </w:t>
        </w:r>
      </w:ins>
    </w:p>
    <w:p w:rsidR="00563449" w:rsidRDefault="00563449" w:rsidP="007444E5">
      <w:pPr>
        <w:numPr>
          <w:ins w:id="1588" w:author="Hong Qin" w:date="2012-04-22T17:33:00Z"/>
        </w:numPr>
        <w:spacing w:after="0" w:line="480" w:lineRule="auto"/>
        <w:ind w:firstLine="720"/>
        <w:jc w:val="both"/>
        <w:rPr>
          <w:ins w:id="1589" w:author="Hong Qin" w:date="2012-04-22T17:33:00Z"/>
          <w:rFonts w:ascii="Arial" w:eastAsia="Arial" w:hAnsi="Arial" w:cs="Arial"/>
          <w:sz w:val="24"/>
          <w:szCs w:val="24"/>
        </w:rPr>
      </w:pPr>
    </w:p>
    <w:p w:rsidR="007918BF" w:rsidRDefault="00C91363" w:rsidP="00547FBF">
      <w:pPr>
        <w:numPr>
          <w:ins w:id="1590" w:author="Hong Qin" w:date="2012-04-22T17:26:00Z"/>
        </w:numPr>
        <w:spacing w:after="0" w:line="480" w:lineRule="auto"/>
        <w:ind w:firstLine="720"/>
        <w:jc w:val="both"/>
        <w:rPr>
          <w:ins w:id="1591" w:author="Hong Qin" w:date="2012-04-22T17:38:00Z"/>
          <w:rFonts w:ascii="Arial" w:eastAsia="Arial" w:hAnsi="Arial" w:cs="Arial"/>
          <w:sz w:val="24"/>
          <w:szCs w:val="24"/>
        </w:rPr>
      </w:pPr>
      <w:ins w:id="1592"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proofErr w:type="spellStart"/>
        <w:r w:rsidRPr="00C91363">
          <w:rPr>
            <w:rFonts w:ascii="Arial" w:eastAsia="Arial" w:hAnsi="Arial" w:cs="Arial"/>
            <w:sz w:val="24"/>
            <w:szCs w:val="24"/>
          </w:rPr>
          <w:t>Shanshan</w:t>
        </w:r>
        <w:proofErr w:type="spellEnd"/>
        <w:r w:rsidRPr="00C91363">
          <w:rPr>
            <w:rFonts w:ascii="Arial" w:eastAsia="Arial" w:hAnsi="Arial" w:cs="Arial"/>
            <w:sz w:val="24"/>
            <w:szCs w:val="24"/>
          </w:rPr>
          <w:t xml:space="preserve"> Yu • Xian-en Zhang • </w:t>
        </w:r>
        <w:proofErr w:type="spellStart"/>
        <w:r w:rsidRPr="00C91363">
          <w:rPr>
            <w:rFonts w:ascii="Arial" w:eastAsia="Arial" w:hAnsi="Arial" w:cs="Arial"/>
            <w:sz w:val="24"/>
            <w:szCs w:val="24"/>
          </w:rPr>
          <w:t>Guanjun</w:t>
        </w:r>
        <w:proofErr w:type="spellEnd"/>
        <w:r w:rsidRPr="00C91363">
          <w:rPr>
            <w:rFonts w:ascii="Arial" w:eastAsia="Arial" w:hAnsi="Arial" w:cs="Arial"/>
            <w:sz w:val="24"/>
            <w:szCs w:val="24"/>
          </w:rPr>
          <w:t xml:space="preserve"> Chen • </w:t>
        </w:r>
        <w:proofErr w:type="spellStart"/>
        <w:r w:rsidRPr="00C91363">
          <w:rPr>
            <w:rFonts w:ascii="Arial" w:eastAsia="Arial" w:hAnsi="Arial" w:cs="Arial"/>
            <w:sz w:val="24"/>
            <w:szCs w:val="24"/>
          </w:rPr>
          <w:t>Weifeng</w:t>
        </w:r>
        <w:proofErr w:type="spellEnd"/>
        <w:r w:rsidRPr="00C91363">
          <w:rPr>
            <w:rFonts w:ascii="Arial" w:eastAsia="Arial" w:hAnsi="Arial" w:cs="Arial"/>
            <w:sz w:val="24"/>
            <w:szCs w:val="24"/>
          </w:rPr>
          <w:t xml:space="preserve"> Liu</w:t>
        </w:r>
        <w:r w:rsidR="00547FBF">
          <w:rPr>
            <w:rFonts w:ascii="Arial" w:eastAsia="Arial" w:hAnsi="Arial" w:cs="Arial"/>
            <w:sz w:val="24"/>
            <w:szCs w:val="24"/>
          </w:rPr>
          <w:t xml:space="preserve">. This paper seems to </w:t>
        </w:r>
        <w:proofErr w:type="gramStart"/>
        <w:r w:rsidR="00547FBF">
          <w:rPr>
            <w:rFonts w:ascii="Arial" w:eastAsia="Arial" w:hAnsi="Arial" w:cs="Arial"/>
            <w:sz w:val="24"/>
            <w:szCs w:val="24"/>
          </w:rPr>
          <w:t>argues</w:t>
        </w:r>
        <w:proofErr w:type="gramEnd"/>
        <w:r w:rsidR="00547FBF">
          <w:rPr>
            <w:rFonts w:ascii="Arial" w:eastAsia="Arial" w:hAnsi="Arial" w:cs="Arial"/>
            <w:sz w:val="24"/>
            <w:szCs w:val="24"/>
          </w:rPr>
          <w:t xml:space="preserve"> for a connection from DNA damage to CLS. </w:t>
        </w:r>
      </w:ins>
    </w:p>
    <w:p w:rsidR="00C91363" w:rsidRDefault="00C91363" w:rsidP="00C91363">
      <w:pPr>
        <w:numPr>
          <w:ins w:id="1593" w:author="Hong Qin" w:date="2012-04-22T17:38:00Z"/>
        </w:numPr>
        <w:spacing w:after="0" w:line="480" w:lineRule="auto"/>
        <w:ind w:firstLine="720"/>
        <w:jc w:val="both"/>
        <w:rPr>
          <w:ins w:id="1594" w:author="Hong Qin" w:date="2012-04-22T17:38:00Z"/>
          <w:rFonts w:ascii="Arial" w:eastAsia="Arial" w:hAnsi="Arial" w:cs="Arial"/>
          <w:sz w:val="24"/>
          <w:szCs w:val="24"/>
        </w:rPr>
      </w:pPr>
    </w:p>
    <w:p w:rsidR="00E6575D" w:rsidRDefault="00E6575D" w:rsidP="006E75E1">
      <w:pPr>
        <w:numPr>
          <w:ins w:id="1595" w:author="Hong Qin" w:date="2012-04-22T17:38:00Z"/>
        </w:numPr>
        <w:spacing w:after="0" w:line="480" w:lineRule="auto"/>
        <w:ind w:firstLine="720"/>
        <w:jc w:val="both"/>
        <w:rPr>
          <w:rFonts w:ascii="Arial" w:eastAsia="Arial" w:hAnsi="Arial" w:cs="Arial"/>
          <w:sz w:val="24"/>
          <w:szCs w:val="24"/>
        </w:rPr>
      </w:pPr>
    </w:p>
    <w:p w:rsidR="00000000" w:rsidRDefault="0072137D">
      <w:pPr>
        <w:spacing w:after="0" w:line="480" w:lineRule="auto"/>
        <w:jc w:val="both"/>
        <w:rPr>
          <w:rFonts w:ascii="Arial" w:eastAsia="Arial" w:hAnsi="Arial" w:cs="Arial"/>
          <w:i/>
          <w:sz w:val="24"/>
          <w:szCs w:val="24"/>
        </w:rPr>
        <w:pPrChange w:id="1596" w:author="bidyut k mohanty" w:date="2012-04-23T00:08:00Z">
          <w:pPr>
            <w:spacing w:after="0" w:line="480" w:lineRule="auto"/>
          </w:pPr>
        </w:pPrChange>
      </w:pPr>
      <w:r w:rsidRPr="0072137D">
        <w:rPr>
          <w:rFonts w:ascii="Arial" w:eastAsia="Arial" w:hAnsi="Arial" w:cs="Arial"/>
          <w:i/>
          <w:sz w:val="24"/>
          <w:szCs w:val="24"/>
        </w:rPr>
        <w:t>Assessment of Materials and Methods</w:t>
      </w:r>
    </w:p>
    <w:p w:rsidR="00000000" w:rsidRDefault="0072137D">
      <w:pPr>
        <w:spacing w:after="0" w:line="480" w:lineRule="auto"/>
        <w:ind w:firstLine="720"/>
        <w:jc w:val="both"/>
        <w:rPr>
          <w:rFonts w:ascii="Arial" w:eastAsia="Arial" w:hAnsi="Arial" w:cs="Arial"/>
          <w:sz w:val="24"/>
          <w:szCs w:val="24"/>
        </w:rPr>
        <w:pPrChange w:id="1597" w:author="bidyut k mohanty" w:date="2012-04-23T00:08:00Z">
          <w:pPr>
            <w:spacing w:after="0" w:line="480" w:lineRule="auto"/>
            <w:ind w:firstLine="720"/>
          </w:pPr>
        </w:pPrChange>
      </w:pPr>
      <w:commentRangeStart w:id="1598"/>
      <w:r w:rsidRPr="0072137D">
        <w:rPr>
          <w:rFonts w:ascii="Arial" w:eastAsia="Arial" w:hAnsi="Arial" w:cs="Arial"/>
          <w:sz w:val="24"/>
          <w:szCs w:val="24"/>
        </w:rPr>
        <w:t xml:space="preserve">Early results </w:t>
      </w:r>
      <w:commentRangeEnd w:id="1598"/>
      <w:r w:rsidR="00E56B81">
        <w:rPr>
          <w:rStyle w:val="CommentReference"/>
        </w:rPr>
        <w:commentReference w:id="1598"/>
      </w:r>
      <w:r w:rsidRPr="0072137D">
        <w:rPr>
          <w:rFonts w:ascii="Arial" w:eastAsia="Arial" w:hAnsi="Arial" w:cs="Arial"/>
          <w:sz w:val="24"/>
          <w:szCs w:val="24"/>
        </w:rPr>
        <w:t>revealed that cells in their stationary phase were more resistant to oxidative stress. Strains were treated in their log phase</w:t>
      </w:r>
      <w:del w:id="1599" w:author="bidyut k mohanty" w:date="2012-04-21T08:50:00Z">
        <w:r w:rsidRPr="0072137D" w:rsidDel="00497E3A">
          <w:rPr>
            <w:rFonts w:ascii="Arial" w:eastAsia="Arial" w:hAnsi="Arial" w:cs="Arial"/>
            <w:sz w:val="24"/>
            <w:szCs w:val="24"/>
          </w:rPr>
          <w:delText xml:space="preserve">, a period of exponential growth, </w:delText>
        </w:r>
      </w:del>
      <w:ins w:id="1600" w:author="bidyut k mohanty" w:date="2012-04-21T08:50:00Z">
        <w:r w:rsidR="00497E3A">
          <w:rPr>
            <w:rFonts w:ascii="Arial" w:eastAsia="Arial" w:hAnsi="Arial" w:cs="Arial"/>
            <w:sz w:val="24"/>
            <w:szCs w:val="24"/>
          </w:rPr>
          <w:t xml:space="preserve"> </w:t>
        </w:r>
      </w:ins>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000000" w:rsidRDefault="0072137D">
      <w:pPr>
        <w:spacing w:after="0" w:line="480" w:lineRule="auto"/>
        <w:ind w:firstLine="720"/>
        <w:jc w:val="both"/>
        <w:rPr>
          <w:rFonts w:ascii="Arial" w:eastAsia="Arial" w:hAnsi="Arial" w:cs="Arial"/>
          <w:sz w:val="24"/>
          <w:szCs w:val="24"/>
        </w:rPr>
        <w:pPrChange w:id="1601" w:author="bidyut k mohanty" w:date="2012-04-23T00:08:00Z">
          <w:pPr>
            <w:spacing w:after="0" w:line="480" w:lineRule="auto"/>
            <w:ind w:firstLine="720"/>
          </w:pPr>
        </w:pPrChange>
      </w:pPr>
      <w:r w:rsidRPr="0072137D">
        <w:rPr>
          <w:rFonts w:ascii="Arial" w:eastAsia="Arial" w:hAnsi="Arial" w:cs="Arial"/>
          <w:sz w:val="24"/>
          <w:szCs w:val="24"/>
        </w:rPr>
        <w:lastRenderedPageBreak/>
        <w:t xml:space="preserve">After </w:t>
      </w:r>
      <w:del w:id="1602" w:author="Hong Qin" w:date="2012-04-23T00:08:00Z">
        <w:r w:rsidRPr="0072137D">
          <w:rPr>
            <w:rFonts w:ascii="Arial" w:eastAsia="Arial" w:hAnsi="Arial" w:cs="Arial"/>
            <w:sz w:val="24"/>
            <w:szCs w:val="24"/>
          </w:rPr>
          <w:delText>culturi</w:delText>
        </w:r>
      </w:del>
      <w:del w:id="1603" w:author="bidyut k mohanty" w:date="2012-04-22T08:31:00Z">
        <w:r w:rsidRPr="0072137D">
          <w:rPr>
            <w:rFonts w:ascii="Arial" w:eastAsia="Arial" w:hAnsi="Arial" w:cs="Arial"/>
            <w:sz w:val="24"/>
            <w:szCs w:val="24"/>
          </w:rPr>
          <w:delText>culturi</w:delText>
        </w:r>
      </w:del>
      <w:del w:id="1604" w:author="bidyut k mohanty" w:date="2012-04-21T08:52:00Z">
        <w:r w:rsidRPr="0072137D" w:rsidDel="00EA3032">
          <w:rPr>
            <w:rFonts w:ascii="Arial" w:eastAsia="Arial" w:hAnsi="Arial" w:cs="Arial"/>
            <w:sz w:val="24"/>
            <w:szCs w:val="24"/>
          </w:rPr>
          <w:delText>cultu</w:delText>
        </w:r>
      </w:del>
      <w:del w:id="1605" w:author="bidyut k mohanty" w:date="2012-04-21T08:51:00Z">
        <w:r w:rsidRPr="0072137D" w:rsidDel="00EA3032">
          <w:rPr>
            <w:rFonts w:ascii="Arial" w:eastAsia="Arial" w:hAnsi="Arial" w:cs="Arial"/>
            <w:sz w:val="24"/>
            <w:szCs w:val="24"/>
          </w:rPr>
          <w:delText>ri</w:delText>
        </w:r>
      </w:del>
      <w:ins w:id="1606" w:author="bidyut k mohanty" w:date="2012-04-21T08:51:00Z">
        <w:r w:rsidR="00EA3032">
          <w:rPr>
            <w:rFonts w:ascii="Arial" w:eastAsia="Arial" w:hAnsi="Arial" w:cs="Arial"/>
            <w:sz w:val="24"/>
            <w:szCs w:val="24"/>
          </w:rPr>
          <w:t>grow</w:t>
        </w:r>
      </w:ins>
      <w:ins w:id="1607" w:author="bidyut k mohanty" w:date="2012-04-21T08:52:00Z">
        <w:r w:rsidR="00EA3032">
          <w:rPr>
            <w:rFonts w:ascii="Arial" w:eastAsia="Arial" w:hAnsi="Arial" w:cs="Arial"/>
            <w:sz w:val="24"/>
            <w:szCs w:val="24"/>
          </w:rPr>
          <w:t>th</w:t>
        </w:r>
      </w:ins>
      <w:ins w:id="1608" w:author="bidyut k mohanty" w:date="2012-04-21T08:51:00Z">
        <w:r w:rsidR="00EA3032">
          <w:rPr>
            <w:rFonts w:ascii="Arial" w:eastAsia="Arial" w:hAnsi="Arial" w:cs="Arial"/>
            <w:sz w:val="24"/>
            <w:szCs w:val="24"/>
          </w:rPr>
          <w:t xml:space="preserve"> </w:t>
        </w:r>
      </w:ins>
      <w:del w:id="1609" w:author="bidyut k mohanty" w:date="2012-04-21T08:51:00Z">
        <w:r w:rsidRPr="0072137D" w:rsidDel="00EA3032">
          <w:rPr>
            <w:rFonts w:ascii="Arial" w:eastAsia="Arial" w:hAnsi="Arial" w:cs="Arial"/>
            <w:sz w:val="24"/>
            <w:szCs w:val="24"/>
          </w:rPr>
          <w:delText xml:space="preserve">ng </w:delText>
        </w:r>
      </w:del>
      <w:r w:rsidRPr="0072137D">
        <w:rPr>
          <w:rFonts w:ascii="Arial" w:eastAsia="Arial" w:hAnsi="Arial" w:cs="Arial"/>
          <w:sz w:val="24"/>
          <w:szCs w:val="24"/>
        </w:rPr>
        <w:t xml:space="preserve">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w:t>
      </w:r>
      <w:del w:id="1610" w:author="bidyut k mohanty" w:date="2012-04-21T08:51:00Z">
        <w:r w:rsidRPr="0072137D" w:rsidDel="00EA3032">
          <w:rPr>
            <w:rFonts w:ascii="Arial" w:eastAsia="Arial" w:hAnsi="Arial" w:cs="Arial"/>
            <w:sz w:val="24"/>
            <w:szCs w:val="24"/>
          </w:rPr>
          <w:delText xml:space="preserve">in order </w:delText>
        </w:r>
      </w:del>
      <w:r w:rsidRPr="0072137D">
        <w:rPr>
          <w:rFonts w:ascii="Arial" w:eastAsia="Arial" w:hAnsi="Arial" w:cs="Arial"/>
          <w:sz w:val="24"/>
          <w:szCs w:val="24"/>
        </w:rPr>
        <w:t xml:space="preserve">to </w:t>
      </w:r>
      <w:ins w:id="1611" w:author="bidyut k mohanty" w:date="2012-04-21T08:52:00Z">
        <w:r w:rsidR="00EA3032">
          <w:rPr>
            <w:rFonts w:ascii="Arial" w:eastAsia="Arial" w:hAnsi="Arial" w:cs="Arial"/>
            <w:sz w:val="24"/>
            <w:szCs w:val="24"/>
          </w:rPr>
          <w:t xml:space="preserve">break clumps of cells and </w:t>
        </w:r>
      </w:ins>
      <w:r w:rsidRPr="0072137D">
        <w:rPr>
          <w:rFonts w:ascii="Arial" w:eastAsia="Arial" w:hAnsi="Arial" w:cs="Arial"/>
          <w:sz w:val="24"/>
          <w:szCs w:val="24"/>
        </w:rPr>
        <w:t>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del w:id="1612" w:author="bidyut k mohanty" w:date="2012-04-21T08:53:00Z">
        <w:r w:rsidRPr="0072137D" w:rsidDel="00EA3032">
          <w:rPr>
            <w:rFonts w:ascii="Arial" w:eastAsia="Arial" w:hAnsi="Arial" w:cs="Arial"/>
            <w:sz w:val="24"/>
            <w:szCs w:val="24"/>
          </w:rPr>
          <w:delText xml:space="preserve">due to the likelihood that </w:delText>
        </w:r>
      </w:del>
      <w:del w:id="1613" w:author="Hong Qin" w:date="2012-04-23T00:08:00Z">
        <w:r w:rsidRPr="0072137D">
          <w:rPr>
            <w:rFonts w:ascii="Arial" w:eastAsia="Arial" w:hAnsi="Arial" w:cs="Arial"/>
            <w:sz w:val="24"/>
            <w:szCs w:val="24"/>
          </w:rPr>
          <w:delText>cells</w:delText>
        </w:r>
      </w:del>
      <w:del w:id="1614" w:author="bidyut k mohanty" w:date="2012-04-22T08:31:00Z">
        <w:r w:rsidRPr="0072137D">
          <w:rPr>
            <w:rFonts w:ascii="Arial" w:eastAsia="Arial" w:hAnsi="Arial" w:cs="Arial"/>
            <w:sz w:val="24"/>
            <w:szCs w:val="24"/>
          </w:rPr>
          <w:delText>cells</w:delText>
        </w:r>
      </w:del>
      <w:ins w:id="1615" w:author="bidyut k mohanty" w:date="2012-04-21T08:53:00Z">
        <w:r w:rsidR="00EA3032">
          <w:rPr>
            <w:rFonts w:ascii="Arial" w:eastAsia="Arial" w:hAnsi="Arial" w:cs="Arial"/>
            <w:sz w:val="24"/>
            <w:szCs w:val="24"/>
          </w:rPr>
          <w:t xml:space="preserve">because the </w:t>
        </w:r>
      </w:ins>
      <w:ins w:id="1616" w:author="bidyut k mohanty" w:date="2012-04-22T08:31:00Z">
        <w:r w:rsidRPr="0072137D">
          <w:rPr>
            <w:rFonts w:ascii="Arial" w:eastAsia="Arial" w:hAnsi="Arial" w:cs="Arial"/>
            <w:sz w:val="24"/>
            <w:szCs w:val="24"/>
          </w:rPr>
          <w:t xml:space="preserve">cells </w:t>
        </w:r>
      </w:ins>
      <w:ins w:id="1617" w:author="bidyut k mohanty" w:date="2012-04-21T08:53:00Z">
        <w:r w:rsidR="00EA3032">
          <w:rPr>
            <w:rFonts w:ascii="Arial" w:eastAsia="Arial" w:hAnsi="Arial" w:cs="Arial"/>
            <w:sz w:val="24"/>
            <w:szCs w:val="24"/>
          </w:rPr>
          <w:t xml:space="preserve">might clump </w:t>
        </w:r>
      </w:ins>
      <w:del w:id="1618" w:author="bidyut k mohanty" w:date="2012-04-21T08:53:00Z">
        <w:r w:rsidRPr="0072137D" w:rsidDel="00EA3032">
          <w:rPr>
            <w:rFonts w:ascii="Arial" w:eastAsia="Arial" w:hAnsi="Arial" w:cs="Arial"/>
            <w:sz w:val="24"/>
            <w:szCs w:val="24"/>
          </w:rPr>
          <w:delText xml:space="preserve">stuck </w:delText>
        </w:r>
      </w:del>
      <w:r w:rsidRPr="0072137D">
        <w:rPr>
          <w:rFonts w:ascii="Arial" w:eastAsia="Arial" w:hAnsi="Arial" w:cs="Arial"/>
          <w:sz w:val="24"/>
          <w:szCs w:val="24"/>
        </w:rPr>
        <w:t>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000000" w:rsidRDefault="004F4183">
      <w:pPr>
        <w:spacing w:after="0" w:line="480" w:lineRule="auto"/>
        <w:ind w:firstLine="720"/>
        <w:jc w:val="both"/>
        <w:rPr>
          <w:rFonts w:ascii="Arial" w:eastAsia="Arial" w:hAnsi="Arial" w:cs="Arial"/>
          <w:sz w:val="24"/>
          <w:szCs w:val="24"/>
        </w:rPr>
        <w:pPrChange w:id="1619" w:author="bidyut k mohanty" w:date="2012-04-20T15:30:00Z">
          <w:pPr>
            <w:spacing w:after="0" w:line="480" w:lineRule="auto"/>
            <w:ind w:firstLine="720"/>
          </w:pPr>
        </w:pPrChange>
      </w:pPr>
    </w:p>
    <w:p w:rsidR="00000000" w:rsidRDefault="0072137D">
      <w:pPr>
        <w:spacing w:after="0" w:line="480" w:lineRule="auto"/>
        <w:jc w:val="both"/>
        <w:rPr>
          <w:rFonts w:ascii="Arial" w:eastAsia="Arial" w:hAnsi="Arial" w:cs="Arial"/>
          <w:i/>
          <w:sz w:val="24"/>
          <w:szCs w:val="24"/>
        </w:rPr>
        <w:pPrChange w:id="1620" w:author="bidyut k mohanty" w:date="2012-04-23T00:08:00Z">
          <w:pPr>
            <w:spacing w:after="0" w:line="480" w:lineRule="auto"/>
          </w:pPr>
        </w:pPrChange>
      </w:pPr>
      <w:r w:rsidRPr="0072137D">
        <w:rPr>
          <w:rFonts w:ascii="Arial" w:eastAsia="Arial" w:hAnsi="Arial" w:cs="Arial"/>
          <w:i/>
          <w:sz w:val="24"/>
          <w:szCs w:val="24"/>
        </w:rPr>
        <w:t>Assessment of Results</w:t>
      </w:r>
    </w:p>
    <w:p w:rsidR="00000000" w:rsidRDefault="0072137D">
      <w:pPr>
        <w:spacing w:after="0" w:line="480" w:lineRule="auto"/>
        <w:ind w:firstLine="720"/>
        <w:jc w:val="both"/>
        <w:rPr>
          <w:ins w:id="1621" w:author="Hong Qin" w:date="2012-04-23T00:08:00Z"/>
          <w:rFonts w:ascii="Arial" w:eastAsia="Arial" w:hAnsi="Arial" w:cs="Arial"/>
          <w:sz w:val="24"/>
          <w:szCs w:val="24"/>
        </w:rPr>
        <w:pPrChange w:id="1622" w:author="bidyut k mohanty" w:date="2012-04-20T08:36:00Z">
          <w:pPr>
            <w:spacing w:after="0" w:line="480" w:lineRule="auto"/>
            <w:ind w:firstLine="720"/>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del w:id="1623" w:author="Hong Qin" w:date="2012-04-19T19:16:00Z">
        <w:r w:rsidRPr="0072137D" w:rsidDel="00F01A76">
          <w:rPr>
            <w:rFonts w:ascii="Arial" w:eastAsia="Arial" w:hAnsi="Arial" w:cs="Arial"/>
            <w:sz w:val="24"/>
            <w:szCs w:val="24"/>
          </w:rPr>
          <w:delText>mutation</w:delText>
        </w:r>
      </w:del>
      <w:ins w:id="1624" w:author="Hong Qin" w:date="2012-04-19T19:16:00Z">
        <w:r w:rsidR="00F01A76">
          <w:rPr>
            <w:rFonts w:ascii="Arial" w:eastAsia="Arial" w:hAnsi="Arial" w:cs="Arial"/>
            <w:sz w:val="24"/>
            <w:szCs w:val="24"/>
          </w:rPr>
          <w:t xml:space="preserve">DNA damage </w:t>
        </w:r>
      </w:ins>
      <w:del w:id="1625" w:author="Hong Qin" w:date="2012-04-19T19:16:00Z">
        <w:r w:rsidRPr="0072137D" w:rsidDel="00F01A76">
          <w:rPr>
            <w:rFonts w:ascii="Arial" w:eastAsia="Arial" w:hAnsi="Arial" w:cs="Arial"/>
            <w:sz w:val="24"/>
            <w:szCs w:val="24"/>
          </w:rPr>
          <w:delText xml:space="preserve"> </w:delText>
        </w:r>
      </w:del>
      <w:r w:rsidRPr="0072137D">
        <w:rPr>
          <w:rFonts w:ascii="Arial" w:eastAsia="Arial" w:hAnsi="Arial" w:cs="Arial"/>
          <w:sz w:val="24"/>
          <w:szCs w:val="24"/>
        </w:rPr>
        <w:t xml:space="preserve">is suppressed before there is a substantial drop in viability. Conversely, </w:t>
      </w:r>
      <w:del w:id="1626" w:author="bidyut k mohanty" w:date="2012-04-21T08:59:00Z">
        <w:r w:rsidRPr="0072137D" w:rsidDel="00184B5F">
          <w:rPr>
            <w:rFonts w:ascii="Arial" w:eastAsia="Arial" w:hAnsi="Arial" w:cs="Arial"/>
            <w:sz w:val="24"/>
            <w:szCs w:val="24"/>
          </w:rPr>
          <w:delText xml:space="preserve">the </w:delText>
        </w:r>
      </w:del>
      <w:r w:rsidRPr="0072137D">
        <w:rPr>
          <w:rFonts w:ascii="Arial" w:eastAsia="Arial" w:hAnsi="Arial" w:cs="Arial"/>
          <w:sz w:val="24"/>
          <w:szCs w:val="24"/>
        </w:rPr>
        <w:t>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del w:id="1627" w:author="bidyut k mohanty" w:date="2012-04-21T08:59:00Z">
        <w:r w:rsidRPr="0072137D" w:rsidDel="00184B5F">
          <w:rPr>
            <w:rFonts w:ascii="Arial" w:eastAsia="Arial" w:hAnsi="Arial" w:cs="Arial"/>
            <w:sz w:val="24"/>
            <w:szCs w:val="24"/>
          </w:rPr>
          <w:delText xml:space="preserve">treated cells </w:delText>
        </w:r>
      </w:del>
      <w:r w:rsidRPr="0072137D">
        <w:rPr>
          <w:rFonts w:ascii="Arial" w:eastAsia="Arial" w:hAnsi="Arial" w:cs="Arial"/>
          <w:sz w:val="24"/>
          <w:szCs w:val="24"/>
        </w:rPr>
        <w:t xml:space="preserve">dosage has more of an immediate effect on the robustness of the cell. Viability drops more rapidly </w:t>
      </w:r>
      <w:del w:id="1628" w:author="bidyut k mohanty" w:date="2012-04-21T08:59:00Z">
        <w:r w:rsidRPr="0072137D" w:rsidDel="00184B5F">
          <w:rPr>
            <w:rFonts w:ascii="Arial" w:eastAsia="Arial" w:hAnsi="Arial" w:cs="Arial"/>
            <w:sz w:val="24"/>
            <w:szCs w:val="24"/>
          </w:rPr>
          <w:delText xml:space="preserve">due </w:delText>
        </w:r>
      </w:del>
      <w:r w:rsidRPr="0072137D">
        <w:rPr>
          <w:rFonts w:ascii="Arial" w:eastAsia="Arial" w:hAnsi="Arial" w:cs="Arial"/>
          <w:sz w:val="24"/>
          <w:szCs w:val="24"/>
        </w:rPr>
        <w:t>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w:t>
      </w:r>
      <w:del w:id="1629" w:author="bidyut k mohanty" w:date="2012-04-21T08:57:00Z">
        <w:r w:rsidRPr="0072137D" w:rsidDel="00D67BE0">
          <w:rPr>
            <w:rFonts w:ascii="Arial" w:eastAsia="Arial" w:hAnsi="Arial" w:cs="Arial"/>
            <w:sz w:val="24"/>
            <w:szCs w:val="24"/>
          </w:rPr>
          <w:delText xml:space="preserve">activity </w:delText>
        </w:r>
      </w:del>
      <w:r w:rsidRPr="0072137D">
        <w:rPr>
          <w:rFonts w:ascii="Arial" w:eastAsia="Arial" w:hAnsi="Arial" w:cs="Arial"/>
          <w:sz w:val="24"/>
          <w:szCs w:val="24"/>
        </w:rPr>
        <w:t xml:space="preserve">(SOD) </w:t>
      </w:r>
      <w:ins w:id="1630" w:author="bidyut k mohanty" w:date="2012-04-20T08:36:00Z">
        <w:r w:rsidR="006C28C4"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631" w:author="Hong Qin" w:date="2012-04-23T07:13:00Z">
        <w:r w:rsidR="00626510">
          <w:rPr>
            <w:rFonts w:ascii="Arial" w:eastAsia="Arial" w:hAnsi="Arial" w:cs="Arial"/>
            <w:sz w:val="24"/>
            <w:szCs w:val="24"/>
          </w:rPr>
          <w:instrText xml:space="preserve"> ADDIN EN.CITE </w:instrText>
        </w:r>
      </w:ins>
      <w:ins w:id="1632" w:author="bidyut k mohanty" w:date="2012-04-20T08:36:00Z">
        <w:del w:id="1633" w:author="Hong Qin" w:date="2012-04-22T17:05:00Z">
          <w:r w:rsidRPr="0072137D" w:rsidDel="00CF32D4">
            <w:rPr>
              <w:rFonts w:ascii="Arial" w:eastAsia="Arial" w:hAnsi="Arial" w:cs="Arial"/>
              <w:sz w:val="24"/>
              <w:szCs w:val="24"/>
            </w:rPr>
            <w:delInstrText xml:space="preserve"> ADDIN EN.CITE </w:delInstrText>
          </w:r>
          <w:r w:rsidR="006C28C4"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r w:rsidR="006C28C4" w:rsidRPr="0072137D" w:rsidDel="00CF32D4">
            <w:rPr>
              <w:rFonts w:ascii="Arial" w:eastAsia="Arial" w:hAnsi="Arial" w:cs="Arial"/>
              <w:sz w:val="24"/>
              <w:szCs w:val="24"/>
            </w:rPr>
          </w:r>
          <w:r w:rsidR="006C28C4" w:rsidRPr="0072137D" w:rsidDel="00CF32D4">
            <w:rPr>
              <w:rFonts w:ascii="Arial" w:eastAsia="Arial" w:hAnsi="Arial" w:cs="Arial"/>
              <w:sz w:val="24"/>
              <w:szCs w:val="24"/>
            </w:rPr>
            <w:fldChar w:fldCharType="end"/>
          </w:r>
        </w:del>
        <w:del w:id="1634" w:author="Hong Qin" w:date="2012-04-23T06:42:00Z">
          <w:r w:rsidR="006C28C4" w:rsidDel="00F0148F">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sidDel="00F0148F">
            <w:rPr>
              <w:rFonts w:ascii="Arial" w:eastAsia="Arial" w:hAnsi="Arial" w:cs="Arial"/>
              <w:sz w:val="24"/>
              <w:szCs w:val="24"/>
            </w:rPr>
            <w:delInstrText xml:space="preserve"> ADDIN EN.CITE.DATA </w:delInstrText>
          </w:r>
          <w:r w:rsidR="006C28C4" w:rsidDel="00F0148F">
            <w:rPr>
              <w:rFonts w:ascii="Arial" w:eastAsia="Arial" w:hAnsi="Arial" w:cs="Arial"/>
              <w:sz w:val="24"/>
              <w:szCs w:val="24"/>
            </w:rPr>
          </w:r>
          <w:r w:rsidR="006C28C4" w:rsidDel="00F0148F">
            <w:rPr>
              <w:rFonts w:ascii="Arial" w:eastAsia="Arial" w:hAnsi="Arial" w:cs="Arial"/>
              <w:sz w:val="24"/>
              <w:szCs w:val="24"/>
            </w:rPr>
            <w:fldChar w:fldCharType="end"/>
          </w:r>
        </w:del>
      </w:ins>
      <w:ins w:id="1635" w:author="Hong Qin" w:date="2012-04-23T07:13:00Z">
        <w:r w:rsidR="006C28C4">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6C28C4">
          <w:rPr>
            <w:rFonts w:ascii="Arial" w:eastAsia="Arial" w:hAnsi="Arial" w:cs="Arial"/>
            <w:sz w:val="24"/>
            <w:szCs w:val="24"/>
          </w:rPr>
        </w:r>
        <w:r w:rsidR="006C28C4">
          <w:rPr>
            <w:rFonts w:ascii="Arial" w:eastAsia="Arial" w:hAnsi="Arial" w:cs="Arial"/>
            <w:sz w:val="24"/>
            <w:szCs w:val="24"/>
          </w:rPr>
          <w:fldChar w:fldCharType="end"/>
        </w:r>
      </w:ins>
      <w:ins w:id="1636" w:author="bidyut k mohanty" w:date="2012-04-20T08:36:00Z">
        <w:r w:rsidR="006C28C4" w:rsidRPr="0072137D">
          <w:rPr>
            <w:rFonts w:ascii="Arial" w:eastAsia="Arial" w:hAnsi="Arial" w:cs="Arial"/>
            <w:sz w:val="24"/>
            <w:szCs w:val="24"/>
          </w:rPr>
        </w:r>
        <w:r w:rsidR="006C28C4"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C28C4">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6C28C4">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6C28C4">
          <w:rPr>
            <w:rFonts w:ascii="Arial" w:eastAsia="Arial" w:hAnsi="Arial" w:cs="Arial"/>
            <w:noProof/>
            <w:sz w:val="24"/>
            <w:szCs w:val="24"/>
          </w:rPr>
          <w:fldChar w:fldCharType="end"/>
        </w:r>
        <w:r w:rsidRPr="0072137D">
          <w:rPr>
            <w:rFonts w:ascii="Arial" w:eastAsia="Arial" w:hAnsi="Arial" w:cs="Arial"/>
            <w:noProof/>
            <w:sz w:val="24"/>
            <w:szCs w:val="24"/>
          </w:rPr>
          <w:t>)</w:t>
        </w:r>
        <w:r w:rsidR="006C28C4" w:rsidRPr="0072137D">
          <w:rPr>
            <w:rFonts w:ascii="Arial" w:eastAsia="Arial" w:hAnsi="Arial" w:cs="Arial"/>
            <w:sz w:val="24"/>
            <w:szCs w:val="24"/>
          </w:rPr>
          <w:fldChar w:fldCharType="end"/>
        </w:r>
      </w:ins>
      <w:ins w:id="1637" w:author="bidyut k mohanty" w:date="2012-04-22T08:31:00Z">
        <w:r w:rsidR="00AE4926">
          <w:rPr>
            <w:rFonts w:ascii="Arial" w:eastAsia="Arial" w:hAnsi="Arial" w:cs="Arial"/>
            <w:sz w:val="24"/>
            <w:szCs w:val="24"/>
          </w:rPr>
          <w:t xml:space="preserve"> (</w:t>
        </w:r>
      </w:ins>
      <w:ins w:id="1638" w:author="bidyut k mohanty" w:date="2012-04-21T08:57:00Z">
        <w:r w:rsidR="00D67BE0" w:rsidRPr="0072137D">
          <w:rPr>
            <w:rFonts w:ascii="Arial" w:eastAsia="Arial" w:hAnsi="Arial" w:cs="Arial"/>
            <w:sz w:val="24"/>
            <w:szCs w:val="24"/>
          </w:rPr>
          <w:t xml:space="preserve">activity </w:t>
        </w:r>
        <w:r w:rsidR="00D67BE0">
          <w:rPr>
            <w:rFonts w:ascii="Arial" w:eastAsia="Arial" w:hAnsi="Arial" w:cs="Arial"/>
            <w:sz w:val="24"/>
            <w:szCs w:val="24"/>
          </w:rPr>
          <w:t>{</w:t>
        </w:r>
      </w:ins>
      <w:r w:rsidRPr="0072137D">
        <w:rPr>
          <w:rFonts w:ascii="Arial" w:eastAsia="Arial" w:hAnsi="Arial" w:cs="Arial"/>
          <w:sz w:val="24"/>
          <w:szCs w:val="24"/>
        </w:rPr>
        <w:t>Figure 1</w:t>
      </w:r>
      <w:ins w:id="1639" w:author="bidyut k mohanty" w:date="2012-04-22T08:31:00Z">
        <w:r w:rsidR="00AE4926">
          <w:rPr>
            <w:rFonts w:ascii="Arial" w:eastAsia="Arial" w:hAnsi="Arial" w:cs="Arial"/>
            <w:sz w:val="24"/>
            <w:szCs w:val="24"/>
          </w:rPr>
          <w:t xml:space="preserve">). </w:t>
        </w:r>
      </w:ins>
      <w:ins w:id="1640" w:author="Hong Qin" w:date="2012-04-23T00:08:00Z">
        <w:r w:rsidR="00362D95">
          <w:rPr>
            <w:rFonts w:ascii="Arial" w:eastAsia="Arial" w:hAnsi="Arial" w:cs="Arial"/>
            <w:sz w:val="24"/>
            <w:szCs w:val="24"/>
          </w:rPr>
          <w:t xml:space="preserve"> </w:t>
        </w:r>
      </w:ins>
      <w:ins w:id="1641" w:author="bidyut k mohanty" w:date="2012-04-24T10:09:00Z">
        <w:r w:rsidR="00024B16">
          <w:rPr>
            <w:rFonts w:ascii="Arial" w:eastAsia="Arial" w:hAnsi="Arial" w:cs="Arial"/>
            <w:sz w:val="24"/>
            <w:szCs w:val="24"/>
          </w:rPr>
          <w:t>We observed</w:t>
        </w:r>
      </w:ins>
      <w:ins w:id="1642" w:author="bidyut k mohanty" w:date="2012-04-24T10:08:00Z">
        <w:r w:rsidR="00024B16">
          <w:rPr>
            <w:rFonts w:ascii="Arial" w:eastAsia="Arial" w:hAnsi="Arial" w:cs="Arial"/>
            <w:sz w:val="24"/>
            <w:szCs w:val="24"/>
          </w:rPr>
          <w:t xml:space="preserve"> </w:t>
        </w:r>
      </w:ins>
      <w:ins w:id="1643" w:author="bidyut k mohanty" w:date="2012-04-24T10:09:00Z">
        <w:r w:rsidR="00024B16">
          <w:rPr>
            <w:rFonts w:ascii="Arial" w:eastAsia="Arial" w:hAnsi="Arial" w:cs="Arial"/>
            <w:sz w:val="24"/>
            <w:szCs w:val="24"/>
          </w:rPr>
          <w:t xml:space="preserve">a </w:t>
        </w:r>
      </w:ins>
      <w:ins w:id="1644" w:author="bidyut k mohanty" w:date="2012-04-24T10:08:00Z">
        <w:r w:rsidR="00024B16">
          <w:rPr>
            <w:rFonts w:ascii="Arial" w:eastAsia="Arial" w:hAnsi="Arial" w:cs="Arial"/>
            <w:sz w:val="24"/>
            <w:szCs w:val="24"/>
          </w:rPr>
          <w:t>switching</w:t>
        </w:r>
      </w:ins>
      <w:ins w:id="1645" w:author="bidyut k mohanty" w:date="2012-04-24T10:09:00Z">
        <w:r w:rsidR="00024B16">
          <w:rPr>
            <w:rFonts w:ascii="Arial" w:eastAsia="Arial" w:hAnsi="Arial" w:cs="Arial"/>
            <w:sz w:val="24"/>
            <w:szCs w:val="24"/>
          </w:rPr>
          <w:t xml:space="preserve"> pattern between </w:t>
        </w:r>
        <w:r w:rsidR="00024B16" w:rsidRPr="0072137D">
          <w:rPr>
            <w:rFonts w:ascii="Arial" w:eastAsia="Arial" w:hAnsi="Arial" w:cs="Arial"/>
            <w:sz w:val="24"/>
            <w:szCs w:val="24"/>
          </w:rPr>
          <w:t xml:space="preserve">biological survival curve and the </w:t>
        </w:r>
      </w:ins>
      <w:ins w:id="1646" w:author="bidyut k mohanty" w:date="2012-04-24T10:10:00Z">
        <w:r w:rsidR="00024B16">
          <w:rPr>
            <w:rFonts w:ascii="Arial" w:eastAsia="Arial" w:hAnsi="Arial" w:cs="Arial"/>
            <w:sz w:val="24"/>
            <w:szCs w:val="24"/>
          </w:rPr>
          <w:t xml:space="preserve">genome stability upon </w:t>
        </w:r>
      </w:ins>
      <w:ins w:id="1647" w:author="bidyut k mohanty" w:date="2012-04-24T10:09:00Z">
        <w:r w:rsidR="00024B16" w:rsidRPr="0072137D">
          <w:rPr>
            <w:rFonts w:ascii="Arial" w:eastAsia="Arial" w:hAnsi="Arial" w:cs="Arial"/>
            <w:sz w:val="24"/>
            <w:szCs w:val="24"/>
          </w:rPr>
          <w:t xml:space="preserve">hydrogen peroxide </w:t>
        </w:r>
      </w:ins>
      <w:ins w:id="1648" w:author="bidyut k mohanty" w:date="2012-04-24T10:10:00Z">
        <w:r w:rsidR="00024B16">
          <w:rPr>
            <w:rFonts w:ascii="Arial" w:eastAsia="Arial" w:hAnsi="Arial" w:cs="Arial"/>
            <w:sz w:val="24"/>
            <w:szCs w:val="24"/>
          </w:rPr>
          <w:t xml:space="preserve">treatment. </w:t>
        </w:r>
        <w:r w:rsidR="00F720F1">
          <w:rPr>
            <w:rFonts w:ascii="Arial" w:eastAsia="Arial" w:hAnsi="Arial" w:cs="Arial"/>
            <w:sz w:val="24"/>
            <w:szCs w:val="24"/>
          </w:rPr>
          <w:t xml:space="preserve">One </w:t>
        </w:r>
        <w:r w:rsidR="00F720F1">
          <w:rPr>
            <w:rFonts w:ascii="Arial" w:eastAsia="Arial" w:hAnsi="Arial" w:cs="Arial"/>
            <w:sz w:val="24"/>
            <w:szCs w:val="24"/>
          </w:rPr>
          <w:t>possible</w:t>
        </w:r>
        <w:r w:rsidR="00F720F1">
          <w:rPr>
            <w:rFonts w:ascii="Arial" w:eastAsia="Arial" w:hAnsi="Arial" w:cs="Arial"/>
            <w:sz w:val="24"/>
            <w:szCs w:val="24"/>
          </w:rPr>
          <w:t xml:space="preserve"> reason behind </w:t>
        </w:r>
        <w:r w:rsidR="00211E4E">
          <w:rPr>
            <w:rFonts w:ascii="Arial" w:eastAsia="Arial" w:hAnsi="Arial" w:cs="Arial"/>
            <w:sz w:val="24"/>
            <w:szCs w:val="24"/>
          </w:rPr>
          <w:t>this sw</w:t>
        </w:r>
      </w:ins>
      <w:ins w:id="1649" w:author="bidyut k mohanty" w:date="2012-04-24T10:11:00Z">
        <w:r w:rsidR="00211E4E">
          <w:rPr>
            <w:rFonts w:ascii="Arial" w:eastAsia="Arial" w:hAnsi="Arial" w:cs="Arial"/>
            <w:sz w:val="24"/>
            <w:szCs w:val="24"/>
          </w:rPr>
          <w:t xml:space="preserve">itching is high doses H2O2 affect multiple pathways by not only affecting ROS concentration but also by causing multiple </w:t>
        </w:r>
      </w:ins>
      <w:ins w:id="1650" w:author="bidyut k mohanty" w:date="2012-04-24T10:12:00Z">
        <w:r w:rsidR="00211E4E">
          <w:rPr>
            <w:rFonts w:ascii="Arial" w:eastAsia="Arial" w:hAnsi="Arial" w:cs="Arial"/>
            <w:sz w:val="24"/>
            <w:szCs w:val="24"/>
          </w:rPr>
          <w:t>damage</w:t>
        </w:r>
        <w:r w:rsidR="00211E4E">
          <w:rPr>
            <w:rFonts w:ascii="Arial" w:eastAsia="Arial" w:hAnsi="Arial" w:cs="Arial"/>
            <w:sz w:val="24"/>
            <w:szCs w:val="24"/>
          </w:rPr>
          <w:t>s to</w:t>
        </w:r>
        <w:r w:rsidR="00211E4E">
          <w:rPr>
            <w:rFonts w:ascii="Arial" w:eastAsia="Arial" w:hAnsi="Arial" w:cs="Arial"/>
            <w:sz w:val="24"/>
            <w:szCs w:val="24"/>
          </w:rPr>
          <w:t xml:space="preserve"> </w:t>
        </w:r>
      </w:ins>
      <w:ins w:id="1651" w:author="bidyut k mohanty" w:date="2012-04-24T10:11:00Z">
        <w:r w:rsidR="00211E4E">
          <w:rPr>
            <w:rFonts w:ascii="Arial" w:eastAsia="Arial" w:hAnsi="Arial" w:cs="Arial"/>
            <w:sz w:val="24"/>
            <w:szCs w:val="24"/>
          </w:rPr>
          <w:t>DNA and other macromolecule</w:t>
        </w:r>
      </w:ins>
      <w:ins w:id="1652" w:author="bidyut k mohanty" w:date="2012-04-24T10:12:00Z">
        <w:r w:rsidR="00211E4E">
          <w:rPr>
            <w:rFonts w:ascii="Arial" w:eastAsia="Arial" w:hAnsi="Arial" w:cs="Arial"/>
            <w:sz w:val="24"/>
            <w:szCs w:val="24"/>
          </w:rPr>
          <w:t xml:space="preserve">. </w:t>
        </w:r>
      </w:ins>
      <w:ins w:id="1653" w:author="bidyut k mohanty" w:date="2012-04-24T10:13:00Z">
        <w:r w:rsidR="00211E4E">
          <w:rPr>
            <w:rFonts w:ascii="Arial" w:eastAsia="Arial" w:hAnsi="Arial" w:cs="Arial"/>
            <w:sz w:val="24"/>
            <w:szCs w:val="24"/>
          </w:rPr>
          <w:t>Thus viability was quickly lost among the population</w:t>
        </w:r>
      </w:ins>
      <w:ins w:id="1654" w:author="bidyut k mohanty" w:date="2012-04-24T10:12:00Z">
        <w:r w:rsidR="00211E4E">
          <w:rPr>
            <w:rFonts w:ascii="Arial" w:eastAsia="Arial" w:hAnsi="Arial" w:cs="Arial"/>
            <w:sz w:val="24"/>
            <w:szCs w:val="24"/>
          </w:rPr>
          <w:t xml:space="preserve">, </w:t>
        </w:r>
      </w:ins>
      <w:ins w:id="1655" w:author="bidyut k mohanty" w:date="2012-04-24T10:09:00Z">
        <w:r w:rsidR="00024B16" w:rsidRPr="0072137D">
          <w:rPr>
            <w:rFonts w:ascii="Arial" w:eastAsia="Arial" w:hAnsi="Arial" w:cs="Arial"/>
            <w:sz w:val="24"/>
            <w:szCs w:val="24"/>
          </w:rPr>
          <w:t xml:space="preserve"> </w:t>
        </w:r>
      </w:ins>
    </w:p>
    <w:p w:rsidR="00000000" w:rsidRDefault="00362D95">
      <w:pPr>
        <w:spacing w:after="0" w:line="480" w:lineRule="auto"/>
        <w:ind w:firstLine="720"/>
        <w:rPr>
          <w:ins w:id="1656" w:author="Hong Qin" w:date="2012-04-23T00:08:00Z"/>
          <w:rFonts w:ascii="Arial" w:eastAsia="Arial" w:hAnsi="Arial" w:cs="Arial"/>
          <w:sz w:val="24"/>
          <w:szCs w:val="24"/>
        </w:rPr>
        <w:pPrChange w:id="1657" w:author="hong qin" w:date="2012-04-20T08:36:00Z">
          <w:pPr>
            <w:spacing w:after="0" w:line="480" w:lineRule="auto"/>
            <w:ind w:firstLine="720"/>
            <w:jc w:val="both"/>
          </w:pPr>
        </w:pPrChange>
      </w:pPr>
      <w:ins w:id="1658" w:author="Lindsay" w:date="2012-04-22T21:51:00Z">
        <w:r>
          <w:rPr>
            <w:rFonts w:ascii="Arial" w:eastAsia="Arial" w:hAnsi="Arial" w:cs="Arial"/>
            <w:sz w:val="24"/>
            <w:szCs w:val="24"/>
          </w:rPr>
          <w:t>We also showed that cells with better mitotic asymmetry have a longer life span.</w:t>
        </w:r>
      </w:ins>
      <w:ins w:id="1659" w:author="Lindsay" w:date="2012-04-22T21:52:00Z">
        <w:r>
          <w:rPr>
            <w:rFonts w:ascii="Arial" w:eastAsia="Arial" w:hAnsi="Arial" w:cs="Arial"/>
            <w:sz w:val="24"/>
            <w:szCs w:val="24"/>
          </w:rPr>
          <w:t xml:space="preserve"> It is rare that </w:t>
        </w:r>
      </w:ins>
      <w:ins w:id="1660" w:author="Lindsay" w:date="2012-04-22T22:00:00Z">
        <w:r>
          <w:rPr>
            <w:rFonts w:ascii="Arial" w:eastAsia="Arial" w:hAnsi="Arial" w:cs="Arial"/>
            <w:sz w:val="24"/>
            <w:szCs w:val="24"/>
          </w:rPr>
          <w:t xml:space="preserve">budding produces two identical daughter cells. </w:t>
        </w:r>
      </w:ins>
      <w:ins w:id="1661" w:author="Lindsay" w:date="2012-04-22T22:01:00Z">
        <w:r>
          <w:rPr>
            <w:rFonts w:ascii="Arial" w:eastAsia="Arial" w:hAnsi="Arial" w:cs="Arial"/>
            <w:sz w:val="24"/>
            <w:szCs w:val="24"/>
          </w:rPr>
          <w:t xml:space="preserve">Daughter cells may harbor the same genetic information, but may have an uneven distribution of proteins and </w:t>
        </w:r>
      </w:ins>
      <w:ins w:id="1662" w:author="Lindsay" w:date="2012-04-22T22:02:00Z">
        <w:r>
          <w:rPr>
            <w:rFonts w:ascii="Arial" w:eastAsia="Arial" w:hAnsi="Arial" w:cs="Arial"/>
            <w:sz w:val="24"/>
            <w:szCs w:val="24"/>
          </w:rPr>
          <w:t xml:space="preserve">other intracellular molecules (). </w:t>
        </w:r>
      </w:ins>
      <w:ins w:id="1663" w:author="Lindsay" w:date="2012-04-22T22:00:00Z">
        <w:r>
          <w:rPr>
            <w:rFonts w:ascii="Arial" w:eastAsia="Arial" w:hAnsi="Arial" w:cs="Arial"/>
            <w:sz w:val="24"/>
            <w:szCs w:val="24"/>
          </w:rPr>
          <w:t xml:space="preserve"> </w:t>
        </w:r>
      </w:ins>
      <w:ins w:id="1664" w:author="Lindsay" w:date="2012-04-22T21:52:00Z">
        <w:r>
          <w:rPr>
            <w:rFonts w:ascii="Arial" w:eastAsia="Arial" w:hAnsi="Arial" w:cs="Arial"/>
            <w:sz w:val="24"/>
            <w:szCs w:val="24"/>
          </w:rPr>
          <w:t xml:space="preserve"> </w:t>
        </w:r>
      </w:ins>
    </w:p>
    <w:p w:rsidR="006E75E1" w:rsidRDefault="0072137D">
      <w:pPr>
        <w:spacing w:after="0" w:line="480" w:lineRule="auto"/>
        <w:ind w:firstLine="720"/>
        <w:jc w:val="both"/>
        <w:rPr>
          <w:ins w:id="1665" w:author="Lindsay" w:date="2012-04-23T00:08:00Z"/>
          <w:rFonts w:ascii="Arial" w:eastAsia="Arial" w:hAnsi="Arial" w:cs="Arial"/>
          <w:sz w:val="24"/>
          <w:szCs w:val="24"/>
        </w:rPr>
      </w:pPr>
      <w:ins w:id="1666" w:author="Hong Qin" w:date="2012-04-23T00:08:00Z">
        <w:r w:rsidRPr="0072137D">
          <w:rPr>
            <w:rFonts w:ascii="Arial" w:eastAsia="Arial" w:hAnsi="Arial" w:cs="Arial"/>
            <w:sz w:val="24"/>
            <w:szCs w:val="24"/>
          </w:rPr>
          <w:lastRenderedPageBreak/>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w:t>
        </w:r>
        <w:proofErr w:type="spellStart"/>
        <w:r w:rsidRPr="0072137D">
          <w:rPr>
            <w:rFonts w:ascii="Arial" w:eastAsia="Arial" w:hAnsi="Arial" w:cs="Arial"/>
            <w:sz w:val="24"/>
            <w:szCs w:val="24"/>
          </w:rPr>
          <w:t>upregulating</w:t>
        </w:r>
        <w:proofErr w:type="spellEnd"/>
        <w:r w:rsidR="00EA0285">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sidR="00053B8D">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362D95">
          <w:rPr>
            <w:rFonts w:ascii="Arial" w:eastAsia="Arial" w:hAnsi="Arial" w:cs="Arial"/>
            <w:sz w:val="24"/>
            <w:szCs w:val="24"/>
          </w:rPr>
          <w:t xml:space="preserve"> </w:t>
        </w:r>
      </w:ins>
      <w:ins w:id="1667" w:author="Hong Qin" w:date="2012-04-23T00:53:00Z">
        <w:r w:rsidR="006C28C4" w:rsidRPr="0072137D">
          <w:rPr>
            <w:rFonts w:ascii="Arial" w:eastAsia="Arial" w:hAnsi="Arial" w:cs="Arial"/>
            <w:sz w:val="24"/>
            <w:szCs w:val="24"/>
          </w:rPr>
          <w:fldChar w:fldCharType="begin"/>
        </w:r>
      </w:ins>
      <w:ins w:id="1668" w:author="Hong Qin" w:date="2012-04-23T07:13:00Z">
        <w:r w:rsidR="00626510">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ins w:id="1669" w:author="Hong Qin" w:date="2012-04-23T00:53:00Z">
        <w:r w:rsidR="006C28C4" w:rsidRPr="0072137D">
          <w:rPr>
            <w:rFonts w:ascii="Arial" w:eastAsia="Arial" w:hAnsi="Arial" w:cs="Arial"/>
            <w:sz w:val="24"/>
            <w:szCs w:val="24"/>
          </w:rPr>
          <w:fldChar w:fldCharType="separate"/>
        </w:r>
        <w:r w:rsidR="00B278AE" w:rsidRPr="0072137D">
          <w:rPr>
            <w:rFonts w:ascii="Arial" w:eastAsia="Arial" w:hAnsi="Arial" w:cs="Arial"/>
            <w:noProof/>
            <w:sz w:val="24"/>
            <w:szCs w:val="24"/>
          </w:rPr>
          <w:t>(</w:t>
        </w:r>
        <w:r w:rsidR="006C28C4" w:rsidRPr="00DE15BF">
          <w:rPr>
            <w:noProof/>
          </w:rPr>
          <w:fldChar w:fldCharType="begin"/>
        </w:r>
        <w:r w:rsidR="00B278AE" w:rsidRPr="00DE15BF">
          <w:rPr>
            <w:noProof/>
          </w:rPr>
          <w:instrText>HYPERLINK \l "_ENREF_10" \o "Medvedik, 2007 #621</w:instrText>
        </w:r>
        <w:r w:rsidR="00B278AE">
          <w:rPr>
            <w:noProof/>
          </w:rPr>
          <w:instrText>"</w:instrText>
        </w:r>
        <w:r w:rsidR="006C28C4" w:rsidRPr="00DE15BF">
          <w:rPr>
            <w:noProof/>
          </w:rPr>
          <w:fldChar w:fldCharType="separate"/>
        </w:r>
        <w:r w:rsidR="00B278AE" w:rsidRPr="0072137D">
          <w:rPr>
            <w:rFonts w:ascii="Arial" w:eastAsia="Arial" w:hAnsi="Arial" w:cs="Arial"/>
            <w:noProof/>
            <w:sz w:val="24"/>
            <w:szCs w:val="24"/>
          </w:rPr>
          <w:t>M</w:t>
        </w:r>
        <w:r w:rsidR="00B278AE" w:rsidRPr="0072137D">
          <w:rPr>
            <w:rFonts w:ascii="Arial" w:eastAsia="Arial" w:hAnsi="Arial" w:cs="Arial"/>
            <w:smallCaps/>
            <w:noProof/>
            <w:sz w:val="24"/>
            <w:szCs w:val="24"/>
          </w:rPr>
          <w:t>edvedik</w:t>
        </w:r>
        <w:r w:rsidR="00B278AE" w:rsidRPr="0072137D">
          <w:rPr>
            <w:rFonts w:ascii="Arial" w:eastAsia="Arial" w:hAnsi="Arial" w:cs="Arial"/>
            <w:noProof/>
            <w:sz w:val="24"/>
            <w:szCs w:val="24"/>
          </w:rPr>
          <w:t xml:space="preserve"> and S</w:t>
        </w:r>
        <w:r w:rsidR="00B278AE" w:rsidRPr="0072137D">
          <w:rPr>
            <w:rFonts w:ascii="Arial" w:eastAsia="Arial" w:hAnsi="Arial" w:cs="Arial"/>
            <w:smallCaps/>
            <w:noProof/>
            <w:sz w:val="24"/>
            <w:szCs w:val="24"/>
          </w:rPr>
          <w:t>inclair</w:t>
        </w:r>
        <w:r w:rsidR="00B278AE" w:rsidRPr="0072137D">
          <w:rPr>
            <w:rFonts w:ascii="Arial" w:eastAsia="Arial" w:hAnsi="Arial" w:cs="Arial"/>
            <w:noProof/>
            <w:sz w:val="24"/>
            <w:szCs w:val="24"/>
          </w:rPr>
          <w:t xml:space="preserve"> 2007</w:t>
        </w:r>
        <w:r w:rsidR="006C28C4" w:rsidRPr="00DE15BF">
          <w:rPr>
            <w:noProof/>
          </w:rPr>
          <w:fldChar w:fldCharType="end"/>
        </w:r>
        <w:r w:rsidR="00B278AE" w:rsidRPr="0072137D">
          <w:rPr>
            <w:rFonts w:ascii="Arial" w:eastAsia="Arial" w:hAnsi="Arial" w:cs="Arial"/>
            <w:noProof/>
            <w:sz w:val="24"/>
            <w:szCs w:val="24"/>
          </w:rPr>
          <w:t>)</w:t>
        </w:r>
        <w:r w:rsidR="006C28C4" w:rsidRPr="0072137D">
          <w:rPr>
            <w:rFonts w:ascii="Arial" w:eastAsia="Arial" w:hAnsi="Arial" w:cs="Arial"/>
            <w:sz w:val="24"/>
            <w:szCs w:val="24"/>
          </w:rPr>
          <w:fldChar w:fldCharType="end"/>
        </w:r>
        <w:r w:rsidR="00B278AE" w:rsidRPr="0072137D">
          <w:rPr>
            <w:rFonts w:ascii="Arial" w:eastAsia="Arial" w:hAnsi="Arial" w:cs="Arial"/>
            <w:sz w:val="24"/>
            <w:szCs w:val="24"/>
          </w:rPr>
          <w:t>.</w:t>
        </w:r>
        <w:r w:rsidR="00B278AE" w:rsidRPr="00B278AE">
          <w:rPr>
            <w:rFonts w:ascii="Arial" w:eastAsia="Arial" w:hAnsi="Arial" w:cs="Arial"/>
            <w:sz w:val="24"/>
            <w:szCs w:val="24"/>
          </w:rPr>
          <w:t xml:space="preserve"> </w:t>
        </w:r>
        <w:r w:rsidR="00B278AE">
          <w:rPr>
            <w:rFonts w:ascii="Arial" w:eastAsia="Arial" w:hAnsi="Arial" w:cs="Arial"/>
            <w:sz w:val="24"/>
            <w:szCs w:val="24"/>
          </w:rPr>
          <w:t>Low concentration of H</w:t>
        </w:r>
        <w:r w:rsidR="00B278AE" w:rsidRPr="00DE15BF">
          <w:rPr>
            <w:rFonts w:ascii="Arial" w:eastAsia="Arial" w:hAnsi="Arial" w:cs="Arial"/>
            <w:sz w:val="24"/>
            <w:szCs w:val="24"/>
            <w:vertAlign w:val="subscript"/>
          </w:rPr>
          <w:t>2</w:t>
        </w:r>
        <w:r w:rsidR="00B278AE">
          <w:rPr>
            <w:rFonts w:ascii="Arial" w:eastAsia="Arial" w:hAnsi="Arial" w:cs="Arial"/>
            <w:sz w:val="24"/>
            <w:szCs w:val="24"/>
          </w:rPr>
          <w:t>O</w:t>
        </w:r>
        <w:r w:rsidR="00B278AE" w:rsidRPr="00DE15BF">
          <w:rPr>
            <w:rFonts w:ascii="Arial" w:eastAsia="Arial" w:hAnsi="Arial" w:cs="Arial"/>
            <w:sz w:val="24"/>
            <w:szCs w:val="24"/>
            <w:vertAlign w:val="subscript"/>
          </w:rPr>
          <w:t>2</w:t>
        </w:r>
        <w:r w:rsidR="00B278AE">
          <w:rPr>
            <w:rFonts w:ascii="Arial" w:eastAsia="Arial" w:hAnsi="Arial" w:cs="Arial"/>
            <w:sz w:val="24"/>
            <w:szCs w:val="24"/>
          </w:rPr>
          <w:t xml:space="preserve"> has been shown to increase CLS by increasing SOD activity and increase in CLS  by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 xml:space="preserve"> is further increased in stationary phase in yeast (</w:t>
        </w:r>
        <w:proofErr w:type="spellStart"/>
        <w:r w:rsidR="00B278AE" w:rsidRPr="00CA2A24">
          <w:rPr>
            <w:rFonts w:ascii="Arial" w:eastAsia="Arial" w:hAnsi="Arial" w:cs="Arial"/>
            <w:sz w:val="24"/>
            <w:szCs w:val="24"/>
          </w:rPr>
          <w:t>Mesquita</w:t>
        </w:r>
        <w:proofErr w:type="spellEnd"/>
        <w:del w:id="1670" w:author="bidyut k mohanty" w:date="2012-04-23T11:30:00Z">
          <w:r w:rsidR="00B278AE" w:rsidRPr="00CA2A24" w:rsidDel="00AC3E57">
            <w:rPr>
              <w:rFonts w:ascii="Arial" w:eastAsia="Arial" w:hAnsi="Arial" w:cs="Arial"/>
              <w:sz w:val="24"/>
              <w:szCs w:val="24"/>
            </w:rPr>
            <w:delText>a</w:delText>
          </w:r>
        </w:del>
        <w:r w:rsidR="00B278AE" w:rsidRPr="00CA2A24">
          <w:rPr>
            <w:rFonts w:ascii="Arial" w:eastAsia="Arial" w:hAnsi="Arial" w:cs="Arial"/>
            <w:sz w:val="24"/>
            <w:szCs w:val="24"/>
          </w:rPr>
          <w:t>,</w:t>
        </w:r>
        <w:r w:rsidR="00B278AE">
          <w:rPr>
            <w:rFonts w:ascii="Arial" w:eastAsia="Arial" w:hAnsi="Arial" w:cs="Arial"/>
            <w:sz w:val="24"/>
            <w:szCs w:val="24"/>
          </w:rPr>
          <w:t xml:space="preserve"> et al., 2010, PNAS 107: </w:t>
        </w:r>
        <w:r w:rsidR="00B278AE" w:rsidRPr="00CA2A24">
          <w:rPr>
            <w:rFonts w:ascii="Arial" w:eastAsia="Arial" w:hAnsi="Arial" w:cs="Arial"/>
            <w:sz w:val="24"/>
            <w:szCs w:val="24"/>
          </w:rPr>
          <w:t>15123–15128</w:t>
        </w:r>
        <w:r w:rsidR="00B278AE">
          <w:rPr>
            <w:rFonts w:ascii="Arial" w:eastAsia="Arial" w:hAnsi="Arial" w:cs="Arial"/>
            <w:sz w:val="24"/>
            <w:szCs w:val="24"/>
          </w:rPr>
          <w:t>). In this study it has been shown that CR or inactivation can increase CLS by increasing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w:t>
        </w:r>
      </w:ins>
      <w:ins w:id="1671" w:author="bidyut k mohanty" w:date="2012-04-21T08:57:00Z">
        <w:del w:id="1672" w:author="Hong Qin" w:date="2012-04-23T00:53:00Z">
          <w:r w:rsidR="00D67BE0" w:rsidDel="00B278AE">
            <w:rPr>
              <w:rFonts w:ascii="Arial" w:eastAsia="Arial" w:hAnsi="Arial" w:cs="Arial"/>
              <w:sz w:val="24"/>
              <w:szCs w:val="24"/>
            </w:rPr>
            <w:delText xml:space="preserve">; </w:delText>
          </w:r>
        </w:del>
      </w:ins>
      <w:r w:rsidRPr="0072137D">
        <w:rPr>
          <w:rFonts w:ascii="Arial" w:eastAsia="Arial" w:hAnsi="Arial" w:cs="Arial"/>
          <w:sz w:val="24"/>
          <w:szCs w:val="24"/>
        </w:rPr>
        <w:t xml:space="preserve">.Conversely, the Weinberger model proposes that inhibition of SOD activity can result in the increase of ROS levels and reduce CLS in </w:t>
      </w:r>
      <w:proofErr w:type="gramStart"/>
      <w:r w:rsidRPr="0072137D">
        <w:rPr>
          <w:rFonts w:ascii="Arial" w:eastAsia="Arial" w:hAnsi="Arial" w:cs="Arial"/>
          <w:sz w:val="24"/>
          <w:szCs w:val="24"/>
        </w:rPr>
        <w:t>yeast</w:t>
      </w:r>
      <w:proofErr w:type="gramEnd"/>
      <w:ins w:id="1673" w:author="hong qin" w:date="2012-04-20T08:36:00Z">
        <w:r w:rsidR="006C28C4"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674" w:author="Hong Qin" w:date="2012-04-23T07:13:00Z">
        <w:r w:rsidR="00626510">
          <w:rPr>
            <w:rFonts w:ascii="Arial" w:eastAsia="Arial" w:hAnsi="Arial" w:cs="Arial"/>
            <w:sz w:val="24"/>
            <w:szCs w:val="24"/>
          </w:rPr>
          <w:instrText xml:space="preserve"> ADDIN EN.CITE </w:instrText>
        </w:r>
      </w:ins>
      <w:ins w:id="1675" w:author="hong qin" w:date="2012-04-20T08:36:00Z">
        <w:del w:id="1676" w:author="Hong Qin" w:date="2012-04-23T06:42:00Z">
          <w:r w:rsidRPr="0072137D" w:rsidDel="00F0148F">
            <w:rPr>
              <w:rFonts w:ascii="Arial" w:eastAsia="Arial" w:hAnsi="Arial" w:cs="Arial"/>
              <w:sz w:val="24"/>
              <w:szCs w:val="24"/>
            </w:rPr>
            <w:delInstrText xml:space="preserve"> ADDIN EN.CITE </w:delInstrText>
          </w:r>
          <w:r w:rsidR="006C28C4" w:rsidRPr="0072137D" w:rsidDel="00F014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F0148F">
            <w:rPr>
              <w:rFonts w:ascii="Arial" w:eastAsia="Arial" w:hAnsi="Arial" w:cs="Arial"/>
              <w:sz w:val="24"/>
              <w:szCs w:val="24"/>
            </w:rPr>
            <w:delInstrText xml:space="preserve"> ADDIN EN.CITE.DATA </w:delInstrText>
          </w:r>
          <w:r w:rsidR="006C28C4" w:rsidRPr="0072137D" w:rsidDel="00F0148F">
            <w:rPr>
              <w:rFonts w:ascii="Arial" w:eastAsia="Arial" w:hAnsi="Arial" w:cs="Arial"/>
              <w:sz w:val="24"/>
              <w:szCs w:val="24"/>
            </w:rPr>
          </w:r>
          <w:r w:rsidR="006C28C4" w:rsidRPr="0072137D" w:rsidDel="00F0148F">
            <w:rPr>
              <w:rFonts w:ascii="Arial" w:eastAsia="Arial" w:hAnsi="Arial" w:cs="Arial"/>
              <w:sz w:val="24"/>
              <w:szCs w:val="24"/>
            </w:rPr>
            <w:fldChar w:fldCharType="end"/>
          </w:r>
        </w:del>
      </w:ins>
      <w:ins w:id="1677" w:author="Hong Qin" w:date="2012-04-23T07:13:00Z">
        <w:r w:rsidR="006C28C4">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6C28C4">
          <w:rPr>
            <w:rFonts w:ascii="Arial" w:eastAsia="Arial" w:hAnsi="Arial" w:cs="Arial"/>
            <w:sz w:val="24"/>
            <w:szCs w:val="24"/>
          </w:rPr>
        </w:r>
        <w:r w:rsidR="006C28C4">
          <w:rPr>
            <w:rFonts w:ascii="Arial" w:eastAsia="Arial" w:hAnsi="Arial" w:cs="Arial"/>
            <w:sz w:val="24"/>
            <w:szCs w:val="24"/>
          </w:rPr>
          <w:fldChar w:fldCharType="end"/>
        </w:r>
      </w:ins>
      <w:ins w:id="1678" w:author="hong qin" w:date="2012-04-20T08:36:00Z">
        <w:r w:rsidR="006C28C4" w:rsidRPr="0072137D">
          <w:rPr>
            <w:rFonts w:ascii="Arial" w:eastAsia="Arial" w:hAnsi="Arial" w:cs="Arial"/>
            <w:sz w:val="24"/>
            <w:szCs w:val="24"/>
          </w:rPr>
        </w:r>
        <w:r w:rsidR="006C28C4" w:rsidRPr="0072137D">
          <w:rPr>
            <w:rFonts w:ascii="Arial" w:eastAsia="Arial" w:hAnsi="Arial" w:cs="Arial"/>
            <w:sz w:val="24"/>
            <w:szCs w:val="24"/>
          </w:rPr>
          <w:fldChar w:fldCharType="separate"/>
        </w:r>
        <w:r w:rsidRPr="0072137D">
          <w:rPr>
            <w:rFonts w:ascii="Arial" w:eastAsia="Arial" w:hAnsi="Arial" w:cs="Arial"/>
            <w:noProof/>
            <w:sz w:val="24"/>
            <w:szCs w:val="24"/>
          </w:rPr>
          <w:t>(</w:t>
        </w:r>
        <w:r w:rsidR="006C28C4">
          <w:rPr>
            <w:noProof/>
          </w:rPr>
          <w:fldChar w:fldCharType="begin"/>
        </w:r>
      </w:ins>
      <w:r w:rsidR="00AC5D1A">
        <w:rPr>
          <w:rFonts w:ascii="Arial" w:eastAsia="Arial" w:hAnsi="Arial" w:cs="Arial"/>
          <w:noProof/>
          <w:sz w:val="24"/>
          <w:szCs w:val="24"/>
        </w:rPr>
        <w:instrText xml:space="preserve"> </w:instrText>
      </w:r>
      <w:ins w:id="1679" w:author="hong qin" w:date="2012-04-20T08:36:00Z">
        <w:r w:rsidR="002F2F83">
          <w:rPr>
            <w:noProof/>
          </w:rPr>
          <w:instrText>HYPERLINK \l "_ENREF_18" \o "Weinberger, 2010 #864</w:instrText>
        </w:r>
        <w:r w:rsidR="006C28C4" w:rsidRPr="006C28C4">
          <w:rPr>
            <w:noProof/>
            <w:rPrChange w:id="1680" w:author="Hong Qin" w:date="2012-04-23T00:08:00Z">
              <w:rPr>
                <w:rFonts w:ascii="Arial" w:hAnsi="Arial"/>
                <w:sz w:val="24"/>
                <w:szCs w:val="16"/>
              </w:rPr>
            </w:rPrChange>
          </w:rPr>
          <w:instrText>"</w:instrText>
        </w:r>
      </w:ins>
      <w:r w:rsidR="00AC5D1A">
        <w:rPr>
          <w:rFonts w:ascii="Arial" w:eastAsia="Arial" w:hAnsi="Arial" w:cs="Arial"/>
          <w:noProof/>
          <w:sz w:val="24"/>
          <w:szCs w:val="24"/>
        </w:rPr>
        <w:instrText xml:space="preserve"> </w:instrText>
      </w:r>
      <w:ins w:id="1681" w:author="hong qin" w:date="2012-04-20T08:36:00Z">
        <w:r w:rsidR="006C28C4">
          <w:rPr>
            <w:noProof/>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6C28C4">
          <w:rPr>
            <w:noProof/>
          </w:rPr>
          <w:fldChar w:fldCharType="end"/>
        </w:r>
        <w:r w:rsidRPr="0072137D">
          <w:rPr>
            <w:rFonts w:ascii="Arial" w:eastAsia="Arial" w:hAnsi="Arial" w:cs="Arial"/>
            <w:noProof/>
            <w:sz w:val="24"/>
            <w:szCs w:val="24"/>
          </w:rPr>
          <w:t>)</w:t>
        </w:r>
        <w:r w:rsidR="006C28C4" w:rsidRPr="0072137D">
          <w:rPr>
            <w:rFonts w:ascii="Arial" w:eastAsia="Arial" w:hAnsi="Arial" w:cs="Arial"/>
            <w:sz w:val="24"/>
            <w:szCs w:val="24"/>
          </w:rPr>
          <w:fldChar w:fldCharType="end"/>
        </w:r>
      </w:ins>
      <w:ins w:id="1682" w:author="Lindsay" w:date="2012-04-23T00:08:00Z">
        <w:r w:rsidRPr="0072137D">
          <w:rPr>
            <w:rFonts w:ascii="Arial" w:eastAsia="Arial" w:hAnsi="Arial" w:cs="Arial"/>
            <w:sz w:val="24"/>
            <w:szCs w:val="24"/>
          </w:rPr>
          <w:t xml:space="preserve">. If the SOD gene is deleted, we should see similar </w:t>
        </w:r>
        <w:proofErr w:type="spellStart"/>
        <w:proofErr w:type="gram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proofErr w:type="gram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ins>
    </w:p>
    <w:p w:rsidR="006E75E1" w:rsidRDefault="0072137D">
      <w:pPr>
        <w:tabs>
          <w:tab w:val="left" w:pos="4582"/>
          <w:tab w:val="left" w:pos="5461"/>
        </w:tabs>
        <w:spacing w:after="0" w:line="480" w:lineRule="auto"/>
        <w:ind w:firstLine="720"/>
        <w:rPr>
          <w:ins w:id="1683" w:author="Lindsay" w:date="2012-04-23T00:08:00Z"/>
          <w:rFonts w:ascii="Arial" w:eastAsia="Arial" w:hAnsi="Arial" w:cs="Arial"/>
          <w:sz w:val="24"/>
          <w:szCs w:val="24"/>
        </w:rPr>
      </w:pPr>
      <w:ins w:id="1684" w:author="Lindsay" w:date="2012-04-23T00:08:00Z">
        <w:r w:rsidRPr="0072137D">
          <w:rPr>
            <w:rFonts w:ascii="Arial" w:eastAsia="Arial" w:hAnsi="Arial" w:cs="Arial"/>
            <w:sz w:val="24"/>
            <w:szCs w:val="24"/>
          </w:rPr>
          <w:t>Future plans also involve treating strain</w:t>
        </w:r>
        <w:r w:rsidR="00362D95">
          <w:rPr>
            <w:rFonts w:ascii="Arial" w:eastAsia="Arial" w:hAnsi="Arial" w:cs="Arial"/>
            <w:sz w:val="24"/>
            <w:szCs w:val="24"/>
          </w:rPr>
          <w:t>s</w:t>
        </w:r>
        <w:r w:rsidRPr="0072137D">
          <w:rPr>
            <w:rFonts w:ascii="Arial" w:eastAsia="Arial" w:hAnsi="Arial" w:cs="Arial"/>
            <w:sz w:val="24"/>
            <w:szCs w:val="24"/>
          </w:rPr>
          <w:t xml:space="preserve"> with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w:t>
        </w:r>
        <w:proofErr w:type="spellStart"/>
        <w:r w:rsidRPr="0072137D">
          <w:rPr>
            <w:rFonts w:ascii="Arial" w:eastAsia="Arial" w:hAnsi="Arial" w:cs="Arial"/>
            <w:sz w:val="24"/>
            <w:szCs w:val="24"/>
          </w:rPr>
          <w:t>superoxides</w:t>
        </w:r>
        <w:proofErr w:type="spellEnd"/>
        <w:r w:rsidRPr="0072137D">
          <w:rPr>
            <w:rFonts w:ascii="Arial" w:eastAsia="Arial" w:hAnsi="Arial" w:cs="Arial"/>
            <w:sz w:val="24"/>
            <w:szCs w:val="24"/>
          </w:rPr>
          <w:t xml:space="preserve">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ins>
    </w:p>
    <w:p w:rsidR="006E75E1" w:rsidDel="00691E65" w:rsidRDefault="00362D95" w:rsidP="006E75E1">
      <w:pPr>
        <w:tabs>
          <w:tab w:val="left" w:pos="4582"/>
          <w:tab w:val="left" w:pos="5461"/>
        </w:tabs>
        <w:spacing w:after="0" w:line="480" w:lineRule="auto"/>
        <w:ind w:firstLine="720"/>
        <w:rPr>
          <w:ins w:id="1685" w:author="Lindsay" w:date="2012-04-22T21:42:00Z"/>
          <w:del w:id="1686" w:author="Lindsay" w:date="2012-04-22T12:06:00Z"/>
          <w:rFonts w:ascii="Arial" w:eastAsia="Arial" w:hAnsi="Arial" w:cs="Arial"/>
          <w:sz w:val="24"/>
          <w:szCs w:val="24"/>
        </w:rPr>
      </w:pPr>
      <w:ins w:id="1687" w:author="Lindsay" w:date="2012-04-22T21:09:00Z">
        <w:r>
          <w:rPr>
            <w:rFonts w:ascii="Arial" w:eastAsia="Arial" w:hAnsi="Arial" w:cs="Arial"/>
            <w:sz w:val="24"/>
            <w:szCs w:val="24"/>
          </w:rPr>
          <w:t xml:space="preserve">H2O2-treated cells will be compared with CR and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treatment. </w:t>
        </w:r>
      </w:ins>
      <w:proofErr w:type="spellStart"/>
      <w:ins w:id="1688" w:author="Lindsay" w:date="2012-04-22T21:42:00Z">
        <w:r>
          <w:rPr>
            <w:rFonts w:ascii="Arial" w:eastAsia="Arial" w:hAnsi="Arial" w:cs="Arial"/>
            <w:sz w:val="24"/>
            <w:szCs w:val="24"/>
          </w:rPr>
          <w:t>Rapamycin</w:t>
        </w:r>
        <w:proofErr w:type="spellEnd"/>
        <w:r>
          <w:rPr>
            <w:rFonts w:ascii="Arial" w:eastAsia="Arial" w:hAnsi="Arial" w:cs="Arial"/>
            <w:sz w:val="24"/>
            <w:szCs w:val="24"/>
          </w:rPr>
          <w:t xml:space="preserve"> inhibits TOR1 and thus mimics the action of calorie restriction. </w:t>
        </w:r>
        <w:proofErr w:type="gramStart"/>
        <w:r>
          <w:rPr>
            <w:rFonts w:ascii="Arial" w:eastAsia="Arial" w:hAnsi="Arial" w:cs="Arial"/>
            <w:sz w:val="24"/>
            <w:szCs w:val="24"/>
          </w:rPr>
          <w:t xml:space="preserve">If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is introduced to H</w:t>
        </w:r>
        <w:r w:rsidR="006C28C4" w:rsidRPr="006C28C4">
          <w:rPr>
            <w:rFonts w:ascii="Arial" w:eastAsia="Arial" w:hAnsi="Arial" w:cs="Arial"/>
            <w:sz w:val="24"/>
            <w:szCs w:val="24"/>
            <w:vertAlign w:val="subscript"/>
            <w:rPrChange w:id="1689" w:author="Lindsay" w:date="2012-04-22T21:54:00Z">
              <w:rPr>
                <w:rFonts w:ascii="Arial" w:eastAsia="Arial" w:hAnsi="Arial" w:cs="Arial"/>
                <w:sz w:val="24"/>
                <w:szCs w:val="24"/>
              </w:rPr>
            </w:rPrChange>
          </w:rPr>
          <w:t>2</w:t>
        </w:r>
        <w:r>
          <w:rPr>
            <w:rFonts w:ascii="Arial" w:eastAsia="Arial" w:hAnsi="Arial" w:cs="Arial"/>
            <w:sz w:val="24"/>
            <w:szCs w:val="24"/>
          </w:rPr>
          <w:t>O</w:t>
        </w:r>
        <w:r w:rsidR="006C28C4" w:rsidRPr="006C28C4">
          <w:rPr>
            <w:rFonts w:ascii="Arial" w:eastAsia="Arial" w:hAnsi="Arial" w:cs="Arial"/>
            <w:sz w:val="24"/>
            <w:szCs w:val="24"/>
            <w:vertAlign w:val="subscript"/>
            <w:rPrChange w:id="1690" w:author="Lindsay" w:date="2012-04-22T21:54:00Z">
              <w:rPr>
                <w:rFonts w:ascii="Arial" w:eastAsia="Arial" w:hAnsi="Arial" w:cs="Arial"/>
                <w:sz w:val="24"/>
                <w:szCs w:val="24"/>
              </w:rPr>
            </w:rPrChange>
          </w:rPr>
          <w:t>2</w:t>
        </w:r>
        <w:r>
          <w:rPr>
            <w:rFonts w:ascii="Arial" w:eastAsia="Arial" w:hAnsi="Arial" w:cs="Arial"/>
            <w:sz w:val="24"/>
            <w:szCs w:val="24"/>
          </w:rPr>
          <w:t>-treated cells.</w:t>
        </w:r>
        <w:proofErr w:type="gramEnd"/>
        <w:r>
          <w:rPr>
            <w:rFonts w:ascii="Arial" w:eastAsia="Arial" w:hAnsi="Arial" w:cs="Arial"/>
            <w:sz w:val="24"/>
            <w:szCs w:val="24"/>
          </w:rPr>
          <w:t xml:space="preserve"> </w:t>
        </w:r>
      </w:ins>
    </w:p>
    <w:p w:rsidR="00000000" w:rsidRDefault="00362D95">
      <w:pPr>
        <w:spacing w:after="0" w:line="480" w:lineRule="auto"/>
        <w:ind w:firstLine="720"/>
        <w:jc w:val="both"/>
        <w:rPr>
          <w:ins w:id="1691" w:author="Lindsay" w:date="2012-04-22T12:06:00Z"/>
          <w:rFonts w:ascii="Arial" w:hAnsi="Arial" w:cs="Arial"/>
          <w:sz w:val="24"/>
          <w:szCs w:val="24"/>
        </w:rPr>
        <w:pPrChange w:id="1692" w:author="Lindsay" w:date="2012-04-22T21:43:00Z">
          <w:pPr>
            <w:spacing w:after="0" w:line="480" w:lineRule="auto"/>
            <w:ind w:firstLine="360"/>
            <w:jc w:val="both"/>
          </w:pPr>
        </w:pPrChange>
      </w:pPr>
      <w:ins w:id="1693" w:author="Lindsay" w:date="2012-04-22T12:06:00Z">
        <w:r>
          <w:rPr>
            <w:rFonts w:ascii="Arial" w:hAnsi="Arial" w:cs="Arial"/>
            <w:sz w:val="24"/>
            <w:szCs w:val="24"/>
          </w:rPr>
          <w:t>If the average human lifespan were compared in 1800 and 2012, one would see that</w:t>
        </w:r>
      </w:ins>
      <w:ins w:id="1694" w:author="Lindsay" w:date="2012-04-22T12:40:00Z">
        <w:r>
          <w:rPr>
            <w:rFonts w:ascii="Arial" w:hAnsi="Arial" w:cs="Arial"/>
            <w:sz w:val="24"/>
            <w:szCs w:val="24"/>
          </w:rPr>
          <w:t xml:space="preserve"> a substantial difference. </w:t>
        </w:r>
        <w:proofErr w:type="gramStart"/>
        <w:r>
          <w:rPr>
            <w:rFonts w:ascii="Arial" w:hAnsi="Arial" w:cs="Arial"/>
            <w:sz w:val="24"/>
            <w:szCs w:val="24"/>
          </w:rPr>
          <w:t>Even from 1960 to 2010,</w:t>
        </w:r>
      </w:ins>
      <w:ins w:id="1695" w:author="Lindsay" w:date="2012-04-22T12:45:00Z">
        <w:r>
          <w:rPr>
            <w:rFonts w:ascii="Arial" w:hAnsi="Arial" w:cs="Arial"/>
            <w:sz w:val="24"/>
            <w:szCs w:val="24"/>
          </w:rPr>
          <w:t xml:space="preserve"> </w:t>
        </w:r>
        <w:r w:rsidR="006C28C4" w:rsidRPr="006C28C4">
          <w:rPr>
            <w:rFonts w:ascii="Arial" w:hAnsi="Arial" w:cs="Arial"/>
            <w:b/>
            <w:sz w:val="24"/>
            <w:szCs w:val="24"/>
            <w:rPrChange w:id="1696" w:author="Lindsay" w:date="2012-04-22T12:45:00Z">
              <w:rPr>
                <w:rFonts w:ascii="Arial" w:hAnsi="Arial" w:cs="Arial"/>
                <w:sz w:val="24"/>
                <w:szCs w:val="24"/>
              </w:rPr>
            </w:rPrChange>
          </w:rPr>
          <w:t>Figure 12</w:t>
        </w:r>
        <w:r>
          <w:rPr>
            <w:rFonts w:ascii="Arial" w:hAnsi="Arial" w:cs="Arial"/>
            <w:sz w:val="24"/>
            <w:szCs w:val="24"/>
          </w:rPr>
          <w:t>.</w:t>
        </w:r>
        <w:proofErr w:type="gramEnd"/>
        <w:r>
          <w:rPr>
            <w:rFonts w:ascii="Arial" w:hAnsi="Arial" w:cs="Arial"/>
            <w:sz w:val="24"/>
            <w:szCs w:val="24"/>
          </w:rPr>
          <w:t xml:space="preserve"> </w:t>
        </w:r>
      </w:ins>
      <w:ins w:id="1697" w:author="Lindsay" w:date="2012-04-22T12:40:00Z">
        <w:r>
          <w:rPr>
            <w:rFonts w:ascii="Arial" w:hAnsi="Arial" w:cs="Arial"/>
            <w:sz w:val="24"/>
            <w:szCs w:val="24"/>
          </w:rPr>
          <w:t>Increased l</w:t>
        </w:r>
      </w:ins>
      <w:ins w:id="1698" w:author="Lindsay" w:date="2012-04-22T12:41:00Z">
        <w:r>
          <w:rPr>
            <w:rFonts w:ascii="Arial" w:hAnsi="Arial" w:cs="Arial"/>
            <w:sz w:val="24"/>
            <w:szCs w:val="24"/>
          </w:rPr>
          <w:t xml:space="preserve">ife-expectancy can be attributed to the </w:t>
        </w:r>
      </w:ins>
      <w:ins w:id="1699" w:author="Lindsay" w:date="2012-04-22T12:42:00Z">
        <w:r>
          <w:rPr>
            <w:rFonts w:ascii="Arial" w:hAnsi="Arial" w:cs="Arial"/>
            <w:sz w:val="24"/>
            <w:szCs w:val="24"/>
          </w:rPr>
          <w:t>wide range of</w:t>
        </w:r>
      </w:ins>
      <w:ins w:id="1700" w:author="Lindsay" w:date="2012-04-22T12:41:00Z">
        <w:r>
          <w:rPr>
            <w:rFonts w:ascii="Arial" w:hAnsi="Arial" w:cs="Arial"/>
            <w:sz w:val="24"/>
            <w:szCs w:val="24"/>
          </w:rPr>
          <w:t xml:space="preserve"> </w:t>
        </w:r>
        <w:r>
          <w:rPr>
            <w:rFonts w:ascii="Arial" w:hAnsi="Arial" w:cs="Arial"/>
            <w:sz w:val="24"/>
            <w:szCs w:val="24"/>
          </w:rPr>
          <w:lastRenderedPageBreak/>
          <w:t>technological advancements and improved public health initiatives</w:t>
        </w:r>
      </w:ins>
      <w:ins w:id="1701" w:author="Lindsay" w:date="2012-04-22T12:42:00Z">
        <w:r>
          <w:rPr>
            <w:rFonts w:ascii="Arial" w:hAnsi="Arial" w:cs="Arial"/>
            <w:sz w:val="24"/>
            <w:szCs w:val="24"/>
          </w:rPr>
          <w:t xml:space="preserve">. Improved sanitations, new drugs and </w:t>
        </w:r>
      </w:ins>
      <w:ins w:id="1702" w:author="Lindsay" w:date="2012-04-22T12:43:00Z">
        <w:r>
          <w:rPr>
            <w:rFonts w:ascii="Arial" w:hAnsi="Arial" w:cs="Arial"/>
            <w:sz w:val="24"/>
            <w:szCs w:val="24"/>
          </w:rPr>
          <w:t xml:space="preserve">treatment methods, and many other factors have improved the quality of for humans in many countries. </w:t>
        </w:r>
      </w:ins>
      <w:ins w:id="1703" w:author="Lindsay" w:date="2012-04-22T12:39:00Z">
        <w:r>
          <w:rPr>
            <w:rFonts w:ascii="Arial" w:hAnsi="Arial" w:cs="Arial"/>
            <w:sz w:val="24"/>
            <w:szCs w:val="24"/>
          </w:rPr>
          <w:t>We live to see age</w:t>
        </w:r>
      </w:ins>
      <w:ins w:id="1704" w:author="Lindsay" w:date="2012-04-22T12:43:00Z">
        <w:r>
          <w:rPr>
            <w:rFonts w:ascii="Arial" w:hAnsi="Arial" w:cs="Arial"/>
            <w:sz w:val="24"/>
            <w:szCs w:val="24"/>
          </w:rPr>
          <w:t xml:space="preserve">-related consequences because these advancements </w:t>
        </w:r>
      </w:ins>
      <w:ins w:id="1705" w:author="Lindsay" w:date="2012-04-22T12:44:00Z">
        <w:r>
          <w:rPr>
            <w:rFonts w:ascii="Arial" w:hAnsi="Arial" w:cs="Arial"/>
            <w:sz w:val="24"/>
            <w:szCs w:val="24"/>
          </w:rPr>
          <w:t xml:space="preserve">are continually being renewed and modified to delay death. </w:t>
        </w:r>
      </w:ins>
    </w:p>
    <w:p w:rsidR="00000000" w:rsidRDefault="004F4183">
      <w:pPr>
        <w:tabs>
          <w:tab w:val="left" w:pos="4582"/>
          <w:tab w:val="left" w:pos="5461"/>
        </w:tabs>
        <w:spacing w:after="0" w:line="480" w:lineRule="auto"/>
        <w:ind w:firstLine="720"/>
        <w:rPr>
          <w:ins w:id="1706" w:author="Lindsay" w:date="2012-04-22T12:06:00Z"/>
          <w:rFonts w:ascii="Arial" w:eastAsia="Arial" w:hAnsi="Arial" w:cs="Arial"/>
          <w:sz w:val="24"/>
          <w:szCs w:val="24"/>
        </w:rPr>
        <w:pPrChange w:id="1707" w:author="Lindsay" w:date="2012-04-22T12:06:00Z">
          <w:pPr>
            <w:spacing w:line="240" w:lineRule="auto"/>
          </w:pPr>
        </w:pPrChange>
      </w:pPr>
    </w:p>
    <w:p w:rsidR="00000000" w:rsidRDefault="00D67BE0">
      <w:pPr>
        <w:spacing w:after="0" w:line="480" w:lineRule="auto"/>
        <w:ind w:firstLine="720"/>
        <w:jc w:val="both"/>
        <w:rPr>
          <w:del w:id="1708" w:author="Hong Qin" w:date="2012-04-23T00:50:00Z"/>
          <w:rFonts w:ascii="Arial" w:eastAsia="Arial" w:hAnsi="Arial" w:cs="Arial"/>
          <w:sz w:val="24"/>
          <w:szCs w:val="24"/>
        </w:rPr>
        <w:pPrChange w:id="1709" w:author="bidyut k mohanty" w:date="2012-04-20T15:30:00Z">
          <w:pPr>
            <w:spacing w:after="0" w:line="480" w:lineRule="auto"/>
            <w:ind w:firstLine="720"/>
          </w:pPr>
        </w:pPrChange>
      </w:pPr>
      <w:ins w:id="1710" w:author="bidyut k mohanty" w:date="2012-04-21T08:57:00Z">
        <w:del w:id="1711" w:author="Hong Qin" w:date="2012-04-23T00:50:00Z">
          <w:r w:rsidDel="00B278AE">
            <w:rPr>
              <w:rFonts w:ascii="Arial" w:eastAsia="Arial" w:hAnsi="Arial" w:cs="Arial"/>
              <w:sz w:val="24"/>
              <w:szCs w:val="24"/>
            </w:rPr>
            <w:delText>}.</w:delText>
          </w:r>
        </w:del>
      </w:ins>
      <w:ins w:id="1712" w:author="bidyut k mohanty" w:date="2012-04-21T08:59:00Z">
        <w:del w:id="1713" w:author="Hong Qin" w:date="2012-04-23T00:50:00Z">
          <w:r w:rsidR="00184B5F" w:rsidDel="00B278AE">
            <w:rPr>
              <w:rFonts w:ascii="Arial" w:eastAsia="Arial" w:hAnsi="Arial" w:cs="Arial"/>
              <w:sz w:val="24"/>
              <w:szCs w:val="24"/>
            </w:rPr>
            <w:delText xml:space="preserve"> </w:delText>
          </w:r>
        </w:del>
      </w:ins>
    </w:p>
    <w:p w:rsidR="00000000" w:rsidRDefault="0072137D">
      <w:pPr>
        <w:spacing w:after="0" w:line="480" w:lineRule="auto"/>
        <w:ind w:firstLine="720"/>
        <w:jc w:val="both"/>
        <w:rPr>
          <w:del w:id="1714" w:author="Hong Qin" w:date="2012-04-23T00:08:00Z"/>
          <w:rFonts w:ascii="Arial" w:eastAsia="Arial" w:hAnsi="Arial" w:cs="Arial"/>
          <w:sz w:val="24"/>
          <w:szCs w:val="24"/>
        </w:rPr>
        <w:pPrChange w:id="1715" w:author="bidyut k mohanty" w:date="2012-04-22T08:31:00Z">
          <w:pPr>
            <w:spacing w:after="0" w:line="480" w:lineRule="auto"/>
            <w:ind w:firstLine="720"/>
          </w:pPr>
        </w:pPrChange>
      </w:pPr>
      <w:del w:id="1716" w:author="Hong Qin" w:date="2012-04-23T00:08:00Z">
        <w:r w:rsidRPr="0072137D">
          <w:rPr>
            <w:rFonts w:ascii="Arial" w:eastAsia="Arial" w:hAnsi="Arial" w:cs="Arial"/>
            <w:sz w:val="24"/>
            <w:szCs w:val="24"/>
          </w:rPr>
          <w:delText xml:space="preserve">Cells with better mitotic asymmetry have a longer </w:delText>
        </w:r>
      </w:del>
      <w:del w:id="1717" w:author="Hong Qin" w:date="2012-04-19T19:17:00Z">
        <w:r w:rsidRPr="0072137D" w:rsidDel="00053B8D">
          <w:rPr>
            <w:rFonts w:ascii="Arial" w:eastAsia="Arial" w:hAnsi="Arial" w:cs="Arial"/>
            <w:sz w:val="24"/>
            <w:szCs w:val="24"/>
          </w:rPr>
          <w:delText>lifespan</w:delText>
        </w:r>
      </w:del>
      <w:del w:id="1718" w:author="Hong Qin" w:date="2012-04-23T00:08:00Z">
        <w:r w:rsidRPr="0072137D">
          <w:rPr>
            <w:rFonts w:ascii="Arial" w:eastAsia="Arial" w:hAnsi="Arial" w:cs="Arial"/>
            <w:sz w:val="24"/>
            <w:szCs w:val="24"/>
          </w:rPr>
          <w:delText xml:space="preserve"> and better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 xml:space="preserve">2 </w:delText>
        </w:r>
        <w:r w:rsidRPr="0072137D">
          <w:rPr>
            <w:rFonts w:ascii="Arial" w:eastAsia="Arial" w:hAnsi="Arial" w:cs="Arial"/>
            <w:sz w:val="24"/>
            <w:szCs w:val="24"/>
          </w:rPr>
          <w:delText xml:space="preserve">viability tolerance. </w:delText>
        </w:r>
      </w:del>
    </w:p>
    <w:p w:rsidR="00000000" w:rsidRDefault="0072137D">
      <w:pPr>
        <w:spacing w:after="0" w:line="480" w:lineRule="auto"/>
        <w:ind w:firstLine="720"/>
        <w:jc w:val="both"/>
        <w:rPr>
          <w:del w:id="1719" w:author="Hong Qin" w:date="2012-04-23T00:08:00Z"/>
          <w:rFonts w:ascii="Arial" w:eastAsia="Arial" w:hAnsi="Arial" w:cs="Arial"/>
          <w:sz w:val="24"/>
          <w:szCs w:val="24"/>
        </w:rPr>
        <w:pPrChange w:id="1720" w:author="bidyut k mohanty" w:date="2012-04-20T15:30:00Z">
          <w:pPr>
            <w:spacing w:after="0" w:line="480" w:lineRule="auto"/>
            <w:ind w:firstLine="720"/>
          </w:pPr>
        </w:pPrChange>
      </w:pPr>
      <w:del w:id="1721" w:author="Hong Qin" w:date="2012-04-23T00:08:00Z">
        <w:r w:rsidRPr="0072137D">
          <w:rPr>
            <w:rFonts w:ascii="Arial" w:eastAsia="Arial" w:hAnsi="Arial" w:cs="Arial"/>
            <w:sz w:val="24"/>
            <w:szCs w:val="24"/>
          </w:rPr>
          <w:delText>Future directions include testing gene deletion mutants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MSN2/4 has been shown to be vital to the pathway for extending CLS in yeast. This gene product functions by upregulating</w:delText>
        </w:r>
        <w:r w:rsidR="00EA0285">
          <w:rPr>
            <w:rFonts w:ascii="Arial" w:eastAsia="Arial" w:hAnsi="Arial" w:cs="Arial"/>
            <w:sz w:val="24"/>
            <w:szCs w:val="24"/>
          </w:rPr>
          <w:delText xml:space="preserve"> </w:delText>
        </w:r>
        <w:r w:rsidRPr="0072137D">
          <w:rPr>
            <w:rFonts w:ascii="Arial" w:eastAsia="Arial" w:hAnsi="Arial" w:cs="Arial"/>
            <w:sz w:val="24"/>
            <w:szCs w:val="24"/>
          </w:rPr>
          <w:delText>genes that enable the cell tolerate stress. SOD</w:delText>
        </w:r>
      </w:del>
      <w:del w:id="1722" w:author="Hong Qin" w:date="2012-04-23T00:50:00Z">
        <w:r w:rsidRPr="0072137D" w:rsidDel="00B278AE">
          <w:rPr>
            <w:rFonts w:ascii="Arial" w:eastAsia="Arial" w:hAnsi="Arial" w:cs="Arial"/>
            <w:sz w:val="24"/>
            <w:szCs w:val="24"/>
          </w:rPr>
          <w:delText>2</w:delText>
        </w:r>
      </w:del>
      <w:del w:id="1723" w:author="Hong Qin" w:date="2012-04-23T00:08:00Z">
        <w:r w:rsidRPr="0072137D">
          <w:rPr>
            <w:rFonts w:ascii="Arial" w:eastAsia="Arial" w:hAnsi="Arial" w:cs="Arial"/>
            <w:sz w:val="24"/>
            <w:szCs w:val="24"/>
          </w:rPr>
          <w:delText xml:space="preserve"> activity, for example, is increased and extends </w:delText>
        </w:r>
      </w:del>
      <w:del w:id="1724" w:author="Hong Qin" w:date="2012-04-19T19:16:00Z">
        <w:r w:rsidRPr="0072137D" w:rsidDel="00053B8D">
          <w:rPr>
            <w:rFonts w:ascii="Arial" w:eastAsia="Arial" w:hAnsi="Arial" w:cs="Arial"/>
            <w:sz w:val="24"/>
            <w:szCs w:val="24"/>
          </w:rPr>
          <w:delText>lifespan</w:delText>
        </w:r>
      </w:del>
      <w:del w:id="1725" w:author="Hong Qin" w:date="2012-04-23T00:08:00Z">
        <w:r w:rsidRPr="0072137D">
          <w:rPr>
            <w:rFonts w:ascii="Arial" w:eastAsia="Arial" w:hAnsi="Arial" w:cs="Arial"/>
            <w:sz w:val="24"/>
            <w:szCs w:val="24"/>
          </w:rPr>
          <w:delText xml:space="preserve"> during this process, but can also reduce CLS if it is expressed excessively</w:delText>
        </w:r>
        <w:r w:rsidR="006C28C4" w:rsidRPr="0072137D">
          <w:rPr>
            <w:rFonts w:ascii="Arial" w:eastAsia="Arial" w:hAnsi="Arial" w:cs="Arial"/>
            <w:sz w:val="24"/>
            <w:szCs w:val="24"/>
          </w:rPr>
          <w:fldChar w:fldCharType="begin"/>
        </w:r>
      </w:del>
      <w:ins w:id="1726" w:author="Hong Qin" w:date="2012-04-23T07:13:00Z">
        <w:r w:rsidR="00626510">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ins>
      <w:del w:id="1727" w:author="Hong Qin" w:date="2012-04-23T00:08:00Z">
        <w:r w:rsidR="00257CB6">
          <w:rPr>
            <w:rFonts w:ascii="Arial" w:eastAsia="Arial" w:hAnsi="Arial" w:cs="Arial"/>
            <w:sz w:val="24"/>
            <w:szCs w:val="24"/>
          </w:rPr>
          <w:del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Pr="0072137D" w:rsidDel="00CF32D4">
          <w:rPr>
            <w:rFonts w:ascii="Arial" w:eastAsia="Arial" w:hAnsi="Arial" w:cs="Arial"/>
            <w:sz w:val="24"/>
            <w:szCs w:val="24"/>
          </w:rPr>
          <w:del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006C28C4"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6C28C4" w:rsidRPr="006C28C4">
          <w:rPr>
            <w:noProof/>
            <w:rPrChange w:id="1728"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6C28C4" w:rsidRPr="006C28C4">
          <w:rPr>
            <w:noProof/>
            <w:rPrChange w:id="1729" w:author="hong qin" w:date="2012-04-20T08:36:00Z">
              <w:rPr>
                <w:rFonts w:ascii="Arial" w:hAnsi="Arial"/>
                <w:sz w:val="24"/>
                <w:szCs w:val="16"/>
              </w:rPr>
            </w:rPrChange>
          </w:rPr>
          <w:delInstrText>HYPERLINK \l "_ENREF_10" \o "Medvedik, 2007 #621</w:delInstrText>
        </w:r>
        <w:r w:rsidR="00AC5D1A">
          <w:rPr>
            <w:rFonts w:ascii="Arial" w:eastAsia="Arial" w:hAnsi="Arial" w:cs="Arial"/>
            <w:noProof/>
            <w:sz w:val="24"/>
            <w:szCs w:val="24"/>
          </w:rPr>
          <w:delInstrText xml:space="preserve">" </w:delInstrText>
        </w:r>
        <w:r w:rsidR="002F2F83">
          <w:rPr>
            <w:noProof/>
          </w:rPr>
          <w:delInstrText>"</w:delInstrText>
        </w:r>
        <w:r w:rsidR="006C28C4" w:rsidRPr="006C28C4">
          <w:rPr>
            <w:noProof/>
            <w:rPrChange w:id="1730"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M</w:delText>
        </w:r>
        <w:r w:rsidR="00AC5D1A" w:rsidRPr="0072137D">
          <w:rPr>
            <w:rFonts w:ascii="Arial" w:eastAsia="Arial" w:hAnsi="Arial" w:cs="Arial"/>
            <w:smallCaps/>
            <w:noProof/>
            <w:sz w:val="24"/>
            <w:szCs w:val="24"/>
          </w:rPr>
          <w:delText>edvedik</w:delText>
        </w:r>
        <w:r w:rsidR="00AC5D1A" w:rsidRPr="0072137D">
          <w:rPr>
            <w:rFonts w:ascii="Arial" w:eastAsia="Arial" w:hAnsi="Arial" w:cs="Arial"/>
            <w:noProof/>
            <w:sz w:val="24"/>
            <w:szCs w:val="24"/>
          </w:rPr>
          <w:delText xml:space="preserve"> and S</w:delText>
        </w:r>
        <w:r w:rsidR="00AC5D1A" w:rsidRPr="0072137D">
          <w:rPr>
            <w:rFonts w:ascii="Arial" w:eastAsia="Arial" w:hAnsi="Arial" w:cs="Arial"/>
            <w:smallCaps/>
            <w:noProof/>
            <w:sz w:val="24"/>
            <w:szCs w:val="24"/>
          </w:rPr>
          <w:delText>inclair</w:delText>
        </w:r>
        <w:r w:rsidR="00AC5D1A" w:rsidRPr="0072137D">
          <w:rPr>
            <w:rFonts w:ascii="Arial" w:eastAsia="Arial" w:hAnsi="Arial" w:cs="Arial"/>
            <w:noProof/>
            <w:sz w:val="24"/>
            <w:szCs w:val="24"/>
          </w:rPr>
          <w:delText xml:space="preserve"> 2007</w:delText>
        </w:r>
        <w:r w:rsidR="006C28C4" w:rsidRPr="006C28C4">
          <w:rPr>
            <w:noProof/>
            <w:rPrChange w:id="1731"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6C28C4" w:rsidRPr="0072137D">
          <w:rPr>
            <w:rFonts w:ascii="Arial" w:eastAsia="Arial" w:hAnsi="Arial" w:cs="Arial"/>
            <w:sz w:val="24"/>
            <w:szCs w:val="24"/>
          </w:rPr>
          <w:fldChar w:fldCharType="end"/>
        </w:r>
        <w:r w:rsidRPr="0072137D">
          <w:rPr>
            <w:rFonts w:ascii="Arial" w:eastAsia="Arial" w:hAnsi="Arial" w:cs="Arial"/>
            <w:sz w:val="24"/>
            <w:szCs w:val="24"/>
          </w:rPr>
          <w:delText>.</w:delText>
        </w:r>
      </w:del>
      <w:ins w:id="1732" w:author="bidyut k mohanty" w:date="2012-04-20T15:35:00Z">
        <w:del w:id="1733" w:author="Hong Qin" w:date="2012-04-23T00:50:00Z">
          <w:r w:rsidR="00D53B00" w:rsidDel="00B278AE">
            <w:rPr>
              <w:rFonts w:ascii="Arial" w:eastAsia="Arial" w:hAnsi="Arial" w:cs="Arial"/>
              <w:sz w:val="24"/>
              <w:szCs w:val="24"/>
            </w:rPr>
            <w:delText xml:space="preserve"> </w:delText>
          </w:r>
        </w:del>
      </w:ins>
      <w:del w:id="1734" w:author="Hong Qin" w:date="2012-04-23T00:08:00Z">
        <w:r w:rsidRPr="0072137D">
          <w:rPr>
            <w:rFonts w:ascii="Arial" w:eastAsia="Arial" w:hAnsi="Arial" w:cs="Arial"/>
            <w:sz w:val="24"/>
            <w:szCs w:val="24"/>
          </w:rPr>
          <w:delText>Conversely, the Weinberger model proposes that inhibition of SOD activity can result in the increase of ROS levels and reduce CLS in yeast</w:delText>
        </w:r>
        <w:r w:rsidR="006C28C4"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del>
      <w:ins w:id="1735" w:author="Hong Qin" w:date="2012-04-23T07:13:00Z">
        <w:r w:rsidR="00626510">
          <w:rPr>
            <w:rFonts w:ascii="Arial" w:eastAsia="Arial" w:hAnsi="Arial" w:cs="Arial"/>
            <w:sz w:val="24"/>
            <w:szCs w:val="24"/>
          </w:rPr>
          <w:instrText xml:space="preserve"> ADDIN EN.CITE </w:instrText>
        </w:r>
      </w:ins>
      <w:del w:id="1736" w:author="Hong Qin" w:date="2012-04-23T00:08:00Z">
        <w:r w:rsidR="00257CB6">
          <w:rPr>
            <w:rFonts w:ascii="Arial" w:eastAsia="Arial" w:hAnsi="Arial" w:cs="Arial"/>
            <w:sz w:val="24"/>
            <w:szCs w:val="24"/>
          </w:rPr>
          <w:delInstrText xml:space="preserve"> ADDIN EN.CITE </w:delInstrText>
        </w:r>
        <w:r w:rsidRPr="0072137D" w:rsidDel="00CF32D4">
          <w:rPr>
            <w:rFonts w:ascii="Arial" w:eastAsia="Arial" w:hAnsi="Arial" w:cs="Arial"/>
            <w:sz w:val="24"/>
            <w:szCs w:val="24"/>
          </w:rPr>
          <w:delInstrText xml:space="preserve"> ADDIN EN.CITE </w:delInstrText>
        </w:r>
        <w:r w:rsidR="006C28C4"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r w:rsidR="006C28C4" w:rsidRPr="0072137D" w:rsidDel="00CF32D4">
          <w:rPr>
            <w:rFonts w:ascii="Arial" w:eastAsia="Arial" w:hAnsi="Arial" w:cs="Arial"/>
            <w:sz w:val="24"/>
            <w:szCs w:val="24"/>
          </w:rPr>
        </w:r>
        <w:r w:rsidR="006C28C4" w:rsidRPr="0072137D" w:rsidDel="00CF32D4">
          <w:rPr>
            <w:rFonts w:ascii="Arial" w:eastAsia="Arial" w:hAnsi="Arial" w:cs="Arial"/>
            <w:sz w:val="24"/>
            <w:szCs w:val="24"/>
          </w:rPr>
          <w:fldChar w:fldCharType="end"/>
        </w:r>
        <w:r w:rsidR="006C28C4">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delInstrText xml:space="preserve"> ADDIN EN.CITE.DATA </w:delInstrText>
        </w:r>
        <w:r w:rsidR="006C28C4">
          <w:rPr>
            <w:rFonts w:ascii="Arial" w:eastAsia="Arial" w:hAnsi="Arial" w:cs="Arial"/>
            <w:sz w:val="24"/>
            <w:szCs w:val="24"/>
          </w:rPr>
        </w:r>
        <w:r w:rsidR="006C28C4">
          <w:rPr>
            <w:rFonts w:ascii="Arial" w:eastAsia="Arial" w:hAnsi="Arial" w:cs="Arial"/>
            <w:sz w:val="24"/>
            <w:szCs w:val="24"/>
          </w:rPr>
          <w:fldChar w:fldCharType="end"/>
        </w:r>
      </w:del>
      <w:ins w:id="1737" w:author="Hong Qin" w:date="2012-04-23T07:13:00Z">
        <w:r w:rsidR="006C28C4">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626510">
          <w:rPr>
            <w:rFonts w:ascii="Arial" w:eastAsia="Arial" w:hAnsi="Arial" w:cs="Arial"/>
            <w:sz w:val="24"/>
            <w:szCs w:val="24"/>
          </w:rPr>
          <w:instrText xml:space="preserve"> ADDIN EN.CITE.DATA </w:instrText>
        </w:r>
        <w:r w:rsidR="006C28C4">
          <w:rPr>
            <w:rFonts w:ascii="Arial" w:eastAsia="Arial" w:hAnsi="Arial" w:cs="Arial"/>
            <w:sz w:val="24"/>
            <w:szCs w:val="24"/>
          </w:rPr>
        </w:r>
        <w:r w:rsidR="006C28C4">
          <w:rPr>
            <w:rFonts w:ascii="Arial" w:eastAsia="Arial" w:hAnsi="Arial" w:cs="Arial"/>
            <w:sz w:val="24"/>
            <w:szCs w:val="24"/>
          </w:rPr>
          <w:fldChar w:fldCharType="end"/>
        </w:r>
      </w:ins>
      <w:del w:id="1738" w:author="Hong Qin" w:date="2012-04-23T00:08:00Z">
        <w:r w:rsidR="006C28C4" w:rsidRPr="0072137D">
          <w:rPr>
            <w:rFonts w:ascii="Arial" w:eastAsia="Arial" w:hAnsi="Arial" w:cs="Arial"/>
            <w:sz w:val="24"/>
            <w:szCs w:val="24"/>
          </w:rPr>
        </w:r>
        <w:r w:rsidR="006C28C4"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6C28C4" w:rsidRPr="006C28C4">
          <w:rPr>
            <w:noProof/>
            <w:rPrChange w:id="1739"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6C28C4" w:rsidRPr="006C28C4">
          <w:rPr>
            <w:noProof/>
            <w:rPrChange w:id="1740" w:author="hong qin" w:date="2012-04-20T08:36:00Z">
              <w:rPr>
                <w:rFonts w:ascii="Arial" w:hAnsi="Arial"/>
                <w:sz w:val="24"/>
                <w:szCs w:val="16"/>
              </w:rPr>
            </w:rPrChange>
          </w:rPr>
          <w:delInstrText>HYPERLINK \l "_ENREF_18" \o "Weinberger, 2010 #864</w:delInstrText>
        </w:r>
        <w:r w:rsidR="00AC5D1A">
          <w:rPr>
            <w:rFonts w:ascii="Arial" w:eastAsia="Arial" w:hAnsi="Arial" w:cs="Arial"/>
            <w:noProof/>
            <w:sz w:val="24"/>
            <w:szCs w:val="24"/>
          </w:rPr>
          <w:delInstrText xml:space="preserve">" </w:delInstrText>
        </w:r>
        <w:r w:rsidR="002F2F83">
          <w:rPr>
            <w:noProof/>
          </w:rPr>
          <w:delInstrText>"</w:delInstrText>
        </w:r>
        <w:r w:rsidR="006C28C4" w:rsidRPr="006C28C4">
          <w:rPr>
            <w:noProof/>
            <w:rPrChange w:id="1741"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W</w:delText>
        </w:r>
        <w:r w:rsidR="00AC5D1A" w:rsidRPr="0072137D">
          <w:rPr>
            <w:rFonts w:ascii="Arial" w:eastAsia="Arial" w:hAnsi="Arial" w:cs="Arial"/>
            <w:smallCaps/>
            <w:noProof/>
            <w:sz w:val="24"/>
            <w:szCs w:val="24"/>
          </w:rPr>
          <w:delText>einberger</w:delText>
        </w:r>
        <w:r w:rsidR="00AC5D1A" w:rsidRPr="0072137D">
          <w:rPr>
            <w:rFonts w:ascii="Arial" w:eastAsia="Arial" w:hAnsi="Arial" w:cs="Arial"/>
            <w:i/>
            <w:noProof/>
            <w:sz w:val="24"/>
            <w:szCs w:val="24"/>
          </w:rPr>
          <w:delText xml:space="preserve"> et al.</w:delText>
        </w:r>
        <w:r w:rsidR="00AC5D1A" w:rsidRPr="0072137D">
          <w:rPr>
            <w:rFonts w:ascii="Arial" w:eastAsia="Arial" w:hAnsi="Arial" w:cs="Arial"/>
            <w:noProof/>
            <w:sz w:val="24"/>
            <w:szCs w:val="24"/>
          </w:rPr>
          <w:delText xml:space="preserve"> 2010</w:delText>
        </w:r>
        <w:r w:rsidR="006C28C4" w:rsidRPr="006C28C4">
          <w:rPr>
            <w:noProof/>
            <w:rPrChange w:id="1742"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6C28C4" w:rsidRPr="0072137D">
          <w:rPr>
            <w:rFonts w:ascii="Arial" w:eastAsia="Arial" w:hAnsi="Arial" w:cs="Arial"/>
            <w:sz w:val="24"/>
            <w:szCs w:val="24"/>
          </w:rPr>
          <w:fldChar w:fldCharType="end"/>
        </w:r>
        <w:r w:rsidRPr="0072137D">
          <w:rPr>
            <w:rFonts w:ascii="Arial" w:eastAsia="Arial" w:hAnsi="Arial" w:cs="Arial"/>
            <w:sz w:val="24"/>
            <w:szCs w:val="24"/>
          </w:rPr>
          <w:delText>. If the SOD gene is deleted, we should see similar 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 xml:space="preserve"> and C</w:delText>
        </w:r>
        <w:r w:rsidRPr="0072137D">
          <w:rPr>
            <w:rFonts w:ascii="Arial" w:eastAsia="Arial" w:hAnsi="Arial" w:cs="Arial"/>
            <w:sz w:val="24"/>
            <w:szCs w:val="24"/>
            <w:vertAlign w:val="subscript"/>
          </w:rPr>
          <w:delText>b</w:delText>
        </w:r>
        <w:r w:rsidRPr="0072137D">
          <w:rPr>
            <w:rFonts w:ascii="Arial" w:eastAsia="Arial" w:hAnsi="Arial" w:cs="Arial"/>
            <w:sz w:val="24"/>
            <w:szCs w:val="24"/>
          </w:rPr>
          <w:delText xml:space="preserve"> patterns to the ones reported in this current project. Under the same experimental conditions, deleting SOD and eliminating its action may also increase superoxide levels. </w:delText>
        </w:r>
      </w:del>
    </w:p>
    <w:p w:rsidR="00000000" w:rsidRDefault="0072137D">
      <w:pPr>
        <w:tabs>
          <w:tab w:val="left" w:pos="4582"/>
          <w:tab w:val="left" w:pos="5461"/>
        </w:tabs>
        <w:spacing w:after="0" w:line="480" w:lineRule="auto"/>
        <w:ind w:firstLine="720"/>
        <w:jc w:val="both"/>
        <w:rPr>
          <w:del w:id="1743" w:author="Hong Qin" w:date="2012-04-23T00:08:00Z"/>
          <w:rFonts w:ascii="Arial" w:eastAsia="Arial" w:hAnsi="Arial" w:cs="Arial"/>
          <w:sz w:val="24"/>
          <w:szCs w:val="24"/>
        </w:rPr>
        <w:pPrChange w:id="1744" w:author="bidyut k mohanty" w:date="2012-04-22T08:31:00Z">
          <w:pPr>
            <w:tabs>
              <w:tab w:val="left" w:pos="4582"/>
              <w:tab w:val="left" w:pos="5461"/>
            </w:tabs>
            <w:spacing w:after="0" w:line="480" w:lineRule="auto"/>
            <w:ind w:firstLine="720"/>
          </w:pPr>
        </w:pPrChange>
      </w:pPr>
      <w:del w:id="1745" w:author="Hong Qin" w:date="2012-04-23T00:08:00Z">
        <w:r w:rsidRPr="0072137D">
          <w:rPr>
            <w:rFonts w:ascii="Arial" w:eastAsia="Arial" w:hAnsi="Arial" w:cs="Arial"/>
            <w:sz w:val="24"/>
            <w:szCs w:val="24"/>
          </w:rPr>
          <w:delText xml:space="preserve">Future plans also involve treating </w:delText>
        </w:r>
      </w:del>
      <w:del w:id="1746" w:author="Hong Qin" w:date="2012-04-23T00:50:00Z">
        <w:r w:rsidRPr="0072137D" w:rsidDel="00B278AE">
          <w:rPr>
            <w:rFonts w:ascii="Arial" w:eastAsia="Arial" w:hAnsi="Arial" w:cs="Arial"/>
            <w:sz w:val="24"/>
            <w:szCs w:val="24"/>
          </w:rPr>
          <w:delText>strain</w:delText>
        </w:r>
      </w:del>
      <w:ins w:id="1747" w:author="bidyut k mohanty" w:date="2012-04-22T08:31:00Z">
        <w:del w:id="1748" w:author="Hong Qin" w:date="2012-04-23T00:50:00Z">
          <w:r w:rsidRPr="0072137D" w:rsidDel="00B278AE">
            <w:rPr>
              <w:rFonts w:ascii="Arial" w:eastAsia="Arial" w:hAnsi="Arial" w:cs="Arial"/>
              <w:sz w:val="24"/>
              <w:szCs w:val="24"/>
            </w:rPr>
            <w:delText>strain</w:delText>
          </w:r>
        </w:del>
      </w:ins>
      <w:ins w:id="1749" w:author="bidyut k mohanty" w:date="2012-04-21T09:01:00Z">
        <w:del w:id="1750" w:author="Hong Qin" w:date="2012-04-23T00:50:00Z">
          <w:r w:rsidR="00184B5F" w:rsidDel="00B278AE">
            <w:rPr>
              <w:rFonts w:ascii="Arial" w:eastAsia="Arial" w:hAnsi="Arial" w:cs="Arial"/>
              <w:sz w:val="24"/>
              <w:szCs w:val="24"/>
            </w:rPr>
            <w:delText>s</w:delText>
          </w:r>
        </w:del>
      </w:ins>
      <w:del w:id="1751" w:author="Hong Qin" w:date="2012-04-23T00:08:00Z">
        <w:r w:rsidRPr="0072137D">
          <w:rPr>
            <w:rFonts w:ascii="Arial" w:eastAsia="Arial" w:hAnsi="Arial" w:cs="Arial"/>
            <w:sz w:val="24"/>
            <w:szCs w:val="24"/>
          </w:rPr>
          <w:delText xml:space="preserve"> with paraquat dichloride (</w:delText>
        </w:r>
        <w:r w:rsidR="009C139D" w:rsidRPr="00605020">
          <w:rPr>
            <w:rFonts w:ascii="Arial" w:hAnsi="Arial" w:cs="Arial"/>
            <w:bCs/>
            <w:i/>
            <w:iCs/>
            <w:sz w:val="24"/>
            <w:szCs w:val="24"/>
          </w:rPr>
          <w:delText>N</w:delText>
        </w:r>
        <w:r w:rsidR="009C139D" w:rsidRPr="00605020">
          <w:rPr>
            <w:rFonts w:ascii="Arial" w:hAnsi="Arial" w:cs="Arial"/>
            <w:bCs/>
            <w:sz w:val="24"/>
            <w:szCs w:val="24"/>
          </w:rPr>
          <w:delText>,</w:delText>
        </w:r>
        <w:r w:rsidR="009C139D" w:rsidRPr="00605020">
          <w:rPr>
            <w:rFonts w:ascii="Arial" w:hAnsi="Arial" w:cs="Arial"/>
            <w:bCs/>
            <w:i/>
            <w:iCs/>
            <w:sz w:val="24"/>
            <w:szCs w:val="24"/>
          </w:rPr>
          <w:delText>N</w:delText>
        </w:r>
        <w:r w:rsidR="009C139D" w:rsidRPr="00605020">
          <w:rPr>
            <w:rFonts w:ascii="Arial" w:hAnsi="Arial" w:cs="Arial"/>
            <w:bCs/>
            <w:sz w:val="24"/>
            <w:szCs w:val="24"/>
          </w:rPr>
          <w:delText>′-dimethyl-4,4′-bipyridinium dichloride</w:delText>
        </w:r>
        <w:r w:rsidRPr="0072137D">
          <w:rPr>
            <w:rFonts w:ascii="Arial" w:eastAsia="Arial" w:hAnsi="Arial" w:cs="Arial"/>
            <w:sz w:val="24"/>
            <w:szCs w:val="24"/>
          </w:rPr>
          <w:delText xml:space="preserve">) to induce superoxides directly. Superoxide levels </w:delText>
        </w:r>
      </w:del>
      <w:del w:id="1752" w:author="Hong Qin" w:date="2012-04-23T00:50:00Z">
        <w:r w:rsidRPr="0072137D" w:rsidDel="00B278AE">
          <w:rPr>
            <w:rFonts w:ascii="Arial" w:eastAsia="Arial" w:hAnsi="Arial" w:cs="Arial"/>
            <w:sz w:val="24"/>
            <w:szCs w:val="24"/>
          </w:rPr>
          <w:delText xml:space="preserve">when </w:delText>
        </w:r>
      </w:del>
      <w:ins w:id="1753" w:author="bidyut k mohanty" w:date="2012-04-21T09:02:00Z">
        <w:del w:id="1754" w:author="Hong Qin" w:date="2012-04-23T00:50:00Z">
          <w:r w:rsidR="00EA3B77" w:rsidDel="00B278AE">
            <w:rPr>
              <w:rFonts w:ascii="Arial" w:eastAsia="Arial" w:hAnsi="Arial" w:cs="Arial"/>
              <w:sz w:val="24"/>
              <w:szCs w:val="24"/>
            </w:rPr>
            <w:delText>in</w:delText>
          </w:r>
          <w:r w:rsidR="00EA3B77" w:rsidRPr="0072137D" w:rsidDel="00B278AE">
            <w:rPr>
              <w:rFonts w:ascii="Arial" w:eastAsia="Arial" w:hAnsi="Arial" w:cs="Arial"/>
              <w:sz w:val="24"/>
              <w:szCs w:val="24"/>
            </w:rPr>
            <w:delText xml:space="preserve"> </w:delText>
          </w:r>
        </w:del>
      </w:ins>
      <w:del w:id="1755" w:author="Hong Qin" w:date="2012-04-23T00:08:00Z">
        <w:r w:rsidRPr="0072137D">
          <w:rPr>
            <w:rFonts w:ascii="Arial" w:eastAsia="Arial" w:hAnsi="Arial" w:cs="Arial"/>
            <w:sz w:val="24"/>
            <w:szCs w:val="24"/>
          </w:rPr>
          <w:delText xml:space="preserve">cells </w:delText>
        </w:r>
      </w:del>
      <w:del w:id="1756" w:author="Hong Qin" w:date="2012-04-23T00:50:00Z">
        <w:r w:rsidRPr="0072137D" w:rsidDel="00B278AE">
          <w:rPr>
            <w:rFonts w:ascii="Arial" w:eastAsia="Arial" w:hAnsi="Arial" w:cs="Arial"/>
            <w:sz w:val="24"/>
            <w:szCs w:val="24"/>
          </w:rPr>
          <w:delText xml:space="preserve">are </w:delText>
        </w:r>
      </w:del>
      <w:del w:id="1757" w:author="Hong Qin" w:date="2012-04-23T00:08:00Z">
        <w:r w:rsidRPr="0072137D">
          <w:rPr>
            <w:rFonts w:ascii="Arial" w:eastAsia="Arial" w:hAnsi="Arial" w:cs="Arial"/>
            <w:sz w:val="24"/>
            <w:szCs w:val="24"/>
          </w:rPr>
          <w:delText>treated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xml:space="preserve"> and paraquat will also be measured directly using a fluorescent probe. </w:delText>
        </w:r>
      </w:del>
    </w:p>
    <w:p w:rsidR="00000000" w:rsidRDefault="004F4183">
      <w:pPr>
        <w:spacing w:line="240" w:lineRule="auto"/>
        <w:rPr>
          <w:del w:id="1758" w:author="Hong Qin" w:date="2012-04-23T00:50:00Z"/>
          <w:rFonts w:ascii="Arial" w:hAnsi="Arial" w:cs="Arial"/>
          <w:sz w:val="28"/>
          <w:szCs w:val="28"/>
        </w:rPr>
        <w:pPrChange w:id="1759" w:author="Hong Qin" w:date="2012-04-23T00:08:00Z">
          <w:pPr>
            <w:tabs>
              <w:tab w:val="left" w:pos="4582"/>
              <w:tab w:val="left" w:pos="5461"/>
            </w:tabs>
            <w:spacing w:after="0" w:line="480" w:lineRule="auto"/>
            <w:ind w:firstLine="720"/>
          </w:pPr>
        </w:pPrChange>
      </w:pPr>
    </w:p>
    <w:p w:rsidR="00C3083F" w:rsidRPr="00605020" w:rsidRDefault="00C3083F" w:rsidP="006A480A">
      <w:pPr>
        <w:spacing w:line="240" w:lineRule="auto"/>
        <w:rPr>
          <w:del w:id="1760" w:author="Lindsay" w:date="2012-04-22T21:53:00Z"/>
          <w:rFonts w:ascii="Arial" w:hAnsi="Arial" w:cs="Arial"/>
          <w:sz w:val="28"/>
          <w:szCs w:val="28"/>
        </w:rPr>
      </w:pPr>
    </w:p>
    <w:p w:rsidR="00C3083F" w:rsidRPr="00605020" w:rsidRDefault="00C3083F" w:rsidP="006A480A">
      <w:pPr>
        <w:spacing w:line="240" w:lineRule="auto"/>
        <w:rPr>
          <w:del w:id="1761" w:author="Lindsay" w:date="2012-04-22T21:53:00Z"/>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lastRenderedPageBreak/>
        <w:t>References</w:t>
      </w:r>
    </w:p>
    <w:p w:rsidR="00626510" w:rsidRPr="00626510" w:rsidRDefault="006C28C4" w:rsidP="00626510">
      <w:pPr>
        <w:spacing w:after="0" w:line="240" w:lineRule="auto"/>
        <w:ind w:left="720" w:hanging="720"/>
        <w:rPr>
          <w:ins w:id="1762" w:author="Hong Qin" w:date="2012-04-23T07:13:00Z"/>
          <w:rFonts w:ascii="Calibri" w:hAnsi="Calibri" w:cs="Arial"/>
          <w:noProof/>
          <w:szCs w:val="20"/>
          <w:rPrChange w:id="1763" w:author="Hong Qin" w:date="2012-04-23T07:13:00Z">
            <w:rPr>
              <w:ins w:id="1764" w:author="Hong Qin" w:date="2012-04-23T07:13:00Z"/>
              <w:rFonts w:ascii="Arial" w:hAnsi="Arial" w:cs="Arial"/>
              <w:sz w:val="20"/>
              <w:szCs w:val="20"/>
            </w:rPr>
          </w:rPrChange>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765" w:name="_ENREF_1"/>
      <w:ins w:id="1766" w:author="Hong Qin" w:date="2012-04-23T07:13:00Z">
        <w:r w:rsidRPr="006C28C4">
          <w:rPr>
            <w:rFonts w:ascii="Calibri" w:hAnsi="Calibri" w:cs="Arial"/>
            <w:noProof/>
            <w:szCs w:val="20"/>
            <w:rPrChange w:id="1767" w:author="Hong Qin" w:date="2012-04-23T07:13:00Z">
              <w:rPr>
                <w:rFonts w:ascii="Arial" w:hAnsi="Arial" w:cs="Arial"/>
                <w:sz w:val="20"/>
                <w:szCs w:val="20"/>
              </w:rPr>
            </w:rPrChange>
          </w:rPr>
          <w:t>!!! INVALID CITATION !!!</w:t>
        </w:r>
      </w:ins>
    </w:p>
    <w:p w:rsidR="00626510" w:rsidRPr="00626510" w:rsidRDefault="006C28C4" w:rsidP="00626510">
      <w:pPr>
        <w:spacing w:after="0" w:line="240" w:lineRule="auto"/>
        <w:ind w:left="720" w:hanging="720"/>
        <w:rPr>
          <w:ins w:id="1768" w:author="Hong Qin" w:date="2012-04-23T07:13:00Z"/>
          <w:rFonts w:ascii="Calibri" w:hAnsi="Calibri" w:cs="Arial"/>
          <w:noProof/>
          <w:szCs w:val="20"/>
          <w:rPrChange w:id="1769" w:author="Hong Qin" w:date="2012-04-23T07:13:00Z">
            <w:rPr>
              <w:ins w:id="1770" w:author="Hong Qin" w:date="2012-04-23T07:13:00Z"/>
              <w:rFonts w:ascii="Arial" w:hAnsi="Arial" w:cs="Arial"/>
              <w:sz w:val="20"/>
              <w:szCs w:val="20"/>
            </w:rPr>
          </w:rPrChange>
        </w:rPr>
      </w:pPr>
      <w:ins w:id="1771" w:author="Hong Qin" w:date="2012-04-23T07:13:00Z">
        <w:r w:rsidRPr="006C28C4">
          <w:rPr>
            <w:rFonts w:ascii="Calibri" w:hAnsi="Calibri" w:cs="Arial"/>
            <w:noProof/>
            <w:szCs w:val="20"/>
            <w:rPrChange w:id="1772" w:author="Hong Qin" w:date="2012-04-23T07:13:00Z">
              <w:rPr>
                <w:rFonts w:ascii="Arial" w:hAnsi="Arial" w:cs="Arial"/>
                <w:sz w:val="20"/>
                <w:szCs w:val="20"/>
              </w:rPr>
            </w:rPrChange>
          </w:rPr>
          <w:t>B</w:t>
        </w:r>
        <w:r w:rsidRPr="006C28C4">
          <w:rPr>
            <w:rFonts w:ascii="Calibri" w:hAnsi="Calibri" w:cs="Arial"/>
            <w:smallCaps/>
            <w:noProof/>
            <w:szCs w:val="20"/>
            <w:rPrChange w:id="1773" w:author="Hong Qin" w:date="2012-04-23T07:13:00Z">
              <w:rPr>
                <w:rFonts w:ascii="Arial" w:hAnsi="Arial" w:cs="Arial"/>
                <w:sz w:val="20"/>
                <w:szCs w:val="20"/>
              </w:rPr>
            </w:rPrChange>
          </w:rPr>
          <w:t xml:space="preserve">lagosklonny, </w:t>
        </w:r>
        <w:r w:rsidRPr="006C28C4">
          <w:rPr>
            <w:rFonts w:ascii="Calibri" w:hAnsi="Calibri" w:cs="Arial"/>
            <w:noProof/>
            <w:szCs w:val="20"/>
            <w:rPrChange w:id="1774" w:author="Hong Qin" w:date="2012-04-23T07:13:00Z">
              <w:rPr>
                <w:rFonts w:ascii="Arial" w:hAnsi="Arial" w:cs="Arial"/>
                <w:sz w:val="20"/>
                <w:szCs w:val="20"/>
              </w:rPr>
            </w:rPrChange>
          </w:rPr>
          <w:t>M</w:t>
        </w:r>
        <w:r w:rsidRPr="006C28C4">
          <w:rPr>
            <w:rFonts w:ascii="Calibri" w:hAnsi="Calibri" w:cs="Arial"/>
            <w:smallCaps/>
            <w:noProof/>
            <w:szCs w:val="20"/>
            <w:rPrChange w:id="1775" w:author="Hong Qin" w:date="2012-04-23T07:13:00Z">
              <w:rPr>
                <w:rFonts w:ascii="Arial" w:hAnsi="Arial" w:cs="Arial"/>
                <w:sz w:val="20"/>
                <w:szCs w:val="20"/>
              </w:rPr>
            </w:rPrChange>
          </w:rPr>
          <w:t xml:space="preserve">. </w:t>
        </w:r>
        <w:r w:rsidRPr="006C28C4">
          <w:rPr>
            <w:rFonts w:ascii="Calibri" w:hAnsi="Calibri" w:cs="Arial"/>
            <w:noProof/>
            <w:szCs w:val="20"/>
            <w:rPrChange w:id="1776" w:author="Hong Qin" w:date="2012-04-23T07:13:00Z">
              <w:rPr>
                <w:rFonts w:ascii="Arial" w:hAnsi="Arial" w:cs="Arial"/>
                <w:sz w:val="20"/>
                <w:szCs w:val="20"/>
              </w:rPr>
            </w:rPrChange>
          </w:rPr>
          <w:t>V</w:t>
        </w:r>
        <w:r w:rsidRPr="006C28C4">
          <w:rPr>
            <w:rFonts w:ascii="Calibri" w:hAnsi="Calibri" w:cs="Arial"/>
            <w:smallCaps/>
            <w:noProof/>
            <w:szCs w:val="20"/>
            <w:rPrChange w:id="1777" w:author="Hong Qin" w:date="2012-04-23T07:13:00Z">
              <w:rPr>
                <w:rFonts w:ascii="Arial" w:hAnsi="Arial" w:cs="Arial"/>
                <w:sz w:val="20"/>
                <w:szCs w:val="20"/>
              </w:rPr>
            </w:rPrChange>
          </w:rPr>
          <w:t>.</w:t>
        </w:r>
        <w:r w:rsidRPr="006C28C4">
          <w:rPr>
            <w:rFonts w:ascii="Calibri" w:hAnsi="Calibri" w:cs="Arial"/>
            <w:noProof/>
            <w:szCs w:val="20"/>
            <w:rPrChange w:id="1778" w:author="Hong Qin" w:date="2012-04-23T07:13:00Z">
              <w:rPr>
                <w:rFonts w:ascii="Arial" w:hAnsi="Arial" w:cs="Arial"/>
                <w:sz w:val="20"/>
                <w:szCs w:val="20"/>
              </w:rPr>
            </w:rPrChange>
          </w:rPr>
          <w:t xml:space="preserve">, 2008 Aging: ROS or TOR. Cell Cycle </w:t>
        </w:r>
        <w:r w:rsidRPr="006C28C4">
          <w:rPr>
            <w:rFonts w:ascii="Calibri" w:hAnsi="Calibri" w:cs="Arial"/>
            <w:b/>
            <w:noProof/>
            <w:szCs w:val="20"/>
            <w:rPrChange w:id="1779" w:author="Hong Qin" w:date="2012-04-23T07:13:00Z">
              <w:rPr>
                <w:rFonts w:ascii="Arial" w:hAnsi="Arial" w:cs="Arial"/>
                <w:sz w:val="20"/>
                <w:szCs w:val="20"/>
              </w:rPr>
            </w:rPrChange>
          </w:rPr>
          <w:t>7:</w:t>
        </w:r>
        <w:r w:rsidRPr="006C28C4">
          <w:rPr>
            <w:rFonts w:ascii="Calibri" w:hAnsi="Calibri" w:cs="Arial"/>
            <w:noProof/>
            <w:szCs w:val="20"/>
            <w:rPrChange w:id="1780" w:author="Hong Qin" w:date="2012-04-23T07:13:00Z">
              <w:rPr>
                <w:rFonts w:ascii="Arial" w:hAnsi="Arial" w:cs="Arial"/>
                <w:sz w:val="20"/>
                <w:szCs w:val="20"/>
              </w:rPr>
            </w:rPrChange>
          </w:rPr>
          <w:t xml:space="preserve"> 3344-3354.</w:t>
        </w:r>
      </w:ins>
    </w:p>
    <w:p w:rsidR="00626510" w:rsidRPr="00626510" w:rsidRDefault="006C28C4" w:rsidP="00626510">
      <w:pPr>
        <w:spacing w:after="0" w:line="240" w:lineRule="auto"/>
        <w:ind w:left="720" w:hanging="720"/>
        <w:rPr>
          <w:ins w:id="1781" w:author="Hong Qin" w:date="2012-04-23T07:13:00Z"/>
          <w:rFonts w:ascii="Calibri" w:hAnsi="Calibri" w:cs="Arial"/>
          <w:noProof/>
          <w:szCs w:val="20"/>
          <w:rPrChange w:id="1782" w:author="Hong Qin" w:date="2012-04-23T07:13:00Z">
            <w:rPr>
              <w:ins w:id="1783" w:author="Hong Qin" w:date="2012-04-23T07:13:00Z"/>
              <w:rFonts w:ascii="Arial" w:hAnsi="Arial" w:cs="Arial"/>
              <w:sz w:val="20"/>
              <w:szCs w:val="20"/>
            </w:rPr>
          </w:rPrChange>
        </w:rPr>
      </w:pPr>
      <w:ins w:id="1784" w:author="Hong Qin" w:date="2012-04-23T07:13:00Z">
        <w:r w:rsidRPr="006C28C4">
          <w:rPr>
            <w:rFonts w:ascii="Calibri" w:hAnsi="Calibri" w:cs="Arial"/>
            <w:noProof/>
            <w:szCs w:val="20"/>
            <w:rPrChange w:id="1785" w:author="Hong Qin" w:date="2012-04-23T07:13:00Z">
              <w:rPr>
                <w:rFonts w:ascii="Arial" w:hAnsi="Arial" w:cs="Arial"/>
                <w:sz w:val="20"/>
                <w:szCs w:val="20"/>
              </w:rPr>
            </w:rPrChange>
          </w:rPr>
          <w:t>B</w:t>
        </w:r>
        <w:r w:rsidRPr="006C28C4">
          <w:rPr>
            <w:rFonts w:ascii="Calibri" w:hAnsi="Calibri" w:cs="Arial"/>
            <w:smallCaps/>
            <w:noProof/>
            <w:szCs w:val="20"/>
            <w:rPrChange w:id="1786" w:author="Hong Qin" w:date="2012-04-23T07:13:00Z">
              <w:rPr>
                <w:rFonts w:ascii="Arial" w:hAnsi="Arial" w:cs="Arial"/>
                <w:sz w:val="20"/>
                <w:szCs w:val="20"/>
              </w:rPr>
            </w:rPrChange>
          </w:rPr>
          <w:t xml:space="preserve">reitenbach, </w:t>
        </w:r>
        <w:r w:rsidRPr="006C28C4">
          <w:rPr>
            <w:rFonts w:ascii="Calibri" w:hAnsi="Calibri" w:cs="Arial"/>
            <w:noProof/>
            <w:szCs w:val="20"/>
            <w:rPrChange w:id="1787" w:author="Hong Qin" w:date="2012-04-23T07:13:00Z">
              <w:rPr>
                <w:rFonts w:ascii="Arial" w:hAnsi="Arial" w:cs="Arial"/>
                <w:sz w:val="20"/>
                <w:szCs w:val="20"/>
              </w:rPr>
            </w:rPrChange>
          </w:rPr>
          <w:t>M</w:t>
        </w:r>
        <w:r w:rsidRPr="006C28C4">
          <w:rPr>
            <w:rFonts w:ascii="Calibri" w:hAnsi="Calibri" w:cs="Arial"/>
            <w:smallCaps/>
            <w:noProof/>
            <w:szCs w:val="20"/>
            <w:rPrChange w:id="1788" w:author="Hong Qin" w:date="2012-04-23T07:13:00Z">
              <w:rPr>
                <w:rFonts w:ascii="Arial" w:hAnsi="Arial" w:cs="Arial"/>
                <w:sz w:val="20"/>
                <w:szCs w:val="20"/>
              </w:rPr>
            </w:rPrChange>
          </w:rPr>
          <w:t>.</w:t>
        </w:r>
        <w:r w:rsidRPr="006C28C4">
          <w:rPr>
            <w:rFonts w:ascii="Calibri" w:hAnsi="Calibri" w:cs="Arial"/>
            <w:noProof/>
            <w:szCs w:val="20"/>
            <w:rPrChange w:id="1789" w:author="Hong Qin" w:date="2012-04-23T07:13:00Z">
              <w:rPr>
                <w:rFonts w:ascii="Arial" w:hAnsi="Arial" w:cs="Arial"/>
                <w:sz w:val="20"/>
                <w:szCs w:val="20"/>
              </w:rPr>
            </w:rPrChange>
          </w:rPr>
          <w:t>, P</w:t>
        </w:r>
        <w:r w:rsidRPr="006C28C4">
          <w:rPr>
            <w:rFonts w:ascii="Calibri" w:hAnsi="Calibri" w:cs="Arial"/>
            <w:smallCaps/>
            <w:noProof/>
            <w:szCs w:val="20"/>
            <w:rPrChange w:id="1790" w:author="Hong Qin" w:date="2012-04-23T07:13:00Z">
              <w:rPr>
                <w:rFonts w:ascii="Arial" w:hAnsi="Arial" w:cs="Arial"/>
                <w:sz w:val="20"/>
                <w:szCs w:val="20"/>
              </w:rPr>
            </w:rPrChange>
          </w:rPr>
          <w:t xml:space="preserve">. </w:t>
        </w:r>
        <w:r w:rsidRPr="006C28C4">
          <w:rPr>
            <w:rFonts w:ascii="Calibri" w:hAnsi="Calibri" w:cs="Arial"/>
            <w:noProof/>
            <w:szCs w:val="20"/>
            <w:rPrChange w:id="1791" w:author="Hong Qin" w:date="2012-04-23T07:13:00Z">
              <w:rPr>
                <w:rFonts w:ascii="Arial" w:hAnsi="Arial" w:cs="Arial"/>
                <w:sz w:val="20"/>
                <w:szCs w:val="20"/>
              </w:rPr>
            </w:rPrChange>
          </w:rPr>
          <w:t>L</w:t>
        </w:r>
        <w:r w:rsidRPr="006C28C4">
          <w:rPr>
            <w:rFonts w:ascii="Calibri" w:hAnsi="Calibri" w:cs="Arial"/>
            <w:smallCaps/>
            <w:noProof/>
            <w:szCs w:val="20"/>
            <w:rPrChange w:id="1792" w:author="Hong Qin" w:date="2012-04-23T07:13:00Z">
              <w:rPr>
                <w:rFonts w:ascii="Arial" w:hAnsi="Arial" w:cs="Arial"/>
                <w:sz w:val="20"/>
                <w:szCs w:val="20"/>
              </w:rPr>
            </w:rPrChange>
          </w:rPr>
          <w:t>aun</w:t>
        </w:r>
        <w:r w:rsidRPr="006C28C4">
          <w:rPr>
            <w:rFonts w:ascii="Calibri" w:hAnsi="Calibri" w:cs="Arial"/>
            <w:noProof/>
            <w:szCs w:val="20"/>
            <w:rPrChange w:id="1793" w:author="Hong Qin" w:date="2012-04-23T07:13:00Z">
              <w:rPr>
                <w:rFonts w:ascii="Arial" w:hAnsi="Arial" w:cs="Arial"/>
                <w:sz w:val="20"/>
                <w:szCs w:val="20"/>
              </w:rPr>
            </w:rPrChange>
          </w:rPr>
          <w:t xml:space="preserve"> and M</w:t>
        </w:r>
        <w:r w:rsidRPr="006C28C4">
          <w:rPr>
            <w:rFonts w:ascii="Calibri" w:hAnsi="Calibri" w:cs="Arial"/>
            <w:smallCaps/>
            <w:noProof/>
            <w:szCs w:val="20"/>
            <w:rPrChange w:id="1794" w:author="Hong Qin" w:date="2012-04-23T07:13:00Z">
              <w:rPr>
                <w:rFonts w:ascii="Arial" w:hAnsi="Arial" w:cs="Arial"/>
                <w:sz w:val="20"/>
                <w:szCs w:val="20"/>
              </w:rPr>
            </w:rPrChange>
          </w:rPr>
          <w:t xml:space="preserve">. </w:t>
        </w:r>
        <w:r w:rsidRPr="006C28C4">
          <w:rPr>
            <w:rFonts w:ascii="Calibri" w:hAnsi="Calibri" w:cs="Arial"/>
            <w:noProof/>
            <w:szCs w:val="20"/>
            <w:rPrChange w:id="1795" w:author="Hong Qin" w:date="2012-04-23T07:13:00Z">
              <w:rPr>
                <w:rFonts w:ascii="Arial" w:hAnsi="Arial" w:cs="Arial"/>
                <w:sz w:val="20"/>
                <w:szCs w:val="20"/>
              </w:rPr>
            </w:rPrChange>
          </w:rPr>
          <w:t>G</w:t>
        </w:r>
        <w:r w:rsidRPr="006C28C4">
          <w:rPr>
            <w:rFonts w:ascii="Calibri" w:hAnsi="Calibri" w:cs="Arial"/>
            <w:smallCaps/>
            <w:noProof/>
            <w:szCs w:val="20"/>
            <w:rPrChange w:id="1796" w:author="Hong Qin" w:date="2012-04-23T07:13:00Z">
              <w:rPr>
                <w:rFonts w:ascii="Arial" w:hAnsi="Arial" w:cs="Arial"/>
                <w:sz w:val="20"/>
                <w:szCs w:val="20"/>
              </w:rPr>
            </w:rPrChange>
          </w:rPr>
          <w:t>imona</w:t>
        </w:r>
        <w:r w:rsidRPr="006C28C4">
          <w:rPr>
            <w:rFonts w:ascii="Calibri" w:hAnsi="Calibri" w:cs="Arial"/>
            <w:noProof/>
            <w:szCs w:val="20"/>
            <w:rPrChange w:id="1797" w:author="Hong Qin" w:date="2012-04-23T07:13:00Z">
              <w:rPr>
                <w:rFonts w:ascii="Arial" w:hAnsi="Arial" w:cs="Arial"/>
                <w:sz w:val="20"/>
                <w:szCs w:val="20"/>
              </w:rPr>
            </w:rPrChange>
          </w:rPr>
          <w:t xml:space="preserve">, 2005 The actin cytoskeleton, RAS-cAMP signaling and mitochondrial ROS in yeast apoptosis. Trends Cell Biol </w:t>
        </w:r>
        <w:r w:rsidRPr="006C28C4">
          <w:rPr>
            <w:rFonts w:ascii="Calibri" w:hAnsi="Calibri" w:cs="Arial"/>
            <w:b/>
            <w:noProof/>
            <w:szCs w:val="20"/>
            <w:rPrChange w:id="1798" w:author="Hong Qin" w:date="2012-04-23T07:13:00Z">
              <w:rPr>
                <w:rFonts w:ascii="Arial" w:hAnsi="Arial" w:cs="Arial"/>
                <w:sz w:val="20"/>
                <w:szCs w:val="20"/>
              </w:rPr>
            </w:rPrChange>
          </w:rPr>
          <w:t>15:</w:t>
        </w:r>
        <w:r w:rsidRPr="006C28C4">
          <w:rPr>
            <w:rFonts w:ascii="Calibri" w:hAnsi="Calibri" w:cs="Arial"/>
            <w:noProof/>
            <w:szCs w:val="20"/>
            <w:rPrChange w:id="1799" w:author="Hong Qin" w:date="2012-04-23T07:13:00Z">
              <w:rPr>
                <w:rFonts w:ascii="Arial" w:hAnsi="Arial" w:cs="Arial"/>
                <w:sz w:val="20"/>
                <w:szCs w:val="20"/>
              </w:rPr>
            </w:rPrChange>
          </w:rPr>
          <w:t xml:space="preserve"> 637-639.</w:t>
        </w:r>
      </w:ins>
    </w:p>
    <w:p w:rsidR="00626510" w:rsidRPr="00626510" w:rsidRDefault="006C28C4" w:rsidP="00626510">
      <w:pPr>
        <w:spacing w:after="0" w:line="240" w:lineRule="auto"/>
        <w:ind w:left="720" w:hanging="720"/>
        <w:rPr>
          <w:ins w:id="1800" w:author="Hong Qin" w:date="2012-04-23T07:13:00Z"/>
          <w:rFonts w:ascii="Calibri" w:hAnsi="Calibri" w:cs="Arial"/>
          <w:noProof/>
          <w:szCs w:val="20"/>
          <w:rPrChange w:id="1801" w:author="Hong Qin" w:date="2012-04-23T07:13:00Z">
            <w:rPr>
              <w:ins w:id="1802" w:author="Hong Qin" w:date="2012-04-23T07:13:00Z"/>
              <w:rFonts w:ascii="Arial" w:hAnsi="Arial" w:cs="Arial"/>
              <w:sz w:val="20"/>
              <w:szCs w:val="20"/>
            </w:rPr>
          </w:rPrChange>
        </w:rPr>
      </w:pPr>
      <w:ins w:id="1803" w:author="Hong Qin" w:date="2012-04-23T07:13:00Z">
        <w:r w:rsidRPr="006C28C4">
          <w:rPr>
            <w:rFonts w:ascii="Calibri" w:hAnsi="Calibri" w:cs="Arial"/>
            <w:noProof/>
            <w:szCs w:val="20"/>
            <w:rPrChange w:id="1804" w:author="Hong Qin" w:date="2012-04-23T07:13:00Z">
              <w:rPr>
                <w:rFonts w:ascii="Arial" w:hAnsi="Arial" w:cs="Arial"/>
                <w:sz w:val="20"/>
                <w:szCs w:val="20"/>
              </w:rPr>
            </w:rPrChange>
          </w:rPr>
          <w:t>B</w:t>
        </w:r>
        <w:r w:rsidRPr="006C28C4">
          <w:rPr>
            <w:rFonts w:ascii="Calibri" w:hAnsi="Calibri" w:cs="Arial"/>
            <w:smallCaps/>
            <w:noProof/>
            <w:szCs w:val="20"/>
            <w:rPrChange w:id="1805" w:author="Hong Qin" w:date="2012-04-23T07:13:00Z">
              <w:rPr>
                <w:rFonts w:ascii="Arial" w:hAnsi="Arial" w:cs="Arial"/>
                <w:sz w:val="20"/>
                <w:szCs w:val="20"/>
              </w:rPr>
            </w:rPrChange>
          </w:rPr>
          <w:t xml:space="preserve">urtner, </w:t>
        </w:r>
        <w:r w:rsidRPr="006C28C4">
          <w:rPr>
            <w:rFonts w:ascii="Calibri" w:hAnsi="Calibri" w:cs="Arial"/>
            <w:noProof/>
            <w:szCs w:val="20"/>
            <w:rPrChange w:id="1806" w:author="Hong Qin" w:date="2012-04-23T07:13:00Z">
              <w:rPr>
                <w:rFonts w:ascii="Arial" w:hAnsi="Arial" w:cs="Arial"/>
                <w:sz w:val="20"/>
                <w:szCs w:val="20"/>
              </w:rPr>
            </w:rPrChange>
          </w:rPr>
          <w:t>C</w:t>
        </w:r>
        <w:r w:rsidRPr="006C28C4">
          <w:rPr>
            <w:rFonts w:ascii="Calibri" w:hAnsi="Calibri" w:cs="Arial"/>
            <w:smallCaps/>
            <w:noProof/>
            <w:szCs w:val="20"/>
            <w:rPrChange w:id="1807" w:author="Hong Qin" w:date="2012-04-23T07:13:00Z">
              <w:rPr>
                <w:rFonts w:ascii="Arial" w:hAnsi="Arial" w:cs="Arial"/>
                <w:sz w:val="20"/>
                <w:szCs w:val="20"/>
              </w:rPr>
            </w:rPrChange>
          </w:rPr>
          <w:t xml:space="preserve">. </w:t>
        </w:r>
        <w:r w:rsidRPr="006C28C4">
          <w:rPr>
            <w:rFonts w:ascii="Calibri" w:hAnsi="Calibri" w:cs="Arial"/>
            <w:noProof/>
            <w:szCs w:val="20"/>
            <w:rPrChange w:id="1808" w:author="Hong Qin" w:date="2012-04-23T07:13:00Z">
              <w:rPr>
                <w:rFonts w:ascii="Arial" w:hAnsi="Arial" w:cs="Arial"/>
                <w:sz w:val="20"/>
                <w:szCs w:val="20"/>
              </w:rPr>
            </w:rPrChange>
          </w:rPr>
          <w:t>R</w:t>
        </w:r>
        <w:r w:rsidRPr="006C28C4">
          <w:rPr>
            <w:rFonts w:ascii="Calibri" w:hAnsi="Calibri" w:cs="Arial"/>
            <w:smallCaps/>
            <w:noProof/>
            <w:szCs w:val="20"/>
            <w:rPrChange w:id="1809" w:author="Hong Qin" w:date="2012-04-23T07:13:00Z">
              <w:rPr>
                <w:rFonts w:ascii="Arial" w:hAnsi="Arial" w:cs="Arial"/>
                <w:sz w:val="20"/>
                <w:szCs w:val="20"/>
              </w:rPr>
            </w:rPrChange>
          </w:rPr>
          <w:t>.</w:t>
        </w:r>
        <w:r w:rsidRPr="006C28C4">
          <w:rPr>
            <w:rFonts w:ascii="Calibri" w:hAnsi="Calibri" w:cs="Arial"/>
            <w:noProof/>
            <w:szCs w:val="20"/>
            <w:rPrChange w:id="1810" w:author="Hong Qin" w:date="2012-04-23T07:13:00Z">
              <w:rPr>
                <w:rFonts w:ascii="Arial" w:hAnsi="Arial" w:cs="Arial"/>
                <w:sz w:val="20"/>
                <w:szCs w:val="20"/>
              </w:rPr>
            </w:rPrChange>
          </w:rPr>
          <w:t>, C</w:t>
        </w:r>
        <w:r w:rsidRPr="006C28C4">
          <w:rPr>
            <w:rFonts w:ascii="Calibri" w:hAnsi="Calibri" w:cs="Arial"/>
            <w:smallCaps/>
            <w:noProof/>
            <w:szCs w:val="20"/>
            <w:rPrChange w:id="1811" w:author="Hong Qin" w:date="2012-04-23T07:13:00Z">
              <w:rPr>
                <w:rFonts w:ascii="Arial" w:hAnsi="Arial" w:cs="Arial"/>
                <w:sz w:val="20"/>
                <w:szCs w:val="20"/>
              </w:rPr>
            </w:rPrChange>
          </w:rPr>
          <w:t xml:space="preserve">. </w:t>
        </w:r>
        <w:r w:rsidRPr="006C28C4">
          <w:rPr>
            <w:rFonts w:ascii="Calibri" w:hAnsi="Calibri" w:cs="Arial"/>
            <w:noProof/>
            <w:szCs w:val="20"/>
            <w:rPrChange w:id="1812" w:author="Hong Qin" w:date="2012-04-23T07:13:00Z">
              <w:rPr>
                <w:rFonts w:ascii="Arial" w:hAnsi="Arial" w:cs="Arial"/>
                <w:sz w:val="20"/>
                <w:szCs w:val="20"/>
              </w:rPr>
            </w:rPrChange>
          </w:rPr>
          <w:t>J</w:t>
        </w:r>
        <w:r w:rsidRPr="006C28C4">
          <w:rPr>
            <w:rFonts w:ascii="Calibri" w:hAnsi="Calibri" w:cs="Arial"/>
            <w:smallCaps/>
            <w:noProof/>
            <w:szCs w:val="20"/>
            <w:rPrChange w:id="1813" w:author="Hong Qin" w:date="2012-04-23T07:13:00Z">
              <w:rPr>
                <w:rFonts w:ascii="Arial" w:hAnsi="Arial" w:cs="Arial"/>
                <w:sz w:val="20"/>
                <w:szCs w:val="20"/>
              </w:rPr>
            </w:rPrChange>
          </w:rPr>
          <w:t xml:space="preserve">. </w:t>
        </w:r>
        <w:r w:rsidRPr="006C28C4">
          <w:rPr>
            <w:rFonts w:ascii="Calibri" w:hAnsi="Calibri" w:cs="Arial"/>
            <w:noProof/>
            <w:szCs w:val="20"/>
            <w:rPrChange w:id="1814" w:author="Hong Qin" w:date="2012-04-23T07:13:00Z">
              <w:rPr>
                <w:rFonts w:ascii="Arial" w:hAnsi="Arial" w:cs="Arial"/>
                <w:sz w:val="20"/>
                <w:szCs w:val="20"/>
              </w:rPr>
            </w:rPrChange>
          </w:rPr>
          <w:t>M</w:t>
        </w:r>
        <w:r w:rsidRPr="006C28C4">
          <w:rPr>
            <w:rFonts w:ascii="Calibri" w:hAnsi="Calibri" w:cs="Arial"/>
            <w:smallCaps/>
            <w:noProof/>
            <w:szCs w:val="20"/>
            <w:rPrChange w:id="1815" w:author="Hong Qin" w:date="2012-04-23T07:13:00Z">
              <w:rPr>
                <w:rFonts w:ascii="Arial" w:hAnsi="Arial" w:cs="Arial"/>
                <w:sz w:val="20"/>
                <w:szCs w:val="20"/>
              </w:rPr>
            </w:rPrChange>
          </w:rPr>
          <w:t>urakami</w:t>
        </w:r>
        <w:r w:rsidRPr="006C28C4">
          <w:rPr>
            <w:rFonts w:ascii="Calibri" w:hAnsi="Calibri" w:cs="Arial"/>
            <w:noProof/>
            <w:szCs w:val="20"/>
            <w:rPrChange w:id="1816" w:author="Hong Qin" w:date="2012-04-23T07:13:00Z">
              <w:rPr>
                <w:rFonts w:ascii="Arial" w:hAnsi="Arial" w:cs="Arial"/>
                <w:sz w:val="20"/>
                <w:szCs w:val="20"/>
              </w:rPr>
            </w:rPrChange>
          </w:rPr>
          <w:t>, B</w:t>
        </w:r>
        <w:r w:rsidRPr="006C28C4">
          <w:rPr>
            <w:rFonts w:ascii="Calibri" w:hAnsi="Calibri" w:cs="Arial"/>
            <w:smallCaps/>
            <w:noProof/>
            <w:szCs w:val="20"/>
            <w:rPrChange w:id="1817" w:author="Hong Qin" w:date="2012-04-23T07:13:00Z">
              <w:rPr>
                <w:rFonts w:ascii="Arial" w:hAnsi="Arial" w:cs="Arial"/>
                <w:sz w:val="20"/>
                <w:szCs w:val="20"/>
              </w:rPr>
            </w:rPrChange>
          </w:rPr>
          <w:t xml:space="preserve">. </w:t>
        </w:r>
        <w:r w:rsidRPr="006C28C4">
          <w:rPr>
            <w:rFonts w:ascii="Calibri" w:hAnsi="Calibri" w:cs="Arial"/>
            <w:noProof/>
            <w:szCs w:val="20"/>
            <w:rPrChange w:id="1818" w:author="Hong Qin" w:date="2012-04-23T07:13:00Z">
              <w:rPr>
                <w:rFonts w:ascii="Arial" w:hAnsi="Arial" w:cs="Arial"/>
                <w:sz w:val="20"/>
                <w:szCs w:val="20"/>
              </w:rPr>
            </w:rPrChange>
          </w:rPr>
          <w:t>O</w:t>
        </w:r>
        <w:r w:rsidRPr="006C28C4">
          <w:rPr>
            <w:rFonts w:ascii="Calibri" w:hAnsi="Calibri" w:cs="Arial"/>
            <w:smallCaps/>
            <w:noProof/>
            <w:szCs w:val="20"/>
            <w:rPrChange w:id="1819" w:author="Hong Qin" w:date="2012-04-23T07:13:00Z">
              <w:rPr>
                <w:rFonts w:ascii="Arial" w:hAnsi="Arial" w:cs="Arial"/>
                <w:sz w:val="20"/>
                <w:szCs w:val="20"/>
              </w:rPr>
            </w:rPrChange>
          </w:rPr>
          <w:t>lsen</w:t>
        </w:r>
        <w:r w:rsidRPr="006C28C4">
          <w:rPr>
            <w:rFonts w:ascii="Calibri" w:hAnsi="Calibri" w:cs="Arial"/>
            <w:noProof/>
            <w:szCs w:val="20"/>
            <w:rPrChange w:id="1820" w:author="Hong Qin" w:date="2012-04-23T07:13:00Z">
              <w:rPr>
                <w:rFonts w:ascii="Arial" w:hAnsi="Arial" w:cs="Arial"/>
                <w:sz w:val="20"/>
                <w:szCs w:val="20"/>
              </w:rPr>
            </w:rPrChange>
          </w:rPr>
          <w:t>, B</w:t>
        </w:r>
        <w:r w:rsidRPr="006C28C4">
          <w:rPr>
            <w:rFonts w:ascii="Calibri" w:hAnsi="Calibri" w:cs="Arial"/>
            <w:smallCaps/>
            <w:noProof/>
            <w:szCs w:val="20"/>
            <w:rPrChange w:id="1821" w:author="Hong Qin" w:date="2012-04-23T07:13:00Z">
              <w:rPr>
                <w:rFonts w:ascii="Arial" w:hAnsi="Arial" w:cs="Arial"/>
                <w:sz w:val="20"/>
                <w:szCs w:val="20"/>
              </w:rPr>
            </w:rPrChange>
          </w:rPr>
          <w:t xml:space="preserve">. </w:t>
        </w:r>
        <w:r w:rsidRPr="006C28C4">
          <w:rPr>
            <w:rFonts w:ascii="Calibri" w:hAnsi="Calibri" w:cs="Arial"/>
            <w:noProof/>
            <w:szCs w:val="20"/>
            <w:rPrChange w:id="1822" w:author="Hong Qin" w:date="2012-04-23T07:13:00Z">
              <w:rPr>
                <w:rFonts w:ascii="Arial" w:hAnsi="Arial" w:cs="Arial"/>
                <w:sz w:val="20"/>
                <w:szCs w:val="20"/>
              </w:rPr>
            </w:rPrChange>
          </w:rPr>
          <w:t>K</w:t>
        </w:r>
        <w:r w:rsidRPr="006C28C4">
          <w:rPr>
            <w:rFonts w:ascii="Calibri" w:hAnsi="Calibri" w:cs="Arial"/>
            <w:smallCaps/>
            <w:noProof/>
            <w:szCs w:val="20"/>
            <w:rPrChange w:id="1823" w:author="Hong Qin" w:date="2012-04-23T07:13:00Z">
              <w:rPr>
                <w:rFonts w:ascii="Arial" w:hAnsi="Arial" w:cs="Arial"/>
                <w:sz w:val="20"/>
                <w:szCs w:val="20"/>
              </w:rPr>
            </w:rPrChange>
          </w:rPr>
          <w:t xml:space="preserve">. </w:t>
        </w:r>
        <w:r w:rsidRPr="006C28C4">
          <w:rPr>
            <w:rFonts w:ascii="Calibri" w:hAnsi="Calibri" w:cs="Arial"/>
            <w:noProof/>
            <w:szCs w:val="20"/>
            <w:rPrChange w:id="1824" w:author="Hong Qin" w:date="2012-04-23T07:13:00Z">
              <w:rPr>
                <w:rFonts w:ascii="Arial" w:hAnsi="Arial" w:cs="Arial"/>
                <w:sz w:val="20"/>
                <w:szCs w:val="20"/>
              </w:rPr>
            </w:rPrChange>
          </w:rPr>
          <w:t>K</w:t>
        </w:r>
        <w:r w:rsidRPr="006C28C4">
          <w:rPr>
            <w:rFonts w:ascii="Calibri" w:hAnsi="Calibri" w:cs="Arial"/>
            <w:smallCaps/>
            <w:noProof/>
            <w:szCs w:val="20"/>
            <w:rPrChange w:id="1825" w:author="Hong Qin" w:date="2012-04-23T07:13:00Z">
              <w:rPr>
                <w:rFonts w:ascii="Arial" w:hAnsi="Arial" w:cs="Arial"/>
                <w:sz w:val="20"/>
                <w:szCs w:val="20"/>
              </w:rPr>
            </w:rPrChange>
          </w:rPr>
          <w:t>ennedy</w:t>
        </w:r>
        <w:r w:rsidRPr="006C28C4">
          <w:rPr>
            <w:rFonts w:ascii="Calibri" w:hAnsi="Calibri" w:cs="Arial"/>
            <w:noProof/>
            <w:szCs w:val="20"/>
            <w:rPrChange w:id="1826" w:author="Hong Qin" w:date="2012-04-23T07:13:00Z">
              <w:rPr>
                <w:rFonts w:ascii="Arial" w:hAnsi="Arial" w:cs="Arial"/>
                <w:sz w:val="20"/>
                <w:szCs w:val="20"/>
              </w:rPr>
            </w:rPrChange>
          </w:rPr>
          <w:t xml:space="preserve"> and M</w:t>
        </w:r>
        <w:r w:rsidRPr="006C28C4">
          <w:rPr>
            <w:rFonts w:ascii="Calibri" w:hAnsi="Calibri" w:cs="Arial"/>
            <w:smallCaps/>
            <w:noProof/>
            <w:szCs w:val="20"/>
            <w:rPrChange w:id="1827" w:author="Hong Qin" w:date="2012-04-23T07:13:00Z">
              <w:rPr>
                <w:rFonts w:ascii="Arial" w:hAnsi="Arial" w:cs="Arial"/>
                <w:sz w:val="20"/>
                <w:szCs w:val="20"/>
              </w:rPr>
            </w:rPrChange>
          </w:rPr>
          <w:t xml:space="preserve">. </w:t>
        </w:r>
        <w:r w:rsidRPr="006C28C4">
          <w:rPr>
            <w:rFonts w:ascii="Calibri" w:hAnsi="Calibri" w:cs="Arial"/>
            <w:noProof/>
            <w:szCs w:val="20"/>
            <w:rPrChange w:id="1828" w:author="Hong Qin" w:date="2012-04-23T07:13:00Z">
              <w:rPr>
                <w:rFonts w:ascii="Arial" w:hAnsi="Arial" w:cs="Arial"/>
                <w:sz w:val="20"/>
                <w:szCs w:val="20"/>
              </w:rPr>
            </w:rPrChange>
          </w:rPr>
          <w:t>K</w:t>
        </w:r>
        <w:r w:rsidRPr="006C28C4">
          <w:rPr>
            <w:rFonts w:ascii="Calibri" w:hAnsi="Calibri" w:cs="Arial"/>
            <w:smallCaps/>
            <w:noProof/>
            <w:szCs w:val="20"/>
            <w:rPrChange w:id="1829" w:author="Hong Qin" w:date="2012-04-23T07:13:00Z">
              <w:rPr>
                <w:rFonts w:ascii="Arial" w:hAnsi="Arial" w:cs="Arial"/>
                <w:sz w:val="20"/>
                <w:szCs w:val="20"/>
              </w:rPr>
            </w:rPrChange>
          </w:rPr>
          <w:t>aeberlein</w:t>
        </w:r>
        <w:r w:rsidRPr="006C28C4">
          <w:rPr>
            <w:rFonts w:ascii="Calibri" w:hAnsi="Calibri" w:cs="Arial"/>
            <w:noProof/>
            <w:szCs w:val="20"/>
            <w:rPrChange w:id="1830" w:author="Hong Qin" w:date="2012-04-23T07:13:00Z">
              <w:rPr>
                <w:rFonts w:ascii="Arial" w:hAnsi="Arial" w:cs="Arial"/>
                <w:sz w:val="20"/>
                <w:szCs w:val="20"/>
              </w:rPr>
            </w:rPrChange>
          </w:rPr>
          <w:t xml:space="preserve">, 2011 A genomic analysis of chronological longevity factors in budding yeast. Cell Cycle </w:t>
        </w:r>
        <w:r w:rsidRPr="006C28C4">
          <w:rPr>
            <w:rFonts w:ascii="Calibri" w:hAnsi="Calibri" w:cs="Arial"/>
            <w:b/>
            <w:noProof/>
            <w:szCs w:val="20"/>
            <w:rPrChange w:id="1831" w:author="Hong Qin" w:date="2012-04-23T07:13:00Z">
              <w:rPr>
                <w:rFonts w:ascii="Arial" w:hAnsi="Arial" w:cs="Arial"/>
                <w:sz w:val="20"/>
                <w:szCs w:val="20"/>
              </w:rPr>
            </w:rPrChange>
          </w:rPr>
          <w:t>10:</w:t>
        </w:r>
        <w:r w:rsidRPr="006C28C4">
          <w:rPr>
            <w:rFonts w:ascii="Calibri" w:hAnsi="Calibri" w:cs="Arial"/>
            <w:noProof/>
            <w:szCs w:val="20"/>
            <w:rPrChange w:id="1832" w:author="Hong Qin" w:date="2012-04-23T07:13:00Z">
              <w:rPr>
                <w:rFonts w:ascii="Arial" w:hAnsi="Arial" w:cs="Arial"/>
                <w:sz w:val="20"/>
                <w:szCs w:val="20"/>
              </w:rPr>
            </w:rPrChange>
          </w:rPr>
          <w:t xml:space="preserve"> 1385-1396.</w:t>
        </w:r>
      </w:ins>
    </w:p>
    <w:p w:rsidR="00626510" w:rsidRPr="00626510" w:rsidRDefault="006C28C4" w:rsidP="00626510">
      <w:pPr>
        <w:spacing w:after="0" w:line="240" w:lineRule="auto"/>
        <w:ind w:left="720" w:hanging="720"/>
        <w:rPr>
          <w:ins w:id="1833" w:author="Hong Qin" w:date="2012-04-23T07:13:00Z"/>
          <w:rFonts w:ascii="Calibri" w:hAnsi="Calibri" w:cs="Arial"/>
          <w:noProof/>
          <w:szCs w:val="20"/>
          <w:rPrChange w:id="1834" w:author="Hong Qin" w:date="2012-04-23T07:13:00Z">
            <w:rPr>
              <w:ins w:id="1835" w:author="Hong Qin" w:date="2012-04-23T07:13:00Z"/>
              <w:rFonts w:ascii="Arial" w:hAnsi="Arial" w:cs="Arial"/>
              <w:sz w:val="20"/>
              <w:szCs w:val="20"/>
            </w:rPr>
          </w:rPrChange>
        </w:rPr>
      </w:pPr>
      <w:ins w:id="1836" w:author="Hong Qin" w:date="2012-04-23T07:13:00Z">
        <w:r w:rsidRPr="006C28C4">
          <w:rPr>
            <w:rFonts w:ascii="Calibri" w:hAnsi="Calibri" w:cs="Arial"/>
            <w:noProof/>
            <w:szCs w:val="20"/>
            <w:rPrChange w:id="1837" w:author="Hong Qin" w:date="2012-04-23T07:13:00Z">
              <w:rPr>
                <w:rFonts w:ascii="Arial" w:hAnsi="Arial" w:cs="Arial"/>
                <w:sz w:val="20"/>
                <w:szCs w:val="20"/>
              </w:rPr>
            </w:rPrChange>
          </w:rPr>
          <w:t>C</w:t>
        </w:r>
        <w:r w:rsidRPr="006C28C4">
          <w:rPr>
            <w:rFonts w:ascii="Calibri" w:hAnsi="Calibri" w:cs="Arial"/>
            <w:smallCaps/>
            <w:noProof/>
            <w:szCs w:val="20"/>
            <w:rPrChange w:id="1838" w:author="Hong Qin" w:date="2012-04-23T07:13:00Z">
              <w:rPr>
                <w:rFonts w:ascii="Arial" w:hAnsi="Arial" w:cs="Arial"/>
                <w:sz w:val="20"/>
                <w:szCs w:val="20"/>
              </w:rPr>
            </w:rPrChange>
          </w:rPr>
          <w:t xml:space="preserve">harlesworth, </w:t>
        </w:r>
        <w:r w:rsidRPr="006C28C4">
          <w:rPr>
            <w:rFonts w:ascii="Calibri" w:hAnsi="Calibri" w:cs="Arial"/>
            <w:noProof/>
            <w:szCs w:val="20"/>
            <w:rPrChange w:id="1839" w:author="Hong Qin" w:date="2012-04-23T07:13:00Z">
              <w:rPr>
                <w:rFonts w:ascii="Arial" w:hAnsi="Arial" w:cs="Arial"/>
                <w:sz w:val="20"/>
                <w:szCs w:val="20"/>
              </w:rPr>
            </w:rPrChange>
          </w:rPr>
          <w:t>B</w:t>
        </w:r>
        <w:r w:rsidRPr="006C28C4">
          <w:rPr>
            <w:rFonts w:ascii="Calibri" w:hAnsi="Calibri" w:cs="Arial"/>
            <w:smallCaps/>
            <w:noProof/>
            <w:szCs w:val="20"/>
            <w:rPrChange w:id="1840" w:author="Hong Qin" w:date="2012-04-23T07:13:00Z">
              <w:rPr>
                <w:rFonts w:ascii="Arial" w:hAnsi="Arial" w:cs="Arial"/>
                <w:sz w:val="20"/>
                <w:szCs w:val="20"/>
              </w:rPr>
            </w:rPrChange>
          </w:rPr>
          <w:t>.</w:t>
        </w:r>
        <w:r w:rsidRPr="006C28C4">
          <w:rPr>
            <w:rFonts w:ascii="Calibri" w:hAnsi="Calibri" w:cs="Arial"/>
            <w:noProof/>
            <w:szCs w:val="20"/>
            <w:rPrChange w:id="1841" w:author="Hong Qin" w:date="2012-04-23T07:13:00Z">
              <w:rPr>
                <w:rFonts w:ascii="Arial" w:hAnsi="Arial" w:cs="Arial"/>
                <w:sz w:val="20"/>
                <w:szCs w:val="20"/>
              </w:rPr>
            </w:rPrChange>
          </w:rPr>
          <w:t xml:space="preserve">, 1994 </w:t>
        </w:r>
        <w:r w:rsidRPr="006C28C4">
          <w:rPr>
            <w:rFonts w:ascii="Calibri" w:hAnsi="Calibri" w:cs="Arial"/>
            <w:i/>
            <w:noProof/>
            <w:szCs w:val="20"/>
            <w:rPrChange w:id="1842" w:author="Hong Qin" w:date="2012-04-23T07:13:00Z">
              <w:rPr>
                <w:rFonts w:ascii="Arial" w:hAnsi="Arial" w:cs="Arial"/>
                <w:sz w:val="20"/>
                <w:szCs w:val="20"/>
              </w:rPr>
            </w:rPrChange>
          </w:rPr>
          <w:t>Evolution in Age-structured Populations</w:t>
        </w:r>
        <w:r w:rsidRPr="006C28C4">
          <w:rPr>
            <w:rFonts w:ascii="Calibri" w:hAnsi="Calibri" w:cs="Arial"/>
            <w:noProof/>
            <w:szCs w:val="20"/>
            <w:rPrChange w:id="1843" w:author="Hong Qin" w:date="2012-04-23T07:13:00Z">
              <w:rPr>
                <w:rFonts w:ascii="Arial" w:hAnsi="Arial" w:cs="Arial"/>
                <w:sz w:val="20"/>
                <w:szCs w:val="20"/>
              </w:rPr>
            </w:rPrChange>
          </w:rPr>
          <w:t>. Cambridge University Press, Cambridge.</w:t>
        </w:r>
      </w:ins>
    </w:p>
    <w:p w:rsidR="00626510" w:rsidRPr="00626510" w:rsidRDefault="006C28C4" w:rsidP="00626510">
      <w:pPr>
        <w:spacing w:after="0" w:line="240" w:lineRule="auto"/>
        <w:ind w:left="720" w:hanging="720"/>
        <w:rPr>
          <w:ins w:id="1844" w:author="Hong Qin" w:date="2012-04-23T07:13:00Z"/>
          <w:rFonts w:ascii="Calibri" w:hAnsi="Calibri" w:cs="Arial"/>
          <w:noProof/>
          <w:szCs w:val="20"/>
          <w:rPrChange w:id="1845" w:author="Hong Qin" w:date="2012-04-23T07:13:00Z">
            <w:rPr>
              <w:ins w:id="1846" w:author="Hong Qin" w:date="2012-04-23T07:13:00Z"/>
              <w:rFonts w:ascii="Arial" w:hAnsi="Arial" w:cs="Arial"/>
              <w:sz w:val="20"/>
              <w:szCs w:val="20"/>
            </w:rPr>
          </w:rPrChange>
        </w:rPr>
      </w:pPr>
      <w:ins w:id="1847" w:author="Hong Qin" w:date="2012-04-23T07:13:00Z">
        <w:r w:rsidRPr="006C28C4">
          <w:rPr>
            <w:rFonts w:ascii="Calibri" w:hAnsi="Calibri" w:cs="Arial"/>
            <w:noProof/>
            <w:szCs w:val="20"/>
            <w:rPrChange w:id="1848" w:author="Hong Qin" w:date="2012-04-23T07:13:00Z">
              <w:rPr>
                <w:rFonts w:ascii="Arial" w:hAnsi="Arial" w:cs="Arial"/>
                <w:sz w:val="20"/>
                <w:szCs w:val="20"/>
              </w:rPr>
            </w:rPrChange>
          </w:rPr>
          <w:t>D</w:t>
        </w:r>
        <w:r w:rsidRPr="006C28C4">
          <w:rPr>
            <w:rFonts w:ascii="Calibri" w:hAnsi="Calibri" w:cs="Arial"/>
            <w:smallCaps/>
            <w:noProof/>
            <w:szCs w:val="20"/>
            <w:rPrChange w:id="1849" w:author="Hong Qin" w:date="2012-04-23T07:13:00Z">
              <w:rPr>
                <w:rFonts w:ascii="Arial" w:hAnsi="Arial" w:cs="Arial"/>
                <w:sz w:val="20"/>
                <w:szCs w:val="20"/>
              </w:rPr>
            </w:rPrChange>
          </w:rPr>
          <w:t xml:space="preserve">efossez, </w:t>
        </w:r>
        <w:r w:rsidRPr="006C28C4">
          <w:rPr>
            <w:rFonts w:ascii="Calibri" w:hAnsi="Calibri" w:cs="Arial"/>
            <w:noProof/>
            <w:szCs w:val="20"/>
            <w:rPrChange w:id="1850" w:author="Hong Qin" w:date="2012-04-23T07:13:00Z">
              <w:rPr>
                <w:rFonts w:ascii="Arial" w:hAnsi="Arial" w:cs="Arial"/>
                <w:sz w:val="20"/>
                <w:szCs w:val="20"/>
              </w:rPr>
            </w:rPrChange>
          </w:rPr>
          <w:t>P</w:t>
        </w:r>
        <w:r w:rsidRPr="006C28C4">
          <w:rPr>
            <w:rFonts w:ascii="Calibri" w:hAnsi="Calibri" w:cs="Arial"/>
            <w:smallCaps/>
            <w:noProof/>
            <w:szCs w:val="20"/>
            <w:rPrChange w:id="1851" w:author="Hong Qin" w:date="2012-04-23T07:13:00Z">
              <w:rPr>
                <w:rFonts w:ascii="Arial" w:hAnsi="Arial" w:cs="Arial"/>
                <w:sz w:val="20"/>
                <w:szCs w:val="20"/>
              </w:rPr>
            </w:rPrChange>
          </w:rPr>
          <w:t xml:space="preserve">. </w:t>
        </w:r>
        <w:r w:rsidRPr="006C28C4">
          <w:rPr>
            <w:rFonts w:ascii="Calibri" w:hAnsi="Calibri" w:cs="Arial"/>
            <w:noProof/>
            <w:szCs w:val="20"/>
            <w:rPrChange w:id="1852" w:author="Hong Qin" w:date="2012-04-23T07:13:00Z">
              <w:rPr>
                <w:rFonts w:ascii="Arial" w:hAnsi="Arial" w:cs="Arial"/>
                <w:sz w:val="20"/>
                <w:szCs w:val="20"/>
              </w:rPr>
            </w:rPrChange>
          </w:rPr>
          <w:t>A</w:t>
        </w:r>
        <w:r w:rsidRPr="006C28C4">
          <w:rPr>
            <w:rFonts w:ascii="Calibri" w:hAnsi="Calibri" w:cs="Arial"/>
            <w:smallCaps/>
            <w:noProof/>
            <w:szCs w:val="20"/>
            <w:rPrChange w:id="1853" w:author="Hong Qin" w:date="2012-04-23T07:13:00Z">
              <w:rPr>
                <w:rFonts w:ascii="Arial" w:hAnsi="Arial" w:cs="Arial"/>
                <w:sz w:val="20"/>
                <w:szCs w:val="20"/>
              </w:rPr>
            </w:rPrChange>
          </w:rPr>
          <w:t>.</w:t>
        </w:r>
        <w:r w:rsidRPr="006C28C4">
          <w:rPr>
            <w:rFonts w:ascii="Calibri" w:hAnsi="Calibri" w:cs="Arial"/>
            <w:noProof/>
            <w:szCs w:val="20"/>
            <w:rPrChange w:id="1854" w:author="Hong Qin" w:date="2012-04-23T07:13:00Z">
              <w:rPr>
                <w:rFonts w:ascii="Arial" w:hAnsi="Arial" w:cs="Arial"/>
                <w:sz w:val="20"/>
                <w:szCs w:val="20"/>
              </w:rPr>
            </w:rPrChange>
          </w:rPr>
          <w:t>, P</w:t>
        </w:r>
        <w:r w:rsidRPr="006C28C4">
          <w:rPr>
            <w:rFonts w:ascii="Calibri" w:hAnsi="Calibri" w:cs="Arial"/>
            <w:smallCaps/>
            <w:noProof/>
            <w:szCs w:val="20"/>
            <w:rPrChange w:id="1855" w:author="Hong Qin" w:date="2012-04-23T07:13:00Z">
              <w:rPr>
                <w:rFonts w:ascii="Arial" w:hAnsi="Arial" w:cs="Arial"/>
                <w:sz w:val="20"/>
                <w:szCs w:val="20"/>
              </w:rPr>
            </w:rPrChange>
          </w:rPr>
          <w:t xml:space="preserve">. </w:t>
        </w:r>
        <w:r w:rsidRPr="006C28C4">
          <w:rPr>
            <w:rFonts w:ascii="Calibri" w:hAnsi="Calibri" w:cs="Arial"/>
            <w:noProof/>
            <w:szCs w:val="20"/>
            <w:rPrChange w:id="1856" w:author="Hong Qin" w:date="2012-04-23T07:13:00Z">
              <w:rPr>
                <w:rFonts w:ascii="Arial" w:hAnsi="Arial" w:cs="Arial"/>
                <w:sz w:val="20"/>
                <w:szCs w:val="20"/>
              </w:rPr>
            </w:rPrChange>
          </w:rPr>
          <w:t>U</w:t>
        </w:r>
        <w:r w:rsidRPr="006C28C4">
          <w:rPr>
            <w:rFonts w:ascii="Calibri" w:hAnsi="Calibri" w:cs="Arial"/>
            <w:smallCaps/>
            <w:noProof/>
            <w:szCs w:val="20"/>
            <w:rPrChange w:id="1857" w:author="Hong Qin" w:date="2012-04-23T07:13:00Z">
              <w:rPr>
                <w:rFonts w:ascii="Arial" w:hAnsi="Arial" w:cs="Arial"/>
                <w:sz w:val="20"/>
                <w:szCs w:val="20"/>
              </w:rPr>
            </w:rPrChange>
          </w:rPr>
          <w:t xml:space="preserve">. </w:t>
        </w:r>
        <w:r w:rsidRPr="006C28C4">
          <w:rPr>
            <w:rFonts w:ascii="Calibri" w:hAnsi="Calibri" w:cs="Arial"/>
            <w:noProof/>
            <w:szCs w:val="20"/>
            <w:rPrChange w:id="1858" w:author="Hong Qin" w:date="2012-04-23T07:13:00Z">
              <w:rPr>
                <w:rFonts w:ascii="Arial" w:hAnsi="Arial" w:cs="Arial"/>
                <w:sz w:val="20"/>
                <w:szCs w:val="20"/>
              </w:rPr>
            </w:rPrChange>
          </w:rPr>
          <w:t>P</w:t>
        </w:r>
        <w:r w:rsidRPr="006C28C4">
          <w:rPr>
            <w:rFonts w:ascii="Calibri" w:hAnsi="Calibri" w:cs="Arial"/>
            <w:smallCaps/>
            <w:noProof/>
            <w:szCs w:val="20"/>
            <w:rPrChange w:id="1859" w:author="Hong Qin" w:date="2012-04-23T07:13:00Z">
              <w:rPr>
                <w:rFonts w:ascii="Arial" w:hAnsi="Arial" w:cs="Arial"/>
                <w:sz w:val="20"/>
                <w:szCs w:val="20"/>
              </w:rPr>
            </w:rPrChange>
          </w:rPr>
          <w:t>ark</w:t>
        </w:r>
        <w:r w:rsidRPr="006C28C4">
          <w:rPr>
            <w:rFonts w:ascii="Calibri" w:hAnsi="Calibri" w:cs="Arial"/>
            <w:noProof/>
            <w:szCs w:val="20"/>
            <w:rPrChange w:id="1860" w:author="Hong Qin" w:date="2012-04-23T07:13:00Z">
              <w:rPr>
                <w:rFonts w:ascii="Arial" w:hAnsi="Arial" w:cs="Arial"/>
                <w:sz w:val="20"/>
                <w:szCs w:val="20"/>
              </w:rPr>
            </w:rPrChange>
          </w:rPr>
          <w:t xml:space="preserve"> and L</w:t>
        </w:r>
        <w:r w:rsidRPr="006C28C4">
          <w:rPr>
            <w:rFonts w:ascii="Calibri" w:hAnsi="Calibri" w:cs="Arial"/>
            <w:smallCaps/>
            <w:noProof/>
            <w:szCs w:val="20"/>
            <w:rPrChange w:id="1861" w:author="Hong Qin" w:date="2012-04-23T07:13:00Z">
              <w:rPr>
                <w:rFonts w:ascii="Arial" w:hAnsi="Arial" w:cs="Arial"/>
                <w:sz w:val="20"/>
                <w:szCs w:val="20"/>
              </w:rPr>
            </w:rPrChange>
          </w:rPr>
          <w:t xml:space="preserve">. </w:t>
        </w:r>
        <w:r w:rsidRPr="006C28C4">
          <w:rPr>
            <w:rFonts w:ascii="Calibri" w:hAnsi="Calibri" w:cs="Arial"/>
            <w:noProof/>
            <w:szCs w:val="20"/>
            <w:rPrChange w:id="1862" w:author="Hong Qin" w:date="2012-04-23T07:13:00Z">
              <w:rPr>
                <w:rFonts w:ascii="Arial" w:hAnsi="Arial" w:cs="Arial"/>
                <w:sz w:val="20"/>
                <w:szCs w:val="20"/>
              </w:rPr>
            </w:rPrChange>
          </w:rPr>
          <w:t>G</w:t>
        </w:r>
        <w:r w:rsidRPr="006C28C4">
          <w:rPr>
            <w:rFonts w:ascii="Calibri" w:hAnsi="Calibri" w:cs="Arial"/>
            <w:smallCaps/>
            <w:noProof/>
            <w:szCs w:val="20"/>
            <w:rPrChange w:id="1863" w:author="Hong Qin" w:date="2012-04-23T07:13:00Z">
              <w:rPr>
                <w:rFonts w:ascii="Arial" w:hAnsi="Arial" w:cs="Arial"/>
                <w:sz w:val="20"/>
                <w:szCs w:val="20"/>
              </w:rPr>
            </w:rPrChange>
          </w:rPr>
          <w:t>uarente</w:t>
        </w:r>
        <w:r w:rsidRPr="006C28C4">
          <w:rPr>
            <w:rFonts w:ascii="Calibri" w:hAnsi="Calibri" w:cs="Arial"/>
            <w:noProof/>
            <w:szCs w:val="20"/>
            <w:rPrChange w:id="1864" w:author="Hong Qin" w:date="2012-04-23T07:13:00Z">
              <w:rPr>
                <w:rFonts w:ascii="Arial" w:hAnsi="Arial" w:cs="Arial"/>
                <w:sz w:val="20"/>
                <w:szCs w:val="20"/>
              </w:rPr>
            </w:rPrChange>
          </w:rPr>
          <w:t xml:space="preserve">, 1998 Vicious circles: a mechanism for yeast aging. Curr Opin Microbiol </w:t>
        </w:r>
        <w:r w:rsidRPr="006C28C4">
          <w:rPr>
            <w:rFonts w:ascii="Calibri" w:hAnsi="Calibri" w:cs="Arial"/>
            <w:b/>
            <w:noProof/>
            <w:szCs w:val="20"/>
            <w:rPrChange w:id="1865" w:author="Hong Qin" w:date="2012-04-23T07:13:00Z">
              <w:rPr>
                <w:rFonts w:ascii="Arial" w:hAnsi="Arial" w:cs="Arial"/>
                <w:sz w:val="20"/>
                <w:szCs w:val="20"/>
              </w:rPr>
            </w:rPrChange>
          </w:rPr>
          <w:t>1:</w:t>
        </w:r>
        <w:r w:rsidRPr="006C28C4">
          <w:rPr>
            <w:rFonts w:ascii="Calibri" w:hAnsi="Calibri" w:cs="Arial"/>
            <w:noProof/>
            <w:szCs w:val="20"/>
            <w:rPrChange w:id="1866" w:author="Hong Qin" w:date="2012-04-23T07:13:00Z">
              <w:rPr>
                <w:rFonts w:ascii="Arial" w:hAnsi="Arial" w:cs="Arial"/>
                <w:sz w:val="20"/>
                <w:szCs w:val="20"/>
              </w:rPr>
            </w:rPrChange>
          </w:rPr>
          <w:t xml:space="preserve"> 707-711.</w:t>
        </w:r>
      </w:ins>
    </w:p>
    <w:p w:rsidR="00626510" w:rsidRPr="00626510" w:rsidRDefault="006C28C4" w:rsidP="00626510">
      <w:pPr>
        <w:spacing w:after="0" w:line="240" w:lineRule="auto"/>
        <w:ind w:left="720" w:hanging="720"/>
        <w:rPr>
          <w:ins w:id="1867" w:author="Hong Qin" w:date="2012-04-23T07:13:00Z"/>
          <w:rFonts w:ascii="Calibri" w:hAnsi="Calibri" w:cs="Arial"/>
          <w:noProof/>
          <w:szCs w:val="20"/>
          <w:rPrChange w:id="1868" w:author="Hong Qin" w:date="2012-04-23T07:13:00Z">
            <w:rPr>
              <w:ins w:id="1869" w:author="Hong Qin" w:date="2012-04-23T07:13:00Z"/>
              <w:rFonts w:ascii="Arial" w:hAnsi="Arial" w:cs="Arial"/>
              <w:sz w:val="20"/>
              <w:szCs w:val="20"/>
            </w:rPr>
          </w:rPrChange>
        </w:rPr>
      </w:pPr>
      <w:ins w:id="1870" w:author="Hong Qin" w:date="2012-04-23T07:13:00Z">
        <w:r w:rsidRPr="006C28C4">
          <w:rPr>
            <w:rFonts w:ascii="Calibri" w:hAnsi="Calibri" w:cs="Arial"/>
            <w:noProof/>
            <w:szCs w:val="20"/>
            <w:rPrChange w:id="1871" w:author="Hong Qin" w:date="2012-04-23T07:13:00Z">
              <w:rPr>
                <w:rFonts w:ascii="Arial" w:hAnsi="Arial" w:cs="Arial"/>
                <w:sz w:val="20"/>
                <w:szCs w:val="20"/>
              </w:rPr>
            </w:rPrChange>
          </w:rPr>
          <w:t>G</w:t>
        </w:r>
        <w:r w:rsidRPr="006C28C4">
          <w:rPr>
            <w:rFonts w:ascii="Calibri" w:hAnsi="Calibri" w:cs="Arial"/>
            <w:smallCaps/>
            <w:noProof/>
            <w:szCs w:val="20"/>
            <w:rPrChange w:id="1872" w:author="Hong Qin" w:date="2012-04-23T07:13:00Z">
              <w:rPr>
                <w:rFonts w:ascii="Arial" w:hAnsi="Arial" w:cs="Arial"/>
                <w:sz w:val="20"/>
                <w:szCs w:val="20"/>
              </w:rPr>
            </w:rPrChange>
          </w:rPr>
          <w:t xml:space="preserve">ompertz, </w:t>
        </w:r>
        <w:r w:rsidRPr="006C28C4">
          <w:rPr>
            <w:rFonts w:ascii="Calibri" w:hAnsi="Calibri" w:cs="Arial"/>
            <w:noProof/>
            <w:szCs w:val="20"/>
            <w:rPrChange w:id="1873" w:author="Hong Qin" w:date="2012-04-23T07:13:00Z">
              <w:rPr>
                <w:rFonts w:ascii="Arial" w:hAnsi="Arial" w:cs="Arial"/>
                <w:sz w:val="20"/>
                <w:szCs w:val="20"/>
              </w:rPr>
            </w:rPrChange>
          </w:rPr>
          <w:t>B</w:t>
        </w:r>
        <w:r w:rsidRPr="006C28C4">
          <w:rPr>
            <w:rFonts w:ascii="Calibri" w:hAnsi="Calibri" w:cs="Arial"/>
            <w:smallCaps/>
            <w:noProof/>
            <w:szCs w:val="20"/>
            <w:rPrChange w:id="1874" w:author="Hong Qin" w:date="2012-04-23T07:13:00Z">
              <w:rPr>
                <w:rFonts w:ascii="Arial" w:hAnsi="Arial" w:cs="Arial"/>
                <w:sz w:val="20"/>
                <w:szCs w:val="20"/>
              </w:rPr>
            </w:rPrChange>
          </w:rPr>
          <w:t>.</w:t>
        </w:r>
        <w:r w:rsidRPr="006C28C4">
          <w:rPr>
            <w:rFonts w:ascii="Calibri" w:hAnsi="Calibri" w:cs="Arial"/>
            <w:noProof/>
            <w:szCs w:val="20"/>
            <w:rPrChange w:id="1875" w:author="Hong Qin" w:date="2012-04-23T07:13:00Z">
              <w:rPr>
                <w:rFonts w:ascii="Arial" w:hAnsi="Arial" w:cs="Arial"/>
                <w:sz w:val="20"/>
                <w:szCs w:val="20"/>
              </w:rPr>
            </w:rPrChange>
          </w:rPr>
          <w:t xml:space="preserve">, 1825 On the Nature of the Function Expressive of the Law of Human Mortality, and on a New Mode of Determining the Value of Life Contingencies. Philosophical Transactions of the Royal Society of London </w:t>
        </w:r>
        <w:r w:rsidRPr="006C28C4">
          <w:rPr>
            <w:rFonts w:ascii="Calibri" w:hAnsi="Calibri" w:cs="Arial"/>
            <w:b/>
            <w:noProof/>
            <w:szCs w:val="20"/>
            <w:rPrChange w:id="1876" w:author="Hong Qin" w:date="2012-04-23T07:13:00Z">
              <w:rPr>
                <w:rFonts w:ascii="Arial" w:hAnsi="Arial" w:cs="Arial"/>
                <w:sz w:val="20"/>
                <w:szCs w:val="20"/>
              </w:rPr>
            </w:rPrChange>
          </w:rPr>
          <w:t>115:</w:t>
        </w:r>
        <w:r w:rsidRPr="006C28C4">
          <w:rPr>
            <w:rFonts w:ascii="Calibri" w:hAnsi="Calibri" w:cs="Arial"/>
            <w:noProof/>
            <w:szCs w:val="20"/>
            <w:rPrChange w:id="1877" w:author="Hong Qin" w:date="2012-04-23T07:13:00Z">
              <w:rPr>
                <w:rFonts w:ascii="Arial" w:hAnsi="Arial" w:cs="Arial"/>
                <w:sz w:val="20"/>
                <w:szCs w:val="20"/>
              </w:rPr>
            </w:rPrChange>
          </w:rPr>
          <w:t xml:space="preserve"> 513-585.</w:t>
        </w:r>
      </w:ins>
    </w:p>
    <w:p w:rsidR="00626510" w:rsidRPr="00626510" w:rsidRDefault="006C28C4" w:rsidP="00626510">
      <w:pPr>
        <w:spacing w:after="0" w:line="240" w:lineRule="auto"/>
        <w:ind w:left="720" w:hanging="720"/>
        <w:rPr>
          <w:ins w:id="1878" w:author="Hong Qin" w:date="2012-04-23T07:13:00Z"/>
          <w:rFonts w:ascii="Calibri" w:hAnsi="Calibri" w:cs="Arial"/>
          <w:noProof/>
          <w:szCs w:val="20"/>
          <w:rPrChange w:id="1879" w:author="Hong Qin" w:date="2012-04-23T07:13:00Z">
            <w:rPr>
              <w:ins w:id="1880" w:author="Hong Qin" w:date="2012-04-23T07:13:00Z"/>
              <w:rFonts w:ascii="Arial" w:hAnsi="Arial" w:cs="Arial"/>
              <w:sz w:val="20"/>
              <w:szCs w:val="20"/>
            </w:rPr>
          </w:rPrChange>
        </w:rPr>
      </w:pPr>
      <w:ins w:id="1881" w:author="Hong Qin" w:date="2012-04-23T07:13:00Z">
        <w:r w:rsidRPr="006C28C4">
          <w:rPr>
            <w:rFonts w:ascii="Calibri" w:hAnsi="Calibri" w:cs="Arial"/>
            <w:noProof/>
            <w:szCs w:val="20"/>
            <w:rPrChange w:id="1882" w:author="Hong Qin" w:date="2012-04-23T07:13:00Z">
              <w:rPr>
                <w:rFonts w:ascii="Arial" w:hAnsi="Arial" w:cs="Arial"/>
                <w:sz w:val="20"/>
                <w:szCs w:val="20"/>
              </w:rPr>
            </w:rPrChange>
          </w:rPr>
          <w:t>G</w:t>
        </w:r>
        <w:r w:rsidRPr="006C28C4">
          <w:rPr>
            <w:rFonts w:ascii="Calibri" w:hAnsi="Calibri" w:cs="Arial"/>
            <w:smallCaps/>
            <w:noProof/>
            <w:szCs w:val="20"/>
            <w:rPrChange w:id="1883" w:author="Hong Qin" w:date="2012-04-23T07:13:00Z">
              <w:rPr>
                <w:rFonts w:ascii="Arial" w:hAnsi="Arial" w:cs="Arial"/>
                <w:sz w:val="20"/>
                <w:szCs w:val="20"/>
              </w:rPr>
            </w:rPrChange>
          </w:rPr>
          <w:t xml:space="preserve">ourlay, </w:t>
        </w:r>
        <w:r w:rsidRPr="006C28C4">
          <w:rPr>
            <w:rFonts w:ascii="Calibri" w:hAnsi="Calibri" w:cs="Arial"/>
            <w:noProof/>
            <w:szCs w:val="20"/>
            <w:rPrChange w:id="1884" w:author="Hong Qin" w:date="2012-04-23T07:13:00Z">
              <w:rPr>
                <w:rFonts w:ascii="Arial" w:hAnsi="Arial" w:cs="Arial"/>
                <w:sz w:val="20"/>
                <w:szCs w:val="20"/>
              </w:rPr>
            </w:rPrChange>
          </w:rPr>
          <w:t>C</w:t>
        </w:r>
        <w:r w:rsidRPr="006C28C4">
          <w:rPr>
            <w:rFonts w:ascii="Calibri" w:hAnsi="Calibri" w:cs="Arial"/>
            <w:smallCaps/>
            <w:noProof/>
            <w:szCs w:val="20"/>
            <w:rPrChange w:id="1885" w:author="Hong Qin" w:date="2012-04-23T07:13:00Z">
              <w:rPr>
                <w:rFonts w:ascii="Arial" w:hAnsi="Arial" w:cs="Arial"/>
                <w:sz w:val="20"/>
                <w:szCs w:val="20"/>
              </w:rPr>
            </w:rPrChange>
          </w:rPr>
          <w:t xml:space="preserve">. </w:t>
        </w:r>
        <w:r w:rsidRPr="006C28C4">
          <w:rPr>
            <w:rFonts w:ascii="Calibri" w:hAnsi="Calibri" w:cs="Arial"/>
            <w:noProof/>
            <w:szCs w:val="20"/>
            <w:rPrChange w:id="1886" w:author="Hong Qin" w:date="2012-04-23T07:13:00Z">
              <w:rPr>
                <w:rFonts w:ascii="Arial" w:hAnsi="Arial" w:cs="Arial"/>
                <w:sz w:val="20"/>
                <w:szCs w:val="20"/>
              </w:rPr>
            </w:rPrChange>
          </w:rPr>
          <w:t>W</w:t>
        </w:r>
        <w:r w:rsidRPr="006C28C4">
          <w:rPr>
            <w:rFonts w:ascii="Calibri" w:hAnsi="Calibri" w:cs="Arial"/>
            <w:smallCaps/>
            <w:noProof/>
            <w:szCs w:val="20"/>
            <w:rPrChange w:id="1887" w:author="Hong Qin" w:date="2012-04-23T07:13:00Z">
              <w:rPr>
                <w:rFonts w:ascii="Arial" w:hAnsi="Arial" w:cs="Arial"/>
                <w:sz w:val="20"/>
                <w:szCs w:val="20"/>
              </w:rPr>
            </w:rPrChange>
          </w:rPr>
          <w:t>.</w:t>
        </w:r>
        <w:r w:rsidRPr="006C28C4">
          <w:rPr>
            <w:rFonts w:ascii="Calibri" w:hAnsi="Calibri" w:cs="Arial"/>
            <w:noProof/>
            <w:szCs w:val="20"/>
            <w:rPrChange w:id="1888" w:author="Hong Qin" w:date="2012-04-23T07:13:00Z">
              <w:rPr>
                <w:rFonts w:ascii="Arial" w:hAnsi="Arial" w:cs="Arial"/>
                <w:sz w:val="20"/>
                <w:szCs w:val="20"/>
              </w:rPr>
            </w:rPrChange>
          </w:rPr>
          <w:t>, L</w:t>
        </w:r>
        <w:r w:rsidRPr="006C28C4">
          <w:rPr>
            <w:rFonts w:ascii="Calibri" w:hAnsi="Calibri" w:cs="Arial"/>
            <w:smallCaps/>
            <w:noProof/>
            <w:szCs w:val="20"/>
            <w:rPrChange w:id="1889" w:author="Hong Qin" w:date="2012-04-23T07:13:00Z">
              <w:rPr>
                <w:rFonts w:ascii="Arial" w:hAnsi="Arial" w:cs="Arial"/>
                <w:sz w:val="20"/>
                <w:szCs w:val="20"/>
              </w:rPr>
            </w:rPrChange>
          </w:rPr>
          <w:t xml:space="preserve">. </w:t>
        </w:r>
        <w:r w:rsidRPr="006C28C4">
          <w:rPr>
            <w:rFonts w:ascii="Calibri" w:hAnsi="Calibri" w:cs="Arial"/>
            <w:noProof/>
            <w:szCs w:val="20"/>
            <w:rPrChange w:id="1890" w:author="Hong Qin" w:date="2012-04-23T07:13:00Z">
              <w:rPr>
                <w:rFonts w:ascii="Arial" w:hAnsi="Arial" w:cs="Arial"/>
                <w:sz w:val="20"/>
                <w:szCs w:val="20"/>
              </w:rPr>
            </w:rPrChange>
          </w:rPr>
          <w:t>N</w:t>
        </w:r>
        <w:r w:rsidRPr="006C28C4">
          <w:rPr>
            <w:rFonts w:ascii="Calibri" w:hAnsi="Calibri" w:cs="Arial"/>
            <w:smallCaps/>
            <w:noProof/>
            <w:szCs w:val="20"/>
            <w:rPrChange w:id="1891" w:author="Hong Qin" w:date="2012-04-23T07:13:00Z">
              <w:rPr>
                <w:rFonts w:ascii="Arial" w:hAnsi="Arial" w:cs="Arial"/>
                <w:sz w:val="20"/>
                <w:szCs w:val="20"/>
              </w:rPr>
            </w:rPrChange>
          </w:rPr>
          <w:t xml:space="preserve">. </w:t>
        </w:r>
        <w:r w:rsidRPr="006C28C4">
          <w:rPr>
            <w:rFonts w:ascii="Calibri" w:hAnsi="Calibri" w:cs="Arial"/>
            <w:noProof/>
            <w:szCs w:val="20"/>
            <w:rPrChange w:id="1892" w:author="Hong Qin" w:date="2012-04-23T07:13:00Z">
              <w:rPr>
                <w:rFonts w:ascii="Arial" w:hAnsi="Arial" w:cs="Arial"/>
                <w:sz w:val="20"/>
                <w:szCs w:val="20"/>
              </w:rPr>
            </w:rPrChange>
          </w:rPr>
          <w:t>C</w:t>
        </w:r>
        <w:r w:rsidRPr="006C28C4">
          <w:rPr>
            <w:rFonts w:ascii="Calibri" w:hAnsi="Calibri" w:cs="Arial"/>
            <w:smallCaps/>
            <w:noProof/>
            <w:szCs w:val="20"/>
            <w:rPrChange w:id="1893" w:author="Hong Qin" w:date="2012-04-23T07:13:00Z">
              <w:rPr>
                <w:rFonts w:ascii="Arial" w:hAnsi="Arial" w:cs="Arial"/>
                <w:sz w:val="20"/>
                <w:szCs w:val="20"/>
              </w:rPr>
            </w:rPrChange>
          </w:rPr>
          <w:t>arpp</w:t>
        </w:r>
        <w:r w:rsidRPr="006C28C4">
          <w:rPr>
            <w:rFonts w:ascii="Calibri" w:hAnsi="Calibri" w:cs="Arial"/>
            <w:noProof/>
            <w:szCs w:val="20"/>
            <w:rPrChange w:id="1894" w:author="Hong Qin" w:date="2012-04-23T07:13:00Z">
              <w:rPr>
                <w:rFonts w:ascii="Arial" w:hAnsi="Arial" w:cs="Arial"/>
                <w:sz w:val="20"/>
                <w:szCs w:val="20"/>
              </w:rPr>
            </w:rPrChange>
          </w:rPr>
          <w:t>, P</w:t>
        </w:r>
        <w:r w:rsidRPr="006C28C4">
          <w:rPr>
            <w:rFonts w:ascii="Calibri" w:hAnsi="Calibri" w:cs="Arial"/>
            <w:smallCaps/>
            <w:noProof/>
            <w:szCs w:val="20"/>
            <w:rPrChange w:id="1895" w:author="Hong Qin" w:date="2012-04-23T07:13:00Z">
              <w:rPr>
                <w:rFonts w:ascii="Arial" w:hAnsi="Arial" w:cs="Arial"/>
                <w:sz w:val="20"/>
                <w:szCs w:val="20"/>
              </w:rPr>
            </w:rPrChange>
          </w:rPr>
          <w:t xml:space="preserve">. </w:t>
        </w:r>
        <w:r w:rsidRPr="006C28C4">
          <w:rPr>
            <w:rFonts w:ascii="Calibri" w:hAnsi="Calibri" w:cs="Arial"/>
            <w:noProof/>
            <w:szCs w:val="20"/>
            <w:rPrChange w:id="1896" w:author="Hong Qin" w:date="2012-04-23T07:13:00Z">
              <w:rPr>
                <w:rFonts w:ascii="Arial" w:hAnsi="Arial" w:cs="Arial"/>
                <w:sz w:val="20"/>
                <w:szCs w:val="20"/>
              </w:rPr>
            </w:rPrChange>
          </w:rPr>
          <w:t>T</w:t>
        </w:r>
        <w:r w:rsidRPr="006C28C4">
          <w:rPr>
            <w:rFonts w:ascii="Calibri" w:hAnsi="Calibri" w:cs="Arial"/>
            <w:smallCaps/>
            <w:noProof/>
            <w:szCs w:val="20"/>
            <w:rPrChange w:id="1897" w:author="Hong Qin" w:date="2012-04-23T07:13:00Z">
              <w:rPr>
                <w:rFonts w:ascii="Arial" w:hAnsi="Arial" w:cs="Arial"/>
                <w:sz w:val="20"/>
                <w:szCs w:val="20"/>
              </w:rPr>
            </w:rPrChange>
          </w:rPr>
          <w:t>impson</w:t>
        </w:r>
        <w:r w:rsidRPr="006C28C4">
          <w:rPr>
            <w:rFonts w:ascii="Calibri" w:hAnsi="Calibri" w:cs="Arial"/>
            <w:noProof/>
            <w:szCs w:val="20"/>
            <w:rPrChange w:id="1898" w:author="Hong Qin" w:date="2012-04-23T07:13:00Z">
              <w:rPr>
                <w:rFonts w:ascii="Arial" w:hAnsi="Arial" w:cs="Arial"/>
                <w:sz w:val="20"/>
                <w:szCs w:val="20"/>
              </w:rPr>
            </w:rPrChange>
          </w:rPr>
          <w:t>, S</w:t>
        </w:r>
        <w:r w:rsidRPr="006C28C4">
          <w:rPr>
            <w:rFonts w:ascii="Calibri" w:hAnsi="Calibri" w:cs="Arial"/>
            <w:smallCaps/>
            <w:noProof/>
            <w:szCs w:val="20"/>
            <w:rPrChange w:id="1899" w:author="Hong Qin" w:date="2012-04-23T07:13:00Z">
              <w:rPr>
                <w:rFonts w:ascii="Arial" w:hAnsi="Arial" w:cs="Arial"/>
                <w:sz w:val="20"/>
                <w:szCs w:val="20"/>
              </w:rPr>
            </w:rPrChange>
          </w:rPr>
          <w:t xml:space="preserve">. </w:t>
        </w:r>
        <w:r w:rsidRPr="006C28C4">
          <w:rPr>
            <w:rFonts w:ascii="Calibri" w:hAnsi="Calibri" w:cs="Arial"/>
            <w:noProof/>
            <w:szCs w:val="20"/>
            <w:rPrChange w:id="1900" w:author="Hong Qin" w:date="2012-04-23T07:13:00Z">
              <w:rPr>
                <w:rFonts w:ascii="Arial" w:hAnsi="Arial" w:cs="Arial"/>
                <w:sz w:val="20"/>
                <w:szCs w:val="20"/>
              </w:rPr>
            </w:rPrChange>
          </w:rPr>
          <w:t>J</w:t>
        </w:r>
        <w:r w:rsidRPr="006C28C4">
          <w:rPr>
            <w:rFonts w:ascii="Calibri" w:hAnsi="Calibri" w:cs="Arial"/>
            <w:smallCaps/>
            <w:noProof/>
            <w:szCs w:val="20"/>
            <w:rPrChange w:id="1901" w:author="Hong Qin" w:date="2012-04-23T07:13:00Z">
              <w:rPr>
                <w:rFonts w:ascii="Arial" w:hAnsi="Arial" w:cs="Arial"/>
                <w:sz w:val="20"/>
                <w:szCs w:val="20"/>
              </w:rPr>
            </w:rPrChange>
          </w:rPr>
          <w:t xml:space="preserve">. </w:t>
        </w:r>
        <w:r w:rsidRPr="006C28C4">
          <w:rPr>
            <w:rFonts w:ascii="Calibri" w:hAnsi="Calibri" w:cs="Arial"/>
            <w:noProof/>
            <w:szCs w:val="20"/>
            <w:rPrChange w:id="1902" w:author="Hong Qin" w:date="2012-04-23T07:13:00Z">
              <w:rPr>
                <w:rFonts w:ascii="Arial" w:hAnsi="Arial" w:cs="Arial"/>
                <w:sz w:val="20"/>
                <w:szCs w:val="20"/>
              </w:rPr>
            </w:rPrChange>
          </w:rPr>
          <w:t>W</w:t>
        </w:r>
        <w:r w:rsidRPr="006C28C4">
          <w:rPr>
            <w:rFonts w:ascii="Calibri" w:hAnsi="Calibri" w:cs="Arial"/>
            <w:smallCaps/>
            <w:noProof/>
            <w:szCs w:val="20"/>
            <w:rPrChange w:id="1903" w:author="Hong Qin" w:date="2012-04-23T07:13:00Z">
              <w:rPr>
                <w:rFonts w:ascii="Arial" w:hAnsi="Arial" w:cs="Arial"/>
                <w:sz w:val="20"/>
                <w:szCs w:val="20"/>
              </w:rPr>
            </w:rPrChange>
          </w:rPr>
          <w:t>inder</w:t>
        </w:r>
        <w:r w:rsidRPr="006C28C4">
          <w:rPr>
            <w:rFonts w:ascii="Calibri" w:hAnsi="Calibri" w:cs="Arial"/>
            <w:noProof/>
            <w:szCs w:val="20"/>
            <w:rPrChange w:id="1904" w:author="Hong Qin" w:date="2012-04-23T07:13:00Z">
              <w:rPr>
                <w:rFonts w:ascii="Arial" w:hAnsi="Arial" w:cs="Arial"/>
                <w:sz w:val="20"/>
                <w:szCs w:val="20"/>
              </w:rPr>
            </w:rPrChange>
          </w:rPr>
          <w:t xml:space="preserve"> and K</w:t>
        </w:r>
        <w:r w:rsidRPr="006C28C4">
          <w:rPr>
            <w:rFonts w:ascii="Calibri" w:hAnsi="Calibri" w:cs="Arial"/>
            <w:smallCaps/>
            <w:noProof/>
            <w:szCs w:val="20"/>
            <w:rPrChange w:id="1905" w:author="Hong Qin" w:date="2012-04-23T07:13:00Z">
              <w:rPr>
                <w:rFonts w:ascii="Arial" w:hAnsi="Arial" w:cs="Arial"/>
                <w:sz w:val="20"/>
                <w:szCs w:val="20"/>
              </w:rPr>
            </w:rPrChange>
          </w:rPr>
          <w:t xml:space="preserve">. </w:t>
        </w:r>
        <w:r w:rsidRPr="006C28C4">
          <w:rPr>
            <w:rFonts w:ascii="Calibri" w:hAnsi="Calibri" w:cs="Arial"/>
            <w:noProof/>
            <w:szCs w:val="20"/>
            <w:rPrChange w:id="1906" w:author="Hong Qin" w:date="2012-04-23T07:13:00Z">
              <w:rPr>
                <w:rFonts w:ascii="Arial" w:hAnsi="Arial" w:cs="Arial"/>
                <w:sz w:val="20"/>
                <w:szCs w:val="20"/>
              </w:rPr>
            </w:rPrChange>
          </w:rPr>
          <w:t>R</w:t>
        </w:r>
        <w:r w:rsidRPr="006C28C4">
          <w:rPr>
            <w:rFonts w:ascii="Calibri" w:hAnsi="Calibri" w:cs="Arial"/>
            <w:smallCaps/>
            <w:noProof/>
            <w:szCs w:val="20"/>
            <w:rPrChange w:id="1907" w:author="Hong Qin" w:date="2012-04-23T07:13:00Z">
              <w:rPr>
                <w:rFonts w:ascii="Arial" w:hAnsi="Arial" w:cs="Arial"/>
                <w:sz w:val="20"/>
                <w:szCs w:val="20"/>
              </w:rPr>
            </w:rPrChange>
          </w:rPr>
          <w:t xml:space="preserve">. </w:t>
        </w:r>
        <w:r w:rsidRPr="006C28C4">
          <w:rPr>
            <w:rFonts w:ascii="Calibri" w:hAnsi="Calibri" w:cs="Arial"/>
            <w:noProof/>
            <w:szCs w:val="20"/>
            <w:rPrChange w:id="1908" w:author="Hong Qin" w:date="2012-04-23T07:13:00Z">
              <w:rPr>
                <w:rFonts w:ascii="Arial" w:hAnsi="Arial" w:cs="Arial"/>
                <w:sz w:val="20"/>
                <w:szCs w:val="20"/>
              </w:rPr>
            </w:rPrChange>
          </w:rPr>
          <w:t>A</w:t>
        </w:r>
        <w:r w:rsidRPr="006C28C4">
          <w:rPr>
            <w:rFonts w:ascii="Calibri" w:hAnsi="Calibri" w:cs="Arial"/>
            <w:smallCaps/>
            <w:noProof/>
            <w:szCs w:val="20"/>
            <w:rPrChange w:id="1909" w:author="Hong Qin" w:date="2012-04-23T07:13:00Z">
              <w:rPr>
                <w:rFonts w:ascii="Arial" w:hAnsi="Arial" w:cs="Arial"/>
                <w:sz w:val="20"/>
                <w:szCs w:val="20"/>
              </w:rPr>
            </w:rPrChange>
          </w:rPr>
          <w:t>yscough</w:t>
        </w:r>
        <w:r w:rsidRPr="006C28C4">
          <w:rPr>
            <w:rFonts w:ascii="Calibri" w:hAnsi="Calibri" w:cs="Arial"/>
            <w:noProof/>
            <w:szCs w:val="20"/>
            <w:rPrChange w:id="1910" w:author="Hong Qin" w:date="2012-04-23T07:13:00Z">
              <w:rPr>
                <w:rFonts w:ascii="Arial" w:hAnsi="Arial" w:cs="Arial"/>
                <w:sz w:val="20"/>
                <w:szCs w:val="20"/>
              </w:rPr>
            </w:rPrChange>
          </w:rPr>
          <w:t xml:space="preserve">, 2004 A role for the actin cytoskeleton in cell death and aging in yeast. J Cell Biol </w:t>
        </w:r>
        <w:r w:rsidRPr="006C28C4">
          <w:rPr>
            <w:rFonts w:ascii="Calibri" w:hAnsi="Calibri" w:cs="Arial"/>
            <w:b/>
            <w:noProof/>
            <w:szCs w:val="20"/>
            <w:rPrChange w:id="1911" w:author="Hong Qin" w:date="2012-04-23T07:13:00Z">
              <w:rPr>
                <w:rFonts w:ascii="Arial" w:hAnsi="Arial" w:cs="Arial"/>
                <w:sz w:val="20"/>
                <w:szCs w:val="20"/>
              </w:rPr>
            </w:rPrChange>
          </w:rPr>
          <w:t>164:</w:t>
        </w:r>
        <w:r w:rsidRPr="006C28C4">
          <w:rPr>
            <w:rFonts w:ascii="Calibri" w:hAnsi="Calibri" w:cs="Arial"/>
            <w:noProof/>
            <w:szCs w:val="20"/>
            <w:rPrChange w:id="1912" w:author="Hong Qin" w:date="2012-04-23T07:13:00Z">
              <w:rPr>
                <w:rFonts w:ascii="Arial" w:hAnsi="Arial" w:cs="Arial"/>
                <w:sz w:val="20"/>
                <w:szCs w:val="20"/>
              </w:rPr>
            </w:rPrChange>
          </w:rPr>
          <w:t xml:space="preserve"> 803-809.</w:t>
        </w:r>
      </w:ins>
    </w:p>
    <w:p w:rsidR="00626510" w:rsidRPr="00626510" w:rsidRDefault="006C28C4" w:rsidP="00626510">
      <w:pPr>
        <w:spacing w:after="0" w:line="240" w:lineRule="auto"/>
        <w:ind w:left="720" w:hanging="720"/>
        <w:rPr>
          <w:ins w:id="1913" w:author="Hong Qin" w:date="2012-04-23T07:13:00Z"/>
          <w:rFonts w:ascii="Calibri" w:hAnsi="Calibri" w:cs="Arial"/>
          <w:noProof/>
          <w:szCs w:val="20"/>
          <w:rPrChange w:id="1914" w:author="Hong Qin" w:date="2012-04-23T07:13:00Z">
            <w:rPr>
              <w:ins w:id="1915" w:author="Hong Qin" w:date="2012-04-23T07:13:00Z"/>
              <w:rFonts w:ascii="Arial" w:hAnsi="Arial" w:cs="Arial"/>
              <w:sz w:val="20"/>
              <w:szCs w:val="20"/>
            </w:rPr>
          </w:rPrChange>
        </w:rPr>
      </w:pPr>
      <w:ins w:id="1916" w:author="Hong Qin" w:date="2012-04-23T07:13:00Z">
        <w:r w:rsidRPr="006C28C4">
          <w:rPr>
            <w:rFonts w:ascii="Calibri" w:hAnsi="Calibri" w:cs="Arial"/>
            <w:noProof/>
            <w:szCs w:val="20"/>
            <w:rPrChange w:id="1917" w:author="Hong Qin" w:date="2012-04-23T07:13:00Z">
              <w:rPr>
                <w:rFonts w:ascii="Arial" w:hAnsi="Arial" w:cs="Arial"/>
                <w:sz w:val="20"/>
                <w:szCs w:val="20"/>
              </w:rPr>
            </w:rPrChange>
          </w:rPr>
          <w:t>G</w:t>
        </w:r>
        <w:r w:rsidRPr="006C28C4">
          <w:rPr>
            <w:rFonts w:ascii="Calibri" w:hAnsi="Calibri" w:cs="Arial"/>
            <w:smallCaps/>
            <w:noProof/>
            <w:szCs w:val="20"/>
            <w:rPrChange w:id="1918" w:author="Hong Qin" w:date="2012-04-23T07:13:00Z">
              <w:rPr>
                <w:rFonts w:ascii="Arial" w:hAnsi="Arial" w:cs="Arial"/>
                <w:sz w:val="20"/>
                <w:szCs w:val="20"/>
              </w:rPr>
            </w:rPrChange>
          </w:rPr>
          <w:t xml:space="preserve">ravel, </w:t>
        </w:r>
        <w:r w:rsidRPr="006C28C4">
          <w:rPr>
            <w:rFonts w:ascii="Calibri" w:hAnsi="Calibri" w:cs="Arial"/>
            <w:noProof/>
            <w:szCs w:val="20"/>
            <w:rPrChange w:id="1919" w:author="Hong Qin" w:date="2012-04-23T07:13:00Z">
              <w:rPr>
                <w:rFonts w:ascii="Arial" w:hAnsi="Arial" w:cs="Arial"/>
                <w:sz w:val="20"/>
                <w:szCs w:val="20"/>
              </w:rPr>
            </w:rPrChange>
          </w:rPr>
          <w:t>S</w:t>
        </w:r>
        <w:r w:rsidRPr="006C28C4">
          <w:rPr>
            <w:rFonts w:ascii="Calibri" w:hAnsi="Calibri" w:cs="Arial"/>
            <w:smallCaps/>
            <w:noProof/>
            <w:szCs w:val="20"/>
            <w:rPrChange w:id="1920" w:author="Hong Qin" w:date="2012-04-23T07:13:00Z">
              <w:rPr>
                <w:rFonts w:ascii="Arial" w:hAnsi="Arial" w:cs="Arial"/>
                <w:sz w:val="20"/>
                <w:szCs w:val="20"/>
              </w:rPr>
            </w:rPrChange>
          </w:rPr>
          <w:t>.</w:t>
        </w:r>
        <w:r w:rsidRPr="006C28C4">
          <w:rPr>
            <w:rFonts w:ascii="Calibri" w:hAnsi="Calibri" w:cs="Arial"/>
            <w:noProof/>
            <w:szCs w:val="20"/>
            <w:rPrChange w:id="1921" w:author="Hong Qin" w:date="2012-04-23T07:13:00Z">
              <w:rPr>
                <w:rFonts w:ascii="Arial" w:hAnsi="Arial" w:cs="Arial"/>
                <w:sz w:val="20"/>
                <w:szCs w:val="20"/>
              </w:rPr>
            </w:rPrChange>
          </w:rPr>
          <w:t>, and S</w:t>
        </w:r>
        <w:r w:rsidRPr="006C28C4">
          <w:rPr>
            <w:rFonts w:ascii="Calibri" w:hAnsi="Calibri" w:cs="Arial"/>
            <w:smallCaps/>
            <w:noProof/>
            <w:szCs w:val="20"/>
            <w:rPrChange w:id="1922" w:author="Hong Qin" w:date="2012-04-23T07:13:00Z">
              <w:rPr>
                <w:rFonts w:ascii="Arial" w:hAnsi="Arial" w:cs="Arial"/>
                <w:sz w:val="20"/>
                <w:szCs w:val="20"/>
              </w:rPr>
            </w:rPrChange>
          </w:rPr>
          <w:t xml:space="preserve">. </w:t>
        </w:r>
        <w:r w:rsidRPr="006C28C4">
          <w:rPr>
            <w:rFonts w:ascii="Calibri" w:hAnsi="Calibri" w:cs="Arial"/>
            <w:noProof/>
            <w:szCs w:val="20"/>
            <w:rPrChange w:id="1923" w:author="Hong Qin" w:date="2012-04-23T07:13:00Z">
              <w:rPr>
                <w:rFonts w:ascii="Arial" w:hAnsi="Arial" w:cs="Arial"/>
                <w:sz w:val="20"/>
                <w:szCs w:val="20"/>
              </w:rPr>
            </w:rPrChange>
          </w:rPr>
          <w:t>P</w:t>
        </w:r>
        <w:r w:rsidRPr="006C28C4">
          <w:rPr>
            <w:rFonts w:ascii="Calibri" w:hAnsi="Calibri" w:cs="Arial"/>
            <w:smallCaps/>
            <w:noProof/>
            <w:szCs w:val="20"/>
            <w:rPrChange w:id="1924" w:author="Hong Qin" w:date="2012-04-23T07:13:00Z">
              <w:rPr>
                <w:rFonts w:ascii="Arial" w:hAnsi="Arial" w:cs="Arial"/>
                <w:sz w:val="20"/>
                <w:szCs w:val="20"/>
              </w:rPr>
            </w:rPrChange>
          </w:rPr>
          <w:t xml:space="preserve">. </w:t>
        </w:r>
        <w:r w:rsidRPr="006C28C4">
          <w:rPr>
            <w:rFonts w:ascii="Calibri" w:hAnsi="Calibri" w:cs="Arial"/>
            <w:noProof/>
            <w:szCs w:val="20"/>
            <w:rPrChange w:id="1925" w:author="Hong Qin" w:date="2012-04-23T07:13:00Z">
              <w:rPr>
                <w:rFonts w:ascii="Arial" w:hAnsi="Arial" w:cs="Arial"/>
                <w:sz w:val="20"/>
                <w:szCs w:val="20"/>
              </w:rPr>
            </w:rPrChange>
          </w:rPr>
          <w:t>J</w:t>
        </w:r>
        <w:r w:rsidRPr="006C28C4">
          <w:rPr>
            <w:rFonts w:ascii="Calibri" w:hAnsi="Calibri" w:cs="Arial"/>
            <w:smallCaps/>
            <w:noProof/>
            <w:szCs w:val="20"/>
            <w:rPrChange w:id="1926" w:author="Hong Qin" w:date="2012-04-23T07:13:00Z">
              <w:rPr>
                <w:rFonts w:ascii="Arial" w:hAnsi="Arial" w:cs="Arial"/>
                <w:sz w:val="20"/>
                <w:szCs w:val="20"/>
              </w:rPr>
            </w:rPrChange>
          </w:rPr>
          <w:t>ackson</w:t>
        </w:r>
        <w:r w:rsidRPr="006C28C4">
          <w:rPr>
            <w:rFonts w:ascii="Calibri" w:hAnsi="Calibri" w:cs="Arial"/>
            <w:noProof/>
            <w:szCs w:val="20"/>
            <w:rPrChange w:id="1927" w:author="Hong Qin" w:date="2012-04-23T07:13:00Z">
              <w:rPr>
                <w:rFonts w:ascii="Arial" w:hAnsi="Arial" w:cs="Arial"/>
                <w:sz w:val="20"/>
                <w:szCs w:val="20"/>
              </w:rPr>
            </w:rPrChange>
          </w:rPr>
          <w:t xml:space="preserve">, 2003 Increased genome instability in aging yeast. Cell </w:t>
        </w:r>
        <w:r w:rsidRPr="006C28C4">
          <w:rPr>
            <w:rFonts w:ascii="Calibri" w:hAnsi="Calibri" w:cs="Arial"/>
            <w:b/>
            <w:noProof/>
            <w:szCs w:val="20"/>
            <w:rPrChange w:id="1928" w:author="Hong Qin" w:date="2012-04-23T07:13:00Z">
              <w:rPr>
                <w:rFonts w:ascii="Arial" w:hAnsi="Arial" w:cs="Arial"/>
                <w:sz w:val="20"/>
                <w:szCs w:val="20"/>
              </w:rPr>
            </w:rPrChange>
          </w:rPr>
          <w:t>115:</w:t>
        </w:r>
        <w:r w:rsidRPr="006C28C4">
          <w:rPr>
            <w:rFonts w:ascii="Calibri" w:hAnsi="Calibri" w:cs="Arial"/>
            <w:noProof/>
            <w:szCs w:val="20"/>
            <w:rPrChange w:id="1929" w:author="Hong Qin" w:date="2012-04-23T07:13:00Z">
              <w:rPr>
                <w:rFonts w:ascii="Arial" w:hAnsi="Arial" w:cs="Arial"/>
                <w:sz w:val="20"/>
                <w:szCs w:val="20"/>
              </w:rPr>
            </w:rPrChange>
          </w:rPr>
          <w:t xml:space="preserve"> 1-2.</w:t>
        </w:r>
      </w:ins>
    </w:p>
    <w:p w:rsidR="00626510" w:rsidRPr="00626510" w:rsidRDefault="006C28C4" w:rsidP="00626510">
      <w:pPr>
        <w:spacing w:after="0" w:line="240" w:lineRule="auto"/>
        <w:ind w:left="720" w:hanging="720"/>
        <w:rPr>
          <w:ins w:id="1930" w:author="Hong Qin" w:date="2012-04-23T07:13:00Z"/>
          <w:rFonts w:ascii="Calibri" w:hAnsi="Calibri" w:cs="Arial"/>
          <w:noProof/>
          <w:szCs w:val="20"/>
          <w:rPrChange w:id="1931" w:author="Hong Qin" w:date="2012-04-23T07:13:00Z">
            <w:rPr>
              <w:ins w:id="1932" w:author="Hong Qin" w:date="2012-04-23T07:13:00Z"/>
              <w:rFonts w:ascii="Arial" w:hAnsi="Arial" w:cs="Arial"/>
              <w:sz w:val="20"/>
              <w:szCs w:val="20"/>
            </w:rPr>
          </w:rPrChange>
        </w:rPr>
      </w:pPr>
      <w:ins w:id="1933" w:author="Hong Qin" w:date="2012-04-23T07:13:00Z">
        <w:r w:rsidRPr="006C28C4">
          <w:rPr>
            <w:rFonts w:ascii="Calibri" w:hAnsi="Calibri" w:cs="Arial"/>
            <w:noProof/>
            <w:szCs w:val="20"/>
            <w:rPrChange w:id="1934" w:author="Hong Qin" w:date="2012-04-23T07:13:00Z">
              <w:rPr>
                <w:rFonts w:ascii="Arial" w:hAnsi="Arial" w:cs="Arial"/>
                <w:sz w:val="20"/>
                <w:szCs w:val="20"/>
              </w:rPr>
            </w:rPrChange>
          </w:rPr>
          <w:t>H</w:t>
        </w:r>
        <w:r w:rsidRPr="006C28C4">
          <w:rPr>
            <w:rFonts w:ascii="Calibri" w:hAnsi="Calibri" w:cs="Arial"/>
            <w:smallCaps/>
            <w:noProof/>
            <w:szCs w:val="20"/>
            <w:rPrChange w:id="1935" w:author="Hong Qin" w:date="2012-04-23T07:13:00Z">
              <w:rPr>
                <w:rFonts w:ascii="Arial" w:hAnsi="Arial" w:cs="Arial"/>
                <w:sz w:val="20"/>
                <w:szCs w:val="20"/>
              </w:rPr>
            </w:rPrChange>
          </w:rPr>
          <w:t xml:space="preserve">arman, </w:t>
        </w:r>
        <w:r w:rsidRPr="006C28C4">
          <w:rPr>
            <w:rFonts w:ascii="Calibri" w:hAnsi="Calibri" w:cs="Arial"/>
            <w:noProof/>
            <w:szCs w:val="20"/>
            <w:rPrChange w:id="1936" w:author="Hong Qin" w:date="2012-04-23T07:13:00Z">
              <w:rPr>
                <w:rFonts w:ascii="Arial" w:hAnsi="Arial" w:cs="Arial"/>
                <w:sz w:val="20"/>
                <w:szCs w:val="20"/>
              </w:rPr>
            </w:rPrChange>
          </w:rPr>
          <w:t>D</w:t>
        </w:r>
        <w:r w:rsidRPr="006C28C4">
          <w:rPr>
            <w:rFonts w:ascii="Calibri" w:hAnsi="Calibri" w:cs="Arial"/>
            <w:smallCaps/>
            <w:noProof/>
            <w:szCs w:val="20"/>
            <w:rPrChange w:id="1937" w:author="Hong Qin" w:date="2012-04-23T07:13:00Z">
              <w:rPr>
                <w:rFonts w:ascii="Arial" w:hAnsi="Arial" w:cs="Arial"/>
                <w:sz w:val="20"/>
                <w:szCs w:val="20"/>
              </w:rPr>
            </w:rPrChange>
          </w:rPr>
          <w:t>.</w:t>
        </w:r>
        <w:r w:rsidRPr="006C28C4">
          <w:rPr>
            <w:rFonts w:ascii="Calibri" w:hAnsi="Calibri" w:cs="Arial"/>
            <w:noProof/>
            <w:szCs w:val="20"/>
            <w:rPrChange w:id="1938" w:author="Hong Qin" w:date="2012-04-23T07:13:00Z">
              <w:rPr>
                <w:rFonts w:ascii="Arial" w:hAnsi="Arial" w:cs="Arial"/>
                <w:sz w:val="20"/>
                <w:szCs w:val="20"/>
              </w:rPr>
            </w:rPrChange>
          </w:rPr>
          <w:t xml:space="preserve">, 1956 Aging: a theory based on free radical and radiation chemistry. J Gerontol </w:t>
        </w:r>
        <w:r w:rsidRPr="006C28C4">
          <w:rPr>
            <w:rFonts w:ascii="Calibri" w:hAnsi="Calibri" w:cs="Arial"/>
            <w:b/>
            <w:noProof/>
            <w:szCs w:val="20"/>
            <w:rPrChange w:id="1939" w:author="Hong Qin" w:date="2012-04-23T07:13:00Z">
              <w:rPr>
                <w:rFonts w:ascii="Arial" w:hAnsi="Arial" w:cs="Arial"/>
                <w:sz w:val="20"/>
                <w:szCs w:val="20"/>
              </w:rPr>
            </w:rPrChange>
          </w:rPr>
          <w:t>11:</w:t>
        </w:r>
        <w:r w:rsidRPr="006C28C4">
          <w:rPr>
            <w:rFonts w:ascii="Calibri" w:hAnsi="Calibri" w:cs="Arial"/>
            <w:noProof/>
            <w:szCs w:val="20"/>
            <w:rPrChange w:id="1940" w:author="Hong Qin" w:date="2012-04-23T07:13:00Z">
              <w:rPr>
                <w:rFonts w:ascii="Arial" w:hAnsi="Arial" w:cs="Arial"/>
                <w:sz w:val="20"/>
                <w:szCs w:val="20"/>
              </w:rPr>
            </w:rPrChange>
          </w:rPr>
          <w:t xml:space="preserve"> 298-300.</w:t>
        </w:r>
      </w:ins>
    </w:p>
    <w:p w:rsidR="00626510" w:rsidRPr="00626510" w:rsidRDefault="006C28C4" w:rsidP="00626510">
      <w:pPr>
        <w:spacing w:after="0" w:line="240" w:lineRule="auto"/>
        <w:ind w:left="720" w:hanging="720"/>
        <w:rPr>
          <w:ins w:id="1941" w:author="Hong Qin" w:date="2012-04-23T07:13:00Z"/>
          <w:rFonts w:ascii="Calibri" w:hAnsi="Calibri" w:cs="Arial"/>
          <w:noProof/>
          <w:szCs w:val="20"/>
          <w:rPrChange w:id="1942" w:author="Hong Qin" w:date="2012-04-23T07:13:00Z">
            <w:rPr>
              <w:ins w:id="1943" w:author="Hong Qin" w:date="2012-04-23T07:13:00Z"/>
              <w:rFonts w:ascii="Arial" w:hAnsi="Arial" w:cs="Arial"/>
              <w:sz w:val="20"/>
              <w:szCs w:val="20"/>
            </w:rPr>
          </w:rPrChange>
        </w:rPr>
      </w:pPr>
      <w:ins w:id="1944" w:author="Hong Qin" w:date="2012-04-23T07:13:00Z">
        <w:r w:rsidRPr="006C28C4">
          <w:rPr>
            <w:rFonts w:ascii="Calibri" w:hAnsi="Calibri" w:cs="Arial"/>
            <w:noProof/>
            <w:szCs w:val="20"/>
            <w:rPrChange w:id="1945" w:author="Hong Qin" w:date="2012-04-23T07:13:00Z">
              <w:rPr>
                <w:rFonts w:ascii="Arial" w:hAnsi="Arial" w:cs="Arial"/>
                <w:sz w:val="20"/>
                <w:szCs w:val="20"/>
              </w:rPr>
            </w:rPrChange>
          </w:rPr>
          <w:t>H</w:t>
        </w:r>
        <w:r w:rsidRPr="006C28C4">
          <w:rPr>
            <w:rFonts w:ascii="Calibri" w:hAnsi="Calibri" w:cs="Arial"/>
            <w:smallCaps/>
            <w:noProof/>
            <w:szCs w:val="20"/>
            <w:rPrChange w:id="1946" w:author="Hong Qin" w:date="2012-04-23T07:13:00Z">
              <w:rPr>
                <w:rFonts w:ascii="Arial" w:hAnsi="Arial" w:cs="Arial"/>
                <w:sz w:val="20"/>
                <w:szCs w:val="20"/>
              </w:rPr>
            </w:rPrChange>
          </w:rPr>
          <w:t xml:space="preserve">arrison, </w:t>
        </w:r>
        <w:r w:rsidRPr="006C28C4">
          <w:rPr>
            <w:rFonts w:ascii="Calibri" w:hAnsi="Calibri" w:cs="Arial"/>
            <w:noProof/>
            <w:szCs w:val="20"/>
            <w:rPrChange w:id="1947" w:author="Hong Qin" w:date="2012-04-23T07:13:00Z">
              <w:rPr>
                <w:rFonts w:ascii="Arial" w:hAnsi="Arial" w:cs="Arial"/>
                <w:sz w:val="20"/>
                <w:szCs w:val="20"/>
              </w:rPr>
            </w:rPrChange>
          </w:rPr>
          <w:t>D</w:t>
        </w:r>
        <w:r w:rsidRPr="006C28C4">
          <w:rPr>
            <w:rFonts w:ascii="Calibri" w:hAnsi="Calibri" w:cs="Arial"/>
            <w:smallCaps/>
            <w:noProof/>
            <w:szCs w:val="20"/>
            <w:rPrChange w:id="1948" w:author="Hong Qin" w:date="2012-04-23T07:13:00Z">
              <w:rPr>
                <w:rFonts w:ascii="Arial" w:hAnsi="Arial" w:cs="Arial"/>
                <w:sz w:val="20"/>
                <w:szCs w:val="20"/>
              </w:rPr>
            </w:rPrChange>
          </w:rPr>
          <w:t xml:space="preserve">. </w:t>
        </w:r>
        <w:r w:rsidRPr="006C28C4">
          <w:rPr>
            <w:rFonts w:ascii="Calibri" w:hAnsi="Calibri" w:cs="Arial"/>
            <w:noProof/>
            <w:szCs w:val="20"/>
            <w:rPrChange w:id="1949" w:author="Hong Qin" w:date="2012-04-23T07:13:00Z">
              <w:rPr>
                <w:rFonts w:ascii="Arial" w:hAnsi="Arial" w:cs="Arial"/>
                <w:sz w:val="20"/>
                <w:szCs w:val="20"/>
              </w:rPr>
            </w:rPrChange>
          </w:rPr>
          <w:t>E</w:t>
        </w:r>
        <w:r w:rsidRPr="006C28C4">
          <w:rPr>
            <w:rFonts w:ascii="Calibri" w:hAnsi="Calibri" w:cs="Arial"/>
            <w:smallCaps/>
            <w:noProof/>
            <w:szCs w:val="20"/>
            <w:rPrChange w:id="1950" w:author="Hong Qin" w:date="2012-04-23T07:13:00Z">
              <w:rPr>
                <w:rFonts w:ascii="Arial" w:hAnsi="Arial" w:cs="Arial"/>
                <w:sz w:val="20"/>
                <w:szCs w:val="20"/>
              </w:rPr>
            </w:rPrChange>
          </w:rPr>
          <w:t>.</w:t>
        </w:r>
        <w:r w:rsidRPr="006C28C4">
          <w:rPr>
            <w:rFonts w:ascii="Calibri" w:hAnsi="Calibri" w:cs="Arial"/>
            <w:noProof/>
            <w:szCs w:val="20"/>
            <w:rPrChange w:id="1951" w:author="Hong Qin" w:date="2012-04-23T07:13:00Z">
              <w:rPr>
                <w:rFonts w:ascii="Arial" w:hAnsi="Arial" w:cs="Arial"/>
                <w:sz w:val="20"/>
                <w:szCs w:val="20"/>
              </w:rPr>
            </w:rPrChange>
          </w:rPr>
          <w:t>, and J</w:t>
        </w:r>
        <w:r w:rsidRPr="006C28C4">
          <w:rPr>
            <w:rFonts w:ascii="Calibri" w:hAnsi="Calibri" w:cs="Arial"/>
            <w:smallCaps/>
            <w:noProof/>
            <w:szCs w:val="20"/>
            <w:rPrChange w:id="1952" w:author="Hong Qin" w:date="2012-04-23T07:13:00Z">
              <w:rPr>
                <w:rFonts w:ascii="Arial" w:hAnsi="Arial" w:cs="Arial"/>
                <w:sz w:val="20"/>
                <w:szCs w:val="20"/>
              </w:rPr>
            </w:rPrChange>
          </w:rPr>
          <w:t xml:space="preserve">. </w:t>
        </w:r>
        <w:r w:rsidRPr="006C28C4">
          <w:rPr>
            <w:rFonts w:ascii="Calibri" w:hAnsi="Calibri" w:cs="Arial"/>
            <w:noProof/>
            <w:szCs w:val="20"/>
            <w:rPrChange w:id="1953" w:author="Hong Qin" w:date="2012-04-23T07:13:00Z">
              <w:rPr>
                <w:rFonts w:ascii="Arial" w:hAnsi="Arial" w:cs="Arial"/>
                <w:sz w:val="20"/>
                <w:szCs w:val="20"/>
              </w:rPr>
            </w:rPrChange>
          </w:rPr>
          <w:t>R</w:t>
        </w:r>
        <w:r w:rsidRPr="006C28C4">
          <w:rPr>
            <w:rFonts w:ascii="Calibri" w:hAnsi="Calibri" w:cs="Arial"/>
            <w:smallCaps/>
            <w:noProof/>
            <w:szCs w:val="20"/>
            <w:rPrChange w:id="1954" w:author="Hong Qin" w:date="2012-04-23T07:13:00Z">
              <w:rPr>
                <w:rFonts w:ascii="Arial" w:hAnsi="Arial" w:cs="Arial"/>
                <w:sz w:val="20"/>
                <w:szCs w:val="20"/>
              </w:rPr>
            </w:rPrChange>
          </w:rPr>
          <w:t xml:space="preserve">. </w:t>
        </w:r>
        <w:r w:rsidRPr="006C28C4">
          <w:rPr>
            <w:rFonts w:ascii="Calibri" w:hAnsi="Calibri" w:cs="Arial"/>
            <w:noProof/>
            <w:szCs w:val="20"/>
            <w:rPrChange w:id="1955" w:author="Hong Qin" w:date="2012-04-23T07:13:00Z">
              <w:rPr>
                <w:rFonts w:ascii="Arial" w:hAnsi="Arial" w:cs="Arial"/>
                <w:sz w:val="20"/>
                <w:szCs w:val="20"/>
              </w:rPr>
            </w:rPrChange>
          </w:rPr>
          <w:t>A</w:t>
        </w:r>
        <w:r w:rsidRPr="006C28C4">
          <w:rPr>
            <w:rFonts w:ascii="Calibri" w:hAnsi="Calibri" w:cs="Arial"/>
            <w:smallCaps/>
            <w:noProof/>
            <w:szCs w:val="20"/>
            <w:rPrChange w:id="1956" w:author="Hong Qin" w:date="2012-04-23T07:13:00Z">
              <w:rPr>
                <w:rFonts w:ascii="Arial" w:hAnsi="Arial" w:cs="Arial"/>
                <w:sz w:val="20"/>
                <w:szCs w:val="20"/>
              </w:rPr>
            </w:rPrChange>
          </w:rPr>
          <w:t>rcher</w:t>
        </w:r>
        <w:r w:rsidRPr="006C28C4">
          <w:rPr>
            <w:rFonts w:ascii="Calibri" w:hAnsi="Calibri" w:cs="Arial"/>
            <w:noProof/>
            <w:szCs w:val="20"/>
            <w:rPrChange w:id="1957" w:author="Hong Qin" w:date="2012-04-23T07:13:00Z">
              <w:rPr>
                <w:rFonts w:ascii="Arial" w:hAnsi="Arial" w:cs="Arial"/>
                <w:sz w:val="20"/>
                <w:szCs w:val="20"/>
              </w:rPr>
            </w:rPrChange>
          </w:rPr>
          <w:t xml:space="preserve">, 1989 Natural selection for extended longevity from food restriction. Growth Dev Aging </w:t>
        </w:r>
        <w:r w:rsidRPr="006C28C4">
          <w:rPr>
            <w:rFonts w:ascii="Calibri" w:hAnsi="Calibri" w:cs="Arial"/>
            <w:b/>
            <w:noProof/>
            <w:szCs w:val="20"/>
            <w:rPrChange w:id="1958" w:author="Hong Qin" w:date="2012-04-23T07:13:00Z">
              <w:rPr>
                <w:rFonts w:ascii="Arial" w:hAnsi="Arial" w:cs="Arial"/>
                <w:sz w:val="20"/>
                <w:szCs w:val="20"/>
              </w:rPr>
            </w:rPrChange>
          </w:rPr>
          <w:t>53:</w:t>
        </w:r>
        <w:r w:rsidRPr="006C28C4">
          <w:rPr>
            <w:rFonts w:ascii="Calibri" w:hAnsi="Calibri" w:cs="Arial"/>
            <w:noProof/>
            <w:szCs w:val="20"/>
            <w:rPrChange w:id="1959" w:author="Hong Qin" w:date="2012-04-23T07:13:00Z">
              <w:rPr>
                <w:rFonts w:ascii="Arial" w:hAnsi="Arial" w:cs="Arial"/>
                <w:sz w:val="20"/>
                <w:szCs w:val="20"/>
              </w:rPr>
            </w:rPrChange>
          </w:rPr>
          <w:t xml:space="preserve"> 3.</w:t>
        </w:r>
      </w:ins>
    </w:p>
    <w:p w:rsidR="00626510" w:rsidRPr="00626510" w:rsidRDefault="006C28C4" w:rsidP="00626510">
      <w:pPr>
        <w:spacing w:after="0" w:line="240" w:lineRule="auto"/>
        <w:ind w:left="720" w:hanging="720"/>
        <w:rPr>
          <w:ins w:id="1960" w:author="Hong Qin" w:date="2012-04-23T07:13:00Z"/>
          <w:rFonts w:ascii="Calibri" w:hAnsi="Calibri" w:cs="Arial"/>
          <w:noProof/>
          <w:szCs w:val="20"/>
          <w:rPrChange w:id="1961" w:author="Hong Qin" w:date="2012-04-23T07:13:00Z">
            <w:rPr>
              <w:ins w:id="1962" w:author="Hong Qin" w:date="2012-04-23T07:13:00Z"/>
              <w:rFonts w:ascii="Arial" w:hAnsi="Arial" w:cs="Arial"/>
              <w:sz w:val="20"/>
              <w:szCs w:val="20"/>
            </w:rPr>
          </w:rPrChange>
        </w:rPr>
      </w:pPr>
      <w:ins w:id="1963" w:author="Hong Qin" w:date="2012-04-23T07:13:00Z">
        <w:r w:rsidRPr="006C28C4">
          <w:rPr>
            <w:rFonts w:ascii="Calibri" w:hAnsi="Calibri" w:cs="Arial"/>
            <w:noProof/>
            <w:szCs w:val="20"/>
            <w:rPrChange w:id="1964" w:author="Hong Qin" w:date="2012-04-23T07:13:00Z">
              <w:rPr>
                <w:rFonts w:ascii="Arial" w:hAnsi="Arial" w:cs="Arial"/>
                <w:sz w:val="20"/>
                <w:szCs w:val="20"/>
              </w:rPr>
            </w:rPrChange>
          </w:rPr>
          <w:t>H</w:t>
        </w:r>
        <w:r w:rsidRPr="006C28C4">
          <w:rPr>
            <w:rFonts w:ascii="Calibri" w:hAnsi="Calibri" w:cs="Arial"/>
            <w:smallCaps/>
            <w:noProof/>
            <w:szCs w:val="20"/>
            <w:rPrChange w:id="1965" w:author="Hong Qin" w:date="2012-04-23T07:13:00Z">
              <w:rPr>
                <w:rFonts w:ascii="Arial" w:hAnsi="Arial" w:cs="Arial"/>
                <w:sz w:val="20"/>
                <w:szCs w:val="20"/>
              </w:rPr>
            </w:rPrChange>
          </w:rPr>
          <w:t xml:space="preserve">iraoka, </w:t>
        </w:r>
        <w:r w:rsidRPr="006C28C4">
          <w:rPr>
            <w:rFonts w:ascii="Calibri" w:hAnsi="Calibri" w:cs="Arial"/>
            <w:noProof/>
            <w:szCs w:val="20"/>
            <w:rPrChange w:id="1966" w:author="Hong Qin" w:date="2012-04-23T07:13:00Z">
              <w:rPr>
                <w:rFonts w:ascii="Arial" w:hAnsi="Arial" w:cs="Arial"/>
                <w:sz w:val="20"/>
                <w:szCs w:val="20"/>
              </w:rPr>
            </w:rPrChange>
          </w:rPr>
          <w:t>M</w:t>
        </w:r>
        <w:r w:rsidRPr="006C28C4">
          <w:rPr>
            <w:rFonts w:ascii="Calibri" w:hAnsi="Calibri" w:cs="Arial"/>
            <w:smallCaps/>
            <w:noProof/>
            <w:szCs w:val="20"/>
            <w:rPrChange w:id="1967" w:author="Hong Qin" w:date="2012-04-23T07:13:00Z">
              <w:rPr>
                <w:rFonts w:ascii="Arial" w:hAnsi="Arial" w:cs="Arial"/>
                <w:sz w:val="20"/>
                <w:szCs w:val="20"/>
              </w:rPr>
            </w:rPrChange>
          </w:rPr>
          <w:t>.</w:t>
        </w:r>
        <w:r w:rsidRPr="006C28C4">
          <w:rPr>
            <w:rFonts w:ascii="Calibri" w:hAnsi="Calibri" w:cs="Arial"/>
            <w:noProof/>
            <w:szCs w:val="20"/>
            <w:rPrChange w:id="1968" w:author="Hong Qin" w:date="2012-04-23T07:13:00Z">
              <w:rPr>
                <w:rFonts w:ascii="Arial" w:hAnsi="Arial" w:cs="Arial"/>
                <w:sz w:val="20"/>
                <w:szCs w:val="20"/>
              </w:rPr>
            </w:rPrChange>
          </w:rPr>
          <w:t>, K</w:t>
        </w:r>
        <w:r w:rsidRPr="006C28C4">
          <w:rPr>
            <w:rFonts w:ascii="Calibri" w:hAnsi="Calibri" w:cs="Arial"/>
            <w:smallCaps/>
            <w:noProof/>
            <w:szCs w:val="20"/>
            <w:rPrChange w:id="1969" w:author="Hong Qin" w:date="2012-04-23T07:13:00Z">
              <w:rPr>
                <w:rFonts w:ascii="Arial" w:hAnsi="Arial" w:cs="Arial"/>
                <w:sz w:val="20"/>
                <w:szCs w:val="20"/>
              </w:rPr>
            </w:rPrChange>
          </w:rPr>
          <w:t xml:space="preserve">. </w:t>
        </w:r>
        <w:r w:rsidRPr="006C28C4">
          <w:rPr>
            <w:rFonts w:ascii="Calibri" w:hAnsi="Calibri" w:cs="Arial"/>
            <w:noProof/>
            <w:szCs w:val="20"/>
            <w:rPrChange w:id="1970" w:author="Hong Qin" w:date="2012-04-23T07:13:00Z">
              <w:rPr>
                <w:rFonts w:ascii="Arial" w:hAnsi="Arial" w:cs="Arial"/>
                <w:sz w:val="20"/>
                <w:szCs w:val="20"/>
              </w:rPr>
            </w:rPrChange>
          </w:rPr>
          <w:t>W</w:t>
        </w:r>
        <w:r w:rsidRPr="006C28C4">
          <w:rPr>
            <w:rFonts w:ascii="Calibri" w:hAnsi="Calibri" w:cs="Arial"/>
            <w:smallCaps/>
            <w:noProof/>
            <w:szCs w:val="20"/>
            <w:rPrChange w:id="1971" w:author="Hong Qin" w:date="2012-04-23T07:13:00Z">
              <w:rPr>
                <w:rFonts w:ascii="Arial" w:hAnsi="Arial" w:cs="Arial"/>
                <w:sz w:val="20"/>
                <w:szCs w:val="20"/>
              </w:rPr>
            </w:rPrChange>
          </w:rPr>
          <w:t>atanabe</w:t>
        </w:r>
        <w:r w:rsidRPr="006C28C4">
          <w:rPr>
            <w:rFonts w:ascii="Calibri" w:hAnsi="Calibri" w:cs="Arial"/>
            <w:noProof/>
            <w:szCs w:val="20"/>
            <w:rPrChange w:id="1972" w:author="Hong Qin" w:date="2012-04-23T07:13:00Z">
              <w:rPr>
                <w:rFonts w:ascii="Arial" w:hAnsi="Arial" w:cs="Arial"/>
                <w:sz w:val="20"/>
                <w:szCs w:val="20"/>
              </w:rPr>
            </w:rPrChange>
          </w:rPr>
          <w:t>, K</w:t>
        </w:r>
        <w:r w:rsidRPr="006C28C4">
          <w:rPr>
            <w:rFonts w:ascii="Calibri" w:hAnsi="Calibri" w:cs="Arial"/>
            <w:smallCaps/>
            <w:noProof/>
            <w:szCs w:val="20"/>
            <w:rPrChange w:id="1973" w:author="Hong Qin" w:date="2012-04-23T07:13:00Z">
              <w:rPr>
                <w:rFonts w:ascii="Arial" w:hAnsi="Arial" w:cs="Arial"/>
                <w:sz w:val="20"/>
                <w:szCs w:val="20"/>
              </w:rPr>
            </w:rPrChange>
          </w:rPr>
          <w:t xml:space="preserve">. </w:t>
        </w:r>
        <w:r w:rsidRPr="006C28C4">
          <w:rPr>
            <w:rFonts w:ascii="Calibri" w:hAnsi="Calibri" w:cs="Arial"/>
            <w:noProof/>
            <w:szCs w:val="20"/>
            <w:rPrChange w:id="1974" w:author="Hong Qin" w:date="2012-04-23T07:13:00Z">
              <w:rPr>
                <w:rFonts w:ascii="Arial" w:hAnsi="Arial" w:cs="Arial"/>
                <w:sz w:val="20"/>
                <w:szCs w:val="20"/>
              </w:rPr>
            </w:rPrChange>
          </w:rPr>
          <w:t>U</w:t>
        </w:r>
        <w:r w:rsidRPr="006C28C4">
          <w:rPr>
            <w:rFonts w:ascii="Calibri" w:hAnsi="Calibri" w:cs="Arial"/>
            <w:smallCaps/>
            <w:noProof/>
            <w:szCs w:val="20"/>
            <w:rPrChange w:id="1975" w:author="Hong Qin" w:date="2012-04-23T07:13:00Z">
              <w:rPr>
                <w:rFonts w:ascii="Arial" w:hAnsi="Arial" w:cs="Arial"/>
                <w:sz w:val="20"/>
                <w:szCs w:val="20"/>
              </w:rPr>
            </w:rPrChange>
          </w:rPr>
          <w:t>mezu</w:t>
        </w:r>
        <w:r w:rsidRPr="006C28C4">
          <w:rPr>
            <w:rFonts w:ascii="Calibri" w:hAnsi="Calibri" w:cs="Arial"/>
            <w:noProof/>
            <w:szCs w:val="20"/>
            <w:rPrChange w:id="1976" w:author="Hong Qin" w:date="2012-04-23T07:13:00Z">
              <w:rPr>
                <w:rFonts w:ascii="Arial" w:hAnsi="Arial" w:cs="Arial"/>
                <w:sz w:val="20"/>
                <w:szCs w:val="20"/>
              </w:rPr>
            </w:rPrChange>
          </w:rPr>
          <w:t xml:space="preserve"> and H</w:t>
        </w:r>
        <w:r w:rsidRPr="006C28C4">
          <w:rPr>
            <w:rFonts w:ascii="Calibri" w:hAnsi="Calibri" w:cs="Arial"/>
            <w:smallCaps/>
            <w:noProof/>
            <w:szCs w:val="20"/>
            <w:rPrChange w:id="1977" w:author="Hong Qin" w:date="2012-04-23T07:13:00Z">
              <w:rPr>
                <w:rFonts w:ascii="Arial" w:hAnsi="Arial" w:cs="Arial"/>
                <w:sz w:val="20"/>
                <w:szCs w:val="20"/>
              </w:rPr>
            </w:rPrChange>
          </w:rPr>
          <w:t xml:space="preserve">. </w:t>
        </w:r>
        <w:r w:rsidRPr="006C28C4">
          <w:rPr>
            <w:rFonts w:ascii="Calibri" w:hAnsi="Calibri" w:cs="Arial"/>
            <w:noProof/>
            <w:szCs w:val="20"/>
            <w:rPrChange w:id="1978" w:author="Hong Qin" w:date="2012-04-23T07:13:00Z">
              <w:rPr>
                <w:rFonts w:ascii="Arial" w:hAnsi="Arial" w:cs="Arial"/>
                <w:sz w:val="20"/>
                <w:szCs w:val="20"/>
              </w:rPr>
            </w:rPrChange>
          </w:rPr>
          <w:t>M</w:t>
        </w:r>
        <w:r w:rsidRPr="006C28C4">
          <w:rPr>
            <w:rFonts w:ascii="Calibri" w:hAnsi="Calibri" w:cs="Arial"/>
            <w:smallCaps/>
            <w:noProof/>
            <w:szCs w:val="20"/>
            <w:rPrChange w:id="1979" w:author="Hong Qin" w:date="2012-04-23T07:13:00Z">
              <w:rPr>
                <w:rFonts w:ascii="Arial" w:hAnsi="Arial" w:cs="Arial"/>
                <w:sz w:val="20"/>
                <w:szCs w:val="20"/>
              </w:rPr>
            </w:rPrChange>
          </w:rPr>
          <w:t>aki</w:t>
        </w:r>
        <w:r w:rsidRPr="006C28C4">
          <w:rPr>
            <w:rFonts w:ascii="Calibri" w:hAnsi="Calibri" w:cs="Arial"/>
            <w:noProof/>
            <w:szCs w:val="20"/>
            <w:rPrChange w:id="1980" w:author="Hong Qin" w:date="2012-04-23T07:13:00Z">
              <w:rPr>
                <w:rFonts w:ascii="Arial" w:hAnsi="Arial" w:cs="Arial"/>
                <w:sz w:val="20"/>
                <w:szCs w:val="20"/>
              </w:rPr>
            </w:rPrChange>
          </w:rPr>
          <w:t xml:space="preserve">, 2000 Spontaneous loss of heterozygosity in diploid Saccharomyces cerevisiae cells. Genetics </w:t>
        </w:r>
        <w:r w:rsidRPr="006C28C4">
          <w:rPr>
            <w:rFonts w:ascii="Calibri" w:hAnsi="Calibri" w:cs="Arial"/>
            <w:b/>
            <w:noProof/>
            <w:szCs w:val="20"/>
            <w:rPrChange w:id="1981" w:author="Hong Qin" w:date="2012-04-23T07:13:00Z">
              <w:rPr>
                <w:rFonts w:ascii="Arial" w:hAnsi="Arial" w:cs="Arial"/>
                <w:sz w:val="20"/>
                <w:szCs w:val="20"/>
              </w:rPr>
            </w:rPrChange>
          </w:rPr>
          <w:t>156:</w:t>
        </w:r>
        <w:r w:rsidRPr="006C28C4">
          <w:rPr>
            <w:rFonts w:ascii="Calibri" w:hAnsi="Calibri" w:cs="Arial"/>
            <w:noProof/>
            <w:szCs w:val="20"/>
            <w:rPrChange w:id="1982" w:author="Hong Qin" w:date="2012-04-23T07:13:00Z">
              <w:rPr>
                <w:rFonts w:ascii="Arial" w:hAnsi="Arial" w:cs="Arial"/>
                <w:sz w:val="20"/>
                <w:szCs w:val="20"/>
              </w:rPr>
            </w:rPrChange>
          </w:rPr>
          <w:t xml:space="preserve"> 1531-1548.</w:t>
        </w:r>
      </w:ins>
    </w:p>
    <w:p w:rsidR="00626510" w:rsidRPr="00626510" w:rsidRDefault="006C28C4" w:rsidP="00626510">
      <w:pPr>
        <w:spacing w:after="0" w:line="240" w:lineRule="auto"/>
        <w:ind w:left="720" w:hanging="720"/>
        <w:rPr>
          <w:ins w:id="1983" w:author="Hong Qin" w:date="2012-04-23T07:13:00Z"/>
          <w:rFonts w:ascii="Calibri" w:hAnsi="Calibri" w:cs="Arial"/>
          <w:noProof/>
          <w:szCs w:val="20"/>
          <w:rPrChange w:id="1984" w:author="Hong Qin" w:date="2012-04-23T07:13:00Z">
            <w:rPr>
              <w:ins w:id="1985" w:author="Hong Qin" w:date="2012-04-23T07:13:00Z"/>
              <w:rFonts w:ascii="Arial" w:hAnsi="Arial" w:cs="Arial"/>
              <w:sz w:val="20"/>
              <w:szCs w:val="20"/>
            </w:rPr>
          </w:rPrChange>
        </w:rPr>
      </w:pPr>
      <w:ins w:id="1986" w:author="Hong Qin" w:date="2012-04-23T07:13:00Z">
        <w:r w:rsidRPr="006C28C4">
          <w:rPr>
            <w:rFonts w:ascii="Calibri" w:hAnsi="Calibri" w:cs="Arial"/>
            <w:noProof/>
            <w:szCs w:val="20"/>
            <w:rPrChange w:id="1987" w:author="Hong Qin" w:date="2012-04-23T07:13:00Z">
              <w:rPr>
                <w:rFonts w:ascii="Arial" w:hAnsi="Arial" w:cs="Arial"/>
                <w:sz w:val="20"/>
                <w:szCs w:val="20"/>
              </w:rPr>
            </w:rPrChange>
          </w:rPr>
          <w:t>H</w:t>
        </w:r>
        <w:r w:rsidRPr="006C28C4">
          <w:rPr>
            <w:rFonts w:ascii="Calibri" w:hAnsi="Calibri" w:cs="Arial"/>
            <w:smallCaps/>
            <w:noProof/>
            <w:szCs w:val="20"/>
            <w:rPrChange w:id="1988" w:author="Hong Qin" w:date="2012-04-23T07:13:00Z">
              <w:rPr>
                <w:rFonts w:ascii="Arial" w:hAnsi="Arial" w:cs="Arial"/>
                <w:sz w:val="20"/>
                <w:szCs w:val="20"/>
              </w:rPr>
            </w:rPrChange>
          </w:rPr>
          <w:t xml:space="preserve">olliday, </w:t>
        </w:r>
        <w:r w:rsidRPr="006C28C4">
          <w:rPr>
            <w:rFonts w:ascii="Calibri" w:hAnsi="Calibri" w:cs="Arial"/>
            <w:noProof/>
            <w:szCs w:val="20"/>
            <w:rPrChange w:id="1989" w:author="Hong Qin" w:date="2012-04-23T07:13:00Z">
              <w:rPr>
                <w:rFonts w:ascii="Arial" w:hAnsi="Arial" w:cs="Arial"/>
                <w:sz w:val="20"/>
                <w:szCs w:val="20"/>
              </w:rPr>
            </w:rPrChange>
          </w:rPr>
          <w:t>R</w:t>
        </w:r>
        <w:r w:rsidRPr="006C28C4">
          <w:rPr>
            <w:rFonts w:ascii="Calibri" w:hAnsi="Calibri" w:cs="Arial"/>
            <w:smallCaps/>
            <w:noProof/>
            <w:szCs w:val="20"/>
            <w:rPrChange w:id="1990" w:author="Hong Qin" w:date="2012-04-23T07:13:00Z">
              <w:rPr>
                <w:rFonts w:ascii="Arial" w:hAnsi="Arial" w:cs="Arial"/>
                <w:sz w:val="20"/>
                <w:szCs w:val="20"/>
              </w:rPr>
            </w:rPrChange>
          </w:rPr>
          <w:t>.</w:t>
        </w:r>
        <w:r w:rsidRPr="006C28C4">
          <w:rPr>
            <w:rFonts w:ascii="Calibri" w:hAnsi="Calibri" w:cs="Arial"/>
            <w:noProof/>
            <w:szCs w:val="20"/>
            <w:rPrChange w:id="1991" w:author="Hong Qin" w:date="2012-04-23T07:13:00Z">
              <w:rPr>
                <w:rFonts w:ascii="Arial" w:hAnsi="Arial" w:cs="Arial"/>
                <w:sz w:val="20"/>
                <w:szCs w:val="20"/>
              </w:rPr>
            </w:rPrChange>
          </w:rPr>
          <w:t xml:space="preserve">, 1989 Food, reproduction and longevity: is the extended lifespan of calorie-restricted animals an evolutionary adaptation? Bioessays </w:t>
        </w:r>
        <w:r w:rsidRPr="006C28C4">
          <w:rPr>
            <w:rFonts w:ascii="Calibri" w:hAnsi="Calibri" w:cs="Arial"/>
            <w:b/>
            <w:noProof/>
            <w:szCs w:val="20"/>
            <w:rPrChange w:id="1992" w:author="Hong Qin" w:date="2012-04-23T07:13:00Z">
              <w:rPr>
                <w:rFonts w:ascii="Arial" w:hAnsi="Arial" w:cs="Arial"/>
                <w:sz w:val="20"/>
                <w:szCs w:val="20"/>
              </w:rPr>
            </w:rPrChange>
          </w:rPr>
          <w:t>10:</w:t>
        </w:r>
        <w:r w:rsidRPr="006C28C4">
          <w:rPr>
            <w:rFonts w:ascii="Calibri" w:hAnsi="Calibri" w:cs="Arial"/>
            <w:noProof/>
            <w:szCs w:val="20"/>
            <w:rPrChange w:id="1993" w:author="Hong Qin" w:date="2012-04-23T07:13:00Z">
              <w:rPr>
                <w:rFonts w:ascii="Arial" w:hAnsi="Arial" w:cs="Arial"/>
                <w:sz w:val="20"/>
                <w:szCs w:val="20"/>
              </w:rPr>
            </w:rPrChange>
          </w:rPr>
          <w:t xml:space="preserve"> 125-127.</w:t>
        </w:r>
      </w:ins>
    </w:p>
    <w:p w:rsidR="00626510" w:rsidRPr="00626510" w:rsidRDefault="006C28C4" w:rsidP="00626510">
      <w:pPr>
        <w:spacing w:after="0" w:line="240" w:lineRule="auto"/>
        <w:ind w:left="720" w:hanging="720"/>
        <w:rPr>
          <w:ins w:id="1994" w:author="Hong Qin" w:date="2012-04-23T07:13:00Z"/>
          <w:rFonts w:ascii="Calibri" w:hAnsi="Calibri" w:cs="Arial"/>
          <w:noProof/>
          <w:szCs w:val="20"/>
          <w:rPrChange w:id="1995" w:author="Hong Qin" w:date="2012-04-23T07:13:00Z">
            <w:rPr>
              <w:ins w:id="1996" w:author="Hong Qin" w:date="2012-04-23T07:13:00Z"/>
              <w:rFonts w:ascii="Arial" w:hAnsi="Arial" w:cs="Arial"/>
              <w:sz w:val="20"/>
              <w:szCs w:val="20"/>
            </w:rPr>
          </w:rPrChange>
        </w:rPr>
      </w:pPr>
      <w:ins w:id="1997" w:author="Hong Qin" w:date="2012-04-23T07:13:00Z">
        <w:r w:rsidRPr="006C28C4">
          <w:rPr>
            <w:rFonts w:ascii="Calibri" w:hAnsi="Calibri" w:cs="Arial"/>
            <w:noProof/>
            <w:szCs w:val="20"/>
            <w:rPrChange w:id="1998" w:author="Hong Qin" w:date="2012-04-23T07:13:00Z">
              <w:rPr>
                <w:rFonts w:ascii="Arial" w:hAnsi="Arial" w:cs="Arial"/>
                <w:sz w:val="20"/>
                <w:szCs w:val="20"/>
              </w:rPr>
            </w:rPrChange>
          </w:rPr>
          <w:t>K</w:t>
        </w:r>
        <w:r w:rsidRPr="006C28C4">
          <w:rPr>
            <w:rFonts w:ascii="Calibri" w:hAnsi="Calibri" w:cs="Arial"/>
            <w:smallCaps/>
            <w:noProof/>
            <w:szCs w:val="20"/>
            <w:rPrChange w:id="1999" w:author="Hong Qin" w:date="2012-04-23T07:13:00Z">
              <w:rPr>
                <w:rFonts w:ascii="Arial" w:hAnsi="Arial" w:cs="Arial"/>
                <w:sz w:val="20"/>
                <w:szCs w:val="20"/>
              </w:rPr>
            </w:rPrChange>
          </w:rPr>
          <w:t xml:space="preserve">irkwood, </w:t>
        </w:r>
        <w:r w:rsidRPr="006C28C4">
          <w:rPr>
            <w:rFonts w:ascii="Calibri" w:hAnsi="Calibri" w:cs="Arial"/>
            <w:noProof/>
            <w:szCs w:val="20"/>
            <w:rPrChange w:id="2000" w:author="Hong Qin" w:date="2012-04-23T07:13:00Z">
              <w:rPr>
                <w:rFonts w:ascii="Arial" w:hAnsi="Arial" w:cs="Arial"/>
                <w:sz w:val="20"/>
                <w:szCs w:val="20"/>
              </w:rPr>
            </w:rPrChange>
          </w:rPr>
          <w:t>T</w:t>
        </w:r>
        <w:r w:rsidRPr="006C28C4">
          <w:rPr>
            <w:rFonts w:ascii="Calibri" w:hAnsi="Calibri" w:cs="Arial"/>
            <w:smallCaps/>
            <w:noProof/>
            <w:szCs w:val="20"/>
            <w:rPrChange w:id="2001" w:author="Hong Qin" w:date="2012-04-23T07:13:00Z">
              <w:rPr>
                <w:rFonts w:ascii="Arial" w:hAnsi="Arial" w:cs="Arial"/>
                <w:sz w:val="20"/>
                <w:szCs w:val="20"/>
              </w:rPr>
            </w:rPrChange>
          </w:rPr>
          <w:t xml:space="preserve">. </w:t>
        </w:r>
        <w:r w:rsidRPr="006C28C4">
          <w:rPr>
            <w:rFonts w:ascii="Calibri" w:hAnsi="Calibri" w:cs="Arial"/>
            <w:noProof/>
            <w:szCs w:val="20"/>
            <w:rPrChange w:id="2002" w:author="Hong Qin" w:date="2012-04-23T07:13:00Z">
              <w:rPr>
                <w:rFonts w:ascii="Arial" w:hAnsi="Arial" w:cs="Arial"/>
                <w:sz w:val="20"/>
                <w:szCs w:val="20"/>
              </w:rPr>
            </w:rPrChange>
          </w:rPr>
          <w:t>B</w:t>
        </w:r>
        <w:r w:rsidRPr="006C28C4">
          <w:rPr>
            <w:rFonts w:ascii="Calibri" w:hAnsi="Calibri" w:cs="Arial"/>
            <w:smallCaps/>
            <w:noProof/>
            <w:szCs w:val="20"/>
            <w:rPrChange w:id="2003" w:author="Hong Qin" w:date="2012-04-23T07:13:00Z">
              <w:rPr>
                <w:rFonts w:ascii="Arial" w:hAnsi="Arial" w:cs="Arial"/>
                <w:sz w:val="20"/>
                <w:szCs w:val="20"/>
              </w:rPr>
            </w:rPrChange>
          </w:rPr>
          <w:t>.</w:t>
        </w:r>
        <w:r w:rsidRPr="006C28C4">
          <w:rPr>
            <w:rFonts w:ascii="Calibri" w:hAnsi="Calibri" w:cs="Arial"/>
            <w:noProof/>
            <w:szCs w:val="20"/>
            <w:rPrChange w:id="2004" w:author="Hong Qin" w:date="2012-04-23T07:13:00Z">
              <w:rPr>
                <w:rFonts w:ascii="Arial" w:hAnsi="Arial" w:cs="Arial"/>
                <w:sz w:val="20"/>
                <w:szCs w:val="20"/>
              </w:rPr>
            </w:rPrChange>
          </w:rPr>
          <w:t xml:space="preserve">, 1977 Evolution of ageing. Nature </w:t>
        </w:r>
        <w:r w:rsidRPr="006C28C4">
          <w:rPr>
            <w:rFonts w:ascii="Calibri" w:hAnsi="Calibri" w:cs="Arial"/>
            <w:b/>
            <w:noProof/>
            <w:szCs w:val="20"/>
            <w:rPrChange w:id="2005" w:author="Hong Qin" w:date="2012-04-23T07:13:00Z">
              <w:rPr>
                <w:rFonts w:ascii="Arial" w:hAnsi="Arial" w:cs="Arial"/>
                <w:sz w:val="20"/>
                <w:szCs w:val="20"/>
              </w:rPr>
            </w:rPrChange>
          </w:rPr>
          <w:t>270:</w:t>
        </w:r>
        <w:r w:rsidRPr="006C28C4">
          <w:rPr>
            <w:rFonts w:ascii="Calibri" w:hAnsi="Calibri" w:cs="Arial"/>
            <w:noProof/>
            <w:szCs w:val="20"/>
            <w:rPrChange w:id="2006" w:author="Hong Qin" w:date="2012-04-23T07:13:00Z">
              <w:rPr>
                <w:rFonts w:ascii="Arial" w:hAnsi="Arial" w:cs="Arial"/>
                <w:sz w:val="20"/>
                <w:szCs w:val="20"/>
              </w:rPr>
            </w:rPrChange>
          </w:rPr>
          <w:t xml:space="preserve"> 301-304.</w:t>
        </w:r>
      </w:ins>
    </w:p>
    <w:p w:rsidR="00626510" w:rsidRPr="00626510" w:rsidRDefault="006C28C4" w:rsidP="00626510">
      <w:pPr>
        <w:spacing w:after="0" w:line="240" w:lineRule="auto"/>
        <w:ind w:left="720" w:hanging="720"/>
        <w:rPr>
          <w:ins w:id="2007" w:author="Hong Qin" w:date="2012-04-23T07:13:00Z"/>
          <w:rFonts w:ascii="Calibri" w:hAnsi="Calibri" w:cs="Arial"/>
          <w:noProof/>
          <w:szCs w:val="20"/>
          <w:rPrChange w:id="2008" w:author="Hong Qin" w:date="2012-04-23T07:13:00Z">
            <w:rPr>
              <w:ins w:id="2009" w:author="Hong Qin" w:date="2012-04-23T07:13:00Z"/>
              <w:rFonts w:ascii="Arial" w:hAnsi="Arial" w:cs="Arial"/>
              <w:sz w:val="20"/>
              <w:szCs w:val="20"/>
            </w:rPr>
          </w:rPrChange>
        </w:rPr>
      </w:pPr>
      <w:ins w:id="2010" w:author="Hong Qin" w:date="2012-04-23T07:13:00Z">
        <w:r w:rsidRPr="006C28C4">
          <w:rPr>
            <w:rFonts w:ascii="Calibri" w:hAnsi="Calibri" w:cs="Arial"/>
            <w:noProof/>
            <w:szCs w:val="20"/>
            <w:rPrChange w:id="2011" w:author="Hong Qin" w:date="2012-04-23T07:13:00Z">
              <w:rPr>
                <w:rFonts w:ascii="Arial" w:hAnsi="Arial" w:cs="Arial"/>
                <w:sz w:val="20"/>
                <w:szCs w:val="20"/>
              </w:rPr>
            </w:rPrChange>
          </w:rPr>
          <w:t>K</w:t>
        </w:r>
        <w:r w:rsidRPr="006C28C4">
          <w:rPr>
            <w:rFonts w:ascii="Calibri" w:hAnsi="Calibri" w:cs="Arial"/>
            <w:smallCaps/>
            <w:noProof/>
            <w:szCs w:val="20"/>
            <w:rPrChange w:id="2012" w:author="Hong Qin" w:date="2012-04-23T07:13:00Z">
              <w:rPr>
                <w:rFonts w:ascii="Arial" w:hAnsi="Arial" w:cs="Arial"/>
                <w:sz w:val="20"/>
                <w:szCs w:val="20"/>
              </w:rPr>
            </w:rPrChange>
          </w:rPr>
          <w:t xml:space="preserve">oubova, </w:t>
        </w:r>
        <w:r w:rsidRPr="006C28C4">
          <w:rPr>
            <w:rFonts w:ascii="Calibri" w:hAnsi="Calibri" w:cs="Arial"/>
            <w:noProof/>
            <w:szCs w:val="20"/>
            <w:rPrChange w:id="2013" w:author="Hong Qin" w:date="2012-04-23T07:13:00Z">
              <w:rPr>
                <w:rFonts w:ascii="Arial" w:hAnsi="Arial" w:cs="Arial"/>
                <w:sz w:val="20"/>
                <w:szCs w:val="20"/>
              </w:rPr>
            </w:rPrChange>
          </w:rPr>
          <w:t>J</w:t>
        </w:r>
        <w:r w:rsidRPr="006C28C4">
          <w:rPr>
            <w:rFonts w:ascii="Calibri" w:hAnsi="Calibri" w:cs="Arial"/>
            <w:smallCaps/>
            <w:noProof/>
            <w:szCs w:val="20"/>
            <w:rPrChange w:id="2014" w:author="Hong Qin" w:date="2012-04-23T07:13:00Z">
              <w:rPr>
                <w:rFonts w:ascii="Arial" w:hAnsi="Arial" w:cs="Arial"/>
                <w:sz w:val="20"/>
                <w:szCs w:val="20"/>
              </w:rPr>
            </w:rPrChange>
          </w:rPr>
          <w:t>.</w:t>
        </w:r>
        <w:r w:rsidRPr="006C28C4">
          <w:rPr>
            <w:rFonts w:ascii="Calibri" w:hAnsi="Calibri" w:cs="Arial"/>
            <w:noProof/>
            <w:szCs w:val="20"/>
            <w:rPrChange w:id="2015" w:author="Hong Qin" w:date="2012-04-23T07:13:00Z">
              <w:rPr>
                <w:rFonts w:ascii="Arial" w:hAnsi="Arial" w:cs="Arial"/>
                <w:sz w:val="20"/>
                <w:szCs w:val="20"/>
              </w:rPr>
            </w:rPrChange>
          </w:rPr>
          <w:t>, and L</w:t>
        </w:r>
        <w:r w:rsidRPr="006C28C4">
          <w:rPr>
            <w:rFonts w:ascii="Calibri" w:hAnsi="Calibri" w:cs="Arial"/>
            <w:smallCaps/>
            <w:noProof/>
            <w:szCs w:val="20"/>
            <w:rPrChange w:id="2016" w:author="Hong Qin" w:date="2012-04-23T07:13:00Z">
              <w:rPr>
                <w:rFonts w:ascii="Arial" w:hAnsi="Arial" w:cs="Arial"/>
                <w:sz w:val="20"/>
                <w:szCs w:val="20"/>
              </w:rPr>
            </w:rPrChange>
          </w:rPr>
          <w:t xml:space="preserve">. </w:t>
        </w:r>
        <w:r w:rsidRPr="006C28C4">
          <w:rPr>
            <w:rFonts w:ascii="Calibri" w:hAnsi="Calibri" w:cs="Arial"/>
            <w:noProof/>
            <w:szCs w:val="20"/>
            <w:rPrChange w:id="2017" w:author="Hong Qin" w:date="2012-04-23T07:13:00Z">
              <w:rPr>
                <w:rFonts w:ascii="Arial" w:hAnsi="Arial" w:cs="Arial"/>
                <w:sz w:val="20"/>
                <w:szCs w:val="20"/>
              </w:rPr>
            </w:rPrChange>
          </w:rPr>
          <w:t>G</w:t>
        </w:r>
        <w:r w:rsidRPr="006C28C4">
          <w:rPr>
            <w:rFonts w:ascii="Calibri" w:hAnsi="Calibri" w:cs="Arial"/>
            <w:smallCaps/>
            <w:noProof/>
            <w:szCs w:val="20"/>
            <w:rPrChange w:id="2018" w:author="Hong Qin" w:date="2012-04-23T07:13:00Z">
              <w:rPr>
                <w:rFonts w:ascii="Arial" w:hAnsi="Arial" w:cs="Arial"/>
                <w:sz w:val="20"/>
                <w:szCs w:val="20"/>
              </w:rPr>
            </w:rPrChange>
          </w:rPr>
          <w:t>uarente</w:t>
        </w:r>
        <w:r w:rsidRPr="006C28C4">
          <w:rPr>
            <w:rFonts w:ascii="Calibri" w:hAnsi="Calibri" w:cs="Arial"/>
            <w:noProof/>
            <w:szCs w:val="20"/>
            <w:rPrChange w:id="2019" w:author="Hong Qin" w:date="2012-04-23T07:13:00Z">
              <w:rPr>
                <w:rFonts w:ascii="Arial" w:hAnsi="Arial" w:cs="Arial"/>
                <w:sz w:val="20"/>
                <w:szCs w:val="20"/>
              </w:rPr>
            </w:rPrChange>
          </w:rPr>
          <w:t xml:space="preserve">, 2003 How does calorie restriction work? Genes Dev </w:t>
        </w:r>
        <w:r w:rsidRPr="006C28C4">
          <w:rPr>
            <w:rFonts w:ascii="Calibri" w:hAnsi="Calibri" w:cs="Arial"/>
            <w:b/>
            <w:noProof/>
            <w:szCs w:val="20"/>
            <w:rPrChange w:id="2020" w:author="Hong Qin" w:date="2012-04-23T07:13:00Z">
              <w:rPr>
                <w:rFonts w:ascii="Arial" w:hAnsi="Arial" w:cs="Arial"/>
                <w:sz w:val="20"/>
                <w:szCs w:val="20"/>
              </w:rPr>
            </w:rPrChange>
          </w:rPr>
          <w:t>17:</w:t>
        </w:r>
        <w:r w:rsidRPr="006C28C4">
          <w:rPr>
            <w:rFonts w:ascii="Calibri" w:hAnsi="Calibri" w:cs="Arial"/>
            <w:noProof/>
            <w:szCs w:val="20"/>
            <w:rPrChange w:id="2021" w:author="Hong Qin" w:date="2012-04-23T07:13:00Z">
              <w:rPr>
                <w:rFonts w:ascii="Arial" w:hAnsi="Arial" w:cs="Arial"/>
                <w:sz w:val="20"/>
                <w:szCs w:val="20"/>
              </w:rPr>
            </w:rPrChange>
          </w:rPr>
          <w:t xml:space="preserve"> 313-321.</w:t>
        </w:r>
      </w:ins>
    </w:p>
    <w:p w:rsidR="00626510" w:rsidRPr="00626510" w:rsidRDefault="006C28C4" w:rsidP="00626510">
      <w:pPr>
        <w:spacing w:after="0" w:line="240" w:lineRule="auto"/>
        <w:ind w:left="720" w:hanging="720"/>
        <w:rPr>
          <w:ins w:id="2022" w:author="Hong Qin" w:date="2012-04-23T07:13:00Z"/>
          <w:rFonts w:ascii="Calibri" w:hAnsi="Calibri" w:cs="Arial"/>
          <w:noProof/>
          <w:szCs w:val="20"/>
          <w:rPrChange w:id="2023" w:author="Hong Qin" w:date="2012-04-23T07:13:00Z">
            <w:rPr>
              <w:ins w:id="2024" w:author="Hong Qin" w:date="2012-04-23T07:13:00Z"/>
              <w:rFonts w:ascii="Arial" w:hAnsi="Arial" w:cs="Arial"/>
              <w:sz w:val="20"/>
              <w:szCs w:val="20"/>
            </w:rPr>
          </w:rPrChange>
        </w:rPr>
      </w:pPr>
      <w:ins w:id="2025" w:author="Hong Qin" w:date="2012-04-23T07:13:00Z">
        <w:r w:rsidRPr="006C28C4">
          <w:rPr>
            <w:rFonts w:ascii="Calibri" w:hAnsi="Calibri" w:cs="Arial"/>
            <w:noProof/>
            <w:szCs w:val="20"/>
            <w:rPrChange w:id="2026" w:author="Hong Qin" w:date="2012-04-23T07:13:00Z">
              <w:rPr>
                <w:rFonts w:ascii="Arial" w:hAnsi="Arial" w:cs="Arial"/>
                <w:sz w:val="20"/>
                <w:szCs w:val="20"/>
              </w:rPr>
            </w:rPrChange>
          </w:rPr>
          <w:t>L</w:t>
        </w:r>
        <w:r w:rsidRPr="006C28C4">
          <w:rPr>
            <w:rFonts w:ascii="Calibri" w:hAnsi="Calibri" w:cs="Arial"/>
            <w:smallCaps/>
            <w:noProof/>
            <w:szCs w:val="20"/>
            <w:rPrChange w:id="2027" w:author="Hong Qin" w:date="2012-04-23T07:13:00Z">
              <w:rPr>
                <w:rFonts w:ascii="Arial" w:hAnsi="Arial" w:cs="Arial"/>
                <w:sz w:val="20"/>
                <w:szCs w:val="20"/>
              </w:rPr>
            </w:rPrChange>
          </w:rPr>
          <w:t xml:space="preserve">aun, </w:t>
        </w:r>
        <w:r w:rsidRPr="006C28C4">
          <w:rPr>
            <w:rFonts w:ascii="Calibri" w:hAnsi="Calibri" w:cs="Arial"/>
            <w:noProof/>
            <w:szCs w:val="20"/>
            <w:rPrChange w:id="2028" w:author="Hong Qin" w:date="2012-04-23T07:13:00Z">
              <w:rPr>
                <w:rFonts w:ascii="Arial" w:hAnsi="Arial" w:cs="Arial"/>
                <w:sz w:val="20"/>
                <w:szCs w:val="20"/>
              </w:rPr>
            </w:rPrChange>
          </w:rPr>
          <w:t>P</w:t>
        </w:r>
        <w:r w:rsidRPr="006C28C4">
          <w:rPr>
            <w:rFonts w:ascii="Calibri" w:hAnsi="Calibri" w:cs="Arial"/>
            <w:smallCaps/>
            <w:noProof/>
            <w:szCs w:val="20"/>
            <w:rPrChange w:id="2029" w:author="Hong Qin" w:date="2012-04-23T07:13:00Z">
              <w:rPr>
                <w:rFonts w:ascii="Arial" w:hAnsi="Arial" w:cs="Arial"/>
                <w:sz w:val="20"/>
                <w:szCs w:val="20"/>
              </w:rPr>
            </w:rPrChange>
          </w:rPr>
          <w:t>.</w:t>
        </w:r>
        <w:r w:rsidRPr="006C28C4">
          <w:rPr>
            <w:rFonts w:ascii="Calibri" w:hAnsi="Calibri" w:cs="Arial"/>
            <w:noProof/>
            <w:szCs w:val="20"/>
            <w:rPrChange w:id="2030" w:author="Hong Qin" w:date="2012-04-23T07:13:00Z">
              <w:rPr>
                <w:rFonts w:ascii="Arial" w:hAnsi="Arial" w:cs="Arial"/>
                <w:sz w:val="20"/>
                <w:szCs w:val="20"/>
              </w:rPr>
            </w:rPrChange>
          </w:rPr>
          <w:t>, L</w:t>
        </w:r>
        <w:r w:rsidRPr="006C28C4">
          <w:rPr>
            <w:rFonts w:ascii="Calibri" w:hAnsi="Calibri" w:cs="Arial"/>
            <w:smallCaps/>
            <w:noProof/>
            <w:szCs w:val="20"/>
            <w:rPrChange w:id="2031" w:author="Hong Qin" w:date="2012-04-23T07:13:00Z">
              <w:rPr>
                <w:rFonts w:ascii="Arial" w:hAnsi="Arial" w:cs="Arial"/>
                <w:sz w:val="20"/>
                <w:szCs w:val="20"/>
              </w:rPr>
            </w:rPrChange>
          </w:rPr>
          <w:t xml:space="preserve">. </w:t>
        </w:r>
        <w:r w:rsidRPr="006C28C4">
          <w:rPr>
            <w:rFonts w:ascii="Calibri" w:hAnsi="Calibri" w:cs="Arial"/>
            <w:noProof/>
            <w:szCs w:val="20"/>
            <w:rPrChange w:id="2032" w:author="Hong Qin" w:date="2012-04-23T07:13:00Z">
              <w:rPr>
                <w:rFonts w:ascii="Arial" w:hAnsi="Arial" w:cs="Arial"/>
                <w:sz w:val="20"/>
                <w:szCs w:val="20"/>
              </w:rPr>
            </w:rPrChange>
          </w:rPr>
          <w:t>R</w:t>
        </w:r>
        <w:r w:rsidRPr="006C28C4">
          <w:rPr>
            <w:rFonts w:ascii="Calibri" w:hAnsi="Calibri" w:cs="Arial"/>
            <w:smallCaps/>
            <w:noProof/>
            <w:szCs w:val="20"/>
            <w:rPrChange w:id="2033" w:author="Hong Qin" w:date="2012-04-23T07:13:00Z">
              <w:rPr>
                <w:rFonts w:ascii="Arial" w:hAnsi="Arial" w:cs="Arial"/>
                <w:sz w:val="20"/>
                <w:szCs w:val="20"/>
              </w:rPr>
            </w:rPrChange>
          </w:rPr>
          <w:t>amachandran</w:t>
        </w:r>
        <w:r w:rsidRPr="006C28C4">
          <w:rPr>
            <w:rFonts w:ascii="Calibri" w:hAnsi="Calibri" w:cs="Arial"/>
            <w:noProof/>
            <w:szCs w:val="20"/>
            <w:rPrChange w:id="2034" w:author="Hong Qin" w:date="2012-04-23T07:13:00Z">
              <w:rPr>
                <w:rFonts w:ascii="Arial" w:hAnsi="Arial" w:cs="Arial"/>
                <w:sz w:val="20"/>
                <w:szCs w:val="20"/>
              </w:rPr>
            </w:rPrChange>
          </w:rPr>
          <w:t>, S</w:t>
        </w:r>
        <w:r w:rsidRPr="006C28C4">
          <w:rPr>
            <w:rFonts w:ascii="Calibri" w:hAnsi="Calibri" w:cs="Arial"/>
            <w:smallCaps/>
            <w:noProof/>
            <w:szCs w:val="20"/>
            <w:rPrChange w:id="2035" w:author="Hong Qin" w:date="2012-04-23T07:13:00Z">
              <w:rPr>
                <w:rFonts w:ascii="Arial" w:hAnsi="Arial" w:cs="Arial"/>
                <w:sz w:val="20"/>
                <w:szCs w:val="20"/>
              </w:rPr>
            </w:rPrChange>
          </w:rPr>
          <w:t xml:space="preserve">. </w:t>
        </w:r>
        <w:r w:rsidRPr="006C28C4">
          <w:rPr>
            <w:rFonts w:ascii="Calibri" w:hAnsi="Calibri" w:cs="Arial"/>
            <w:noProof/>
            <w:szCs w:val="20"/>
            <w:rPrChange w:id="2036" w:author="Hong Qin" w:date="2012-04-23T07:13:00Z">
              <w:rPr>
                <w:rFonts w:ascii="Arial" w:hAnsi="Arial" w:cs="Arial"/>
                <w:sz w:val="20"/>
                <w:szCs w:val="20"/>
              </w:rPr>
            </w:rPrChange>
          </w:rPr>
          <w:t>J</w:t>
        </w:r>
        <w:r w:rsidRPr="006C28C4">
          <w:rPr>
            <w:rFonts w:ascii="Calibri" w:hAnsi="Calibri" w:cs="Arial"/>
            <w:smallCaps/>
            <w:noProof/>
            <w:szCs w:val="20"/>
            <w:rPrChange w:id="2037" w:author="Hong Qin" w:date="2012-04-23T07:13:00Z">
              <w:rPr>
                <w:rFonts w:ascii="Arial" w:hAnsi="Arial" w:cs="Arial"/>
                <w:sz w:val="20"/>
                <w:szCs w:val="20"/>
              </w:rPr>
            </w:rPrChange>
          </w:rPr>
          <w:t>arolim</w:t>
        </w:r>
        <w:r w:rsidRPr="006C28C4">
          <w:rPr>
            <w:rFonts w:ascii="Calibri" w:hAnsi="Calibri" w:cs="Arial"/>
            <w:noProof/>
            <w:szCs w:val="20"/>
            <w:rPrChange w:id="2038" w:author="Hong Qin" w:date="2012-04-23T07:13:00Z">
              <w:rPr>
                <w:rFonts w:ascii="Arial" w:hAnsi="Arial" w:cs="Arial"/>
                <w:sz w:val="20"/>
                <w:szCs w:val="20"/>
              </w:rPr>
            </w:rPrChange>
          </w:rPr>
          <w:t>, E</w:t>
        </w:r>
        <w:r w:rsidRPr="006C28C4">
          <w:rPr>
            <w:rFonts w:ascii="Calibri" w:hAnsi="Calibri" w:cs="Arial"/>
            <w:smallCaps/>
            <w:noProof/>
            <w:szCs w:val="20"/>
            <w:rPrChange w:id="2039" w:author="Hong Qin" w:date="2012-04-23T07:13:00Z">
              <w:rPr>
                <w:rFonts w:ascii="Arial" w:hAnsi="Arial" w:cs="Arial"/>
                <w:sz w:val="20"/>
                <w:szCs w:val="20"/>
              </w:rPr>
            </w:rPrChange>
          </w:rPr>
          <w:t xml:space="preserve">. </w:t>
        </w:r>
        <w:r w:rsidRPr="006C28C4">
          <w:rPr>
            <w:rFonts w:ascii="Calibri" w:hAnsi="Calibri" w:cs="Arial"/>
            <w:noProof/>
            <w:szCs w:val="20"/>
            <w:rPrChange w:id="2040" w:author="Hong Qin" w:date="2012-04-23T07:13:00Z">
              <w:rPr>
                <w:rFonts w:ascii="Arial" w:hAnsi="Arial" w:cs="Arial"/>
                <w:sz w:val="20"/>
                <w:szCs w:val="20"/>
              </w:rPr>
            </w:rPrChange>
          </w:rPr>
          <w:t>H</w:t>
        </w:r>
        <w:r w:rsidRPr="006C28C4">
          <w:rPr>
            <w:rFonts w:ascii="Calibri" w:hAnsi="Calibri" w:cs="Arial"/>
            <w:smallCaps/>
            <w:noProof/>
            <w:szCs w:val="20"/>
            <w:rPrChange w:id="2041" w:author="Hong Qin" w:date="2012-04-23T07:13:00Z">
              <w:rPr>
                <w:rFonts w:ascii="Arial" w:hAnsi="Arial" w:cs="Arial"/>
                <w:sz w:val="20"/>
                <w:szCs w:val="20"/>
              </w:rPr>
            </w:rPrChange>
          </w:rPr>
          <w:t>erker</w:t>
        </w:r>
        <w:r w:rsidRPr="006C28C4">
          <w:rPr>
            <w:rFonts w:ascii="Calibri" w:hAnsi="Calibri" w:cs="Arial"/>
            <w:noProof/>
            <w:szCs w:val="20"/>
            <w:rPrChange w:id="2042" w:author="Hong Qin" w:date="2012-04-23T07:13:00Z">
              <w:rPr>
                <w:rFonts w:ascii="Arial" w:hAnsi="Arial" w:cs="Arial"/>
                <w:sz w:val="20"/>
                <w:szCs w:val="20"/>
              </w:rPr>
            </w:rPrChange>
          </w:rPr>
          <w:t>, P</w:t>
        </w:r>
        <w:r w:rsidRPr="006C28C4">
          <w:rPr>
            <w:rFonts w:ascii="Calibri" w:hAnsi="Calibri" w:cs="Arial"/>
            <w:smallCaps/>
            <w:noProof/>
            <w:szCs w:val="20"/>
            <w:rPrChange w:id="2043" w:author="Hong Qin" w:date="2012-04-23T07:13:00Z">
              <w:rPr>
                <w:rFonts w:ascii="Arial" w:hAnsi="Arial" w:cs="Arial"/>
                <w:sz w:val="20"/>
                <w:szCs w:val="20"/>
              </w:rPr>
            </w:rPrChange>
          </w:rPr>
          <w:t xml:space="preserve">. </w:t>
        </w:r>
        <w:r w:rsidRPr="006C28C4">
          <w:rPr>
            <w:rFonts w:ascii="Calibri" w:hAnsi="Calibri" w:cs="Arial"/>
            <w:noProof/>
            <w:szCs w:val="20"/>
            <w:rPrChange w:id="2044" w:author="Hong Qin" w:date="2012-04-23T07:13:00Z">
              <w:rPr>
                <w:rFonts w:ascii="Arial" w:hAnsi="Arial" w:cs="Arial"/>
                <w:sz w:val="20"/>
                <w:szCs w:val="20"/>
              </w:rPr>
            </w:rPrChange>
          </w:rPr>
          <w:t>L</w:t>
        </w:r>
        <w:r w:rsidRPr="006C28C4">
          <w:rPr>
            <w:rFonts w:ascii="Calibri" w:hAnsi="Calibri" w:cs="Arial"/>
            <w:smallCaps/>
            <w:noProof/>
            <w:szCs w:val="20"/>
            <w:rPrChange w:id="2045" w:author="Hong Qin" w:date="2012-04-23T07:13:00Z">
              <w:rPr>
                <w:rFonts w:ascii="Arial" w:hAnsi="Arial" w:cs="Arial"/>
                <w:sz w:val="20"/>
                <w:szCs w:val="20"/>
              </w:rPr>
            </w:rPrChange>
          </w:rPr>
          <w:t>iang</w:t>
        </w:r>
        <w:r w:rsidRPr="006C28C4">
          <w:rPr>
            <w:rFonts w:ascii="Calibri" w:hAnsi="Calibri" w:cs="Arial"/>
            <w:i/>
            <w:noProof/>
            <w:szCs w:val="20"/>
            <w:rPrChange w:id="2046" w:author="Hong Qin" w:date="2012-04-23T07:13:00Z">
              <w:rPr>
                <w:rFonts w:ascii="Arial" w:hAnsi="Arial" w:cs="Arial"/>
                <w:sz w:val="20"/>
                <w:szCs w:val="20"/>
              </w:rPr>
            </w:rPrChange>
          </w:rPr>
          <w:t xml:space="preserve"> et al.</w:t>
        </w:r>
        <w:r w:rsidRPr="006C28C4">
          <w:rPr>
            <w:rFonts w:ascii="Calibri" w:hAnsi="Calibri" w:cs="Arial"/>
            <w:noProof/>
            <w:szCs w:val="20"/>
            <w:rPrChange w:id="2047" w:author="Hong Qin" w:date="2012-04-23T07:13:00Z">
              <w:rPr>
                <w:rFonts w:ascii="Arial" w:hAnsi="Arial" w:cs="Arial"/>
                <w:sz w:val="20"/>
                <w:szCs w:val="20"/>
              </w:rPr>
            </w:rPrChange>
          </w:rPr>
          <w:t xml:space="preserve">, 2005 A comparison of the aging and apoptotic transcriptome of Saccharomyces cerevisiae. FEMS Yeast Res </w:t>
        </w:r>
        <w:r w:rsidRPr="006C28C4">
          <w:rPr>
            <w:rFonts w:ascii="Calibri" w:hAnsi="Calibri" w:cs="Arial"/>
            <w:b/>
            <w:noProof/>
            <w:szCs w:val="20"/>
            <w:rPrChange w:id="2048" w:author="Hong Qin" w:date="2012-04-23T07:13:00Z">
              <w:rPr>
                <w:rFonts w:ascii="Arial" w:hAnsi="Arial" w:cs="Arial"/>
                <w:sz w:val="20"/>
                <w:szCs w:val="20"/>
              </w:rPr>
            </w:rPrChange>
          </w:rPr>
          <w:t>5:</w:t>
        </w:r>
        <w:r w:rsidRPr="006C28C4">
          <w:rPr>
            <w:rFonts w:ascii="Calibri" w:hAnsi="Calibri" w:cs="Arial"/>
            <w:noProof/>
            <w:szCs w:val="20"/>
            <w:rPrChange w:id="2049" w:author="Hong Qin" w:date="2012-04-23T07:13:00Z">
              <w:rPr>
                <w:rFonts w:ascii="Arial" w:hAnsi="Arial" w:cs="Arial"/>
                <w:sz w:val="20"/>
                <w:szCs w:val="20"/>
              </w:rPr>
            </w:rPrChange>
          </w:rPr>
          <w:t xml:space="preserve"> 1261-1272.</w:t>
        </w:r>
      </w:ins>
    </w:p>
    <w:p w:rsidR="00626510" w:rsidRPr="00626510" w:rsidRDefault="006C28C4" w:rsidP="00626510">
      <w:pPr>
        <w:spacing w:after="0" w:line="240" w:lineRule="auto"/>
        <w:ind w:left="720" w:hanging="720"/>
        <w:rPr>
          <w:ins w:id="2050" w:author="Hong Qin" w:date="2012-04-23T07:13:00Z"/>
          <w:rFonts w:ascii="Calibri" w:hAnsi="Calibri" w:cs="Arial"/>
          <w:noProof/>
          <w:szCs w:val="20"/>
          <w:rPrChange w:id="2051" w:author="Hong Qin" w:date="2012-04-23T07:13:00Z">
            <w:rPr>
              <w:ins w:id="2052" w:author="Hong Qin" w:date="2012-04-23T07:13:00Z"/>
              <w:rFonts w:ascii="Arial" w:hAnsi="Arial" w:cs="Arial"/>
              <w:sz w:val="20"/>
              <w:szCs w:val="20"/>
            </w:rPr>
          </w:rPrChange>
        </w:rPr>
      </w:pPr>
      <w:ins w:id="2053" w:author="Hong Qin" w:date="2012-04-23T07:13:00Z">
        <w:r w:rsidRPr="006C28C4">
          <w:rPr>
            <w:rFonts w:ascii="Calibri" w:hAnsi="Calibri" w:cs="Arial"/>
            <w:noProof/>
            <w:szCs w:val="20"/>
            <w:rPrChange w:id="2054" w:author="Hong Qin" w:date="2012-04-23T07:13:00Z">
              <w:rPr>
                <w:rFonts w:ascii="Arial" w:hAnsi="Arial" w:cs="Arial"/>
                <w:sz w:val="20"/>
                <w:szCs w:val="20"/>
              </w:rPr>
            </w:rPrChange>
          </w:rPr>
          <w:t>M</w:t>
        </w:r>
        <w:r w:rsidRPr="006C28C4">
          <w:rPr>
            <w:rFonts w:ascii="Calibri" w:hAnsi="Calibri" w:cs="Arial"/>
            <w:smallCaps/>
            <w:noProof/>
            <w:szCs w:val="20"/>
            <w:rPrChange w:id="2055" w:author="Hong Qin" w:date="2012-04-23T07:13:00Z">
              <w:rPr>
                <w:rFonts w:ascii="Arial" w:hAnsi="Arial" w:cs="Arial"/>
                <w:sz w:val="20"/>
                <w:szCs w:val="20"/>
              </w:rPr>
            </w:rPrChange>
          </w:rPr>
          <w:t>c</w:t>
        </w:r>
        <w:r w:rsidRPr="006C28C4">
          <w:rPr>
            <w:rFonts w:ascii="Calibri" w:hAnsi="Calibri" w:cs="Arial"/>
            <w:noProof/>
            <w:szCs w:val="20"/>
            <w:rPrChange w:id="2056" w:author="Hong Qin" w:date="2012-04-23T07:13:00Z">
              <w:rPr>
                <w:rFonts w:ascii="Arial" w:hAnsi="Arial" w:cs="Arial"/>
                <w:sz w:val="20"/>
                <w:szCs w:val="20"/>
              </w:rPr>
            </w:rPrChange>
          </w:rPr>
          <w:t>M</w:t>
        </w:r>
        <w:r w:rsidRPr="006C28C4">
          <w:rPr>
            <w:rFonts w:ascii="Calibri" w:hAnsi="Calibri" w:cs="Arial"/>
            <w:smallCaps/>
            <w:noProof/>
            <w:szCs w:val="20"/>
            <w:rPrChange w:id="2057" w:author="Hong Qin" w:date="2012-04-23T07:13:00Z">
              <w:rPr>
                <w:rFonts w:ascii="Arial" w:hAnsi="Arial" w:cs="Arial"/>
                <w:sz w:val="20"/>
                <w:szCs w:val="20"/>
              </w:rPr>
            </w:rPrChange>
          </w:rPr>
          <w:t xml:space="preserve">urray, </w:t>
        </w:r>
        <w:r w:rsidRPr="006C28C4">
          <w:rPr>
            <w:rFonts w:ascii="Calibri" w:hAnsi="Calibri" w:cs="Arial"/>
            <w:noProof/>
            <w:szCs w:val="20"/>
            <w:rPrChange w:id="2058" w:author="Hong Qin" w:date="2012-04-23T07:13:00Z">
              <w:rPr>
                <w:rFonts w:ascii="Arial" w:hAnsi="Arial" w:cs="Arial"/>
                <w:sz w:val="20"/>
                <w:szCs w:val="20"/>
              </w:rPr>
            </w:rPrChange>
          </w:rPr>
          <w:t>M</w:t>
        </w:r>
        <w:r w:rsidRPr="006C28C4">
          <w:rPr>
            <w:rFonts w:ascii="Calibri" w:hAnsi="Calibri" w:cs="Arial"/>
            <w:smallCaps/>
            <w:noProof/>
            <w:szCs w:val="20"/>
            <w:rPrChange w:id="2059" w:author="Hong Qin" w:date="2012-04-23T07:13:00Z">
              <w:rPr>
                <w:rFonts w:ascii="Arial" w:hAnsi="Arial" w:cs="Arial"/>
                <w:sz w:val="20"/>
                <w:szCs w:val="20"/>
              </w:rPr>
            </w:rPrChange>
          </w:rPr>
          <w:t xml:space="preserve">. </w:t>
        </w:r>
        <w:r w:rsidRPr="006C28C4">
          <w:rPr>
            <w:rFonts w:ascii="Calibri" w:hAnsi="Calibri" w:cs="Arial"/>
            <w:noProof/>
            <w:szCs w:val="20"/>
            <w:rPrChange w:id="2060" w:author="Hong Qin" w:date="2012-04-23T07:13:00Z">
              <w:rPr>
                <w:rFonts w:ascii="Arial" w:hAnsi="Arial" w:cs="Arial"/>
                <w:sz w:val="20"/>
                <w:szCs w:val="20"/>
              </w:rPr>
            </w:rPrChange>
          </w:rPr>
          <w:t>A</w:t>
        </w:r>
        <w:r w:rsidRPr="006C28C4">
          <w:rPr>
            <w:rFonts w:ascii="Calibri" w:hAnsi="Calibri" w:cs="Arial"/>
            <w:smallCaps/>
            <w:noProof/>
            <w:szCs w:val="20"/>
            <w:rPrChange w:id="2061" w:author="Hong Qin" w:date="2012-04-23T07:13:00Z">
              <w:rPr>
                <w:rFonts w:ascii="Arial" w:hAnsi="Arial" w:cs="Arial"/>
                <w:sz w:val="20"/>
                <w:szCs w:val="20"/>
              </w:rPr>
            </w:rPrChange>
          </w:rPr>
          <w:t>.</w:t>
        </w:r>
        <w:r w:rsidRPr="006C28C4">
          <w:rPr>
            <w:rFonts w:ascii="Calibri" w:hAnsi="Calibri" w:cs="Arial"/>
            <w:noProof/>
            <w:szCs w:val="20"/>
            <w:rPrChange w:id="2062" w:author="Hong Qin" w:date="2012-04-23T07:13:00Z">
              <w:rPr>
                <w:rFonts w:ascii="Arial" w:hAnsi="Arial" w:cs="Arial"/>
                <w:sz w:val="20"/>
                <w:szCs w:val="20"/>
              </w:rPr>
            </w:rPrChange>
          </w:rPr>
          <w:t>, and D</w:t>
        </w:r>
        <w:r w:rsidRPr="006C28C4">
          <w:rPr>
            <w:rFonts w:ascii="Calibri" w:hAnsi="Calibri" w:cs="Arial"/>
            <w:smallCaps/>
            <w:noProof/>
            <w:szCs w:val="20"/>
            <w:rPrChange w:id="2063" w:author="Hong Qin" w:date="2012-04-23T07:13:00Z">
              <w:rPr>
                <w:rFonts w:ascii="Arial" w:hAnsi="Arial" w:cs="Arial"/>
                <w:sz w:val="20"/>
                <w:szCs w:val="20"/>
              </w:rPr>
            </w:rPrChange>
          </w:rPr>
          <w:t xml:space="preserve">. </w:t>
        </w:r>
        <w:r w:rsidRPr="006C28C4">
          <w:rPr>
            <w:rFonts w:ascii="Calibri" w:hAnsi="Calibri" w:cs="Arial"/>
            <w:noProof/>
            <w:szCs w:val="20"/>
            <w:rPrChange w:id="2064" w:author="Hong Qin" w:date="2012-04-23T07:13:00Z">
              <w:rPr>
                <w:rFonts w:ascii="Arial" w:hAnsi="Arial" w:cs="Arial"/>
                <w:sz w:val="20"/>
                <w:szCs w:val="20"/>
              </w:rPr>
            </w:rPrChange>
          </w:rPr>
          <w:t>E</w:t>
        </w:r>
        <w:r w:rsidRPr="006C28C4">
          <w:rPr>
            <w:rFonts w:ascii="Calibri" w:hAnsi="Calibri" w:cs="Arial"/>
            <w:smallCaps/>
            <w:noProof/>
            <w:szCs w:val="20"/>
            <w:rPrChange w:id="2065" w:author="Hong Qin" w:date="2012-04-23T07:13:00Z">
              <w:rPr>
                <w:rFonts w:ascii="Arial" w:hAnsi="Arial" w:cs="Arial"/>
                <w:sz w:val="20"/>
                <w:szCs w:val="20"/>
              </w:rPr>
            </w:rPrChange>
          </w:rPr>
          <w:t xml:space="preserve">. </w:t>
        </w:r>
        <w:r w:rsidRPr="006C28C4">
          <w:rPr>
            <w:rFonts w:ascii="Calibri" w:hAnsi="Calibri" w:cs="Arial"/>
            <w:noProof/>
            <w:szCs w:val="20"/>
            <w:rPrChange w:id="2066" w:author="Hong Qin" w:date="2012-04-23T07:13:00Z">
              <w:rPr>
                <w:rFonts w:ascii="Arial" w:hAnsi="Arial" w:cs="Arial"/>
                <w:sz w:val="20"/>
                <w:szCs w:val="20"/>
              </w:rPr>
            </w:rPrChange>
          </w:rPr>
          <w:t>G</w:t>
        </w:r>
        <w:r w:rsidRPr="006C28C4">
          <w:rPr>
            <w:rFonts w:ascii="Calibri" w:hAnsi="Calibri" w:cs="Arial"/>
            <w:smallCaps/>
            <w:noProof/>
            <w:szCs w:val="20"/>
            <w:rPrChange w:id="2067" w:author="Hong Qin" w:date="2012-04-23T07:13:00Z">
              <w:rPr>
                <w:rFonts w:ascii="Arial" w:hAnsi="Arial" w:cs="Arial"/>
                <w:sz w:val="20"/>
                <w:szCs w:val="20"/>
              </w:rPr>
            </w:rPrChange>
          </w:rPr>
          <w:t>ottschling</w:t>
        </w:r>
        <w:r w:rsidRPr="006C28C4">
          <w:rPr>
            <w:rFonts w:ascii="Calibri" w:hAnsi="Calibri" w:cs="Arial"/>
            <w:noProof/>
            <w:szCs w:val="20"/>
            <w:rPrChange w:id="2068" w:author="Hong Qin" w:date="2012-04-23T07:13:00Z">
              <w:rPr>
                <w:rFonts w:ascii="Arial" w:hAnsi="Arial" w:cs="Arial"/>
                <w:sz w:val="20"/>
                <w:szCs w:val="20"/>
              </w:rPr>
            </w:rPrChange>
          </w:rPr>
          <w:t xml:space="preserve">, 2003 An age-induced switch to a hyper-recombinational state. Science </w:t>
        </w:r>
        <w:r w:rsidRPr="006C28C4">
          <w:rPr>
            <w:rFonts w:ascii="Calibri" w:hAnsi="Calibri" w:cs="Arial"/>
            <w:b/>
            <w:noProof/>
            <w:szCs w:val="20"/>
            <w:rPrChange w:id="2069" w:author="Hong Qin" w:date="2012-04-23T07:13:00Z">
              <w:rPr>
                <w:rFonts w:ascii="Arial" w:hAnsi="Arial" w:cs="Arial"/>
                <w:sz w:val="20"/>
                <w:szCs w:val="20"/>
              </w:rPr>
            </w:rPrChange>
          </w:rPr>
          <w:t>301:</w:t>
        </w:r>
        <w:r w:rsidRPr="006C28C4">
          <w:rPr>
            <w:rFonts w:ascii="Calibri" w:hAnsi="Calibri" w:cs="Arial"/>
            <w:noProof/>
            <w:szCs w:val="20"/>
            <w:rPrChange w:id="2070" w:author="Hong Qin" w:date="2012-04-23T07:13:00Z">
              <w:rPr>
                <w:rFonts w:ascii="Arial" w:hAnsi="Arial" w:cs="Arial"/>
                <w:sz w:val="20"/>
                <w:szCs w:val="20"/>
              </w:rPr>
            </w:rPrChange>
          </w:rPr>
          <w:t xml:space="preserve"> 1908-1911.</w:t>
        </w:r>
      </w:ins>
    </w:p>
    <w:p w:rsidR="00626510" w:rsidRPr="00626510" w:rsidRDefault="006C28C4" w:rsidP="00626510">
      <w:pPr>
        <w:spacing w:after="0" w:line="240" w:lineRule="auto"/>
        <w:ind w:left="720" w:hanging="720"/>
        <w:rPr>
          <w:ins w:id="2071" w:author="Hong Qin" w:date="2012-04-23T07:13:00Z"/>
          <w:rFonts w:ascii="Calibri" w:hAnsi="Calibri" w:cs="Arial"/>
          <w:noProof/>
          <w:szCs w:val="20"/>
          <w:rPrChange w:id="2072" w:author="Hong Qin" w:date="2012-04-23T07:13:00Z">
            <w:rPr>
              <w:ins w:id="2073" w:author="Hong Qin" w:date="2012-04-23T07:13:00Z"/>
              <w:rFonts w:ascii="Arial" w:hAnsi="Arial" w:cs="Arial"/>
              <w:sz w:val="20"/>
              <w:szCs w:val="20"/>
            </w:rPr>
          </w:rPrChange>
        </w:rPr>
      </w:pPr>
      <w:ins w:id="2074" w:author="Hong Qin" w:date="2012-04-23T07:13:00Z">
        <w:r w:rsidRPr="006C28C4">
          <w:rPr>
            <w:rFonts w:ascii="Calibri" w:hAnsi="Calibri" w:cs="Arial"/>
            <w:noProof/>
            <w:szCs w:val="20"/>
            <w:rPrChange w:id="2075" w:author="Hong Qin" w:date="2012-04-23T07:13:00Z">
              <w:rPr>
                <w:rFonts w:ascii="Arial" w:hAnsi="Arial" w:cs="Arial"/>
                <w:sz w:val="20"/>
                <w:szCs w:val="20"/>
              </w:rPr>
            </w:rPrChange>
          </w:rPr>
          <w:t>M</w:t>
        </w:r>
        <w:r w:rsidRPr="006C28C4">
          <w:rPr>
            <w:rFonts w:ascii="Calibri" w:hAnsi="Calibri" w:cs="Arial"/>
            <w:smallCaps/>
            <w:noProof/>
            <w:szCs w:val="20"/>
            <w:rPrChange w:id="2076" w:author="Hong Qin" w:date="2012-04-23T07:13:00Z">
              <w:rPr>
                <w:rFonts w:ascii="Arial" w:hAnsi="Arial" w:cs="Arial"/>
                <w:sz w:val="20"/>
                <w:szCs w:val="20"/>
              </w:rPr>
            </w:rPrChange>
          </w:rPr>
          <w:t>c</w:t>
        </w:r>
        <w:r w:rsidRPr="006C28C4">
          <w:rPr>
            <w:rFonts w:ascii="Calibri" w:hAnsi="Calibri" w:cs="Arial"/>
            <w:noProof/>
            <w:szCs w:val="20"/>
            <w:rPrChange w:id="2077" w:author="Hong Qin" w:date="2012-04-23T07:13:00Z">
              <w:rPr>
                <w:rFonts w:ascii="Arial" w:hAnsi="Arial" w:cs="Arial"/>
                <w:sz w:val="20"/>
                <w:szCs w:val="20"/>
              </w:rPr>
            </w:rPrChange>
          </w:rPr>
          <w:t>M</w:t>
        </w:r>
        <w:r w:rsidRPr="006C28C4">
          <w:rPr>
            <w:rFonts w:ascii="Calibri" w:hAnsi="Calibri" w:cs="Arial"/>
            <w:smallCaps/>
            <w:noProof/>
            <w:szCs w:val="20"/>
            <w:rPrChange w:id="2078" w:author="Hong Qin" w:date="2012-04-23T07:13:00Z">
              <w:rPr>
                <w:rFonts w:ascii="Arial" w:hAnsi="Arial" w:cs="Arial"/>
                <w:sz w:val="20"/>
                <w:szCs w:val="20"/>
              </w:rPr>
            </w:rPrChange>
          </w:rPr>
          <w:t xml:space="preserve">urray, </w:t>
        </w:r>
        <w:r w:rsidRPr="006C28C4">
          <w:rPr>
            <w:rFonts w:ascii="Calibri" w:hAnsi="Calibri" w:cs="Arial"/>
            <w:noProof/>
            <w:szCs w:val="20"/>
            <w:rPrChange w:id="2079" w:author="Hong Qin" w:date="2012-04-23T07:13:00Z">
              <w:rPr>
                <w:rFonts w:ascii="Arial" w:hAnsi="Arial" w:cs="Arial"/>
                <w:sz w:val="20"/>
                <w:szCs w:val="20"/>
              </w:rPr>
            </w:rPrChange>
          </w:rPr>
          <w:t>M</w:t>
        </w:r>
        <w:r w:rsidRPr="006C28C4">
          <w:rPr>
            <w:rFonts w:ascii="Calibri" w:hAnsi="Calibri" w:cs="Arial"/>
            <w:smallCaps/>
            <w:noProof/>
            <w:szCs w:val="20"/>
            <w:rPrChange w:id="2080" w:author="Hong Qin" w:date="2012-04-23T07:13:00Z">
              <w:rPr>
                <w:rFonts w:ascii="Arial" w:hAnsi="Arial" w:cs="Arial"/>
                <w:sz w:val="20"/>
                <w:szCs w:val="20"/>
              </w:rPr>
            </w:rPrChange>
          </w:rPr>
          <w:t xml:space="preserve">. </w:t>
        </w:r>
        <w:r w:rsidRPr="006C28C4">
          <w:rPr>
            <w:rFonts w:ascii="Calibri" w:hAnsi="Calibri" w:cs="Arial"/>
            <w:noProof/>
            <w:szCs w:val="20"/>
            <w:rPrChange w:id="2081" w:author="Hong Qin" w:date="2012-04-23T07:13:00Z">
              <w:rPr>
                <w:rFonts w:ascii="Arial" w:hAnsi="Arial" w:cs="Arial"/>
                <w:sz w:val="20"/>
                <w:szCs w:val="20"/>
              </w:rPr>
            </w:rPrChange>
          </w:rPr>
          <w:t>A</w:t>
        </w:r>
        <w:r w:rsidRPr="006C28C4">
          <w:rPr>
            <w:rFonts w:ascii="Calibri" w:hAnsi="Calibri" w:cs="Arial"/>
            <w:smallCaps/>
            <w:noProof/>
            <w:szCs w:val="20"/>
            <w:rPrChange w:id="2082" w:author="Hong Qin" w:date="2012-04-23T07:13:00Z">
              <w:rPr>
                <w:rFonts w:ascii="Arial" w:hAnsi="Arial" w:cs="Arial"/>
                <w:sz w:val="20"/>
                <w:szCs w:val="20"/>
              </w:rPr>
            </w:rPrChange>
          </w:rPr>
          <w:t>.</w:t>
        </w:r>
        <w:r w:rsidRPr="006C28C4">
          <w:rPr>
            <w:rFonts w:ascii="Calibri" w:hAnsi="Calibri" w:cs="Arial"/>
            <w:noProof/>
            <w:szCs w:val="20"/>
            <w:rPrChange w:id="2083" w:author="Hong Qin" w:date="2012-04-23T07:13:00Z">
              <w:rPr>
                <w:rFonts w:ascii="Arial" w:hAnsi="Arial" w:cs="Arial"/>
                <w:sz w:val="20"/>
                <w:szCs w:val="20"/>
              </w:rPr>
            </w:rPrChange>
          </w:rPr>
          <w:t>, and D</w:t>
        </w:r>
        <w:r w:rsidRPr="006C28C4">
          <w:rPr>
            <w:rFonts w:ascii="Calibri" w:hAnsi="Calibri" w:cs="Arial"/>
            <w:smallCaps/>
            <w:noProof/>
            <w:szCs w:val="20"/>
            <w:rPrChange w:id="2084" w:author="Hong Qin" w:date="2012-04-23T07:13:00Z">
              <w:rPr>
                <w:rFonts w:ascii="Arial" w:hAnsi="Arial" w:cs="Arial"/>
                <w:sz w:val="20"/>
                <w:szCs w:val="20"/>
              </w:rPr>
            </w:rPrChange>
          </w:rPr>
          <w:t xml:space="preserve">. </w:t>
        </w:r>
        <w:r w:rsidRPr="006C28C4">
          <w:rPr>
            <w:rFonts w:ascii="Calibri" w:hAnsi="Calibri" w:cs="Arial"/>
            <w:noProof/>
            <w:szCs w:val="20"/>
            <w:rPrChange w:id="2085" w:author="Hong Qin" w:date="2012-04-23T07:13:00Z">
              <w:rPr>
                <w:rFonts w:ascii="Arial" w:hAnsi="Arial" w:cs="Arial"/>
                <w:sz w:val="20"/>
                <w:szCs w:val="20"/>
              </w:rPr>
            </w:rPrChange>
          </w:rPr>
          <w:t>E</w:t>
        </w:r>
        <w:r w:rsidRPr="006C28C4">
          <w:rPr>
            <w:rFonts w:ascii="Calibri" w:hAnsi="Calibri" w:cs="Arial"/>
            <w:smallCaps/>
            <w:noProof/>
            <w:szCs w:val="20"/>
            <w:rPrChange w:id="2086" w:author="Hong Qin" w:date="2012-04-23T07:13:00Z">
              <w:rPr>
                <w:rFonts w:ascii="Arial" w:hAnsi="Arial" w:cs="Arial"/>
                <w:sz w:val="20"/>
                <w:szCs w:val="20"/>
              </w:rPr>
            </w:rPrChange>
          </w:rPr>
          <w:t xml:space="preserve">. </w:t>
        </w:r>
        <w:r w:rsidRPr="006C28C4">
          <w:rPr>
            <w:rFonts w:ascii="Calibri" w:hAnsi="Calibri" w:cs="Arial"/>
            <w:noProof/>
            <w:szCs w:val="20"/>
            <w:rPrChange w:id="2087" w:author="Hong Qin" w:date="2012-04-23T07:13:00Z">
              <w:rPr>
                <w:rFonts w:ascii="Arial" w:hAnsi="Arial" w:cs="Arial"/>
                <w:sz w:val="20"/>
                <w:szCs w:val="20"/>
              </w:rPr>
            </w:rPrChange>
          </w:rPr>
          <w:t>G</w:t>
        </w:r>
        <w:r w:rsidRPr="006C28C4">
          <w:rPr>
            <w:rFonts w:ascii="Calibri" w:hAnsi="Calibri" w:cs="Arial"/>
            <w:smallCaps/>
            <w:noProof/>
            <w:szCs w:val="20"/>
            <w:rPrChange w:id="2088" w:author="Hong Qin" w:date="2012-04-23T07:13:00Z">
              <w:rPr>
                <w:rFonts w:ascii="Arial" w:hAnsi="Arial" w:cs="Arial"/>
                <w:sz w:val="20"/>
                <w:szCs w:val="20"/>
              </w:rPr>
            </w:rPrChange>
          </w:rPr>
          <w:t>ottschling</w:t>
        </w:r>
        <w:r w:rsidRPr="006C28C4">
          <w:rPr>
            <w:rFonts w:ascii="Calibri" w:hAnsi="Calibri" w:cs="Arial"/>
            <w:noProof/>
            <w:szCs w:val="20"/>
            <w:rPrChange w:id="2089" w:author="Hong Qin" w:date="2012-04-23T07:13:00Z">
              <w:rPr>
                <w:rFonts w:ascii="Arial" w:hAnsi="Arial" w:cs="Arial"/>
                <w:sz w:val="20"/>
                <w:szCs w:val="20"/>
              </w:rPr>
            </w:rPrChange>
          </w:rPr>
          <w:t xml:space="preserve">, 2004 Aging and genetic instability in yeast. Curr Opin Microbiol </w:t>
        </w:r>
        <w:r w:rsidRPr="006C28C4">
          <w:rPr>
            <w:rFonts w:ascii="Calibri" w:hAnsi="Calibri" w:cs="Arial"/>
            <w:b/>
            <w:noProof/>
            <w:szCs w:val="20"/>
            <w:rPrChange w:id="2090" w:author="Hong Qin" w:date="2012-04-23T07:13:00Z">
              <w:rPr>
                <w:rFonts w:ascii="Arial" w:hAnsi="Arial" w:cs="Arial"/>
                <w:sz w:val="20"/>
                <w:szCs w:val="20"/>
              </w:rPr>
            </w:rPrChange>
          </w:rPr>
          <w:t>7:</w:t>
        </w:r>
        <w:r w:rsidRPr="006C28C4">
          <w:rPr>
            <w:rFonts w:ascii="Calibri" w:hAnsi="Calibri" w:cs="Arial"/>
            <w:noProof/>
            <w:szCs w:val="20"/>
            <w:rPrChange w:id="2091" w:author="Hong Qin" w:date="2012-04-23T07:13:00Z">
              <w:rPr>
                <w:rFonts w:ascii="Arial" w:hAnsi="Arial" w:cs="Arial"/>
                <w:sz w:val="20"/>
                <w:szCs w:val="20"/>
              </w:rPr>
            </w:rPrChange>
          </w:rPr>
          <w:t xml:space="preserve"> 673-679.</w:t>
        </w:r>
      </w:ins>
    </w:p>
    <w:p w:rsidR="00626510" w:rsidRPr="00626510" w:rsidRDefault="006C28C4" w:rsidP="00626510">
      <w:pPr>
        <w:spacing w:after="0" w:line="240" w:lineRule="auto"/>
        <w:ind w:left="720" w:hanging="720"/>
        <w:rPr>
          <w:ins w:id="2092" w:author="Hong Qin" w:date="2012-04-23T07:13:00Z"/>
          <w:rFonts w:ascii="Calibri" w:hAnsi="Calibri" w:cs="Arial"/>
          <w:noProof/>
          <w:szCs w:val="20"/>
          <w:rPrChange w:id="2093" w:author="Hong Qin" w:date="2012-04-23T07:13:00Z">
            <w:rPr>
              <w:ins w:id="2094" w:author="Hong Qin" w:date="2012-04-23T07:13:00Z"/>
              <w:rFonts w:ascii="Arial" w:hAnsi="Arial" w:cs="Arial"/>
              <w:sz w:val="20"/>
              <w:szCs w:val="20"/>
            </w:rPr>
          </w:rPrChange>
        </w:rPr>
      </w:pPr>
      <w:ins w:id="2095" w:author="Hong Qin" w:date="2012-04-23T07:13:00Z">
        <w:r w:rsidRPr="006C28C4">
          <w:rPr>
            <w:rFonts w:ascii="Calibri" w:hAnsi="Calibri" w:cs="Arial"/>
            <w:noProof/>
            <w:szCs w:val="20"/>
            <w:rPrChange w:id="2096" w:author="Hong Qin" w:date="2012-04-23T07:13:00Z">
              <w:rPr>
                <w:rFonts w:ascii="Arial" w:hAnsi="Arial" w:cs="Arial"/>
                <w:sz w:val="20"/>
                <w:szCs w:val="20"/>
              </w:rPr>
            </w:rPrChange>
          </w:rPr>
          <w:t>M</w:t>
        </w:r>
        <w:r w:rsidRPr="006C28C4">
          <w:rPr>
            <w:rFonts w:ascii="Calibri" w:hAnsi="Calibri" w:cs="Arial"/>
            <w:smallCaps/>
            <w:noProof/>
            <w:szCs w:val="20"/>
            <w:rPrChange w:id="2097" w:author="Hong Qin" w:date="2012-04-23T07:13:00Z">
              <w:rPr>
                <w:rFonts w:ascii="Arial" w:hAnsi="Arial" w:cs="Arial"/>
                <w:sz w:val="20"/>
                <w:szCs w:val="20"/>
              </w:rPr>
            </w:rPrChange>
          </w:rPr>
          <w:t xml:space="preserve">edvedik, </w:t>
        </w:r>
        <w:r w:rsidRPr="006C28C4">
          <w:rPr>
            <w:rFonts w:ascii="Calibri" w:hAnsi="Calibri" w:cs="Arial"/>
            <w:noProof/>
            <w:szCs w:val="20"/>
            <w:rPrChange w:id="2098" w:author="Hong Qin" w:date="2012-04-23T07:13:00Z">
              <w:rPr>
                <w:rFonts w:ascii="Arial" w:hAnsi="Arial" w:cs="Arial"/>
                <w:sz w:val="20"/>
                <w:szCs w:val="20"/>
              </w:rPr>
            </w:rPrChange>
          </w:rPr>
          <w:t>O</w:t>
        </w:r>
        <w:r w:rsidRPr="006C28C4">
          <w:rPr>
            <w:rFonts w:ascii="Calibri" w:hAnsi="Calibri" w:cs="Arial"/>
            <w:smallCaps/>
            <w:noProof/>
            <w:szCs w:val="20"/>
            <w:rPrChange w:id="2099" w:author="Hong Qin" w:date="2012-04-23T07:13:00Z">
              <w:rPr>
                <w:rFonts w:ascii="Arial" w:hAnsi="Arial" w:cs="Arial"/>
                <w:sz w:val="20"/>
                <w:szCs w:val="20"/>
              </w:rPr>
            </w:rPrChange>
          </w:rPr>
          <w:t>.</w:t>
        </w:r>
        <w:r w:rsidRPr="006C28C4">
          <w:rPr>
            <w:rFonts w:ascii="Calibri" w:hAnsi="Calibri" w:cs="Arial"/>
            <w:noProof/>
            <w:szCs w:val="20"/>
            <w:rPrChange w:id="2100" w:author="Hong Qin" w:date="2012-04-23T07:13:00Z">
              <w:rPr>
                <w:rFonts w:ascii="Arial" w:hAnsi="Arial" w:cs="Arial"/>
                <w:sz w:val="20"/>
                <w:szCs w:val="20"/>
              </w:rPr>
            </w:rPrChange>
          </w:rPr>
          <w:t>, and D</w:t>
        </w:r>
        <w:r w:rsidRPr="006C28C4">
          <w:rPr>
            <w:rFonts w:ascii="Calibri" w:hAnsi="Calibri" w:cs="Arial"/>
            <w:smallCaps/>
            <w:noProof/>
            <w:szCs w:val="20"/>
            <w:rPrChange w:id="2101" w:author="Hong Qin" w:date="2012-04-23T07:13:00Z">
              <w:rPr>
                <w:rFonts w:ascii="Arial" w:hAnsi="Arial" w:cs="Arial"/>
                <w:sz w:val="20"/>
                <w:szCs w:val="20"/>
              </w:rPr>
            </w:rPrChange>
          </w:rPr>
          <w:t xml:space="preserve">. </w:t>
        </w:r>
        <w:r w:rsidRPr="006C28C4">
          <w:rPr>
            <w:rFonts w:ascii="Calibri" w:hAnsi="Calibri" w:cs="Arial"/>
            <w:noProof/>
            <w:szCs w:val="20"/>
            <w:rPrChange w:id="2102" w:author="Hong Qin" w:date="2012-04-23T07:13:00Z">
              <w:rPr>
                <w:rFonts w:ascii="Arial" w:hAnsi="Arial" w:cs="Arial"/>
                <w:sz w:val="20"/>
                <w:szCs w:val="20"/>
              </w:rPr>
            </w:rPrChange>
          </w:rPr>
          <w:t>A</w:t>
        </w:r>
        <w:r w:rsidRPr="006C28C4">
          <w:rPr>
            <w:rFonts w:ascii="Calibri" w:hAnsi="Calibri" w:cs="Arial"/>
            <w:smallCaps/>
            <w:noProof/>
            <w:szCs w:val="20"/>
            <w:rPrChange w:id="2103" w:author="Hong Qin" w:date="2012-04-23T07:13:00Z">
              <w:rPr>
                <w:rFonts w:ascii="Arial" w:hAnsi="Arial" w:cs="Arial"/>
                <w:sz w:val="20"/>
                <w:szCs w:val="20"/>
              </w:rPr>
            </w:rPrChange>
          </w:rPr>
          <w:t xml:space="preserve">. </w:t>
        </w:r>
        <w:r w:rsidRPr="006C28C4">
          <w:rPr>
            <w:rFonts w:ascii="Calibri" w:hAnsi="Calibri" w:cs="Arial"/>
            <w:noProof/>
            <w:szCs w:val="20"/>
            <w:rPrChange w:id="2104" w:author="Hong Qin" w:date="2012-04-23T07:13:00Z">
              <w:rPr>
                <w:rFonts w:ascii="Arial" w:hAnsi="Arial" w:cs="Arial"/>
                <w:sz w:val="20"/>
                <w:szCs w:val="20"/>
              </w:rPr>
            </w:rPrChange>
          </w:rPr>
          <w:t>S</w:t>
        </w:r>
        <w:r w:rsidRPr="006C28C4">
          <w:rPr>
            <w:rFonts w:ascii="Calibri" w:hAnsi="Calibri" w:cs="Arial"/>
            <w:smallCaps/>
            <w:noProof/>
            <w:szCs w:val="20"/>
            <w:rPrChange w:id="2105" w:author="Hong Qin" w:date="2012-04-23T07:13:00Z">
              <w:rPr>
                <w:rFonts w:ascii="Arial" w:hAnsi="Arial" w:cs="Arial"/>
                <w:sz w:val="20"/>
                <w:szCs w:val="20"/>
              </w:rPr>
            </w:rPrChange>
          </w:rPr>
          <w:t>inclair</w:t>
        </w:r>
        <w:r w:rsidRPr="006C28C4">
          <w:rPr>
            <w:rFonts w:ascii="Calibri" w:hAnsi="Calibri" w:cs="Arial"/>
            <w:noProof/>
            <w:szCs w:val="20"/>
            <w:rPrChange w:id="2106" w:author="Hong Qin" w:date="2012-04-23T07:13:00Z">
              <w:rPr>
                <w:rFonts w:ascii="Arial" w:hAnsi="Arial" w:cs="Arial"/>
                <w:sz w:val="20"/>
                <w:szCs w:val="20"/>
              </w:rPr>
            </w:rPrChange>
          </w:rPr>
          <w:t xml:space="preserve">, 2007 Caloric restriction and life span determination of yeast cells. Methods Mol Biol </w:t>
        </w:r>
        <w:r w:rsidRPr="006C28C4">
          <w:rPr>
            <w:rFonts w:ascii="Calibri" w:hAnsi="Calibri" w:cs="Arial"/>
            <w:b/>
            <w:noProof/>
            <w:szCs w:val="20"/>
            <w:rPrChange w:id="2107" w:author="Hong Qin" w:date="2012-04-23T07:13:00Z">
              <w:rPr>
                <w:rFonts w:ascii="Arial" w:hAnsi="Arial" w:cs="Arial"/>
                <w:sz w:val="20"/>
                <w:szCs w:val="20"/>
              </w:rPr>
            </w:rPrChange>
          </w:rPr>
          <w:t>371:</w:t>
        </w:r>
        <w:r w:rsidRPr="006C28C4">
          <w:rPr>
            <w:rFonts w:ascii="Calibri" w:hAnsi="Calibri" w:cs="Arial"/>
            <w:noProof/>
            <w:szCs w:val="20"/>
            <w:rPrChange w:id="2108" w:author="Hong Qin" w:date="2012-04-23T07:13:00Z">
              <w:rPr>
                <w:rFonts w:ascii="Arial" w:hAnsi="Arial" w:cs="Arial"/>
                <w:sz w:val="20"/>
                <w:szCs w:val="20"/>
              </w:rPr>
            </w:rPrChange>
          </w:rPr>
          <w:t xml:space="preserve"> 97-109.</w:t>
        </w:r>
      </w:ins>
    </w:p>
    <w:p w:rsidR="00626510" w:rsidRPr="00626510" w:rsidRDefault="006C28C4" w:rsidP="00626510">
      <w:pPr>
        <w:spacing w:after="0" w:line="240" w:lineRule="auto"/>
        <w:ind w:left="720" w:hanging="720"/>
        <w:rPr>
          <w:ins w:id="2109" w:author="Hong Qin" w:date="2012-04-23T07:13:00Z"/>
          <w:rFonts w:ascii="Calibri" w:hAnsi="Calibri" w:cs="Arial"/>
          <w:noProof/>
          <w:szCs w:val="20"/>
          <w:rPrChange w:id="2110" w:author="Hong Qin" w:date="2012-04-23T07:13:00Z">
            <w:rPr>
              <w:ins w:id="2111" w:author="Hong Qin" w:date="2012-04-23T07:13:00Z"/>
              <w:rFonts w:ascii="Arial" w:hAnsi="Arial" w:cs="Arial"/>
              <w:sz w:val="20"/>
              <w:szCs w:val="20"/>
            </w:rPr>
          </w:rPrChange>
        </w:rPr>
      </w:pPr>
      <w:ins w:id="2112" w:author="Hong Qin" w:date="2012-04-23T07:13:00Z">
        <w:r w:rsidRPr="006C28C4">
          <w:rPr>
            <w:rFonts w:ascii="Calibri" w:hAnsi="Calibri" w:cs="Arial"/>
            <w:noProof/>
            <w:szCs w:val="20"/>
            <w:rPrChange w:id="2113" w:author="Hong Qin" w:date="2012-04-23T07:13:00Z">
              <w:rPr>
                <w:rFonts w:ascii="Arial" w:hAnsi="Arial" w:cs="Arial"/>
                <w:sz w:val="20"/>
                <w:szCs w:val="20"/>
              </w:rPr>
            </w:rPrChange>
          </w:rPr>
          <w:t>M</w:t>
        </w:r>
        <w:r w:rsidRPr="006C28C4">
          <w:rPr>
            <w:rFonts w:ascii="Calibri" w:hAnsi="Calibri" w:cs="Arial"/>
            <w:smallCaps/>
            <w:noProof/>
            <w:szCs w:val="20"/>
            <w:rPrChange w:id="2114" w:author="Hong Qin" w:date="2012-04-23T07:13:00Z">
              <w:rPr>
                <w:rFonts w:ascii="Arial" w:hAnsi="Arial" w:cs="Arial"/>
                <w:sz w:val="20"/>
                <w:szCs w:val="20"/>
              </w:rPr>
            </w:rPrChange>
          </w:rPr>
          <w:t>oradas-</w:t>
        </w:r>
        <w:r w:rsidRPr="006C28C4">
          <w:rPr>
            <w:rFonts w:ascii="Calibri" w:hAnsi="Calibri" w:cs="Arial"/>
            <w:noProof/>
            <w:szCs w:val="20"/>
            <w:rPrChange w:id="2115" w:author="Hong Qin" w:date="2012-04-23T07:13:00Z">
              <w:rPr>
                <w:rFonts w:ascii="Arial" w:hAnsi="Arial" w:cs="Arial"/>
                <w:sz w:val="20"/>
                <w:szCs w:val="20"/>
              </w:rPr>
            </w:rPrChange>
          </w:rPr>
          <w:t>F</w:t>
        </w:r>
        <w:r w:rsidRPr="006C28C4">
          <w:rPr>
            <w:rFonts w:ascii="Calibri" w:hAnsi="Calibri" w:cs="Arial"/>
            <w:smallCaps/>
            <w:noProof/>
            <w:szCs w:val="20"/>
            <w:rPrChange w:id="2116" w:author="Hong Qin" w:date="2012-04-23T07:13:00Z">
              <w:rPr>
                <w:rFonts w:ascii="Arial" w:hAnsi="Arial" w:cs="Arial"/>
                <w:sz w:val="20"/>
                <w:szCs w:val="20"/>
              </w:rPr>
            </w:rPrChange>
          </w:rPr>
          <w:t xml:space="preserve">erreira, </w:t>
        </w:r>
        <w:r w:rsidRPr="006C28C4">
          <w:rPr>
            <w:rFonts w:ascii="Calibri" w:hAnsi="Calibri" w:cs="Arial"/>
            <w:noProof/>
            <w:szCs w:val="20"/>
            <w:rPrChange w:id="2117" w:author="Hong Qin" w:date="2012-04-23T07:13:00Z">
              <w:rPr>
                <w:rFonts w:ascii="Arial" w:hAnsi="Arial" w:cs="Arial"/>
                <w:sz w:val="20"/>
                <w:szCs w:val="20"/>
              </w:rPr>
            </w:rPrChange>
          </w:rPr>
          <w:t>P</w:t>
        </w:r>
        <w:r w:rsidRPr="006C28C4">
          <w:rPr>
            <w:rFonts w:ascii="Calibri" w:hAnsi="Calibri" w:cs="Arial"/>
            <w:smallCaps/>
            <w:noProof/>
            <w:szCs w:val="20"/>
            <w:rPrChange w:id="2118" w:author="Hong Qin" w:date="2012-04-23T07:13:00Z">
              <w:rPr>
                <w:rFonts w:ascii="Arial" w:hAnsi="Arial" w:cs="Arial"/>
                <w:sz w:val="20"/>
                <w:szCs w:val="20"/>
              </w:rPr>
            </w:rPrChange>
          </w:rPr>
          <w:t>.</w:t>
        </w:r>
        <w:r w:rsidRPr="006C28C4">
          <w:rPr>
            <w:rFonts w:ascii="Calibri" w:hAnsi="Calibri" w:cs="Arial"/>
            <w:noProof/>
            <w:szCs w:val="20"/>
            <w:rPrChange w:id="2119" w:author="Hong Qin" w:date="2012-04-23T07:13:00Z">
              <w:rPr>
                <w:rFonts w:ascii="Arial" w:hAnsi="Arial" w:cs="Arial"/>
                <w:sz w:val="20"/>
                <w:szCs w:val="20"/>
              </w:rPr>
            </w:rPrChange>
          </w:rPr>
          <w:t>, V</w:t>
        </w:r>
        <w:r w:rsidRPr="006C28C4">
          <w:rPr>
            <w:rFonts w:ascii="Calibri" w:hAnsi="Calibri" w:cs="Arial"/>
            <w:smallCaps/>
            <w:noProof/>
            <w:szCs w:val="20"/>
            <w:rPrChange w:id="2120" w:author="Hong Qin" w:date="2012-04-23T07:13:00Z">
              <w:rPr>
                <w:rFonts w:ascii="Arial" w:hAnsi="Arial" w:cs="Arial"/>
                <w:sz w:val="20"/>
                <w:szCs w:val="20"/>
              </w:rPr>
            </w:rPrChange>
          </w:rPr>
          <w:t xml:space="preserve">. </w:t>
        </w:r>
        <w:r w:rsidRPr="006C28C4">
          <w:rPr>
            <w:rFonts w:ascii="Calibri" w:hAnsi="Calibri" w:cs="Arial"/>
            <w:noProof/>
            <w:szCs w:val="20"/>
            <w:rPrChange w:id="2121" w:author="Hong Qin" w:date="2012-04-23T07:13:00Z">
              <w:rPr>
                <w:rFonts w:ascii="Arial" w:hAnsi="Arial" w:cs="Arial"/>
                <w:sz w:val="20"/>
                <w:szCs w:val="20"/>
              </w:rPr>
            </w:rPrChange>
          </w:rPr>
          <w:t>C</w:t>
        </w:r>
        <w:r w:rsidRPr="006C28C4">
          <w:rPr>
            <w:rFonts w:ascii="Calibri" w:hAnsi="Calibri" w:cs="Arial"/>
            <w:smallCaps/>
            <w:noProof/>
            <w:szCs w:val="20"/>
            <w:rPrChange w:id="2122" w:author="Hong Qin" w:date="2012-04-23T07:13:00Z">
              <w:rPr>
                <w:rFonts w:ascii="Arial" w:hAnsi="Arial" w:cs="Arial"/>
                <w:sz w:val="20"/>
                <w:szCs w:val="20"/>
              </w:rPr>
            </w:rPrChange>
          </w:rPr>
          <w:t>osta</w:t>
        </w:r>
        <w:r w:rsidRPr="006C28C4">
          <w:rPr>
            <w:rFonts w:ascii="Calibri" w:hAnsi="Calibri" w:cs="Arial"/>
            <w:noProof/>
            <w:szCs w:val="20"/>
            <w:rPrChange w:id="2123" w:author="Hong Qin" w:date="2012-04-23T07:13:00Z">
              <w:rPr>
                <w:rFonts w:ascii="Arial" w:hAnsi="Arial" w:cs="Arial"/>
                <w:sz w:val="20"/>
                <w:szCs w:val="20"/>
              </w:rPr>
            </w:rPrChange>
          </w:rPr>
          <w:t>, P</w:t>
        </w:r>
        <w:r w:rsidRPr="006C28C4">
          <w:rPr>
            <w:rFonts w:ascii="Calibri" w:hAnsi="Calibri" w:cs="Arial"/>
            <w:smallCaps/>
            <w:noProof/>
            <w:szCs w:val="20"/>
            <w:rPrChange w:id="2124" w:author="Hong Qin" w:date="2012-04-23T07:13:00Z">
              <w:rPr>
                <w:rFonts w:ascii="Arial" w:hAnsi="Arial" w:cs="Arial"/>
                <w:sz w:val="20"/>
                <w:szCs w:val="20"/>
              </w:rPr>
            </w:rPrChange>
          </w:rPr>
          <w:t xml:space="preserve">. </w:t>
        </w:r>
        <w:r w:rsidRPr="006C28C4">
          <w:rPr>
            <w:rFonts w:ascii="Calibri" w:hAnsi="Calibri" w:cs="Arial"/>
            <w:noProof/>
            <w:szCs w:val="20"/>
            <w:rPrChange w:id="2125" w:author="Hong Qin" w:date="2012-04-23T07:13:00Z">
              <w:rPr>
                <w:rFonts w:ascii="Arial" w:hAnsi="Arial" w:cs="Arial"/>
                <w:sz w:val="20"/>
                <w:szCs w:val="20"/>
              </w:rPr>
            </w:rPrChange>
          </w:rPr>
          <w:t>P</w:t>
        </w:r>
        <w:r w:rsidRPr="006C28C4">
          <w:rPr>
            <w:rFonts w:ascii="Calibri" w:hAnsi="Calibri" w:cs="Arial"/>
            <w:smallCaps/>
            <w:noProof/>
            <w:szCs w:val="20"/>
            <w:rPrChange w:id="2126" w:author="Hong Qin" w:date="2012-04-23T07:13:00Z">
              <w:rPr>
                <w:rFonts w:ascii="Arial" w:hAnsi="Arial" w:cs="Arial"/>
                <w:sz w:val="20"/>
                <w:szCs w:val="20"/>
              </w:rPr>
            </w:rPrChange>
          </w:rPr>
          <w:t>iper</w:t>
        </w:r>
        <w:r w:rsidRPr="006C28C4">
          <w:rPr>
            <w:rFonts w:ascii="Calibri" w:hAnsi="Calibri" w:cs="Arial"/>
            <w:noProof/>
            <w:szCs w:val="20"/>
            <w:rPrChange w:id="2127" w:author="Hong Qin" w:date="2012-04-23T07:13:00Z">
              <w:rPr>
                <w:rFonts w:ascii="Arial" w:hAnsi="Arial" w:cs="Arial"/>
                <w:sz w:val="20"/>
                <w:szCs w:val="20"/>
              </w:rPr>
            </w:rPrChange>
          </w:rPr>
          <w:t xml:space="preserve"> and W</w:t>
        </w:r>
        <w:r w:rsidRPr="006C28C4">
          <w:rPr>
            <w:rFonts w:ascii="Calibri" w:hAnsi="Calibri" w:cs="Arial"/>
            <w:smallCaps/>
            <w:noProof/>
            <w:szCs w:val="20"/>
            <w:rPrChange w:id="2128" w:author="Hong Qin" w:date="2012-04-23T07:13:00Z">
              <w:rPr>
                <w:rFonts w:ascii="Arial" w:hAnsi="Arial" w:cs="Arial"/>
                <w:sz w:val="20"/>
                <w:szCs w:val="20"/>
              </w:rPr>
            </w:rPrChange>
          </w:rPr>
          <w:t xml:space="preserve">. </w:t>
        </w:r>
        <w:r w:rsidRPr="006C28C4">
          <w:rPr>
            <w:rFonts w:ascii="Calibri" w:hAnsi="Calibri" w:cs="Arial"/>
            <w:noProof/>
            <w:szCs w:val="20"/>
            <w:rPrChange w:id="2129" w:author="Hong Qin" w:date="2012-04-23T07:13:00Z">
              <w:rPr>
                <w:rFonts w:ascii="Arial" w:hAnsi="Arial" w:cs="Arial"/>
                <w:sz w:val="20"/>
                <w:szCs w:val="20"/>
              </w:rPr>
            </w:rPrChange>
          </w:rPr>
          <w:t>M</w:t>
        </w:r>
        <w:r w:rsidRPr="006C28C4">
          <w:rPr>
            <w:rFonts w:ascii="Calibri" w:hAnsi="Calibri" w:cs="Arial"/>
            <w:smallCaps/>
            <w:noProof/>
            <w:szCs w:val="20"/>
            <w:rPrChange w:id="2130" w:author="Hong Qin" w:date="2012-04-23T07:13:00Z">
              <w:rPr>
                <w:rFonts w:ascii="Arial" w:hAnsi="Arial" w:cs="Arial"/>
                <w:sz w:val="20"/>
                <w:szCs w:val="20"/>
              </w:rPr>
            </w:rPrChange>
          </w:rPr>
          <w:t>ager</w:t>
        </w:r>
        <w:r w:rsidRPr="006C28C4">
          <w:rPr>
            <w:rFonts w:ascii="Calibri" w:hAnsi="Calibri" w:cs="Arial"/>
            <w:noProof/>
            <w:szCs w:val="20"/>
            <w:rPrChange w:id="2131" w:author="Hong Qin" w:date="2012-04-23T07:13:00Z">
              <w:rPr>
                <w:rFonts w:ascii="Arial" w:hAnsi="Arial" w:cs="Arial"/>
                <w:sz w:val="20"/>
                <w:szCs w:val="20"/>
              </w:rPr>
            </w:rPrChange>
          </w:rPr>
          <w:t xml:space="preserve">, 1996 The molecular defences against reactive oxygen species in yeast. Mol Microbiol </w:t>
        </w:r>
        <w:r w:rsidRPr="006C28C4">
          <w:rPr>
            <w:rFonts w:ascii="Calibri" w:hAnsi="Calibri" w:cs="Arial"/>
            <w:b/>
            <w:noProof/>
            <w:szCs w:val="20"/>
            <w:rPrChange w:id="2132" w:author="Hong Qin" w:date="2012-04-23T07:13:00Z">
              <w:rPr>
                <w:rFonts w:ascii="Arial" w:hAnsi="Arial" w:cs="Arial"/>
                <w:sz w:val="20"/>
                <w:szCs w:val="20"/>
              </w:rPr>
            </w:rPrChange>
          </w:rPr>
          <w:t>19:</w:t>
        </w:r>
        <w:r w:rsidRPr="006C28C4">
          <w:rPr>
            <w:rFonts w:ascii="Calibri" w:hAnsi="Calibri" w:cs="Arial"/>
            <w:noProof/>
            <w:szCs w:val="20"/>
            <w:rPrChange w:id="2133" w:author="Hong Qin" w:date="2012-04-23T07:13:00Z">
              <w:rPr>
                <w:rFonts w:ascii="Arial" w:hAnsi="Arial" w:cs="Arial"/>
                <w:sz w:val="20"/>
                <w:szCs w:val="20"/>
              </w:rPr>
            </w:rPrChange>
          </w:rPr>
          <w:t xml:space="preserve"> 651-658.</w:t>
        </w:r>
      </w:ins>
    </w:p>
    <w:p w:rsidR="00626510" w:rsidRPr="00626510" w:rsidRDefault="006C28C4" w:rsidP="00626510">
      <w:pPr>
        <w:spacing w:after="0" w:line="240" w:lineRule="auto"/>
        <w:ind w:left="720" w:hanging="720"/>
        <w:rPr>
          <w:ins w:id="2134" w:author="Hong Qin" w:date="2012-04-23T07:13:00Z"/>
          <w:rFonts w:ascii="Calibri" w:hAnsi="Calibri" w:cs="Arial"/>
          <w:noProof/>
          <w:szCs w:val="20"/>
          <w:rPrChange w:id="2135" w:author="Hong Qin" w:date="2012-04-23T07:13:00Z">
            <w:rPr>
              <w:ins w:id="2136" w:author="Hong Qin" w:date="2012-04-23T07:13:00Z"/>
              <w:rFonts w:ascii="Arial" w:hAnsi="Arial" w:cs="Arial"/>
              <w:sz w:val="20"/>
              <w:szCs w:val="20"/>
            </w:rPr>
          </w:rPrChange>
        </w:rPr>
      </w:pPr>
      <w:ins w:id="2137" w:author="Hong Qin" w:date="2012-04-23T07:13:00Z">
        <w:r w:rsidRPr="006C28C4">
          <w:rPr>
            <w:rFonts w:ascii="Calibri" w:hAnsi="Calibri" w:cs="Arial"/>
            <w:noProof/>
            <w:szCs w:val="20"/>
            <w:rPrChange w:id="2138" w:author="Hong Qin" w:date="2012-04-23T07:13:00Z">
              <w:rPr>
                <w:rFonts w:ascii="Arial" w:hAnsi="Arial" w:cs="Arial"/>
                <w:sz w:val="20"/>
                <w:szCs w:val="20"/>
              </w:rPr>
            </w:rPrChange>
          </w:rPr>
          <w:t>Q</w:t>
        </w:r>
        <w:r w:rsidRPr="006C28C4">
          <w:rPr>
            <w:rFonts w:ascii="Calibri" w:hAnsi="Calibri" w:cs="Arial"/>
            <w:smallCaps/>
            <w:noProof/>
            <w:szCs w:val="20"/>
            <w:rPrChange w:id="2139" w:author="Hong Qin" w:date="2012-04-23T07:13:00Z">
              <w:rPr>
                <w:rFonts w:ascii="Arial" w:hAnsi="Arial" w:cs="Arial"/>
                <w:sz w:val="20"/>
                <w:szCs w:val="20"/>
              </w:rPr>
            </w:rPrChange>
          </w:rPr>
          <w:t xml:space="preserve">in, </w:t>
        </w:r>
        <w:r w:rsidRPr="006C28C4">
          <w:rPr>
            <w:rFonts w:ascii="Calibri" w:hAnsi="Calibri" w:cs="Arial"/>
            <w:noProof/>
            <w:szCs w:val="20"/>
            <w:rPrChange w:id="2140" w:author="Hong Qin" w:date="2012-04-23T07:13:00Z">
              <w:rPr>
                <w:rFonts w:ascii="Arial" w:hAnsi="Arial" w:cs="Arial"/>
                <w:sz w:val="20"/>
                <w:szCs w:val="20"/>
              </w:rPr>
            </w:rPrChange>
          </w:rPr>
          <w:t>H</w:t>
        </w:r>
        <w:r w:rsidRPr="006C28C4">
          <w:rPr>
            <w:rFonts w:ascii="Calibri" w:hAnsi="Calibri" w:cs="Arial"/>
            <w:smallCaps/>
            <w:noProof/>
            <w:szCs w:val="20"/>
            <w:rPrChange w:id="2141" w:author="Hong Qin" w:date="2012-04-23T07:13:00Z">
              <w:rPr>
                <w:rFonts w:ascii="Arial" w:hAnsi="Arial" w:cs="Arial"/>
                <w:sz w:val="20"/>
                <w:szCs w:val="20"/>
              </w:rPr>
            </w:rPrChange>
          </w:rPr>
          <w:t>.</w:t>
        </w:r>
        <w:r w:rsidRPr="006C28C4">
          <w:rPr>
            <w:rFonts w:ascii="Calibri" w:hAnsi="Calibri" w:cs="Arial"/>
            <w:noProof/>
            <w:szCs w:val="20"/>
            <w:rPrChange w:id="2142" w:author="Hong Qin" w:date="2012-04-23T07:13:00Z">
              <w:rPr>
                <w:rFonts w:ascii="Arial" w:hAnsi="Arial" w:cs="Arial"/>
                <w:sz w:val="20"/>
                <w:szCs w:val="20"/>
              </w:rPr>
            </w:rPrChange>
          </w:rPr>
          <w:t>, and M</w:t>
        </w:r>
        <w:r w:rsidRPr="006C28C4">
          <w:rPr>
            <w:rFonts w:ascii="Calibri" w:hAnsi="Calibri" w:cs="Arial"/>
            <w:smallCaps/>
            <w:noProof/>
            <w:szCs w:val="20"/>
            <w:rPrChange w:id="2143" w:author="Hong Qin" w:date="2012-04-23T07:13:00Z">
              <w:rPr>
                <w:rFonts w:ascii="Arial" w:hAnsi="Arial" w:cs="Arial"/>
                <w:sz w:val="20"/>
                <w:szCs w:val="20"/>
              </w:rPr>
            </w:rPrChange>
          </w:rPr>
          <w:t xml:space="preserve">. </w:t>
        </w:r>
        <w:r w:rsidRPr="006C28C4">
          <w:rPr>
            <w:rFonts w:ascii="Calibri" w:hAnsi="Calibri" w:cs="Arial"/>
            <w:noProof/>
            <w:szCs w:val="20"/>
            <w:rPrChange w:id="2144" w:author="Hong Qin" w:date="2012-04-23T07:13:00Z">
              <w:rPr>
                <w:rFonts w:ascii="Arial" w:hAnsi="Arial" w:cs="Arial"/>
                <w:sz w:val="20"/>
                <w:szCs w:val="20"/>
              </w:rPr>
            </w:rPrChange>
          </w:rPr>
          <w:t>L</w:t>
        </w:r>
        <w:r w:rsidRPr="006C28C4">
          <w:rPr>
            <w:rFonts w:ascii="Calibri" w:hAnsi="Calibri" w:cs="Arial"/>
            <w:smallCaps/>
            <w:noProof/>
            <w:szCs w:val="20"/>
            <w:rPrChange w:id="2145" w:author="Hong Qin" w:date="2012-04-23T07:13:00Z">
              <w:rPr>
                <w:rFonts w:ascii="Arial" w:hAnsi="Arial" w:cs="Arial"/>
                <w:sz w:val="20"/>
                <w:szCs w:val="20"/>
              </w:rPr>
            </w:rPrChange>
          </w:rPr>
          <w:t>u</w:t>
        </w:r>
        <w:r w:rsidRPr="006C28C4">
          <w:rPr>
            <w:rFonts w:ascii="Calibri" w:hAnsi="Calibri" w:cs="Arial"/>
            <w:noProof/>
            <w:szCs w:val="20"/>
            <w:rPrChange w:id="2146" w:author="Hong Qin" w:date="2012-04-23T07:13:00Z">
              <w:rPr>
                <w:rFonts w:ascii="Arial" w:hAnsi="Arial" w:cs="Arial"/>
                <w:sz w:val="20"/>
                <w:szCs w:val="20"/>
              </w:rPr>
            </w:rPrChange>
          </w:rPr>
          <w:t xml:space="preserve">, 2006 Natural variation in replicative and chronological life spans of Saccharomyces cerevisiae. Exp Gerontol </w:t>
        </w:r>
        <w:r w:rsidRPr="006C28C4">
          <w:rPr>
            <w:rFonts w:ascii="Calibri" w:hAnsi="Calibri" w:cs="Arial"/>
            <w:b/>
            <w:noProof/>
            <w:szCs w:val="20"/>
            <w:rPrChange w:id="2147" w:author="Hong Qin" w:date="2012-04-23T07:13:00Z">
              <w:rPr>
                <w:rFonts w:ascii="Arial" w:hAnsi="Arial" w:cs="Arial"/>
                <w:sz w:val="20"/>
                <w:szCs w:val="20"/>
              </w:rPr>
            </w:rPrChange>
          </w:rPr>
          <w:t>41:</w:t>
        </w:r>
        <w:r w:rsidRPr="006C28C4">
          <w:rPr>
            <w:rFonts w:ascii="Calibri" w:hAnsi="Calibri" w:cs="Arial"/>
            <w:noProof/>
            <w:szCs w:val="20"/>
            <w:rPrChange w:id="2148" w:author="Hong Qin" w:date="2012-04-23T07:13:00Z">
              <w:rPr>
                <w:rFonts w:ascii="Arial" w:hAnsi="Arial" w:cs="Arial"/>
                <w:sz w:val="20"/>
                <w:szCs w:val="20"/>
              </w:rPr>
            </w:rPrChange>
          </w:rPr>
          <w:t xml:space="preserve"> 448-456.</w:t>
        </w:r>
      </w:ins>
    </w:p>
    <w:p w:rsidR="00626510" w:rsidRPr="00626510" w:rsidRDefault="006C28C4" w:rsidP="00626510">
      <w:pPr>
        <w:spacing w:after="0" w:line="240" w:lineRule="auto"/>
        <w:ind w:left="720" w:hanging="720"/>
        <w:rPr>
          <w:ins w:id="2149" w:author="Hong Qin" w:date="2012-04-23T07:13:00Z"/>
          <w:rFonts w:ascii="Calibri" w:hAnsi="Calibri" w:cs="Arial"/>
          <w:noProof/>
          <w:szCs w:val="20"/>
          <w:rPrChange w:id="2150" w:author="Hong Qin" w:date="2012-04-23T07:13:00Z">
            <w:rPr>
              <w:ins w:id="2151" w:author="Hong Qin" w:date="2012-04-23T07:13:00Z"/>
              <w:rFonts w:ascii="Arial" w:hAnsi="Arial" w:cs="Arial"/>
              <w:sz w:val="20"/>
              <w:szCs w:val="20"/>
            </w:rPr>
          </w:rPrChange>
        </w:rPr>
      </w:pPr>
      <w:ins w:id="2152" w:author="Hong Qin" w:date="2012-04-23T07:13:00Z">
        <w:r w:rsidRPr="006C28C4">
          <w:rPr>
            <w:rFonts w:ascii="Calibri" w:hAnsi="Calibri" w:cs="Arial"/>
            <w:noProof/>
            <w:szCs w:val="20"/>
            <w:rPrChange w:id="2153" w:author="Hong Qin" w:date="2012-04-23T07:13:00Z">
              <w:rPr>
                <w:rFonts w:ascii="Arial" w:hAnsi="Arial" w:cs="Arial"/>
                <w:sz w:val="20"/>
                <w:szCs w:val="20"/>
              </w:rPr>
            </w:rPrChange>
          </w:rPr>
          <w:t>Q</w:t>
        </w:r>
        <w:r w:rsidRPr="006C28C4">
          <w:rPr>
            <w:rFonts w:ascii="Calibri" w:hAnsi="Calibri" w:cs="Arial"/>
            <w:smallCaps/>
            <w:noProof/>
            <w:szCs w:val="20"/>
            <w:rPrChange w:id="2154" w:author="Hong Qin" w:date="2012-04-23T07:13:00Z">
              <w:rPr>
                <w:rFonts w:ascii="Arial" w:hAnsi="Arial" w:cs="Arial"/>
                <w:sz w:val="20"/>
                <w:szCs w:val="20"/>
              </w:rPr>
            </w:rPrChange>
          </w:rPr>
          <w:t xml:space="preserve">in, </w:t>
        </w:r>
        <w:r w:rsidRPr="006C28C4">
          <w:rPr>
            <w:rFonts w:ascii="Calibri" w:hAnsi="Calibri" w:cs="Arial"/>
            <w:noProof/>
            <w:szCs w:val="20"/>
            <w:rPrChange w:id="2155" w:author="Hong Qin" w:date="2012-04-23T07:13:00Z">
              <w:rPr>
                <w:rFonts w:ascii="Arial" w:hAnsi="Arial" w:cs="Arial"/>
                <w:sz w:val="20"/>
                <w:szCs w:val="20"/>
              </w:rPr>
            </w:rPrChange>
          </w:rPr>
          <w:t>H</w:t>
        </w:r>
        <w:r w:rsidRPr="006C28C4">
          <w:rPr>
            <w:rFonts w:ascii="Calibri" w:hAnsi="Calibri" w:cs="Arial"/>
            <w:smallCaps/>
            <w:noProof/>
            <w:szCs w:val="20"/>
            <w:rPrChange w:id="2156" w:author="Hong Qin" w:date="2012-04-23T07:13:00Z">
              <w:rPr>
                <w:rFonts w:ascii="Arial" w:hAnsi="Arial" w:cs="Arial"/>
                <w:sz w:val="20"/>
                <w:szCs w:val="20"/>
              </w:rPr>
            </w:rPrChange>
          </w:rPr>
          <w:t>.</w:t>
        </w:r>
        <w:r w:rsidRPr="006C28C4">
          <w:rPr>
            <w:rFonts w:ascii="Calibri" w:hAnsi="Calibri" w:cs="Arial"/>
            <w:noProof/>
            <w:szCs w:val="20"/>
            <w:rPrChange w:id="2157" w:author="Hong Qin" w:date="2012-04-23T07:13:00Z">
              <w:rPr>
                <w:rFonts w:ascii="Arial" w:hAnsi="Arial" w:cs="Arial"/>
                <w:sz w:val="20"/>
                <w:szCs w:val="20"/>
              </w:rPr>
            </w:rPrChange>
          </w:rPr>
          <w:t>, M</w:t>
        </w:r>
        <w:r w:rsidRPr="006C28C4">
          <w:rPr>
            <w:rFonts w:ascii="Calibri" w:hAnsi="Calibri" w:cs="Arial"/>
            <w:smallCaps/>
            <w:noProof/>
            <w:szCs w:val="20"/>
            <w:rPrChange w:id="2158" w:author="Hong Qin" w:date="2012-04-23T07:13:00Z">
              <w:rPr>
                <w:rFonts w:ascii="Arial" w:hAnsi="Arial" w:cs="Arial"/>
                <w:sz w:val="20"/>
                <w:szCs w:val="20"/>
              </w:rPr>
            </w:rPrChange>
          </w:rPr>
          <w:t xml:space="preserve">. </w:t>
        </w:r>
        <w:r w:rsidRPr="006C28C4">
          <w:rPr>
            <w:rFonts w:ascii="Calibri" w:hAnsi="Calibri" w:cs="Arial"/>
            <w:noProof/>
            <w:szCs w:val="20"/>
            <w:rPrChange w:id="2159" w:author="Hong Qin" w:date="2012-04-23T07:13:00Z">
              <w:rPr>
                <w:rFonts w:ascii="Arial" w:hAnsi="Arial" w:cs="Arial"/>
                <w:sz w:val="20"/>
                <w:szCs w:val="20"/>
              </w:rPr>
            </w:rPrChange>
          </w:rPr>
          <w:t>L</w:t>
        </w:r>
        <w:r w:rsidRPr="006C28C4">
          <w:rPr>
            <w:rFonts w:ascii="Calibri" w:hAnsi="Calibri" w:cs="Arial"/>
            <w:smallCaps/>
            <w:noProof/>
            <w:szCs w:val="20"/>
            <w:rPrChange w:id="2160" w:author="Hong Qin" w:date="2012-04-23T07:13:00Z">
              <w:rPr>
                <w:rFonts w:ascii="Arial" w:hAnsi="Arial" w:cs="Arial"/>
                <w:sz w:val="20"/>
                <w:szCs w:val="20"/>
              </w:rPr>
            </w:rPrChange>
          </w:rPr>
          <w:t>u</w:t>
        </w:r>
        <w:r w:rsidRPr="006C28C4">
          <w:rPr>
            <w:rFonts w:ascii="Calibri" w:hAnsi="Calibri" w:cs="Arial"/>
            <w:noProof/>
            <w:szCs w:val="20"/>
            <w:rPrChange w:id="2161" w:author="Hong Qin" w:date="2012-04-23T07:13:00Z">
              <w:rPr>
                <w:rFonts w:ascii="Arial" w:hAnsi="Arial" w:cs="Arial"/>
                <w:sz w:val="20"/>
                <w:szCs w:val="20"/>
              </w:rPr>
            </w:rPrChange>
          </w:rPr>
          <w:t xml:space="preserve"> and D</w:t>
        </w:r>
        <w:r w:rsidRPr="006C28C4">
          <w:rPr>
            <w:rFonts w:ascii="Calibri" w:hAnsi="Calibri" w:cs="Arial"/>
            <w:smallCaps/>
            <w:noProof/>
            <w:szCs w:val="20"/>
            <w:rPrChange w:id="2162" w:author="Hong Qin" w:date="2012-04-23T07:13:00Z">
              <w:rPr>
                <w:rFonts w:ascii="Arial" w:hAnsi="Arial" w:cs="Arial"/>
                <w:sz w:val="20"/>
                <w:szCs w:val="20"/>
              </w:rPr>
            </w:rPrChange>
          </w:rPr>
          <w:t xml:space="preserve">. </w:t>
        </w:r>
        <w:r w:rsidRPr="006C28C4">
          <w:rPr>
            <w:rFonts w:ascii="Calibri" w:hAnsi="Calibri" w:cs="Arial"/>
            <w:noProof/>
            <w:szCs w:val="20"/>
            <w:rPrChange w:id="2163" w:author="Hong Qin" w:date="2012-04-23T07:13:00Z">
              <w:rPr>
                <w:rFonts w:ascii="Arial" w:hAnsi="Arial" w:cs="Arial"/>
                <w:sz w:val="20"/>
                <w:szCs w:val="20"/>
              </w:rPr>
            </w:rPrChange>
          </w:rPr>
          <w:t>S</w:t>
        </w:r>
        <w:r w:rsidRPr="006C28C4">
          <w:rPr>
            <w:rFonts w:ascii="Calibri" w:hAnsi="Calibri" w:cs="Arial"/>
            <w:smallCaps/>
            <w:noProof/>
            <w:szCs w:val="20"/>
            <w:rPrChange w:id="2164" w:author="Hong Qin" w:date="2012-04-23T07:13:00Z">
              <w:rPr>
                <w:rFonts w:ascii="Arial" w:hAnsi="Arial" w:cs="Arial"/>
                <w:sz w:val="20"/>
                <w:szCs w:val="20"/>
              </w:rPr>
            </w:rPrChange>
          </w:rPr>
          <w:t xml:space="preserve">. </w:t>
        </w:r>
        <w:r w:rsidRPr="006C28C4">
          <w:rPr>
            <w:rFonts w:ascii="Calibri" w:hAnsi="Calibri" w:cs="Arial"/>
            <w:noProof/>
            <w:szCs w:val="20"/>
            <w:rPrChange w:id="2165" w:author="Hong Qin" w:date="2012-04-23T07:13:00Z">
              <w:rPr>
                <w:rFonts w:ascii="Arial" w:hAnsi="Arial" w:cs="Arial"/>
                <w:sz w:val="20"/>
                <w:szCs w:val="20"/>
              </w:rPr>
            </w:rPrChange>
          </w:rPr>
          <w:t>G</w:t>
        </w:r>
        <w:r w:rsidRPr="006C28C4">
          <w:rPr>
            <w:rFonts w:ascii="Calibri" w:hAnsi="Calibri" w:cs="Arial"/>
            <w:smallCaps/>
            <w:noProof/>
            <w:szCs w:val="20"/>
            <w:rPrChange w:id="2166" w:author="Hong Qin" w:date="2012-04-23T07:13:00Z">
              <w:rPr>
                <w:rFonts w:ascii="Arial" w:hAnsi="Arial" w:cs="Arial"/>
                <w:sz w:val="20"/>
                <w:szCs w:val="20"/>
              </w:rPr>
            </w:rPrChange>
          </w:rPr>
          <w:t>oldfarb</w:t>
        </w:r>
        <w:r w:rsidRPr="006C28C4">
          <w:rPr>
            <w:rFonts w:ascii="Calibri" w:hAnsi="Calibri" w:cs="Arial"/>
            <w:noProof/>
            <w:szCs w:val="20"/>
            <w:rPrChange w:id="2167" w:author="Hong Qin" w:date="2012-04-23T07:13:00Z">
              <w:rPr>
                <w:rFonts w:ascii="Arial" w:hAnsi="Arial" w:cs="Arial"/>
                <w:sz w:val="20"/>
                <w:szCs w:val="20"/>
              </w:rPr>
            </w:rPrChange>
          </w:rPr>
          <w:t xml:space="preserve">, 2008 Genomic instability is associated with natural life span variation in Saccharomyces cerevisiae. PLoS One </w:t>
        </w:r>
        <w:r w:rsidRPr="006C28C4">
          <w:rPr>
            <w:rFonts w:ascii="Calibri" w:hAnsi="Calibri" w:cs="Arial"/>
            <w:b/>
            <w:noProof/>
            <w:szCs w:val="20"/>
            <w:rPrChange w:id="2168" w:author="Hong Qin" w:date="2012-04-23T07:13:00Z">
              <w:rPr>
                <w:rFonts w:ascii="Arial" w:hAnsi="Arial" w:cs="Arial"/>
                <w:sz w:val="20"/>
                <w:szCs w:val="20"/>
              </w:rPr>
            </w:rPrChange>
          </w:rPr>
          <w:t>3:</w:t>
        </w:r>
        <w:r w:rsidRPr="006C28C4">
          <w:rPr>
            <w:rFonts w:ascii="Calibri" w:hAnsi="Calibri" w:cs="Arial"/>
            <w:noProof/>
            <w:szCs w:val="20"/>
            <w:rPrChange w:id="2169" w:author="Hong Qin" w:date="2012-04-23T07:13:00Z">
              <w:rPr>
                <w:rFonts w:ascii="Arial" w:hAnsi="Arial" w:cs="Arial"/>
                <w:sz w:val="20"/>
                <w:szCs w:val="20"/>
              </w:rPr>
            </w:rPrChange>
          </w:rPr>
          <w:t xml:space="preserve"> e2670.</w:t>
        </w:r>
      </w:ins>
    </w:p>
    <w:p w:rsidR="00626510" w:rsidRPr="00626510" w:rsidRDefault="006C28C4" w:rsidP="00626510">
      <w:pPr>
        <w:spacing w:after="0" w:line="240" w:lineRule="auto"/>
        <w:ind w:left="720" w:hanging="720"/>
        <w:rPr>
          <w:ins w:id="2170" w:author="Hong Qin" w:date="2012-04-23T07:13:00Z"/>
          <w:rFonts w:ascii="Calibri" w:hAnsi="Calibri" w:cs="Arial"/>
          <w:noProof/>
          <w:szCs w:val="20"/>
          <w:rPrChange w:id="2171" w:author="Hong Qin" w:date="2012-04-23T07:13:00Z">
            <w:rPr>
              <w:ins w:id="2172" w:author="Hong Qin" w:date="2012-04-23T07:13:00Z"/>
              <w:rFonts w:ascii="Arial" w:hAnsi="Arial" w:cs="Arial"/>
              <w:sz w:val="20"/>
              <w:szCs w:val="20"/>
            </w:rPr>
          </w:rPrChange>
        </w:rPr>
      </w:pPr>
      <w:ins w:id="2173" w:author="Hong Qin" w:date="2012-04-23T07:13:00Z">
        <w:r w:rsidRPr="006C28C4">
          <w:rPr>
            <w:rFonts w:ascii="Calibri" w:hAnsi="Calibri" w:cs="Arial"/>
            <w:noProof/>
            <w:szCs w:val="20"/>
            <w:rPrChange w:id="2174" w:author="Hong Qin" w:date="2012-04-23T07:13:00Z">
              <w:rPr>
                <w:rFonts w:ascii="Arial" w:hAnsi="Arial" w:cs="Arial"/>
                <w:sz w:val="20"/>
                <w:szCs w:val="20"/>
              </w:rPr>
            </w:rPrChange>
          </w:rPr>
          <w:t>R</w:t>
        </w:r>
        <w:r w:rsidRPr="006C28C4">
          <w:rPr>
            <w:rFonts w:ascii="Calibri" w:hAnsi="Calibri" w:cs="Arial"/>
            <w:smallCaps/>
            <w:noProof/>
            <w:szCs w:val="20"/>
            <w:rPrChange w:id="2175" w:author="Hong Qin" w:date="2012-04-23T07:13:00Z">
              <w:rPr>
                <w:rFonts w:ascii="Arial" w:hAnsi="Arial" w:cs="Arial"/>
                <w:sz w:val="20"/>
                <w:szCs w:val="20"/>
              </w:rPr>
            </w:rPrChange>
          </w:rPr>
          <w:t xml:space="preserve">ahman, </w:t>
        </w:r>
        <w:r w:rsidRPr="006C28C4">
          <w:rPr>
            <w:rFonts w:ascii="Calibri" w:hAnsi="Calibri" w:cs="Arial"/>
            <w:noProof/>
            <w:szCs w:val="20"/>
            <w:rPrChange w:id="2176" w:author="Hong Qin" w:date="2012-04-23T07:13:00Z">
              <w:rPr>
                <w:rFonts w:ascii="Arial" w:hAnsi="Arial" w:cs="Arial"/>
                <w:sz w:val="20"/>
                <w:szCs w:val="20"/>
              </w:rPr>
            </w:rPrChange>
          </w:rPr>
          <w:t>K</w:t>
        </w:r>
        <w:r w:rsidRPr="006C28C4">
          <w:rPr>
            <w:rFonts w:ascii="Calibri" w:hAnsi="Calibri" w:cs="Arial"/>
            <w:smallCaps/>
            <w:noProof/>
            <w:szCs w:val="20"/>
            <w:rPrChange w:id="2177" w:author="Hong Qin" w:date="2012-04-23T07:13:00Z">
              <w:rPr>
                <w:rFonts w:ascii="Arial" w:hAnsi="Arial" w:cs="Arial"/>
                <w:sz w:val="20"/>
                <w:szCs w:val="20"/>
              </w:rPr>
            </w:rPrChange>
          </w:rPr>
          <w:t>.</w:t>
        </w:r>
        <w:r w:rsidRPr="006C28C4">
          <w:rPr>
            <w:rFonts w:ascii="Calibri" w:hAnsi="Calibri" w:cs="Arial"/>
            <w:noProof/>
            <w:szCs w:val="20"/>
            <w:rPrChange w:id="2178" w:author="Hong Qin" w:date="2012-04-23T07:13:00Z">
              <w:rPr>
                <w:rFonts w:ascii="Arial" w:hAnsi="Arial" w:cs="Arial"/>
                <w:sz w:val="20"/>
                <w:szCs w:val="20"/>
              </w:rPr>
            </w:rPrChange>
          </w:rPr>
          <w:t xml:space="preserve">, 2007 Studies on free radicals, antioxidants, and co-factors. Clin Interv Aging </w:t>
        </w:r>
        <w:r w:rsidRPr="006C28C4">
          <w:rPr>
            <w:rFonts w:ascii="Calibri" w:hAnsi="Calibri" w:cs="Arial"/>
            <w:b/>
            <w:noProof/>
            <w:szCs w:val="20"/>
            <w:rPrChange w:id="2179" w:author="Hong Qin" w:date="2012-04-23T07:13:00Z">
              <w:rPr>
                <w:rFonts w:ascii="Arial" w:hAnsi="Arial" w:cs="Arial"/>
                <w:sz w:val="20"/>
                <w:szCs w:val="20"/>
              </w:rPr>
            </w:rPrChange>
          </w:rPr>
          <w:t>2:</w:t>
        </w:r>
        <w:r w:rsidRPr="006C28C4">
          <w:rPr>
            <w:rFonts w:ascii="Calibri" w:hAnsi="Calibri" w:cs="Arial"/>
            <w:noProof/>
            <w:szCs w:val="20"/>
            <w:rPrChange w:id="2180" w:author="Hong Qin" w:date="2012-04-23T07:13:00Z">
              <w:rPr>
                <w:rFonts w:ascii="Arial" w:hAnsi="Arial" w:cs="Arial"/>
                <w:sz w:val="20"/>
                <w:szCs w:val="20"/>
              </w:rPr>
            </w:rPrChange>
          </w:rPr>
          <w:t xml:space="preserve"> 219-236.</w:t>
        </w:r>
      </w:ins>
    </w:p>
    <w:p w:rsidR="00626510" w:rsidRPr="00626510" w:rsidRDefault="006C28C4" w:rsidP="00626510">
      <w:pPr>
        <w:spacing w:after="0" w:line="240" w:lineRule="auto"/>
        <w:ind w:left="720" w:hanging="720"/>
        <w:rPr>
          <w:ins w:id="2181" w:author="Hong Qin" w:date="2012-04-23T07:13:00Z"/>
          <w:rFonts w:ascii="Calibri" w:hAnsi="Calibri" w:cs="Arial"/>
          <w:noProof/>
          <w:szCs w:val="20"/>
          <w:rPrChange w:id="2182" w:author="Hong Qin" w:date="2012-04-23T07:13:00Z">
            <w:rPr>
              <w:ins w:id="2183" w:author="Hong Qin" w:date="2012-04-23T07:13:00Z"/>
              <w:rFonts w:ascii="Arial" w:hAnsi="Arial" w:cs="Arial"/>
              <w:sz w:val="20"/>
              <w:szCs w:val="20"/>
            </w:rPr>
          </w:rPrChange>
        </w:rPr>
      </w:pPr>
      <w:ins w:id="2184" w:author="Hong Qin" w:date="2012-04-23T07:13:00Z">
        <w:r w:rsidRPr="006C28C4">
          <w:rPr>
            <w:rFonts w:ascii="Calibri" w:hAnsi="Calibri" w:cs="Arial"/>
            <w:noProof/>
            <w:szCs w:val="20"/>
            <w:rPrChange w:id="2185" w:author="Hong Qin" w:date="2012-04-23T07:13:00Z">
              <w:rPr>
                <w:rFonts w:ascii="Arial" w:hAnsi="Arial" w:cs="Arial"/>
                <w:sz w:val="20"/>
                <w:szCs w:val="20"/>
              </w:rPr>
            </w:rPrChange>
          </w:rPr>
          <w:t>R</w:t>
        </w:r>
        <w:r w:rsidRPr="006C28C4">
          <w:rPr>
            <w:rFonts w:ascii="Calibri" w:hAnsi="Calibri" w:cs="Arial"/>
            <w:smallCaps/>
            <w:noProof/>
            <w:szCs w:val="20"/>
            <w:rPrChange w:id="2186" w:author="Hong Qin" w:date="2012-04-23T07:13:00Z">
              <w:rPr>
                <w:rFonts w:ascii="Arial" w:hAnsi="Arial" w:cs="Arial"/>
                <w:sz w:val="20"/>
                <w:szCs w:val="20"/>
              </w:rPr>
            </w:rPrChange>
          </w:rPr>
          <w:t xml:space="preserve">istow, </w:t>
        </w:r>
        <w:r w:rsidRPr="006C28C4">
          <w:rPr>
            <w:rFonts w:ascii="Calibri" w:hAnsi="Calibri" w:cs="Arial"/>
            <w:noProof/>
            <w:szCs w:val="20"/>
            <w:rPrChange w:id="2187" w:author="Hong Qin" w:date="2012-04-23T07:13:00Z">
              <w:rPr>
                <w:rFonts w:ascii="Arial" w:hAnsi="Arial" w:cs="Arial"/>
                <w:sz w:val="20"/>
                <w:szCs w:val="20"/>
              </w:rPr>
            </w:rPrChange>
          </w:rPr>
          <w:t>M</w:t>
        </w:r>
        <w:r w:rsidRPr="006C28C4">
          <w:rPr>
            <w:rFonts w:ascii="Calibri" w:hAnsi="Calibri" w:cs="Arial"/>
            <w:smallCaps/>
            <w:noProof/>
            <w:szCs w:val="20"/>
            <w:rPrChange w:id="2188" w:author="Hong Qin" w:date="2012-04-23T07:13:00Z">
              <w:rPr>
                <w:rFonts w:ascii="Arial" w:hAnsi="Arial" w:cs="Arial"/>
                <w:sz w:val="20"/>
                <w:szCs w:val="20"/>
              </w:rPr>
            </w:rPrChange>
          </w:rPr>
          <w:t>.</w:t>
        </w:r>
        <w:r w:rsidRPr="006C28C4">
          <w:rPr>
            <w:rFonts w:ascii="Calibri" w:hAnsi="Calibri" w:cs="Arial"/>
            <w:noProof/>
            <w:szCs w:val="20"/>
            <w:rPrChange w:id="2189" w:author="Hong Qin" w:date="2012-04-23T07:13:00Z">
              <w:rPr>
                <w:rFonts w:ascii="Arial" w:hAnsi="Arial" w:cs="Arial"/>
                <w:sz w:val="20"/>
                <w:szCs w:val="20"/>
              </w:rPr>
            </w:rPrChange>
          </w:rPr>
          <w:t>, and S</w:t>
        </w:r>
        <w:r w:rsidRPr="006C28C4">
          <w:rPr>
            <w:rFonts w:ascii="Calibri" w:hAnsi="Calibri" w:cs="Arial"/>
            <w:smallCaps/>
            <w:noProof/>
            <w:szCs w:val="20"/>
            <w:rPrChange w:id="2190" w:author="Hong Qin" w:date="2012-04-23T07:13:00Z">
              <w:rPr>
                <w:rFonts w:ascii="Arial" w:hAnsi="Arial" w:cs="Arial"/>
                <w:sz w:val="20"/>
                <w:szCs w:val="20"/>
              </w:rPr>
            </w:rPrChange>
          </w:rPr>
          <w:t xml:space="preserve">. </w:t>
        </w:r>
        <w:r w:rsidRPr="006C28C4">
          <w:rPr>
            <w:rFonts w:ascii="Calibri" w:hAnsi="Calibri" w:cs="Arial"/>
            <w:noProof/>
            <w:szCs w:val="20"/>
            <w:rPrChange w:id="2191" w:author="Hong Qin" w:date="2012-04-23T07:13:00Z">
              <w:rPr>
                <w:rFonts w:ascii="Arial" w:hAnsi="Arial" w:cs="Arial"/>
                <w:sz w:val="20"/>
                <w:szCs w:val="20"/>
              </w:rPr>
            </w:rPrChange>
          </w:rPr>
          <w:t>S</w:t>
        </w:r>
        <w:r w:rsidRPr="006C28C4">
          <w:rPr>
            <w:rFonts w:ascii="Calibri" w:hAnsi="Calibri" w:cs="Arial"/>
            <w:smallCaps/>
            <w:noProof/>
            <w:szCs w:val="20"/>
            <w:rPrChange w:id="2192" w:author="Hong Qin" w:date="2012-04-23T07:13:00Z">
              <w:rPr>
                <w:rFonts w:ascii="Arial" w:hAnsi="Arial" w:cs="Arial"/>
                <w:sz w:val="20"/>
                <w:szCs w:val="20"/>
              </w:rPr>
            </w:rPrChange>
          </w:rPr>
          <w:t>chmeisser</w:t>
        </w:r>
        <w:r w:rsidRPr="006C28C4">
          <w:rPr>
            <w:rFonts w:ascii="Calibri" w:hAnsi="Calibri" w:cs="Arial"/>
            <w:noProof/>
            <w:szCs w:val="20"/>
            <w:rPrChange w:id="2193" w:author="Hong Qin" w:date="2012-04-23T07:13:00Z">
              <w:rPr>
                <w:rFonts w:ascii="Arial" w:hAnsi="Arial" w:cs="Arial"/>
                <w:sz w:val="20"/>
                <w:szCs w:val="20"/>
              </w:rPr>
            </w:rPrChange>
          </w:rPr>
          <w:t xml:space="preserve">, 2011 Extending life span by increasing oxidative stress. Free Radic Biol Med </w:t>
        </w:r>
        <w:r w:rsidRPr="006C28C4">
          <w:rPr>
            <w:rFonts w:ascii="Calibri" w:hAnsi="Calibri" w:cs="Arial"/>
            <w:b/>
            <w:noProof/>
            <w:szCs w:val="20"/>
            <w:rPrChange w:id="2194" w:author="Hong Qin" w:date="2012-04-23T07:13:00Z">
              <w:rPr>
                <w:rFonts w:ascii="Arial" w:hAnsi="Arial" w:cs="Arial"/>
                <w:sz w:val="20"/>
                <w:szCs w:val="20"/>
              </w:rPr>
            </w:rPrChange>
          </w:rPr>
          <w:t>51:</w:t>
        </w:r>
        <w:r w:rsidRPr="006C28C4">
          <w:rPr>
            <w:rFonts w:ascii="Calibri" w:hAnsi="Calibri" w:cs="Arial"/>
            <w:noProof/>
            <w:szCs w:val="20"/>
            <w:rPrChange w:id="2195" w:author="Hong Qin" w:date="2012-04-23T07:13:00Z">
              <w:rPr>
                <w:rFonts w:ascii="Arial" w:hAnsi="Arial" w:cs="Arial"/>
                <w:sz w:val="20"/>
                <w:szCs w:val="20"/>
              </w:rPr>
            </w:rPrChange>
          </w:rPr>
          <w:t xml:space="preserve"> 327-336.</w:t>
        </w:r>
      </w:ins>
    </w:p>
    <w:p w:rsidR="00626510" w:rsidRPr="00626510" w:rsidRDefault="006C28C4" w:rsidP="00626510">
      <w:pPr>
        <w:spacing w:after="0" w:line="240" w:lineRule="auto"/>
        <w:ind w:left="720" w:hanging="720"/>
        <w:rPr>
          <w:ins w:id="2196" w:author="Hong Qin" w:date="2012-04-23T07:13:00Z"/>
          <w:rFonts w:ascii="Calibri" w:hAnsi="Calibri" w:cs="Arial"/>
          <w:noProof/>
          <w:szCs w:val="20"/>
          <w:rPrChange w:id="2197" w:author="Hong Qin" w:date="2012-04-23T07:13:00Z">
            <w:rPr>
              <w:ins w:id="2198" w:author="Hong Qin" w:date="2012-04-23T07:13:00Z"/>
              <w:rFonts w:ascii="Arial" w:hAnsi="Arial" w:cs="Arial"/>
              <w:sz w:val="20"/>
              <w:szCs w:val="20"/>
            </w:rPr>
          </w:rPrChange>
        </w:rPr>
      </w:pPr>
      <w:ins w:id="2199" w:author="Hong Qin" w:date="2012-04-23T07:13:00Z">
        <w:r w:rsidRPr="006C28C4">
          <w:rPr>
            <w:rFonts w:ascii="Calibri" w:hAnsi="Calibri" w:cs="Arial"/>
            <w:noProof/>
            <w:szCs w:val="20"/>
            <w:rPrChange w:id="2200" w:author="Hong Qin" w:date="2012-04-23T07:13:00Z">
              <w:rPr>
                <w:rFonts w:ascii="Arial" w:hAnsi="Arial" w:cs="Arial"/>
                <w:sz w:val="20"/>
                <w:szCs w:val="20"/>
              </w:rPr>
            </w:rPrChange>
          </w:rPr>
          <w:t>R</w:t>
        </w:r>
        <w:r w:rsidRPr="006C28C4">
          <w:rPr>
            <w:rFonts w:ascii="Calibri" w:hAnsi="Calibri" w:cs="Arial"/>
            <w:smallCaps/>
            <w:noProof/>
            <w:szCs w:val="20"/>
            <w:rPrChange w:id="2201" w:author="Hong Qin" w:date="2012-04-23T07:13:00Z">
              <w:rPr>
                <w:rFonts w:ascii="Arial" w:hAnsi="Arial" w:cs="Arial"/>
                <w:sz w:val="20"/>
                <w:szCs w:val="20"/>
              </w:rPr>
            </w:rPrChange>
          </w:rPr>
          <w:t xml:space="preserve">uckenstuhl, </w:t>
        </w:r>
        <w:r w:rsidRPr="006C28C4">
          <w:rPr>
            <w:rFonts w:ascii="Calibri" w:hAnsi="Calibri" w:cs="Arial"/>
            <w:noProof/>
            <w:szCs w:val="20"/>
            <w:rPrChange w:id="2202" w:author="Hong Qin" w:date="2012-04-23T07:13:00Z">
              <w:rPr>
                <w:rFonts w:ascii="Arial" w:hAnsi="Arial" w:cs="Arial"/>
                <w:sz w:val="20"/>
                <w:szCs w:val="20"/>
              </w:rPr>
            </w:rPrChange>
          </w:rPr>
          <w:t>C</w:t>
        </w:r>
        <w:r w:rsidRPr="006C28C4">
          <w:rPr>
            <w:rFonts w:ascii="Calibri" w:hAnsi="Calibri" w:cs="Arial"/>
            <w:smallCaps/>
            <w:noProof/>
            <w:szCs w:val="20"/>
            <w:rPrChange w:id="2203" w:author="Hong Qin" w:date="2012-04-23T07:13:00Z">
              <w:rPr>
                <w:rFonts w:ascii="Arial" w:hAnsi="Arial" w:cs="Arial"/>
                <w:sz w:val="20"/>
                <w:szCs w:val="20"/>
              </w:rPr>
            </w:rPrChange>
          </w:rPr>
          <w:t>.</w:t>
        </w:r>
        <w:r w:rsidRPr="006C28C4">
          <w:rPr>
            <w:rFonts w:ascii="Calibri" w:hAnsi="Calibri" w:cs="Arial"/>
            <w:noProof/>
            <w:szCs w:val="20"/>
            <w:rPrChange w:id="2204" w:author="Hong Qin" w:date="2012-04-23T07:13:00Z">
              <w:rPr>
                <w:rFonts w:ascii="Arial" w:hAnsi="Arial" w:cs="Arial"/>
                <w:sz w:val="20"/>
                <w:szCs w:val="20"/>
              </w:rPr>
            </w:rPrChange>
          </w:rPr>
          <w:t>, D</w:t>
        </w:r>
        <w:r w:rsidRPr="006C28C4">
          <w:rPr>
            <w:rFonts w:ascii="Calibri" w:hAnsi="Calibri" w:cs="Arial"/>
            <w:smallCaps/>
            <w:noProof/>
            <w:szCs w:val="20"/>
            <w:rPrChange w:id="2205" w:author="Hong Qin" w:date="2012-04-23T07:13:00Z">
              <w:rPr>
                <w:rFonts w:ascii="Arial" w:hAnsi="Arial" w:cs="Arial"/>
                <w:sz w:val="20"/>
                <w:szCs w:val="20"/>
              </w:rPr>
            </w:rPrChange>
          </w:rPr>
          <w:t xml:space="preserve">. </w:t>
        </w:r>
        <w:r w:rsidRPr="006C28C4">
          <w:rPr>
            <w:rFonts w:ascii="Calibri" w:hAnsi="Calibri" w:cs="Arial"/>
            <w:noProof/>
            <w:szCs w:val="20"/>
            <w:rPrChange w:id="2206" w:author="Hong Qin" w:date="2012-04-23T07:13:00Z">
              <w:rPr>
                <w:rFonts w:ascii="Arial" w:hAnsi="Arial" w:cs="Arial"/>
                <w:sz w:val="20"/>
                <w:szCs w:val="20"/>
              </w:rPr>
            </w:rPrChange>
          </w:rPr>
          <w:t>C</w:t>
        </w:r>
        <w:r w:rsidRPr="006C28C4">
          <w:rPr>
            <w:rFonts w:ascii="Calibri" w:hAnsi="Calibri" w:cs="Arial"/>
            <w:smallCaps/>
            <w:noProof/>
            <w:szCs w:val="20"/>
            <w:rPrChange w:id="2207" w:author="Hong Qin" w:date="2012-04-23T07:13:00Z">
              <w:rPr>
                <w:rFonts w:ascii="Arial" w:hAnsi="Arial" w:cs="Arial"/>
                <w:sz w:val="20"/>
                <w:szCs w:val="20"/>
              </w:rPr>
            </w:rPrChange>
          </w:rPr>
          <w:t>armona-</w:t>
        </w:r>
        <w:r w:rsidRPr="006C28C4">
          <w:rPr>
            <w:rFonts w:ascii="Calibri" w:hAnsi="Calibri" w:cs="Arial"/>
            <w:noProof/>
            <w:szCs w:val="20"/>
            <w:rPrChange w:id="2208" w:author="Hong Qin" w:date="2012-04-23T07:13:00Z">
              <w:rPr>
                <w:rFonts w:ascii="Arial" w:hAnsi="Arial" w:cs="Arial"/>
                <w:sz w:val="20"/>
                <w:szCs w:val="20"/>
              </w:rPr>
            </w:rPrChange>
          </w:rPr>
          <w:t>G</w:t>
        </w:r>
        <w:r w:rsidRPr="006C28C4">
          <w:rPr>
            <w:rFonts w:ascii="Calibri" w:hAnsi="Calibri" w:cs="Arial"/>
            <w:smallCaps/>
            <w:noProof/>
            <w:szCs w:val="20"/>
            <w:rPrChange w:id="2209" w:author="Hong Qin" w:date="2012-04-23T07:13:00Z">
              <w:rPr>
                <w:rFonts w:ascii="Arial" w:hAnsi="Arial" w:cs="Arial"/>
                <w:sz w:val="20"/>
                <w:szCs w:val="20"/>
              </w:rPr>
            </w:rPrChange>
          </w:rPr>
          <w:t>utierrez</w:t>
        </w:r>
        <w:r w:rsidRPr="006C28C4">
          <w:rPr>
            <w:rFonts w:ascii="Calibri" w:hAnsi="Calibri" w:cs="Arial"/>
            <w:noProof/>
            <w:szCs w:val="20"/>
            <w:rPrChange w:id="2210" w:author="Hong Qin" w:date="2012-04-23T07:13:00Z">
              <w:rPr>
                <w:rFonts w:ascii="Arial" w:hAnsi="Arial" w:cs="Arial"/>
                <w:sz w:val="20"/>
                <w:szCs w:val="20"/>
              </w:rPr>
            </w:rPrChange>
          </w:rPr>
          <w:t xml:space="preserve"> and F</w:t>
        </w:r>
        <w:r w:rsidRPr="006C28C4">
          <w:rPr>
            <w:rFonts w:ascii="Calibri" w:hAnsi="Calibri" w:cs="Arial"/>
            <w:smallCaps/>
            <w:noProof/>
            <w:szCs w:val="20"/>
            <w:rPrChange w:id="2211" w:author="Hong Qin" w:date="2012-04-23T07:13:00Z">
              <w:rPr>
                <w:rFonts w:ascii="Arial" w:hAnsi="Arial" w:cs="Arial"/>
                <w:sz w:val="20"/>
                <w:szCs w:val="20"/>
              </w:rPr>
            </w:rPrChange>
          </w:rPr>
          <w:t xml:space="preserve">. </w:t>
        </w:r>
        <w:r w:rsidRPr="006C28C4">
          <w:rPr>
            <w:rFonts w:ascii="Calibri" w:hAnsi="Calibri" w:cs="Arial"/>
            <w:noProof/>
            <w:szCs w:val="20"/>
            <w:rPrChange w:id="2212" w:author="Hong Qin" w:date="2012-04-23T07:13:00Z">
              <w:rPr>
                <w:rFonts w:ascii="Arial" w:hAnsi="Arial" w:cs="Arial"/>
                <w:sz w:val="20"/>
                <w:szCs w:val="20"/>
              </w:rPr>
            </w:rPrChange>
          </w:rPr>
          <w:t>M</w:t>
        </w:r>
        <w:r w:rsidRPr="006C28C4">
          <w:rPr>
            <w:rFonts w:ascii="Calibri" w:hAnsi="Calibri" w:cs="Arial"/>
            <w:smallCaps/>
            <w:noProof/>
            <w:szCs w:val="20"/>
            <w:rPrChange w:id="2213" w:author="Hong Qin" w:date="2012-04-23T07:13:00Z">
              <w:rPr>
                <w:rFonts w:ascii="Arial" w:hAnsi="Arial" w:cs="Arial"/>
                <w:sz w:val="20"/>
                <w:szCs w:val="20"/>
              </w:rPr>
            </w:rPrChange>
          </w:rPr>
          <w:t>adeo</w:t>
        </w:r>
        <w:r w:rsidRPr="006C28C4">
          <w:rPr>
            <w:rFonts w:ascii="Calibri" w:hAnsi="Calibri" w:cs="Arial"/>
            <w:noProof/>
            <w:szCs w:val="20"/>
            <w:rPrChange w:id="2214" w:author="Hong Qin" w:date="2012-04-23T07:13:00Z">
              <w:rPr>
                <w:rFonts w:ascii="Arial" w:hAnsi="Arial" w:cs="Arial"/>
                <w:sz w:val="20"/>
                <w:szCs w:val="20"/>
              </w:rPr>
            </w:rPrChange>
          </w:rPr>
          <w:t xml:space="preserve">, 2010 The sweet taste of death: glucose triggers apoptosis during yeast chronological aging. Aging (Albany NY) </w:t>
        </w:r>
        <w:r w:rsidRPr="006C28C4">
          <w:rPr>
            <w:rFonts w:ascii="Calibri" w:hAnsi="Calibri" w:cs="Arial"/>
            <w:b/>
            <w:noProof/>
            <w:szCs w:val="20"/>
            <w:rPrChange w:id="2215" w:author="Hong Qin" w:date="2012-04-23T07:13:00Z">
              <w:rPr>
                <w:rFonts w:ascii="Arial" w:hAnsi="Arial" w:cs="Arial"/>
                <w:sz w:val="20"/>
                <w:szCs w:val="20"/>
              </w:rPr>
            </w:rPrChange>
          </w:rPr>
          <w:t>2:</w:t>
        </w:r>
        <w:r w:rsidRPr="006C28C4">
          <w:rPr>
            <w:rFonts w:ascii="Calibri" w:hAnsi="Calibri" w:cs="Arial"/>
            <w:noProof/>
            <w:szCs w:val="20"/>
            <w:rPrChange w:id="2216" w:author="Hong Qin" w:date="2012-04-23T07:13:00Z">
              <w:rPr>
                <w:rFonts w:ascii="Arial" w:hAnsi="Arial" w:cs="Arial"/>
                <w:sz w:val="20"/>
                <w:szCs w:val="20"/>
              </w:rPr>
            </w:rPrChange>
          </w:rPr>
          <w:t xml:space="preserve"> 643-649.</w:t>
        </w:r>
      </w:ins>
    </w:p>
    <w:p w:rsidR="00626510" w:rsidRPr="00626510" w:rsidRDefault="006C28C4" w:rsidP="00626510">
      <w:pPr>
        <w:spacing w:after="0" w:line="240" w:lineRule="auto"/>
        <w:ind w:left="720" w:hanging="720"/>
        <w:rPr>
          <w:ins w:id="2217" w:author="Hong Qin" w:date="2012-04-23T07:13:00Z"/>
          <w:rFonts w:ascii="Calibri" w:hAnsi="Calibri" w:cs="Arial"/>
          <w:noProof/>
          <w:szCs w:val="20"/>
          <w:rPrChange w:id="2218" w:author="Hong Qin" w:date="2012-04-23T07:13:00Z">
            <w:rPr>
              <w:ins w:id="2219" w:author="Hong Qin" w:date="2012-04-23T07:13:00Z"/>
              <w:rFonts w:ascii="Arial" w:hAnsi="Arial" w:cs="Arial"/>
              <w:sz w:val="20"/>
              <w:szCs w:val="20"/>
            </w:rPr>
          </w:rPrChange>
        </w:rPr>
      </w:pPr>
      <w:ins w:id="2220" w:author="Hong Qin" w:date="2012-04-23T07:13:00Z">
        <w:r w:rsidRPr="006C28C4">
          <w:rPr>
            <w:rFonts w:ascii="Calibri" w:hAnsi="Calibri" w:cs="Arial"/>
            <w:noProof/>
            <w:szCs w:val="20"/>
            <w:rPrChange w:id="2221" w:author="Hong Qin" w:date="2012-04-23T07:13:00Z">
              <w:rPr>
                <w:rFonts w:ascii="Arial" w:hAnsi="Arial" w:cs="Arial"/>
                <w:sz w:val="20"/>
                <w:szCs w:val="20"/>
              </w:rPr>
            </w:rPrChange>
          </w:rPr>
          <w:t>S</w:t>
        </w:r>
        <w:r w:rsidRPr="006C28C4">
          <w:rPr>
            <w:rFonts w:ascii="Calibri" w:hAnsi="Calibri" w:cs="Arial"/>
            <w:smallCaps/>
            <w:noProof/>
            <w:szCs w:val="20"/>
            <w:rPrChange w:id="2222" w:author="Hong Qin" w:date="2012-04-23T07:13:00Z">
              <w:rPr>
                <w:rFonts w:ascii="Arial" w:hAnsi="Arial" w:cs="Arial"/>
                <w:sz w:val="20"/>
                <w:szCs w:val="20"/>
              </w:rPr>
            </w:rPrChange>
          </w:rPr>
          <w:t xml:space="preserve">tanfel, </w:t>
        </w:r>
        <w:r w:rsidRPr="006C28C4">
          <w:rPr>
            <w:rFonts w:ascii="Calibri" w:hAnsi="Calibri" w:cs="Arial"/>
            <w:noProof/>
            <w:szCs w:val="20"/>
            <w:rPrChange w:id="2223" w:author="Hong Qin" w:date="2012-04-23T07:13:00Z">
              <w:rPr>
                <w:rFonts w:ascii="Arial" w:hAnsi="Arial" w:cs="Arial"/>
                <w:sz w:val="20"/>
                <w:szCs w:val="20"/>
              </w:rPr>
            </w:rPrChange>
          </w:rPr>
          <w:t>M</w:t>
        </w:r>
        <w:r w:rsidRPr="006C28C4">
          <w:rPr>
            <w:rFonts w:ascii="Calibri" w:hAnsi="Calibri" w:cs="Arial"/>
            <w:smallCaps/>
            <w:noProof/>
            <w:szCs w:val="20"/>
            <w:rPrChange w:id="2224" w:author="Hong Qin" w:date="2012-04-23T07:13:00Z">
              <w:rPr>
                <w:rFonts w:ascii="Arial" w:hAnsi="Arial" w:cs="Arial"/>
                <w:sz w:val="20"/>
                <w:szCs w:val="20"/>
              </w:rPr>
            </w:rPrChange>
          </w:rPr>
          <w:t xml:space="preserve">. </w:t>
        </w:r>
        <w:r w:rsidRPr="006C28C4">
          <w:rPr>
            <w:rFonts w:ascii="Calibri" w:hAnsi="Calibri" w:cs="Arial"/>
            <w:noProof/>
            <w:szCs w:val="20"/>
            <w:rPrChange w:id="2225" w:author="Hong Qin" w:date="2012-04-23T07:13:00Z">
              <w:rPr>
                <w:rFonts w:ascii="Arial" w:hAnsi="Arial" w:cs="Arial"/>
                <w:sz w:val="20"/>
                <w:szCs w:val="20"/>
              </w:rPr>
            </w:rPrChange>
          </w:rPr>
          <w:t>N</w:t>
        </w:r>
        <w:r w:rsidRPr="006C28C4">
          <w:rPr>
            <w:rFonts w:ascii="Calibri" w:hAnsi="Calibri" w:cs="Arial"/>
            <w:smallCaps/>
            <w:noProof/>
            <w:szCs w:val="20"/>
            <w:rPrChange w:id="2226" w:author="Hong Qin" w:date="2012-04-23T07:13:00Z">
              <w:rPr>
                <w:rFonts w:ascii="Arial" w:hAnsi="Arial" w:cs="Arial"/>
                <w:sz w:val="20"/>
                <w:szCs w:val="20"/>
              </w:rPr>
            </w:rPrChange>
          </w:rPr>
          <w:t>.</w:t>
        </w:r>
        <w:r w:rsidRPr="006C28C4">
          <w:rPr>
            <w:rFonts w:ascii="Calibri" w:hAnsi="Calibri" w:cs="Arial"/>
            <w:noProof/>
            <w:szCs w:val="20"/>
            <w:rPrChange w:id="2227" w:author="Hong Qin" w:date="2012-04-23T07:13:00Z">
              <w:rPr>
                <w:rFonts w:ascii="Arial" w:hAnsi="Arial" w:cs="Arial"/>
                <w:sz w:val="20"/>
                <w:szCs w:val="20"/>
              </w:rPr>
            </w:rPrChange>
          </w:rPr>
          <w:t>, L</w:t>
        </w:r>
        <w:r w:rsidRPr="006C28C4">
          <w:rPr>
            <w:rFonts w:ascii="Calibri" w:hAnsi="Calibri" w:cs="Arial"/>
            <w:smallCaps/>
            <w:noProof/>
            <w:szCs w:val="20"/>
            <w:rPrChange w:id="2228" w:author="Hong Qin" w:date="2012-04-23T07:13:00Z">
              <w:rPr>
                <w:rFonts w:ascii="Arial" w:hAnsi="Arial" w:cs="Arial"/>
                <w:sz w:val="20"/>
                <w:szCs w:val="20"/>
              </w:rPr>
            </w:rPrChange>
          </w:rPr>
          <w:t xml:space="preserve">. </w:t>
        </w:r>
        <w:r w:rsidRPr="006C28C4">
          <w:rPr>
            <w:rFonts w:ascii="Calibri" w:hAnsi="Calibri" w:cs="Arial"/>
            <w:noProof/>
            <w:szCs w:val="20"/>
            <w:rPrChange w:id="2229" w:author="Hong Qin" w:date="2012-04-23T07:13:00Z">
              <w:rPr>
                <w:rFonts w:ascii="Arial" w:hAnsi="Arial" w:cs="Arial"/>
                <w:sz w:val="20"/>
                <w:szCs w:val="20"/>
              </w:rPr>
            </w:rPrChange>
          </w:rPr>
          <w:t>S</w:t>
        </w:r>
        <w:r w:rsidRPr="006C28C4">
          <w:rPr>
            <w:rFonts w:ascii="Calibri" w:hAnsi="Calibri" w:cs="Arial"/>
            <w:smallCaps/>
            <w:noProof/>
            <w:szCs w:val="20"/>
            <w:rPrChange w:id="2230" w:author="Hong Qin" w:date="2012-04-23T07:13:00Z">
              <w:rPr>
                <w:rFonts w:ascii="Arial" w:hAnsi="Arial" w:cs="Arial"/>
                <w:sz w:val="20"/>
                <w:szCs w:val="20"/>
              </w:rPr>
            </w:rPrChange>
          </w:rPr>
          <w:t xml:space="preserve">. </w:t>
        </w:r>
        <w:r w:rsidRPr="006C28C4">
          <w:rPr>
            <w:rFonts w:ascii="Calibri" w:hAnsi="Calibri" w:cs="Arial"/>
            <w:noProof/>
            <w:szCs w:val="20"/>
            <w:rPrChange w:id="2231" w:author="Hong Qin" w:date="2012-04-23T07:13:00Z">
              <w:rPr>
                <w:rFonts w:ascii="Arial" w:hAnsi="Arial" w:cs="Arial"/>
                <w:sz w:val="20"/>
                <w:szCs w:val="20"/>
              </w:rPr>
            </w:rPrChange>
          </w:rPr>
          <w:t>S</w:t>
        </w:r>
        <w:r w:rsidRPr="006C28C4">
          <w:rPr>
            <w:rFonts w:ascii="Calibri" w:hAnsi="Calibri" w:cs="Arial"/>
            <w:smallCaps/>
            <w:noProof/>
            <w:szCs w:val="20"/>
            <w:rPrChange w:id="2232" w:author="Hong Qin" w:date="2012-04-23T07:13:00Z">
              <w:rPr>
                <w:rFonts w:ascii="Arial" w:hAnsi="Arial" w:cs="Arial"/>
                <w:sz w:val="20"/>
                <w:szCs w:val="20"/>
              </w:rPr>
            </w:rPrChange>
          </w:rPr>
          <w:t>hamieh</w:t>
        </w:r>
        <w:r w:rsidRPr="006C28C4">
          <w:rPr>
            <w:rFonts w:ascii="Calibri" w:hAnsi="Calibri" w:cs="Arial"/>
            <w:noProof/>
            <w:szCs w:val="20"/>
            <w:rPrChange w:id="2233" w:author="Hong Qin" w:date="2012-04-23T07:13:00Z">
              <w:rPr>
                <w:rFonts w:ascii="Arial" w:hAnsi="Arial" w:cs="Arial"/>
                <w:sz w:val="20"/>
                <w:szCs w:val="20"/>
              </w:rPr>
            </w:rPrChange>
          </w:rPr>
          <w:t>, M</w:t>
        </w:r>
        <w:r w:rsidRPr="006C28C4">
          <w:rPr>
            <w:rFonts w:ascii="Calibri" w:hAnsi="Calibri" w:cs="Arial"/>
            <w:smallCaps/>
            <w:noProof/>
            <w:szCs w:val="20"/>
            <w:rPrChange w:id="2234" w:author="Hong Qin" w:date="2012-04-23T07:13:00Z">
              <w:rPr>
                <w:rFonts w:ascii="Arial" w:hAnsi="Arial" w:cs="Arial"/>
                <w:sz w:val="20"/>
                <w:szCs w:val="20"/>
              </w:rPr>
            </w:rPrChange>
          </w:rPr>
          <w:t xml:space="preserve">. </w:t>
        </w:r>
        <w:r w:rsidRPr="006C28C4">
          <w:rPr>
            <w:rFonts w:ascii="Calibri" w:hAnsi="Calibri" w:cs="Arial"/>
            <w:noProof/>
            <w:szCs w:val="20"/>
            <w:rPrChange w:id="2235" w:author="Hong Qin" w:date="2012-04-23T07:13:00Z">
              <w:rPr>
                <w:rFonts w:ascii="Arial" w:hAnsi="Arial" w:cs="Arial"/>
                <w:sz w:val="20"/>
                <w:szCs w:val="20"/>
              </w:rPr>
            </w:rPrChange>
          </w:rPr>
          <w:t>K</w:t>
        </w:r>
        <w:r w:rsidRPr="006C28C4">
          <w:rPr>
            <w:rFonts w:ascii="Calibri" w:hAnsi="Calibri" w:cs="Arial"/>
            <w:smallCaps/>
            <w:noProof/>
            <w:szCs w:val="20"/>
            <w:rPrChange w:id="2236" w:author="Hong Qin" w:date="2012-04-23T07:13:00Z">
              <w:rPr>
                <w:rFonts w:ascii="Arial" w:hAnsi="Arial" w:cs="Arial"/>
                <w:sz w:val="20"/>
                <w:szCs w:val="20"/>
              </w:rPr>
            </w:rPrChange>
          </w:rPr>
          <w:t>aeberlein</w:t>
        </w:r>
        <w:r w:rsidRPr="006C28C4">
          <w:rPr>
            <w:rFonts w:ascii="Calibri" w:hAnsi="Calibri" w:cs="Arial"/>
            <w:noProof/>
            <w:szCs w:val="20"/>
            <w:rPrChange w:id="2237" w:author="Hong Qin" w:date="2012-04-23T07:13:00Z">
              <w:rPr>
                <w:rFonts w:ascii="Arial" w:hAnsi="Arial" w:cs="Arial"/>
                <w:sz w:val="20"/>
                <w:szCs w:val="20"/>
              </w:rPr>
            </w:rPrChange>
          </w:rPr>
          <w:t xml:space="preserve"> and B</w:t>
        </w:r>
        <w:r w:rsidRPr="006C28C4">
          <w:rPr>
            <w:rFonts w:ascii="Calibri" w:hAnsi="Calibri" w:cs="Arial"/>
            <w:smallCaps/>
            <w:noProof/>
            <w:szCs w:val="20"/>
            <w:rPrChange w:id="2238" w:author="Hong Qin" w:date="2012-04-23T07:13:00Z">
              <w:rPr>
                <w:rFonts w:ascii="Arial" w:hAnsi="Arial" w:cs="Arial"/>
                <w:sz w:val="20"/>
                <w:szCs w:val="20"/>
              </w:rPr>
            </w:rPrChange>
          </w:rPr>
          <w:t xml:space="preserve">. </w:t>
        </w:r>
        <w:r w:rsidRPr="006C28C4">
          <w:rPr>
            <w:rFonts w:ascii="Calibri" w:hAnsi="Calibri" w:cs="Arial"/>
            <w:noProof/>
            <w:szCs w:val="20"/>
            <w:rPrChange w:id="2239" w:author="Hong Qin" w:date="2012-04-23T07:13:00Z">
              <w:rPr>
                <w:rFonts w:ascii="Arial" w:hAnsi="Arial" w:cs="Arial"/>
                <w:sz w:val="20"/>
                <w:szCs w:val="20"/>
              </w:rPr>
            </w:rPrChange>
          </w:rPr>
          <w:t>K</w:t>
        </w:r>
        <w:r w:rsidRPr="006C28C4">
          <w:rPr>
            <w:rFonts w:ascii="Calibri" w:hAnsi="Calibri" w:cs="Arial"/>
            <w:smallCaps/>
            <w:noProof/>
            <w:szCs w:val="20"/>
            <w:rPrChange w:id="2240" w:author="Hong Qin" w:date="2012-04-23T07:13:00Z">
              <w:rPr>
                <w:rFonts w:ascii="Arial" w:hAnsi="Arial" w:cs="Arial"/>
                <w:sz w:val="20"/>
                <w:szCs w:val="20"/>
              </w:rPr>
            </w:rPrChange>
          </w:rPr>
          <w:t xml:space="preserve">. </w:t>
        </w:r>
        <w:r w:rsidRPr="006C28C4">
          <w:rPr>
            <w:rFonts w:ascii="Calibri" w:hAnsi="Calibri" w:cs="Arial"/>
            <w:noProof/>
            <w:szCs w:val="20"/>
            <w:rPrChange w:id="2241" w:author="Hong Qin" w:date="2012-04-23T07:13:00Z">
              <w:rPr>
                <w:rFonts w:ascii="Arial" w:hAnsi="Arial" w:cs="Arial"/>
                <w:sz w:val="20"/>
                <w:szCs w:val="20"/>
              </w:rPr>
            </w:rPrChange>
          </w:rPr>
          <w:t>K</w:t>
        </w:r>
        <w:r w:rsidRPr="006C28C4">
          <w:rPr>
            <w:rFonts w:ascii="Calibri" w:hAnsi="Calibri" w:cs="Arial"/>
            <w:smallCaps/>
            <w:noProof/>
            <w:szCs w:val="20"/>
            <w:rPrChange w:id="2242" w:author="Hong Qin" w:date="2012-04-23T07:13:00Z">
              <w:rPr>
                <w:rFonts w:ascii="Arial" w:hAnsi="Arial" w:cs="Arial"/>
                <w:sz w:val="20"/>
                <w:szCs w:val="20"/>
              </w:rPr>
            </w:rPrChange>
          </w:rPr>
          <w:t>ennedy</w:t>
        </w:r>
        <w:r w:rsidRPr="006C28C4">
          <w:rPr>
            <w:rFonts w:ascii="Calibri" w:hAnsi="Calibri" w:cs="Arial"/>
            <w:noProof/>
            <w:szCs w:val="20"/>
            <w:rPrChange w:id="2243" w:author="Hong Qin" w:date="2012-04-23T07:13:00Z">
              <w:rPr>
                <w:rFonts w:ascii="Arial" w:hAnsi="Arial" w:cs="Arial"/>
                <w:sz w:val="20"/>
                <w:szCs w:val="20"/>
              </w:rPr>
            </w:rPrChange>
          </w:rPr>
          <w:t xml:space="preserve">, 2009 The TOR pathway comes of age. Biochim Biophys Acta </w:t>
        </w:r>
        <w:r w:rsidRPr="006C28C4">
          <w:rPr>
            <w:rFonts w:ascii="Calibri" w:hAnsi="Calibri" w:cs="Arial"/>
            <w:b/>
            <w:noProof/>
            <w:szCs w:val="20"/>
            <w:rPrChange w:id="2244" w:author="Hong Qin" w:date="2012-04-23T07:13:00Z">
              <w:rPr>
                <w:rFonts w:ascii="Arial" w:hAnsi="Arial" w:cs="Arial"/>
                <w:sz w:val="20"/>
                <w:szCs w:val="20"/>
              </w:rPr>
            </w:rPrChange>
          </w:rPr>
          <w:t>1790:</w:t>
        </w:r>
        <w:r w:rsidRPr="006C28C4">
          <w:rPr>
            <w:rFonts w:ascii="Calibri" w:hAnsi="Calibri" w:cs="Arial"/>
            <w:noProof/>
            <w:szCs w:val="20"/>
            <w:rPrChange w:id="2245" w:author="Hong Qin" w:date="2012-04-23T07:13:00Z">
              <w:rPr>
                <w:rFonts w:ascii="Arial" w:hAnsi="Arial" w:cs="Arial"/>
                <w:sz w:val="20"/>
                <w:szCs w:val="20"/>
              </w:rPr>
            </w:rPrChange>
          </w:rPr>
          <w:t xml:space="preserve"> 1067-1074.</w:t>
        </w:r>
      </w:ins>
    </w:p>
    <w:p w:rsidR="00626510" w:rsidRPr="00626510" w:rsidRDefault="006C28C4" w:rsidP="00626510">
      <w:pPr>
        <w:spacing w:after="0" w:line="240" w:lineRule="auto"/>
        <w:ind w:left="720" w:hanging="720"/>
        <w:rPr>
          <w:ins w:id="2246" w:author="Hong Qin" w:date="2012-04-23T07:13:00Z"/>
          <w:rFonts w:ascii="Calibri" w:hAnsi="Calibri" w:cs="Arial"/>
          <w:noProof/>
          <w:szCs w:val="20"/>
          <w:rPrChange w:id="2247" w:author="Hong Qin" w:date="2012-04-23T07:13:00Z">
            <w:rPr>
              <w:ins w:id="2248" w:author="Hong Qin" w:date="2012-04-23T07:13:00Z"/>
              <w:rFonts w:ascii="Arial" w:hAnsi="Arial" w:cs="Arial"/>
              <w:sz w:val="20"/>
              <w:szCs w:val="20"/>
            </w:rPr>
          </w:rPrChange>
        </w:rPr>
      </w:pPr>
      <w:ins w:id="2249" w:author="Hong Qin" w:date="2012-04-23T07:13:00Z">
        <w:r w:rsidRPr="006C28C4">
          <w:rPr>
            <w:rFonts w:ascii="Calibri" w:hAnsi="Calibri" w:cs="Arial"/>
            <w:noProof/>
            <w:szCs w:val="20"/>
            <w:rPrChange w:id="2250" w:author="Hong Qin" w:date="2012-04-23T07:13:00Z">
              <w:rPr>
                <w:rFonts w:ascii="Arial" w:hAnsi="Arial" w:cs="Arial"/>
                <w:sz w:val="20"/>
                <w:szCs w:val="20"/>
              </w:rPr>
            </w:rPrChange>
          </w:rPr>
          <w:lastRenderedPageBreak/>
          <w:t>W</w:t>
        </w:r>
        <w:r w:rsidRPr="006C28C4">
          <w:rPr>
            <w:rFonts w:ascii="Calibri" w:hAnsi="Calibri" w:cs="Arial"/>
            <w:smallCaps/>
            <w:noProof/>
            <w:szCs w:val="20"/>
            <w:rPrChange w:id="2251" w:author="Hong Qin" w:date="2012-04-23T07:13:00Z">
              <w:rPr>
                <w:rFonts w:ascii="Arial" w:hAnsi="Arial" w:cs="Arial"/>
                <w:sz w:val="20"/>
                <w:szCs w:val="20"/>
              </w:rPr>
            </w:rPrChange>
          </w:rPr>
          <w:t xml:space="preserve">ei, </w:t>
        </w:r>
        <w:r w:rsidRPr="006C28C4">
          <w:rPr>
            <w:rFonts w:ascii="Calibri" w:hAnsi="Calibri" w:cs="Arial"/>
            <w:noProof/>
            <w:szCs w:val="20"/>
            <w:rPrChange w:id="2252" w:author="Hong Qin" w:date="2012-04-23T07:13:00Z">
              <w:rPr>
                <w:rFonts w:ascii="Arial" w:hAnsi="Arial" w:cs="Arial"/>
                <w:sz w:val="20"/>
                <w:szCs w:val="20"/>
              </w:rPr>
            </w:rPrChange>
          </w:rPr>
          <w:t>M</w:t>
        </w:r>
        <w:r w:rsidRPr="006C28C4">
          <w:rPr>
            <w:rFonts w:ascii="Calibri" w:hAnsi="Calibri" w:cs="Arial"/>
            <w:smallCaps/>
            <w:noProof/>
            <w:szCs w:val="20"/>
            <w:rPrChange w:id="2253" w:author="Hong Qin" w:date="2012-04-23T07:13:00Z">
              <w:rPr>
                <w:rFonts w:ascii="Arial" w:hAnsi="Arial" w:cs="Arial"/>
                <w:sz w:val="20"/>
                <w:szCs w:val="20"/>
              </w:rPr>
            </w:rPrChange>
          </w:rPr>
          <w:t>.</w:t>
        </w:r>
        <w:r w:rsidRPr="006C28C4">
          <w:rPr>
            <w:rFonts w:ascii="Calibri" w:hAnsi="Calibri" w:cs="Arial"/>
            <w:noProof/>
            <w:szCs w:val="20"/>
            <w:rPrChange w:id="2254" w:author="Hong Qin" w:date="2012-04-23T07:13:00Z">
              <w:rPr>
                <w:rFonts w:ascii="Arial" w:hAnsi="Arial" w:cs="Arial"/>
                <w:sz w:val="20"/>
                <w:szCs w:val="20"/>
              </w:rPr>
            </w:rPrChange>
          </w:rPr>
          <w:t>, P</w:t>
        </w:r>
        <w:r w:rsidRPr="006C28C4">
          <w:rPr>
            <w:rFonts w:ascii="Calibri" w:hAnsi="Calibri" w:cs="Arial"/>
            <w:smallCaps/>
            <w:noProof/>
            <w:szCs w:val="20"/>
            <w:rPrChange w:id="2255" w:author="Hong Qin" w:date="2012-04-23T07:13:00Z">
              <w:rPr>
                <w:rFonts w:ascii="Arial" w:hAnsi="Arial" w:cs="Arial"/>
                <w:sz w:val="20"/>
                <w:szCs w:val="20"/>
              </w:rPr>
            </w:rPrChange>
          </w:rPr>
          <w:t xml:space="preserve">. </w:t>
        </w:r>
        <w:r w:rsidRPr="006C28C4">
          <w:rPr>
            <w:rFonts w:ascii="Calibri" w:hAnsi="Calibri" w:cs="Arial"/>
            <w:noProof/>
            <w:szCs w:val="20"/>
            <w:rPrChange w:id="2256" w:author="Hong Qin" w:date="2012-04-23T07:13:00Z">
              <w:rPr>
                <w:rFonts w:ascii="Arial" w:hAnsi="Arial" w:cs="Arial"/>
                <w:sz w:val="20"/>
                <w:szCs w:val="20"/>
              </w:rPr>
            </w:rPrChange>
          </w:rPr>
          <w:t>F</w:t>
        </w:r>
        <w:r w:rsidRPr="006C28C4">
          <w:rPr>
            <w:rFonts w:ascii="Calibri" w:hAnsi="Calibri" w:cs="Arial"/>
            <w:smallCaps/>
            <w:noProof/>
            <w:szCs w:val="20"/>
            <w:rPrChange w:id="2257" w:author="Hong Qin" w:date="2012-04-23T07:13:00Z">
              <w:rPr>
                <w:rFonts w:ascii="Arial" w:hAnsi="Arial" w:cs="Arial"/>
                <w:sz w:val="20"/>
                <w:szCs w:val="20"/>
              </w:rPr>
            </w:rPrChange>
          </w:rPr>
          <w:t>abrizio</w:t>
        </w:r>
        <w:r w:rsidRPr="006C28C4">
          <w:rPr>
            <w:rFonts w:ascii="Calibri" w:hAnsi="Calibri" w:cs="Arial"/>
            <w:noProof/>
            <w:szCs w:val="20"/>
            <w:rPrChange w:id="2258" w:author="Hong Qin" w:date="2012-04-23T07:13:00Z">
              <w:rPr>
                <w:rFonts w:ascii="Arial" w:hAnsi="Arial" w:cs="Arial"/>
                <w:sz w:val="20"/>
                <w:szCs w:val="20"/>
              </w:rPr>
            </w:rPrChange>
          </w:rPr>
          <w:t>, J</w:t>
        </w:r>
        <w:r w:rsidRPr="006C28C4">
          <w:rPr>
            <w:rFonts w:ascii="Calibri" w:hAnsi="Calibri" w:cs="Arial"/>
            <w:smallCaps/>
            <w:noProof/>
            <w:szCs w:val="20"/>
            <w:rPrChange w:id="2259" w:author="Hong Qin" w:date="2012-04-23T07:13:00Z">
              <w:rPr>
                <w:rFonts w:ascii="Arial" w:hAnsi="Arial" w:cs="Arial"/>
                <w:sz w:val="20"/>
                <w:szCs w:val="20"/>
              </w:rPr>
            </w:rPrChange>
          </w:rPr>
          <w:t xml:space="preserve">. </w:t>
        </w:r>
        <w:r w:rsidRPr="006C28C4">
          <w:rPr>
            <w:rFonts w:ascii="Calibri" w:hAnsi="Calibri" w:cs="Arial"/>
            <w:noProof/>
            <w:szCs w:val="20"/>
            <w:rPrChange w:id="2260" w:author="Hong Qin" w:date="2012-04-23T07:13:00Z">
              <w:rPr>
                <w:rFonts w:ascii="Arial" w:hAnsi="Arial" w:cs="Arial"/>
                <w:sz w:val="20"/>
                <w:szCs w:val="20"/>
              </w:rPr>
            </w:rPrChange>
          </w:rPr>
          <w:t>H</w:t>
        </w:r>
        <w:r w:rsidRPr="006C28C4">
          <w:rPr>
            <w:rFonts w:ascii="Calibri" w:hAnsi="Calibri" w:cs="Arial"/>
            <w:smallCaps/>
            <w:noProof/>
            <w:szCs w:val="20"/>
            <w:rPrChange w:id="2261" w:author="Hong Qin" w:date="2012-04-23T07:13:00Z">
              <w:rPr>
                <w:rFonts w:ascii="Arial" w:hAnsi="Arial" w:cs="Arial"/>
                <w:sz w:val="20"/>
                <w:szCs w:val="20"/>
              </w:rPr>
            </w:rPrChange>
          </w:rPr>
          <w:t>u</w:t>
        </w:r>
        <w:r w:rsidRPr="006C28C4">
          <w:rPr>
            <w:rFonts w:ascii="Calibri" w:hAnsi="Calibri" w:cs="Arial"/>
            <w:noProof/>
            <w:szCs w:val="20"/>
            <w:rPrChange w:id="2262" w:author="Hong Qin" w:date="2012-04-23T07:13:00Z">
              <w:rPr>
                <w:rFonts w:ascii="Arial" w:hAnsi="Arial" w:cs="Arial"/>
                <w:sz w:val="20"/>
                <w:szCs w:val="20"/>
              </w:rPr>
            </w:rPrChange>
          </w:rPr>
          <w:t>, H</w:t>
        </w:r>
        <w:r w:rsidRPr="006C28C4">
          <w:rPr>
            <w:rFonts w:ascii="Calibri" w:hAnsi="Calibri" w:cs="Arial"/>
            <w:smallCaps/>
            <w:noProof/>
            <w:szCs w:val="20"/>
            <w:rPrChange w:id="2263" w:author="Hong Qin" w:date="2012-04-23T07:13:00Z">
              <w:rPr>
                <w:rFonts w:ascii="Arial" w:hAnsi="Arial" w:cs="Arial"/>
                <w:sz w:val="20"/>
                <w:szCs w:val="20"/>
              </w:rPr>
            </w:rPrChange>
          </w:rPr>
          <w:t xml:space="preserve">. </w:t>
        </w:r>
        <w:r w:rsidRPr="006C28C4">
          <w:rPr>
            <w:rFonts w:ascii="Calibri" w:hAnsi="Calibri" w:cs="Arial"/>
            <w:noProof/>
            <w:szCs w:val="20"/>
            <w:rPrChange w:id="2264" w:author="Hong Qin" w:date="2012-04-23T07:13:00Z">
              <w:rPr>
                <w:rFonts w:ascii="Arial" w:hAnsi="Arial" w:cs="Arial"/>
                <w:sz w:val="20"/>
                <w:szCs w:val="20"/>
              </w:rPr>
            </w:rPrChange>
          </w:rPr>
          <w:t>G</w:t>
        </w:r>
        <w:r w:rsidRPr="006C28C4">
          <w:rPr>
            <w:rFonts w:ascii="Calibri" w:hAnsi="Calibri" w:cs="Arial"/>
            <w:smallCaps/>
            <w:noProof/>
            <w:szCs w:val="20"/>
            <w:rPrChange w:id="2265" w:author="Hong Qin" w:date="2012-04-23T07:13:00Z">
              <w:rPr>
                <w:rFonts w:ascii="Arial" w:hAnsi="Arial" w:cs="Arial"/>
                <w:sz w:val="20"/>
                <w:szCs w:val="20"/>
              </w:rPr>
            </w:rPrChange>
          </w:rPr>
          <w:t>e</w:t>
        </w:r>
        <w:r w:rsidRPr="006C28C4">
          <w:rPr>
            <w:rFonts w:ascii="Calibri" w:hAnsi="Calibri" w:cs="Arial"/>
            <w:noProof/>
            <w:szCs w:val="20"/>
            <w:rPrChange w:id="2266" w:author="Hong Qin" w:date="2012-04-23T07:13:00Z">
              <w:rPr>
                <w:rFonts w:ascii="Arial" w:hAnsi="Arial" w:cs="Arial"/>
                <w:sz w:val="20"/>
                <w:szCs w:val="20"/>
              </w:rPr>
            </w:rPrChange>
          </w:rPr>
          <w:t>, C</w:t>
        </w:r>
        <w:r w:rsidRPr="006C28C4">
          <w:rPr>
            <w:rFonts w:ascii="Calibri" w:hAnsi="Calibri" w:cs="Arial"/>
            <w:smallCaps/>
            <w:noProof/>
            <w:szCs w:val="20"/>
            <w:rPrChange w:id="2267" w:author="Hong Qin" w:date="2012-04-23T07:13:00Z">
              <w:rPr>
                <w:rFonts w:ascii="Arial" w:hAnsi="Arial" w:cs="Arial"/>
                <w:sz w:val="20"/>
                <w:szCs w:val="20"/>
              </w:rPr>
            </w:rPrChange>
          </w:rPr>
          <w:t xml:space="preserve">. </w:t>
        </w:r>
        <w:r w:rsidRPr="006C28C4">
          <w:rPr>
            <w:rFonts w:ascii="Calibri" w:hAnsi="Calibri" w:cs="Arial"/>
            <w:noProof/>
            <w:szCs w:val="20"/>
            <w:rPrChange w:id="2268" w:author="Hong Qin" w:date="2012-04-23T07:13:00Z">
              <w:rPr>
                <w:rFonts w:ascii="Arial" w:hAnsi="Arial" w:cs="Arial"/>
                <w:sz w:val="20"/>
                <w:szCs w:val="20"/>
              </w:rPr>
            </w:rPrChange>
          </w:rPr>
          <w:t>C</w:t>
        </w:r>
        <w:r w:rsidRPr="006C28C4">
          <w:rPr>
            <w:rFonts w:ascii="Calibri" w:hAnsi="Calibri" w:cs="Arial"/>
            <w:smallCaps/>
            <w:noProof/>
            <w:szCs w:val="20"/>
            <w:rPrChange w:id="2269" w:author="Hong Qin" w:date="2012-04-23T07:13:00Z">
              <w:rPr>
                <w:rFonts w:ascii="Arial" w:hAnsi="Arial" w:cs="Arial"/>
                <w:sz w:val="20"/>
                <w:szCs w:val="20"/>
              </w:rPr>
            </w:rPrChange>
          </w:rPr>
          <w:t>heng</w:t>
        </w:r>
        <w:r w:rsidRPr="006C28C4">
          <w:rPr>
            <w:rFonts w:ascii="Calibri" w:hAnsi="Calibri" w:cs="Arial"/>
            <w:i/>
            <w:noProof/>
            <w:szCs w:val="20"/>
            <w:rPrChange w:id="2270" w:author="Hong Qin" w:date="2012-04-23T07:13:00Z">
              <w:rPr>
                <w:rFonts w:ascii="Arial" w:hAnsi="Arial" w:cs="Arial"/>
                <w:sz w:val="20"/>
                <w:szCs w:val="20"/>
              </w:rPr>
            </w:rPrChange>
          </w:rPr>
          <w:t xml:space="preserve"> et al.</w:t>
        </w:r>
        <w:r w:rsidRPr="006C28C4">
          <w:rPr>
            <w:rFonts w:ascii="Calibri" w:hAnsi="Calibri" w:cs="Arial"/>
            <w:noProof/>
            <w:szCs w:val="20"/>
            <w:rPrChange w:id="2271" w:author="Hong Qin" w:date="2012-04-23T07:13:00Z">
              <w:rPr>
                <w:rFonts w:ascii="Arial" w:hAnsi="Arial" w:cs="Arial"/>
                <w:sz w:val="20"/>
                <w:szCs w:val="20"/>
              </w:rPr>
            </w:rPrChange>
          </w:rPr>
          <w:t xml:space="preserve">, 2008 Life span extension by calorie restriction depends on Rim15 and transcription factors downstream of Ras/PKA, Tor, and Sch9. PLoS Genet </w:t>
        </w:r>
        <w:r w:rsidRPr="006C28C4">
          <w:rPr>
            <w:rFonts w:ascii="Calibri" w:hAnsi="Calibri" w:cs="Arial"/>
            <w:b/>
            <w:noProof/>
            <w:szCs w:val="20"/>
            <w:rPrChange w:id="2272" w:author="Hong Qin" w:date="2012-04-23T07:13:00Z">
              <w:rPr>
                <w:rFonts w:ascii="Arial" w:hAnsi="Arial" w:cs="Arial"/>
                <w:sz w:val="20"/>
                <w:szCs w:val="20"/>
              </w:rPr>
            </w:rPrChange>
          </w:rPr>
          <w:t>4:</w:t>
        </w:r>
        <w:r w:rsidRPr="006C28C4">
          <w:rPr>
            <w:rFonts w:ascii="Calibri" w:hAnsi="Calibri" w:cs="Arial"/>
            <w:noProof/>
            <w:szCs w:val="20"/>
            <w:rPrChange w:id="2273" w:author="Hong Qin" w:date="2012-04-23T07:13:00Z">
              <w:rPr>
                <w:rFonts w:ascii="Arial" w:hAnsi="Arial" w:cs="Arial"/>
                <w:sz w:val="20"/>
                <w:szCs w:val="20"/>
              </w:rPr>
            </w:rPrChange>
          </w:rPr>
          <w:t xml:space="preserve"> e13.</w:t>
        </w:r>
      </w:ins>
    </w:p>
    <w:p w:rsidR="00626510" w:rsidRPr="00626510" w:rsidRDefault="006C28C4" w:rsidP="00626510">
      <w:pPr>
        <w:spacing w:after="0" w:line="240" w:lineRule="auto"/>
        <w:ind w:left="720" w:hanging="720"/>
        <w:rPr>
          <w:ins w:id="2274" w:author="Hong Qin" w:date="2012-04-23T07:13:00Z"/>
          <w:rFonts w:ascii="Calibri" w:hAnsi="Calibri" w:cs="Arial"/>
          <w:noProof/>
          <w:szCs w:val="20"/>
          <w:rPrChange w:id="2275" w:author="Hong Qin" w:date="2012-04-23T07:13:00Z">
            <w:rPr>
              <w:ins w:id="2276" w:author="Hong Qin" w:date="2012-04-23T07:13:00Z"/>
              <w:rFonts w:ascii="Arial" w:hAnsi="Arial" w:cs="Arial"/>
              <w:sz w:val="20"/>
              <w:szCs w:val="20"/>
            </w:rPr>
          </w:rPrChange>
        </w:rPr>
      </w:pPr>
      <w:ins w:id="2277" w:author="Hong Qin" w:date="2012-04-23T07:13:00Z">
        <w:r w:rsidRPr="006C28C4">
          <w:rPr>
            <w:rFonts w:ascii="Calibri" w:hAnsi="Calibri" w:cs="Arial"/>
            <w:noProof/>
            <w:szCs w:val="20"/>
            <w:rPrChange w:id="2278" w:author="Hong Qin" w:date="2012-04-23T07:13:00Z">
              <w:rPr>
                <w:rFonts w:ascii="Arial" w:hAnsi="Arial" w:cs="Arial"/>
                <w:sz w:val="20"/>
                <w:szCs w:val="20"/>
              </w:rPr>
            </w:rPrChange>
          </w:rPr>
          <w:t>W</w:t>
        </w:r>
        <w:r w:rsidRPr="006C28C4">
          <w:rPr>
            <w:rFonts w:ascii="Calibri" w:hAnsi="Calibri" w:cs="Arial"/>
            <w:smallCaps/>
            <w:noProof/>
            <w:szCs w:val="20"/>
            <w:rPrChange w:id="2279" w:author="Hong Qin" w:date="2012-04-23T07:13:00Z">
              <w:rPr>
                <w:rFonts w:ascii="Arial" w:hAnsi="Arial" w:cs="Arial"/>
                <w:sz w:val="20"/>
                <w:szCs w:val="20"/>
              </w:rPr>
            </w:rPrChange>
          </w:rPr>
          <w:t xml:space="preserve">einberger, </w:t>
        </w:r>
        <w:r w:rsidRPr="006C28C4">
          <w:rPr>
            <w:rFonts w:ascii="Calibri" w:hAnsi="Calibri" w:cs="Arial"/>
            <w:noProof/>
            <w:szCs w:val="20"/>
            <w:rPrChange w:id="2280" w:author="Hong Qin" w:date="2012-04-23T07:13:00Z">
              <w:rPr>
                <w:rFonts w:ascii="Arial" w:hAnsi="Arial" w:cs="Arial"/>
                <w:sz w:val="20"/>
                <w:szCs w:val="20"/>
              </w:rPr>
            </w:rPrChange>
          </w:rPr>
          <w:t>M</w:t>
        </w:r>
        <w:r w:rsidRPr="006C28C4">
          <w:rPr>
            <w:rFonts w:ascii="Calibri" w:hAnsi="Calibri" w:cs="Arial"/>
            <w:smallCaps/>
            <w:noProof/>
            <w:szCs w:val="20"/>
            <w:rPrChange w:id="2281" w:author="Hong Qin" w:date="2012-04-23T07:13:00Z">
              <w:rPr>
                <w:rFonts w:ascii="Arial" w:hAnsi="Arial" w:cs="Arial"/>
                <w:sz w:val="20"/>
                <w:szCs w:val="20"/>
              </w:rPr>
            </w:rPrChange>
          </w:rPr>
          <w:t>.</w:t>
        </w:r>
        <w:r w:rsidRPr="006C28C4">
          <w:rPr>
            <w:rFonts w:ascii="Calibri" w:hAnsi="Calibri" w:cs="Arial"/>
            <w:noProof/>
            <w:szCs w:val="20"/>
            <w:rPrChange w:id="2282" w:author="Hong Qin" w:date="2012-04-23T07:13:00Z">
              <w:rPr>
                <w:rFonts w:ascii="Arial" w:hAnsi="Arial" w:cs="Arial"/>
                <w:sz w:val="20"/>
                <w:szCs w:val="20"/>
              </w:rPr>
            </w:rPrChange>
          </w:rPr>
          <w:t>, A</w:t>
        </w:r>
        <w:r w:rsidRPr="006C28C4">
          <w:rPr>
            <w:rFonts w:ascii="Calibri" w:hAnsi="Calibri" w:cs="Arial"/>
            <w:smallCaps/>
            <w:noProof/>
            <w:szCs w:val="20"/>
            <w:rPrChange w:id="2283" w:author="Hong Qin" w:date="2012-04-23T07:13:00Z">
              <w:rPr>
                <w:rFonts w:ascii="Arial" w:hAnsi="Arial" w:cs="Arial"/>
                <w:sz w:val="20"/>
                <w:szCs w:val="20"/>
              </w:rPr>
            </w:rPrChange>
          </w:rPr>
          <w:t xml:space="preserve">. </w:t>
        </w:r>
        <w:r w:rsidRPr="006C28C4">
          <w:rPr>
            <w:rFonts w:ascii="Calibri" w:hAnsi="Calibri" w:cs="Arial"/>
            <w:noProof/>
            <w:szCs w:val="20"/>
            <w:rPrChange w:id="2284" w:author="Hong Qin" w:date="2012-04-23T07:13:00Z">
              <w:rPr>
                <w:rFonts w:ascii="Arial" w:hAnsi="Arial" w:cs="Arial"/>
                <w:sz w:val="20"/>
                <w:szCs w:val="20"/>
              </w:rPr>
            </w:rPrChange>
          </w:rPr>
          <w:t>M</w:t>
        </w:r>
        <w:r w:rsidRPr="006C28C4">
          <w:rPr>
            <w:rFonts w:ascii="Calibri" w:hAnsi="Calibri" w:cs="Arial"/>
            <w:smallCaps/>
            <w:noProof/>
            <w:szCs w:val="20"/>
            <w:rPrChange w:id="2285" w:author="Hong Qin" w:date="2012-04-23T07:13:00Z">
              <w:rPr>
                <w:rFonts w:ascii="Arial" w:hAnsi="Arial" w:cs="Arial"/>
                <w:sz w:val="20"/>
                <w:szCs w:val="20"/>
              </w:rPr>
            </w:rPrChange>
          </w:rPr>
          <w:t>esquita</w:t>
        </w:r>
        <w:r w:rsidRPr="006C28C4">
          <w:rPr>
            <w:rFonts w:ascii="Calibri" w:hAnsi="Calibri" w:cs="Arial"/>
            <w:noProof/>
            <w:szCs w:val="20"/>
            <w:rPrChange w:id="2286" w:author="Hong Qin" w:date="2012-04-23T07:13:00Z">
              <w:rPr>
                <w:rFonts w:ascii="Arial" w:hAnsi="Arial" w:cs="Arial"/>
                <w:sz w:val="20"/>
                <w:szCs w:val="20"/>
              </w:rPr>
            </w:rPrChange>
          </w:rPr>
          <w:t>, T</w:t>
        </w:r>
        <w:r w:rsidRPr="006C28C4">
          <w:rPr>
            <w:rFonts w:ascii="Calibri" w:hAnsi="Calibri" w:cs="Arial"/>
            <w:smallCaps/>
            <w:noProof/>
            <w:szCs w:val="20"/>
            <w:rPrChange w:id="2287" w:author="Hong Qin" w:date="2012-04-23T07:13:00Z">
              <w:rPr>
                <w:rFonts w:ascii="Arial" w:hAnsi="Arial" w:cs="Arial"/>
                <w:sz w:val="20"/>
                <w:szCs w:val="20"/>
              </w:rPr>
            </w:rPrChange>
          </w:rPr>
          <w:t xml:space="preserve">. </w:t>
        </w:r>
        <w:r w:rsidRPr="006C28C4">
          <w:rPr>
            <w:rFonts w:ascii="Calibri" w:hAnsi="Calibri" w:cs="Arial"/>
            <w:noProof/>
            <w:szCs w:val="20"/>
            <w:rPrChange w:id="2288" w:author="Hong Qin" w:date="2012-04-23T07:13:00Z">
              <w:rPr>
                <w:rFonts w:ascii="Arial" w:hAnsi="Arial" w:cs="Arial"/>
                <w:sz w:val="20"/>
                <w:szCs w:val="20"/>
              </w:rPr>
            </w:rPrChange>
          </w:rPr>
          <w:t>C</w:t>
        </w:r>
        <w:r w:rsidRPr="006C28C4">
          <w:rPr>
            <w:rFonts w:ascii="Calibri" w:hAnsi="Calibri" w:cs="Arial"/>
            <w:smallCaps/>
            <w:noProof/>
            <w:szCs w:val="20"/>
            <w:rPrChange w:id="2289" w:author="Hong Qin" w:date="2012-04-23T07:13:00Z">
              <w:rPr>
                <w:rFonts w:ascii="Arial" w:hAnsi="Arial" w:cs="Arial"/>
                <w:sz w:val="20"/>
                <w:szCs w:val="20"/>
              </w:rPr>
            </w:rPrChange>
          </w:rPr>
          <w:t>aroll</w:t>
        </w:r>
        <w:r w:rsidRPr="006C28C4">
          <w:rPr>
            <w:rFonts w:ascii="Calibri" w:hAnsi="Calibri" w:cs="Arial"/>
            <w:noProof/>
            <w:szCs w:val="20"/>
            <w:rPrChange w:id="2290" w:author="Hong Qin" w:date="2012-04-23T07:13:00Z">
              <w:rPr>
                <w:rFonts w:ascii="Arial" w:hAnsi="Arial" w:cs="Arial"/>
                <w:sz w:val="20"/>
                <w:szCs w:val="20"/>
              </w:rPr>
            </w:rPrChange>
          </w:rPr>
          <w:t>, L</w:t>
        </w:r>
        <w:r w:rsidRPr="006C28C4">
          <w:rPr>
            <w:rFonts w:ascii="Calibri" w:hAnsi="Calibri" w:cs="Arial"/>
            <w:smallCaps/>
            <w:noProof/>
            <w:szCs w:val="20"/>
            <w:rPrChange w:id="2291" w:author="Hong Qin" w:date="2012-04-23T07:13:00Z">
              <w:rPr>
                <w:rFonts w:ascii="Arial" w:hAnsi="Arial" w:cs="Arial"/>
                <w:sz w:val="20"/>
                <w:szCs w:val="20"/>
              </w:rPr>
            </w:rPrChange>
          </w:rPr>
          <w:t xml:space="preserve">. </w:t>
        </w:r>
        <w:r w:rsidRPr="006C28C4">
          <w:rPr>
            <w:rFonts w:ascii="Calibri" w:hAnsi="Calibri" w:cs="Arial"/>
            <w:noProof/>
            <w:szCs w:val="20"/>
            <w:rPrChange w:id="2292" w:author="Hong Qin" w:date="2012-04-23T07:13:00Z">
              <w:rPr>
                <w:rFonts w:ascii="Arial" w:hAnsi="Arial" w:cs="Arial"/>
                <w:sz w:val="20"/>
                <w:szCs w:val="20"/>
              </w:rPr>
            </w:rPrChange>
          </w:rPr>
          <w:t>M</w:t>
        </w:r>
        <w:r w:rsidRPr="006C28C4">
          <w:rPr>
            <w:rFonts w:ascii="Calibri" w:hAnsi="Calibri" w:cs="Arial"/>
            <w:smallCaps/>
            <w:noProof/>
            <w:szCs w:val="20"/>
            <w:rPrChange w:id="2293" w:author="Hong Qin" w:date="2012-04-23T07:13:00Z">
              <w:rPr>
                <w:rFonts w:ascii="Arial" w:hAnsi="Arial" w:cs="Arial"/>
                <w:sz w:val="20"/>
                <w:szCs w:val="20"/>
              </w:rPr>
            </w:rPrChange>
          </w:rPr>
          <w:t>arks</w:t>
        </w:r>
        <w:r w:rsidRPr="006C28C4">
          <w:rPr>
            <w:rFonts w:ascii="Calibri" w:hAnsi="Calibri" w:cs="Arial"/>
            <w:noProof/>
            <w:szCs w:val="20"/>
            <w:rPrChange w:id="2294" w:author="Hong Qin" w:date="2012-04-23T07:13:00Z">
              <w:rPr>
                <w:rFonts w:ascii="Arial" w:hAnsi="Arial" w:cs="Arial"/>
                <w:sz w:val="20"/>
                <w:szCs w:val="20"/>
              </w:rPr>
            </w:rPrChange>
          </w:rPr>
          <w:t>, H</w:t>
        </w:r>
        <w:r w:rsidRPr="006C28C4">
          <w:rPr>
            <w:rFonts w:ascii="Calibri" w:hAnsi="Calibri" w:cs="Arial"/>
            <w:smallCaps/>
            <w:noProof/>
            <w:szCs w:val="20"/>
            <w:rPrChange w:id="2295" w:author="Hong Qin" w:date="2012-04-23T07:13:00Z">
              <w:rPr>
                <w:rFonts w:ascii="Arial" w:hAnsi="Arial" w:cs="Arial"/>
                <w:sz w:val="20"/>
                <w:szCs w:val="20"/>
              </w:rPr>
            </w:rPrChange>
          </w:rPr>
          <w:t xml:space="preserve">. </w:t>
        </w:r>
        <w:r w:rsidRPr="006C28C4">
          <w:rPr>
            <w:rFonts w:ascii="Calibri" w:hAnsi="Calibri" w:cs="Arial"/>
            <w:noProof/>
            <w:szCs w:val="20"/>
            <w:rPrChange w:id="2296" w:author="Hong Qin" w:date="2012-04-23T07:13:00Z">
              <w:rPr>
                <w:rFonts w:ascii="Arial" w:hAnsi="Arial" w:cs="Arial"/>
                <w:sz w:val="20"/>
                <w:szCs w:val="20"/>
              </w:rPr>
            </w:rPrChange>
          </w:rPr>
          <w:t>Y</w:t>
        </w:r>
        <w:r w:rsidRPr="006C28C4">
          <w:rPr>
            <w:rFonts w:ascii="Calibri" w:hAnsi="Calibri" w:cs="Arial"/>
            <w:smallCaps/>
            <w:noProof/>
            <w:szCs w:val="20"/>
            <w:rPrChange w:id="2297" w:author="Hong Qin" w:date="2012-04-23T07:13:00Z">
              <w:rPr>
                <w:rFonts w:ascii="Arial" w:hAnsi="Arial" w:cs="Arial"/>
                <w:sz w:val="20"/>
                <w:szCs w:val="20"/>
              </w:rPr>
            </w:rPrChange>
          </w:rPr>
          <w:t>ang</w:t>
        </w:r>
        <w:r w:rsidRPr="006C28C4">
          <w:rPr>
            <w:rFonts w:ascii="Calibri" w:hAnsi="Calibri" w:cs="Arial"/>
            <w:i/>
            <w:noProof/>
            <w:szCs w:val="20"/>
            <w:rPrChange w:id="2298" w:author="Hong Qin" w:date="2012-04-23T07:13:00Z">
              <w:rPr>
                <w:rFonts w:ascii="Arial" w:hAnsi="Arial" w:cs="Arial"/>
                <w:sz w:val="20"/>
                <w:szCs w:val="20"/>
              </w:rPr>
            </w:rPrChange>
          </w:rPr>
          <w:t xml:space="preserve"> et al.</w:t>
        </w:r>
        <w:r w:rsidRPr="006C28C4">
          <w:rPr>
            <w:rFonts w:ascii="Calibri" w:hAnsi="Calibri" w:cs="Arial"/>
            <w:noProof/>
            <w:szCs w:val="20"/>
            <w:rPrChange w:id="2299" w:author="Hong Qin" w:date="2012-04-23T07:13:00Z">
              <w:rPr>
                <w:rFonts w:ascii="Arial" w:hAnsi="Arial" w:cs="Arial"/>
                <w:sz w:val="20"/>
                <w:szCs w:val="20"/>
              </w:rPr>
            </w:rPrChange>
          </w:rPr>
          <w:t xml:space="preserve">, 2010 Growth signaling promotes chronological aging in budding yeast by inducing superoxide anions that inhibit quiescence. Aging (Albany NY) </w:t>
        </w:r>
        <w:r w:rsidRPr="006C28C4">
          <w:rPr>
            <w:rFonts w:ascii="Calibri" w:hAnsi="Calibri" w:cs="Arial"/>
            <w:b/>
            <w:noProof/>
            <w:szCs w:val="20"/>
            <w:rPrChange w:id="2300" w:author="Hong Qin" w:date="2012-04-23T07:13:00Z">
              <w:rPr>
                <w:rFonts w:ascii="Arial" w:hAnsi="Arial" w:cs="Arial"/>
                <w:sz w:val="20"/>
                <w:szCs w:val="20"/>
              </w:rPr>
            </w:rPrChange>
          </w:rPr>
          <w:t>2:</w:t>
        </w:r>
        <w:r w:rsidRPr="006C28C4">
          <w:rPr>
            <w:rFonts w:ascii="Calibri" w:hAnsi="Calibri" w:cs="Arial"/>
            <w:noProof/>
            <w:szCs w:val="20"/>
            <w:rPrChange w:id="2301" w:author="Hong Qin" w:date="2012-04-23T07:13:00Z">
              <w:rPr>
                <w:rFonts w:ascii="Arial" w:hAnsi="Arial" w:cs="Arial"/>
                <w:sz w:val="20"/>
                <w:szCs w:val="20"/>
              </w:rPr>
            </w:rPrChange>
          </w:rPr>
          <w:t xml:space="preserve"> 709-726.</w:t>
        </w:r>
      </w:ins>
    </w:p>
    <w:p w:rsidR="00626510" w:rsidRPr="00626510" w:rsidRDefault="006C28C4" w:rsidP="00626510">
      <w:pPr>
        <w:spacing w:after="0" w:line="240" w:lineRule="auto"/>
        <w:ind w:left="720" w:hanging="720"/>
        <w:rPr>
          <w:ins w:id="2302" w:author="Hong Qin" w:date="2012-04-23T07:13:00Z"/>
          <w:rFonts w:ascii="Calibri" w:hAnsi="Calibri" w:cs="Arial"/>
          <w:noProof/>
          <w:szCs w:val="20"/>
          <w:rPrChange w:id="2303" w:author="Hong Qin" w:date="2012-04-23T07:13:00Z">
            <w:rPr>
              <w:ins w:id="2304" w:author="Hong Qin" w:date="2012-04-23T07:13:00Z"/>
              <w:rFonts w:ascii="Arial" w:hAnsi="Arial" w:cs="Arial"/>
              <w:sz w:val="20"/>
              <w:szCs w:val="20"/>
            </w:rPr>
          </w:rPrChange>
        </w:rPr>
      </w:pPr>
      <w:ins w:id="2305" w:author="Hong Qin" w:date="2012-04-23T07:13:00Z">
        <w:r w:rsidRPr="006C28C4">
          <w:rPr>
            <w:rFonts w:ascii="Calibri" w:hAnsi="Calibri" w:cs="Arial"/>
            <w:noProof/>
            <w:szCs w:val="20"/>
            <w:rPrChange w:id="2306" w:author="Hong Qin" w:date="2012-04-23T07:13:00Z">
              <w:rPr>
                <w:rFonts w:ascii="Arial" w:hAnsi="Arial" w:cs="Arial"/>
                <w:sz w:val="20"/>
                <w:szCs w:val="20"/>
              </w:rPr>
            </w:rPrChange>
          </w:rPr>
          <w:t>W</w:t>
        </w:r>
        <w:r w:rsidRPr="006C28C4">
          <w:rPr>
            <w:rFonts w:ascii="Calibri" w:hAnsi="Calibri" w:cs="Arial"/>
            <w:smallCaps/>
            <w:noProof/>
            <w:szCs w:val="20"/>
            <w:rPrChange w:id="2307" w:author="Hong Qin" w:date="2012-04-23T07:13:00Z">
              <w:rPr>
                <w:rFonts w:ascii="Arial" w:hAnsi="Arial" w:cs="Arial"/>
                <w:sz w:val="20"/>
                <w:szCs w:val="20"/>
              </w:rPr>
            </w:rPrChange>
          </w:rPr>
          <w:t xml:space="preserve">illcox, </w:t>
        </w:r>
        <w:r w:rsidRPr="006C28C4">
          <w:rPr>
            <w:rFonts w:ascii="Calibri" w:hAnsi="Calibri" w:cs="Arial"/>
            <w:noProof/>
            <w:szCs w:val="20"/>
            <w:rPrChange w:id="2308" w:author="Hong Qin" w:date="2012-04-23T07:13:00Z">
              <w:rPr>
                <w:rFonts w:ascii="Arial" w:hAnsi="Arial" w:cs="Arial"/>
                <w:sz w:val="20"/>
                <w:szCs w:val="20"/>
              </w:rPr>
            </w:rPrChange>
          </w:rPr>
          <w:t>B</w:t>
        </w:r>
        <w:r w:rsidRPr="006C28C4">
          <w:rPr>
            <w:rFonts w:ascii="Calibri" w:hAnsi="Calibri" w:cs="Arial"/>
            <w:smallCaps/>
            <w:noProof/>
            <w:szCs w:val="20"/>
            <w:rPrChange w:id="2309" w:author="Hong Qin" w:date="2012-04-23T07:13:00Z">
              <w:rPr>
                <w:rFonts w:ascii="Arial" w:hAnsi="Arial" w:cs="Arial"/>
                <w:sz w:val="20"/>
                <w:szCs w:val="20"/>
              </w:rPr>
            </w:rPrChange>
          </w:rPr>
          <w:t xml:space="preserve">. </w:t>
        </w:r>
        <w:r w:rsidRPr="006C28C4">
          <w:rPr>
            <w:rFonts w:ascii="Calibri" w:hAnsi="Calibri" w:cs="Arial"/>
            <w:noProof/>
            <w:szCs w:val="20"/>
            <w:rPrChange w:id="2310" w:author="Hong Qin" w:date="2012-04-23T07:13:00Z">
              <w:rPr>
                <w:rFonts w:ascii="Arial" w:hAnsi="Arial" w:cs="Arial"/>
                <w:sz w:val="20"/>
                <w:szCs w:val="20"/>
              </w:rPr>
            </w:rPrChange>
          </w:rPr>
          <w:t>J</w:t>
        </w:r>
        <w:r w:rsidRPr="006C28C4">
          <w:rPr>
            <w:rFonts w:ascii="Calibri" w:hAnsi="Calibri" w:cs="Arial"/>
            <w:smallCaps/>
            <w:noProof/>
            <w:szCs w:val="20"/>
            <w:rPrChange w:id="2311" w:author="Hong Qin" w:date="2012-04-23T07:13:00Z">
              <w:rPr>
                <w:rFonts w:ascii="Arial" w:hAnsi="Arial" w:cs="Arial"/>
                <w:sz w:val="20"/>
                <w:szCs w:val="20"/>
              </w:rPr>
            </w:rPrChange>
          </w:rPr>
          <w:t>.</w:t>
        </w:r>
        <w:r w:rsidRPr="006C28C4">
          <w:rPr>
            <w:rFonts w:ascii="Calibri" w:hAnsi="Calibri" w:cs="Arial"/>
            <w:noProof/>
            <w:szCs w:val="20"/>
            <w:rPrChange w:id="2312" w:author="Hong Qin" w:date="2012-04-23T07:13:00Z">
              <w:rPr>
                <w:rFonts w:ascii="Arial" w:hAnsi="Arial" w:cs="Arial"/>
                <w:sz w:val="20"/>
                <w:szCs w:val="20"/>
              </w:rPr>
            </w:rPrChange>
          </w:rPr>
          <w:t>, K</w:t>
        </w:r>
        <w:r w:rsidRPr="006C28C4">
          <w:rPr>
            <w:rFonts w:ascii="Calibri" w:hAnsi="Calibri" w:cs="Arial"/>
            <w:smallCaps/>
            <w:noProof/>
            <w:szCs w:val="20"/>
            <w:rPrChange w:id="2313" w:author="Hong Qin" w:date="2012-04-23T07:13:00Z">
              <w:rPr>
                <w:rFonts w:ascii="Arial" w:hAnsi="Arial" w:cs="Arial"/>
                <w:sz w:val="20"/>
                <w:szCs w:val="20"/>
              </w:rPr>
            </w:rPrChange>
          </w:rPr>
          <w:t xml:space="preserve">. </w:t>
        </w:r>
        <w:r w:rsidRPr="006C28C4">
          <w:rPr>
            <w:rFonts w:ascii="Calibri" w:hAnsi="Calibri" w:cs="Arial"/>
            <w:noProof/>
            <w:szCs w:val="20"/>
            <w:rPrChange w:id="2314" w:author="Hong Qin" w:date="2012-04-23T07:13:00Z">
              <w:rPr>
                <w:rFonts w:ascii="Arial" w:hAnsi="Arial" w:cs="Arial"/>
                <w:sz w:val="20"/>
                <w:szCs w:val="20"/>
              </w:rPr>
            </w:rPrChange>
          </w:rPr>
          <w:t>Y</w:t>
        </w:r>
        <w:r w:rsidRPr="006C28C4">
          <w:rPr>
            <w:rFonts w:ascii="Calibri" w:hAnsi="Calibri" w:cs="Arial"/>
            <w:smallCaps/>
            <w:noProof/>
            <w:szCs w:val="20"/>
            <w:rPrChange w:id="2315" w:author="Hong Qin" w:date="2012-04-23T07:13:00Z">
              <w:rPr>
                <w:rFonts w:ascii="Arial" w:hAnsi="Arial" w:cs="Arial"/>
                <w:sz w:val="20"/>
                <w:szCs w:val="20"/>
              </w:rPr>
            </w:rPrChange>
          </w:rPr>
          <w:t>ano</w:t>
        </w:r>
        <w:r w:rsidRPr="006C28C4">
          <w:rPr>
            <w:rFonts w:ascii="Calibri" w:hAnsi="Calibri" w:cs="Arial"/>
            <w:noProof/>
            <w:szCs w:val="20"/>
            <w:rPrChange w:id="2316" w:author="Hong Qin" w:date="2012-04-23T07:13:00Z">
              <w:rPr>
                <w:rFonts w:ascii="Arial" w:hAnsi="Arial" w:cs="Arial"/>
                <w:sz w:val="20"/>
                <w:szCs w:val="20"/>
              </w:rPr>
            </w:rPrChange>
          </w:rPr>
          <w:t>, R</w:t>
        </w:r>
        <w:r w:rsidRPr="006C28C4">
          <w:rPr>
            <w:rFonts w:ascii="Calibri" w:hAnsi="Calibri" w:cs="Arial"/>
            <w:smallCaps/>
            <w:noProof/>
            <w:szCs w:val="20"/>
            <w:rPrChange w:id="2317" w:author="Hong Qin" w:date="2012-04-23T07:13:00Z">
              <w:rPr>
                <w:rFonts w:ascii="Arial" w:hAnsi="Arial" w:cs="Arial"/>
                <w:sz w:val="20"/>
                <w:szCs w:val="20"/>
              </w:rPr>
            </w:rPrChange>
          </w:rPr>
          <w:t xml:space="preserve">. </w:t>
        </w:r>
        <w:r w:rsidRPr="006C28C4">
          <w:rPr>
            <w:rFonts w:ascii="Calibri" w:hAnsi="Calibri" w:cs="Arial"/>
            <w:noProof/>
            <w:szCs w:val="20"/>
            <w:rPrChange w:id="2318" w:author="Hong Qin" w:date="2012-04-23T07:13:00Z">
              <w:rPr>
                <w:rFonts w:ascii="Arial" w:hAnsi="Arial" w:cs="Arial"/>
                <w:sz w:val="20"/>
                <w:szCs w:val="20"/>
              </w:rPr>
            </w:rPrChange>
          </w:rPr>
          <w:t>C</w:t>
        </w:r>
        <w:r w:rsidRPr="006C28C4">
          <w:rPr>
            <w:rFonts w:ascii="Calibri" w:hAnsi="Calibri" w:cs="Arial"/>
            <w:smallCaps/>
            <w:noProof/>
            <w:szCs w:val="20"/>
            <w:rPrChange w:id="2319" w:author="Hong Qin" w:date="2012-04-23T07:13:00Z">
              <w:rPr>
                <w:rFonts w:ascii="Arial" w:hAnsi="Arial" w:cs="Arial"/>
                <w:sz w:val="20"/>
                <w:szCs w:val="20"/>
              </w:rPr>
            </w:rPrChange>
          </w:rPr>
          <w:t>hen</w:t>
        </w:r>
        <w:r w:rsidRPr="006C28C4">
          <w:rPr>
            <w:rFonts w:ascii="Calibri" w:hAnsi="Calibri" w:cs="Arial"/>
            <w:noProof/>
            <w:szCs w:val="20"/>
            <w:rPrChange w:id="2320" w:author="Hong Qin" w:date="2012-04-23T07:13:00Z">
              <w:rPr>
                <w:rFonts w:ascii="Arial" w:hAnsi="Arial" w:cs="Arial"/>
                <w:sz w:val="20"/>
                <w:szCs w:val="20"/>
              </w:rPr>
            </w:rPrChange>
          </w:rPr>
          <w:t>, D</w:t>
        </w:r>
        <w:r w:rsidRPr="006C28C4">
          <w:rPr>
            <w:rFonts w:ascii="Calibri" w:hAnsi="Calibri" w:cs="Arial"/>
            <w:smallCaps/>
            <w:noProof/>
            <w:szCs w:val="20"/>
            <w:rPrChange w:id="2321" w:author="Hong Qin" w:date="2012-04-23T07:13:00Z">
              <w:rPr>
                <w:rFonts w:ascii="Arial" w:hAnsi="Arial" w:cs="Arial"/>
                <w:sz w:val="20"/>
                <w:szCs w:val="20"/>
              </w:rPr>
            </w:rPrChange>
          </w:rPr>
          <w:t xml:space="preserve">. </w:t>
        </w:r>
        <w:r w:rsidRPr="006C28C4">
          <w:rPr>
            <w:rFonts w:ascii="Calibri" w:hAnsi="Calibri" w:cs="Arial"/>
            <w:noProof/>
            <w:szCs w:val="20"/>
            <w:rPrChange w:id="2322" w:author="Hong Qin" w:date="2012-04-23T07:13:00Z">
              <w:rPr>
                <w:rFonts w:ascii="Arial" w:hAnsi="Arial" w:cs="Arial"/>
                <w:sz w:val="20"/>
                <w:szCs w:val="20"/>
              </w:rPr>
            </w:rPrChange>
          </w:rPr>
          <w:t>C</w:t>
        </w:r>
        <w:r w:rsidRPr="006C28C4">
          <w:rPr>
            <w:rFonts w:ascii="Calibri" w:hAnsi="Calibri" w:cs="Arial"/>
            <w:smallCaps/>
            <w:noProof/>
            <w:szCs w:val="20"/>
            <w:rPrChange w:id="2323" w:author="Hong Qin" w:date="2012-04-23T07:13:00Z">
              <w:rPr>
                <w:rFonts w:ascii="Arial" w:hAnsi="Arial" w:cs="Arial"/>
                <w:sz w:val="20"/>
                <w:szCs w:val="20"/>
              </w:rPr>
            </w:rPrChange>
          </w:rPr>
          <w:t xml:space="preserve">. </w:t>
        </w:r>
        <w:r w:rsidRPr="006C28C4">
          <w:rPr>
            <w:rFonts w:ascii="Calibri" w:hAnsi="Calibri" w:cs="Arial"/>
            <w:noProof/>
            <w:szCs w:val="20"/>
            <w:rPrChange w:id="2324" w:author="Hong Qin" w:date="2012-04-23T07:13:00Z">
              <w:rPr>
                <w:rFonts w:ascii="Arial" w:hAnsi="Arial" w:cs="Arial"/>
                <w:sz w:val="20"/>
                <w:szCs w:val="20"/>
              </w:rPr>
            </w:rPrChange>
          </w:rPr>
          <w:t>W</w:t>
        </w:r>
        <w:r w:rsidRPr="006C28C4">
          <w:rPr>
            <w:rFonts w:ascii="Calibri" w:hAnsi="Calibri" w:cs="Arial"/>
            <w:smallCaps/>
            <w:noProof/>
            <w:szCs w:val="20"/>
            <w:rPrChange w:id="2325" w:author="Hong Qin" w:date="2012-04-23T07:13:00Z">
              <w:rPr>
                <w:rFonts w:ascii="Arial" w:hAnsi="Arial" w:cs="Arial"/>
                <w:sz w:val="20"/>
                <w:szCs w:val="20"/>
              </w:rPr>
            </w:rPrChange>
          </w:rPr>
          <w:t>illcox</w:t>
        </w:r>
        <w:r w:rsidRPr="006C28C4">
          <w:rPr>
            <w:rFonts w:ascii="Calibri" w:hAnsi="Calibri" w:cs="Arial"/>
            <w:noProof/>
            <w:szCs w:val="20"/>
            <w:rPrChange w:id="2326" w:author="Hong Qin" w:date="2012-04-23T07:13:00Z">
              <w:rPr>
                <w:rFonts w:ascii="Arial" w:hAnsi="Arial" w:cs="Arial"/>
                <w:sz w:val="20"/>
                <w:szCs w:val="20"/>
              </w:rPr>
            </w:rPrChange>
          </w:rPr>
          <w:t>, B</w:t>
        </w:r>
        <w:r w:rsidRPr="006C28C4">
          <w:rPr>
            <w:rFonts w:ascii="Calibri" w:hAnsi="Calibri" w:cs="Arial"/>
            <w:smallCaps/>
            <w:noProof/>
            <w:szCs w:val="20"/>
            <w:rPrChange w:id="2327" w:author="Hong Qin" w:date="2012-04-23T07:13:00Z">
              <w:rPr>
                <w:rFonts w:ascii="Arial" w:hAnsi="Arial" w:cs="Arial"/>
                <w:sz w:val="20"/>
                <w:szCs w:val="20"/>
              </w:rPr>
            </w:rPrChange>
          </w:rPr>
          <w:t xml:space="preserve">. </w:t>
        </w:r>
        <w:r w:rsidRPr="006C28C4">
          <w:rPr>
            <w:rFonts w:ascii="Calibri" w:hAnsi="Calibri" w:cs="Arial"/>
            <w:noProof/>
            <w:szCs w:val="20"/>
            <w:rPrChange w:id="2328" w:author="Hong Qin" w:date="2012-04-23T07:13:00Z">
              <w:rPr>
                <w:rFonts w:ascii="Arial" w:hAnsi="Arial" w:cs="Arial"/>
                <w:sz w:val="20"/>
                <w:szCs w:val="20"/>
              </w:rPr>
            </w:rPrChange>
          </w:rPr>
          <w:t>L</w:t>
        </w:r>
        <w:r w:rsidRPr="006C28C4">
          <w:rPr>
            <w:rFonts w:ascii="Calibri" w:hAnsi="Calibri" w:cs="Arial"/>
            <w:smallCaps/>
            <w:noProof/>
            <w:szCs w:val="20"/>
            <w:rPrChange w:id="2329" w:author="Hong Qin" w:date="2012-04-23T07:13:00Z">
              <w:rPr>
                <w:rFonts w:ascii="Arial" w:hAnsi="Arial" w:cs="Arial"/>
                <w:sz w:val="20"/>
                <w:szCs w:val="20"/>
              </w:rPr>
            </w:rPrChange>
          </w:rPr>
          <w:t xml:space="preserve">. </w:t>
        </w:r>
        <w:r w:rsidRPr="006C28C4">
          <w:rPr>
            <w:rFonts w:ascii="Calibri" w:hAnsi="Calibri" w:cs="Arial"/>
            <w:noProof/>
            <w:szCs w:val="20"/>
            <w:rPrChange w:id="2330" w:author="Hong Qin" w:date="2012-04-23T07:13:00Z">
              <w:rPr>
                <w:rFonts w:ascii="Arial" w:hAnsi="Arial" w:cs="Arial"/>
                <w:sz w:val="20"/>
                <w:szCs w:val="20"/>
              </w:rPr>
            </w:rPrChange>
          </w:rPr>
          <w:t>R</w:t>
        </w:r>
        <w:r w:rsidRPr="006C28C4">
          <w:rPr>
            <w:rFonts w:ascii="Calibri" w:hAnsi="Calibri" w:cs="Arial"/>
            <w:smallCaps/>
            <w:noProof/>
            <w:szCs w:val="20"/>
            <w:rPrChange w:id="2331" w:author="Hong Qin" w:date="2012-04-23T07:13:00Z">
              <w:rPr>
                <w:rFonts w:ascii="Arial" w:hAnsi="Arial" w:cs="Arial"/>
                <w:sz w:val="20"/>
                <w:szCs w:val="20"/>
              </w:rPr>
            </w:rPrChange>
          </w:rPr>
          <w:t>odriguez</w:t>
        </w:r>
        <w:r w:rsidRPr="006C28C4">
          <w:rPr>
            <w:rFonts w:ascii="Calibri" w:hAnsi="Calibri" w:cs="Arial"/>
            <w:i/>
            <w:noProof/>
            <w:szCs w:val="20"/>
            <w:rPrChange w:id="2332" w:author="Hong Qin" w:date="2012-04-23T07:13:00Z">
              <w:rPr>
                <w:rFonts w:ascii="Arial" w:hAnsi="Arial" w:cs="Arial"/>
                <w:sz w:val="20"/>
                <w:szCs w:val="20"/>
              </w:rPr>
            </w:rPrChange>
          </w:rPr>
          <w:t xml:space="preserve"> et al.</w:t>
        </w:r>
        <w:r w:rsidRPr="006C28C4">
          <w:rPr>
            <w:rFonts w:ascii="Calibri" w:hAnsi="Calibri" w:cs="Arial"/>
            <w:noProof/>
            <w:szCs w:val="20"/>
            <w:rPrChange w:id="2333" w:author="Hong Qin" w:date="2012-04-23T07:13:00Z">
              <w:rPr>
                <w:rFonts w:ascii="Arial" w:hAnsi="Arial" w:cs="Arial"/>
                <w:sz w:val="20"/>
                <w:szCs w:val="20"/>
              </w:rPr>
            </w:rPrChange>
          </w:rPr>
          <w:t xml:space="preserve">, 2004 How much should we eat? The association between energy intake and mortality in a 36-year follow-up study of Japanese-American men. J Gerontol A Biol Sci Med Sci </w:t>
        </w:r>
        <w:r w:rsidRPr="006C28C4">
          <w:rPr>
            <w:rFonts w:ascii="Calibri" w:hAnsi="Calibri" w:cs="Arial"/>
            <w:b/>
            <w:noProof/>
            <w:szCs w:val="20"/>
            <w:rPrChange w:id="2334" w:author="Hong Qin" w:date="2012-04-23T07:13:00Z">
              <w:rPr>
                <w:rFonts w:ascii="Arial" w:hAnsi="Arial" w:cs="Arial"/>
                <w:sz w:val="20"/>
                <w:szCs w:val="20"/>
              </w:rPr>
            </w:rPrChange>
          </w:rPr>
          <w:t>59:</w:t>
        </w:r>
        <w:r w:rsidRPr="006C28C4">
          <w:rPr>
            <w:rFonts w:ascii="Calibri" w:hAnsi="Calibri" w:cs="Arial"/>
            <w:noProof/>
            <w:szCs w:val="20"/>
            <w:rPrChange w:id="2335" w:author="Hong Qin" w:date="2012-04-23T07:13:00Z">
              <w:rPr>
                <w:rFonts w:ascii="Arial" w:hAnsi="Arial" w:cs="Arial"/>
                <w:sz w:val="20"/>
                <w:szCs w:val="20"/>
              </w:rPr>
            </w:rPrChange>
          </w:rPr>
          <w:t xml:space="preserve"> 789-795.</w:t>
        </w:r>
      </w:ins>
    </w:p>
    <w:p w:rsidR="00626510" w:rsidRPr="00626510" w:rsidRDefault="006C28C4" w:rsidP="00626510">
      <w:pPr>
        <w:spacing w:after="0" w:line="240" w:lineRule="auto"/>
        <w:ind w:left="720" w:hanging="720"/>
        <w:rPr>
          <w:ins w:id="2336" w:author="Hong Qin" w:date="2012-04-23T07:13:00Z"/>
          <w:rFonts w:ascii="Calibri" w:hAnsi="Calibri" w:cs="Arial"/>
          <w:noProof/>
          <w:szCs w:val="20"/>
          <w:rPrChange w:id="2337" w:author="Hong Qin" w:date="2012-04-23T07:13:00Z">
            <w:rPr>
              <w:ins w:id="2338" w:author="Hong Qin" w:date="2012-04-23T07:13:00Z"/>
              <w:rFonts w:ascii="Arial" w:hAnsi="Arial" w:cs="Arial"/>
              <w:sz w:val="20"/>
              <w:szCs w:val="20"/>
            </w:rPr>
          </w:rPrChange>
        </w:rPr>
      </w:pPr>
      <w:ins w:id="2339" w:author="Hong Qin" w:date="2012-04-23T07:13:00Z">
        <w:r w:rsidRPr="006C28C4">
          <w:rPr>
            <w:rFonts w:ascii="Calibri" w:hAnsi="Calibri" w:cs="Arial"/>
            <w:noProof/>
            <w:szCs w:val="20"/>
            <w:rPrChange w:id="2340" w:author="Hong Qin" w:date="2012-04-23T07:13:00Z">
              <w:rPr>
                <w:rFonts w:ascii="Arial" w:hAnsi="Arial" w:cs="Arial"/>
                <w:sz w:val="20"/>
                <w:szCs w:val="20"/>
              </w:rPr>
            </w:rPrChange>
          </w:rPr>
          <w:t>W</w:t>
        </w:r>
        <w:r w:rsidRPr="006C28C4">
          <w:rPr>
            <w:rFonts w:ascii="Calibri" w:hAnsi="Calibri" w:cs="Arial"/>
            <w:smallCaps/>
            <w:noProof/>
            <w:szCs w:val="20"/>
            <w:rPrChange w:id="2341" w:author="Hong Qin" w:date="2012-04-23T07:13:00Z">
              <w:rPr>
                <w:rFonts w:ascii="Arial" w:hAnsi="Arial" w:cs="Arial"/>
                <w:sz w:val="20"/>
                <w:szCs w:val="20"/>
              </w:rPr>
            </w:rPrChange>
          </w:rPr>
          <w:t xml:space="preserve">illiams, </w:t>
        </w:r>
        <w:r w:rsidRPr="006C28C4">
          <w:rPr>
            <w:rFonts w:ascii="Calibri" w:hAnsi="Calibri" w:cs="Arial"/>
            <w:noProof/>
            <w:szCs w:val="20"/>
            <w:rPrChange w:id="2342" w:author="Hong Qin" w:date="2012-04-23T07:13:00Z">
              <w:rPr>
                <w:rFonts w:ascii="Arial" w:hAnsi="Arial" w:cs="Arial"/>
                <w:sz w:val="20"/>
                <w:szCs w:val="20"/>
              </w:rPr>
            </w:rPrChange>
          </w:rPr>
          <w:t>G</w:t>
        </w:r>
        <w:r w:rsidRPr="006C28C4">
          <w:rPr>
            <w:rFonts w:ascii="Calibri" w:hAnsi="Calibri" w:cs="Arial"/>
            <w:smallCaps/>
            <w:noProof/>
            <w:szCs w:val="20"/>
            <w:rPrChange w:id="2343" w:author="Hong Qin" w:date="2012-04-23T07:13:00Z">
              <w:rPr>
                <w:rFonts w:ascii="Arial" w:hAnsi="Arial" w:cs="Arial"/>
                <w:sz w:val="20"/>
                <w:szCs w:val="20"/>
              </w:rPr>
            </w:rPrChange>
          </w:rPr>
          <w:t xml:space="preserve">. </w:t>
        </w:r>
        <w:r w:rsidRPr="006C28C4">
          <w:rPr>
            <w:rFonts w:ascii="Calibri" w:hAnsi="Calibri" w:cs="Arial"/>
            <w:noProof/>
            <w:szCs w:val="20"/>
            <w:rPrChange w:id="2344" w:author="Hong Qin" w:date="2012-04-23T07:13:00Z">
              <w:rPr>
                <w:rFonts w:ascii="Arial" w:hAnsi="Arial" w:cs="Arial"/>
                <w:sz w:val="20"/>
                <w:szCs w:val="20"/>
              </w:rPr>
            </w:rPrChange>
          </w:rPr>
          <w:t>C</w:t>
        </w:r>
        <w:r w:rsidRPr="006C28C4">
          <w:rPr>
            <w:rFonts w:ascii="Calibri" w:hAnsi="Calibri" w:cs="Arial"/>
            <w:smallCaps/>
            <w:noProof/>
            <w:szCs w:val="20"/>
            <w:rPrChange w:id="2345" w:author="Hong Qin" w:date="2012-04-23T07:13:00Z">
              <w:rPr>
                <w:rFonts w:ascii="Arial" w:hAnsi="Arial" w:cs="Arial"/>
                <w:sz w:val="20"/>
                <w:szCs w:val="20"/>
              </w:rPr>
            </w:rPrChange>
          </w:rPr>
          <w:t>.</w:t>
        </w:r>
        <w:r w:rsidRPr="006C28C4">
          <w:rPr>
            <w:rFonts w:ascii="Calibri" w:hAnsi="Calibri" w:cs="Arial"/>
            <w:noProof/>
            <w:szCs w:val="20"/>
            <w:rPrChange w:id="2346" w:author="Hong Qin" w:date="2012-04-23T07:13:00Z">
              <w:rPr>
                <w:rFonts w:ascii="Arial" w:hAnsi="Arial" w:cs="Arial"/>
                <w:sz w:val="20"/>
                <w:szCs w:val="20"/>
              </w:rPr>
            </w:rPrChange>
          </w:rPr>
          <w:t xml:space="preserve">, 1957 Pleiotropy, natural selection and the evolution of senescence. Evolution </w:t>
        </w:r>
        <w:r w:rsidRPr="006C28C4">
          <w:rPr>
            <w:rFonts w:ascii="Calibri" w:hAnsi="Calibri" w:cs="Arial"/>
            <w:b/>
            <w:noProof/>
            <w:szCs w:val="20"/>
            <w:rPrChange w:id="2347" w:author="Hong Qin" w:date="2012-04-23T07:13:00Z">
              <w:rPr>
                <w:rFonts w:ascii="Arial" w:hAnsi="Arial" w:cs="Arial"/>
                <w:sz w:val="20"/>
                <w:szCs w:val="20"/>
              </w:rPr>
            </w:rPrChange>
          </w:rPr>
          <w:t>11:</w:t>
        </w:r>
        <w:r w:rsidRPr="006C28C4">
          <w:rPr>
            <w:rFonts w:ascii="Calibri" w:hAnsi="Calibri" w:cs="Arial"/>
            <w:noProof/>
            <w:szCs w:val="20"/>
            <w:rPrChange w:id="2348" w:author="Hong Qin" w:date="2012-04-23T07:13:00Z">
              <w:rPr>
                <w:rFonts w:ascii="Arial" w:hAnsi="Arial" w:cs="Arial"/>
                <w:sz w:val="20"/>
                <w:szCs w:val="20"/>
              </w:rPr>
            </w:rPrChange>
          </w:rPr>
          <w:t xml:space="preserve"> 398-411.</w:t>
        </w:r>
      </w:ins>
    </w:p>
    <w:p w:rsidR="00626510" w:rsidRPr="00626510" w:rsidRDefault="006C28C4" w:rsidP="00626510">
      <w:pPr>
        <w:spacing w:after="0" w:line="240" w:lineRule="auto"/>
        <w:ind w:left="720" w:hanging="720"/>
        <w:rPr>
          <w:ins w:id="2349" w:author="Hong Qin" w:date="2012-04-23T07:13:00Z"/>
          <w:rFonts w:ascii="Calibri" w:hAnsi="Calibri" w:cs="Arial"/>
          <w:noProof/>
          <w:szCs w:val="20"/>
          <w:rPrChange w:id="2350" w:author="Hong Qin" w:date="2012-04-23T07:13:00Z">
            <w:rPr>
              <w:ins w:id="2351" w:author="Hong Qin" w:date="2012-04-23T07:13:00Z"/>
              <w:rFonts w:ascii="Arial" w:hAnsi="Arial" w:cs="Arial"/>
              <w:sz w:val="20"/>
              <w:szCs w:val="20"/>
            </w:rPr>
          </w:rPrChange>
        </w:rPr>
      </w:pPr>
      <w:ins w:id="2352" w:author="Hong Qin" w:date="2012-04-23T07:13:00Z">
        <w:r w:rsidRPr="006C28C4">
          <w:rPr>
            <w:rFonts w:ascii="Calibri" w:hAnsi="Calibri" w:cs="Arial"/>
            <w:noProof/>
            <w:szCs w:val="20"/>
            <w:rPrChange w:id="2353" w:author="Hong Qin" w:date="2012-04-23T07:13:00Z">
              <w:rPr>
                <w:rFonts w:ascii="Arial" w:hAnsi="Arial" w:cs="Arial"/>
                <w:sz w:val="20"/>
                <w:szCs w:val="20"/>
              </w:rPr>
            </w:rPrChange>
          </w:rPr>
          <w:t>Y</w:t>
        </w:r>
        <w:r w:rsidRPr="006C28C4">
          <w:rPr>
            <w:rFonts w:ascii="Calibri" w:hAnsi="Calibri" w:cs="Arial"/>
            <w:smallCaps/>
            <w:noProof/>
            <w:szCs w:val="20"/>
            <w:rPrChange w:id="2354" w:author="Hong Qin" w:date="2012-04-23T07:13:00Z">
              <w:rPr>
                <w:rFonts w:ascii="Arial" w:hAnsi="Arial" w:cs="Arial"/>
                <w:sz w:val="20"/>
                <w:szCs w:val="20"/>
              </w:rPr>
            </w:rPrChange>
          </w:rPr>
          <w:t xml:space="preserve">u, </w:t>
        </w:r>
        <w:r w:rsidRPr="006C28C4">
          <w:rPr>
            <w:rFonts w:ascii="Calibri" w:hAnsi="Calibri" w:cs="Arial"/>
            <w:noProof/>
            <w:szCs w:val="20"/>
            <w:rPrChange w:id="2355" w:author="Hong Qin" w:date="2012-04-23T07:13:00Z">
              <w:rPr>
                <w:rFonts w:ascii="Arial" w:hAnsi="Arial" w:cs="Arial"/>
                <w:sz w:val="20"/>
                <w:szCs w:val="20"/>
              </w:rPr>
            </w:rPrChange>
          </w:rPr>
          <w:t>S</w:t>
        </w:r>
        <w:r w:rsidRPr="006C28C4">
          <w:rPr>
            <w:rFonts w:ascii="Calibri" w:hAnsi="Calibri" w:cs="Arial"/>
            <w:smallCaps/>
            <w:noProof/>
            <w:szCs w:val="20"/>
            <w:rPrChange w:id="2356" w:author="Hong Qin" w:date="2012-04-23T07:13:00Z">
              <w:rPr>
                <w:rFonts w:ascii="Arial" w:hAnsi="Arial" w:cs="Arial"/>
                <w:sz w:val="20"/>
                <w:szCs w:val="20"/>
              </w:rPr>
            </w:rPrChange>
          </w:rPr>
          <w:t>.</w:t>
        </w:r>
        <w:r w:rsidRPr="006C28C4">
          <w:rPr>
            <w:rFonts w:ascii="Calibri" w:hAnsi="Calibri" w:cs="Arial"/>
            <w:noProof/>
            <w:szCs w:val="20"/>
            <w:rPrChange w:id="2357" w:author="Hong Qin" w:date="2012-04-23T07:13:00Z">
              <w:rPr>
                <w:rFonts w:ascii="Arial" w:hAnsi="Arial" w:cs="Arial"/>
                <w:sz w:val="20"/>
                <w:szCs w:val="20"/>
              </w:rPr>
            </w:rPrChange>
          </w:rPr>
          <w:t>, X</w:t>
        </w:r>
        <w:r w:rsidRPr="006C28C4">
          <w:rPr>
            <w:rFonts w:ascii="Calibri" w:hAnsi="Calibri" w:cs="Arial"/>
            <w:smallCaps/>
            <w:noProof/>
            <w:szCs w:val="20"/>
            <w:rPrChange w:id="2358" w:author="Hong Qin" w:date="2012-04-23T07:13:00Z">
              <w:rPr>
                <w:rFonts w:ascii="Arial" w:hAnsi="Arial" w:cs="Arial"/>
                <w:sz w:val="20"/>
                <w:szCs w:val="20"/>
              </w:rPr>
            </w:rPrChange>
          </w:rPr>
          <w:t xml:space="preserve">. </w:t>
        </w:r>
        <w:r w:rsidRPr="006C28C4">
          <w:rPr>
            <w:rFonts w:ascii="Calibri" w:hAnsi="Calibri" w:cs="Arial"/>
            <w:noProof/>
            <w:szCs w:val="20"/>
            <w:rPrChange w:id="2359" w:author="Hong Qin" w:date="2012-04-23T07:13:00Z">
              <w:rPr>
                <w:rFonts w:ascii="Arial" w:hAnsi="Arial" w:cs="Arial"/>
                <w:sz w:val="20"/>
                <w:szCs w:val="20"/>
              </w:rPr>
            </w:rPrChange>
          </w:rPr>
          <w:t>E</w:t>
        </w:r>
        <w:r w:rsidRPr="006C28C4">
          <w:rPr>
            <w:rFonts w:ascii="Calibri" w:hAnsi="Calibri" w:cs="Arial"/>
            <w:smallCaps/>
            <w:noProof/>
            <w:szCs w:val="20"/>
            <w:rPrChange w:id="2360" w:author="Hong Qin" w:date="2012-04-23T07:13:00Z">
              <w:rPr>
                <w:rFonts w:ascii="Arial" w:hAnsi="Arial" w:cs="Arial"/>
                <w:sz w:val="20"/>
                <w:szCs w:val="20"/>
              </w:rPr>
            </w:rPrChange>
          </w:rPr>
          <w:t xml:space="preserve">. </w:t>
        </w:r>
        <w:r w:rsidRPr="006C28C4">
          <w:rPr>
            <w:rFonts w:ascii="Calibri" w:hAnsi="Calibri" w:cs="Arial"/>
            <w:noProof/>
            <w:szCs w:val="20"/>
            <w:rPrChange w:id="2361" w:author="Hong Qin" w:date="2012-04-23T07:13:00Z">
              <w:rPr>
                <w:rFonts w:ascii="Arial" w:hAnsi="Arial" w:cs="Arial"/>
                <w:sz w:val="20"/>
                <w:szCs w:val="20"/>
              </w:rPr>
            </w:rPrChange>
          </w:rPr>
          <w:t>Z</w:t>
        </w:r>
        <w:r w:rsidRPr="006C28C4">
          <w:rPr>
            <w:rFonts w:ascii="Calibri" w:hAnsi="Calibri" w:cs="Arial"/>
            <w:smallCaps/>
            <w:noProof/>
            <w:szCs w:val="20"/>
            <w:rPrChange w:id="2362" w:author="Hong Qin" w:date="2012-04-23T07:13:00Z">
              <w:rPr>
                <w:rFonts w:ascii="Arial" w:hAnsi="Arial" w:cs="Arial"/>
                <w:sz w:val="20"/>
                <w:szCs w:val="20"/>
              </w:rPr>
            </w:rPrChange>
          </w:rPr>
          <w:t>hang</w:t>
        </w:r>
        <w:r w:rsidRPr="006C28C4">
          <w:rPr>
            <w:rFonts w:ascii="Calibri" w:hAnsi="Calibri" w:cs="Arial"/>
            <w:noProof/>
            <w:szCs w:val="20"/>
            <w:rPrChange w:id="2363" w:author="Hong Qin" w:date="2012-04-23T07:13:00Z">
              <w:rPr>
                <w:rFonts w:ascii="Arial" w:hAnsi="Arial" w:cs="Arial"/>
                <w:sz w:val="20"/>
                <w:szCs w:val="20"/>
              </w:rPr>
            </w:rPrChange>
          </w:rPr>
          <w:t>, G</w:t>
        </w:r>
        <w:r w:rsidRPr="006C28C4">
          <w:rPr>
            <w:rFonts w:ascii="Calibri" w:hAnsi="Calibri" w:cs="Arial"/>
            <w:smallCaps/>
            <w:noProof/>
            <w:szCs w:val="20"/>
            <w:rPrChange w:id="2364" w:author="Hong Qin" w:date="2012-04-23T07:13:00Z">
              <w:rPr>
                <w:rFonts w:ascii="Arial" w:hAnsi="Arial" w:cs="Arial"/>
                <w:sz w:val="20"/>
                <w:szCs w:val="20"/>
              </w:rPr>
            </w:rPrChange>
          </w:rPr>
          <w:t xml:space="preserve">. </w:t>
        </w:r>
        <w:r w:rsidRPr="006C28C4">
          <w:rPr>
            <w:rFonts w:ascii="Calibri" w:hAnsi="Calibri" w:cs="Arial"/>
            <w:noProof/>
            <w:szCs w:val="20"/>
            <w:rPrChange w:id="2365" w:author="Hong Qin" w:date="2012-04-23T07:13:00Z">
              <w:rPr>
                <w:rFonts w:ascii="Arial" w:hAnsi="Arial" w:cs="Arial"/>
                <w:sz w:val="20"/>
                <w:szCs w:val="20"/>
              </w:rPr>
            </w:rPrChange>
          </w:rPr>
          <w:t>C</w:t>
        </w:r>
        <w:r w:rsidRPr="006C28C4">
          <w:rPr>
            <w:rFonts w:ascii="Calibri" w:hAnsi="Calibri" w:cs="Arial"/>
            <w:smallCaps/>
            <w:noProof/>
            <w:szCs w:val="20"/>
            <w:rPrChange w:id="2366" w:author="Hong Qin" w:date="2012-04-23T07:13:00Z">
              <w:rPr>
                <w:rFonts w:ascii="Arial" w:hAnsi="Arial" w:cs="Arial"/>
                <w:sz w:val="20"/>
                <w:szCs w:val="20"/>
              </w:rPr>
            </w:rPrChange>
          </w:rPr>
          <w:t>hen</w:t>
        </w:r>
        <w:r w:rsidRPr="006C28C4">
          <w:rPr>
            <w:rFonts w:ascii="Calibri" w:hAnsi="Calibri" w:cs="Arial"/>
            <w:noProof/>
            <w:szCs w:val="20"/>
            <w:rPrChange w:id="2367" w:author="Hong Qin" w:date="2012-04-23T07:13:00Z">
              <w:rPr>
                <w:rFonts w:ascii="Arial" w:hAnsi="Arial" w:cs="Arial"/>
                <w:sz w:val="20"/>
                <w:szCs w:val="20"/>
              </w:rPr>
            </w:rPrChange>
          </w:rPr>
          <w:t xml:space="preserve"> and W</w:t>
        </w:r>
        <w:r w:rsidRPr="006C28C4">
          <w:rPr>
            <w:rFonts w:ascii="Calibri" w:hAnsi="Calibri" w:cs="Arial"/>
            <w:smallCaps/>
            <w:noProof/>
            <w:szCs w:val="20"/>
            <w:rPrChange w:id="2368" w:author="Hong Qin" w:date="2012-04-23T07:13:00Z">
              <w:rPr>
                <w:rFonts w:ascii="Arial" w:hAnsi="Arial" w:cs="Arial"/>
                <w:sz w:val="20"/>
                <w:szCs w:val="20"/>
              </w:rPr>
            </w:rPrChange>
          </w:rPr>
          <w:t xml:space="preserve">. </w:t>
        </w:r>
        <w:r w:rsidRPr="006C28C4">
          <w:rPr>
            <w:rFonts w:ascii="Calibri" w:hAnsi="Calibri" w:cs="Arial"/>
            <w:noProof/>
            <w:szCs w:val="20"/>
            <w:rPrChange w:id="2369" w:author="Hong Qin" w:date="2012-04-23T07:13:00Z">
              <w:rPr>
                <w:rFonts w:ascii="Arial" w:hAnsi="Arial" w:cs="Arial"/>
                <w:sz w:val="20"/>
                <w:szCs w:val="20"/>
              </w:rPr>
            </w:rPrChange>
          </w:rPr>
          <w:t>L</w:t>
        </w:r>
        <w:r w:rsidRPr="006C28C4">
          <w:rPr>
            <w:rFonts w:ascii="Calibri" w:hAnsi="Calibri" w:cs="Arial"/>
            <w:smallCaps/>
            <w:noProof/>
            <w:szCs w:val="20"/>
            <w:rPrChange w:id="2370" w:author="Hong Qin" w:date="2012-04-23T07:13:00Z">
              <w:rPr>
                <w:rFonts w:ascii="Arial" w:hAnsi="Arial" w:cs="Arial"/>
                <w:sz w:val="20"/>
                <w:szCs w:val="20"/>
              </w:rPr>
            </w:rPrChange>
          </w:rPr>
          <w:t>iu</w:t>
        </w:r>
        <w:r w:rsidRPr="006C28C4">
          <w:rPr>
            <w:rFonts w:ascii="Calibri" w:hAnsi="Calibri" w:cs="Arial"/>
            <w:noProof/>
            <w:szCs w:val="20"/>
            <w:rPrChange w:id="2371" w:author="Hong Qin" w:date="2012-04-23T07:13:00Z">
              <w:rPr>
                <w:rFonts w:ascii="Arial" w:hAnsi="Arial" w:cs="Arial"/>
                <w:sz w:val="20"/>
                <w:szCs w:val="20"/>
              </w:rPr>
            </w:rPrChange>
          </w:rPr>
          <w:t xml:space="preserve">, 2012 Compromised cellular responses to DNA damage accelerate chronological aging by incurring cell wall fragility in Saccharomyces cerevisiae. Mol Biol Rep </w:t>
        </w:r>
        <w:r w:rsidRPr="006C28C4">
          <w:rPr>
            <w:rFonts w:ascii="Calibri" w:hAnsi="Calibri" w:cs="Arial"/>
            <w:b/>
            <w:noProof/>
            <w:szCs w:val="20"/>
            <w:rPrChange w:id="2372" w:author="Hong Qin" w:date="2012-04-23T07:13:00Z">
              <w:rPr>
                <w:rFonts w:ascii="Arial" w:hAnsi="Arial" w:cs="Arial"/>
                <w:sz w:val="20"/>
                <w:szCs w:val="20"/>
              </w:rPr>
            </w:rPrChange>
          </w:rPr>
          <w:t>39:</w:t>
        </w:r>
        <w:r w:rsidRPr="006C28C4">
          <w:rPr>
            <w:rFonts w:ascii="Calibri" w:hAnsi="Calibri" w:cs="Arial"/>
            <w:noProof/>
            <w:szCs w:val="20"/>
            <w:rPrChange w:id="2373" w:author="Hong Qin" w:date="2012-04-23T07:13:00Z">
              <w:rPr>
                <w:rFonts w:ascii="Arial" w:hAnsi="Arial" w:cs="Arial"/>
                <w:sz w:val="20"/>
                <w:szCs w:val="20"/>
              </w:rPr>
            </w:rPrChange>
          </w:rPr>
          <w:t xml:space="preserve"> 3573-3583.</w:t>
        </w:r>
      </w:ins>
    </w:p>
    <w:p w:rsidR="00626510" w:rsidRDefault="00626510" w:rsidP="00626510">
      <w:pPr>
        <w:spacing w:after="0" w:line="240" w:lineRule="auto"/>
        <w:ind w:left="720" w:hanging="720"/>
        <w:rPr>
          <w:ins w:id="2374" w:author="Hong Qin" w:date="2012-04-23T07:13:00Z"/>
          <w:rFonts w:ascii="Calibri" w:hAnsi="Calibri" w:cs="Arial"/>
          <w:noProof/>
          <w:szCs w:val="20"/>
        </w:rPr>
      </w:pPr>
    </w:p>
    <w:p w:rsidR="00257CB6" w:rsidRPr="00257CB6" w:rsidDel="00F0148F" w:rsidRDefault="00257CB6" w:rsidP="00257CB6">
      <w:pPr>
        <w:spacing w:after="0" w:line="240" w:lineRule="auto"/>
        <w:ind w:left="720" w:hanging="720"/>
        <w:rPr>
          <w:ins w:id="2375" w:author="Lindsay" w:date="2012-04-22T09:10:00Z"/>
          <w:del w:id="2376" w:author="Hong Qin" w:date="2012-04-23T06:42:00Z"/>
          <w:rFonts w:ascii="Calibri" w:hAnsi="Calibri"/>
          <w:noProof/>
          <w:rPrChange w:id="2377" w:author="Hong Qin" w:date="2012-04-23T00:08:00Z">
            <w:rPr>
              <w:ins w:id="2378" w:author="Lindsay" w:date="2012-04-22T09:10:00Z"/>
              <w:del w:id="2379" w:author="Hong Qin" w:date="2012-04-23T06:42:00Z"/>
              <w:rFonts w:ascii="Arial" w:hAnsi="Arial"/>
            </w:rPr>
          </w:rPrChange>
        </w:rPr>
      </w:pPr>
    </w:p>
    <w:p w:rsidR="00000000" w:rsidRDefault="00362D95">
      <w:pPr>
        <w:spacing w:after="0" w:line="240" w:lineRule="auto"/>
        <w:rPr>
          <w:ins w:id="2380" w:author="Lindsay" w:date="2012-04-22T10:48:00Z"/>
          <w:del w:id="2381" w:author="Hong Qin" w:date="2012-04-23T06:42:00Z"/>
          <w:rFonts w:ascii="Arial" w:hAnsi="Arial" w:cs="Arial"/>
          <w:noProof/>
        </w:rPr>
        <w:pPrChange w:id="2382" w:author="Lindsay" w:date="2012-04-22T10:48:00Z">
          <w:pPr>
            <w:spacing w:after="0" w:line="240" w:lineRule="auto"/>
            <w:ind w:left="720" w:hanging="720"/>
          </w:pPr>
        </w:pPrChange>
      </w:pPr>
      <w:ins w:id="2383" w:author="Lindsay" w:date="2012-04-22T09:10:00Z">
        <w:del w:id="2384" w:author="Hong Qin" w:date="2012-04-23T06:42:00Z">
          <w:r w:rsidRPr="00F00454" w:rsidDel="00F0148F">
            <w:rPr>
              <w:rFonts w:ascii="Arial" w:hAnsi="Arial" w:cs="Arial"/>
              <w:noProof/>
            </w:rPr>
            <w:delText>C</w:delText>
          </w:r>
          <w:r w:rsidR="006C28C4" w:rsidRPr="006C28C4">
            <w:rPr>
              <w:rFonts w:ascii="Arial" w:hAnsi="Arial" w:cs="Arial"/>
              <w:smallCaps/>
              <w:noProof/>
              <w:sz w:val="18"/>
              <w:szCs w:val="18"/>
              <w:rPrChange w:id="2385" w:author="Lindsay" w:date="2012-04-22T21:54:00Z">
                <w:rPr>
                  <w:rFonts w:ascii="Arial" w:hAnsi="Arial" w:cs="Arial"/>
                  <w:sz w:val="18"/>
                  <w:szCs w:val="18"/>
                </w:rPr>
              </w:rPrChange>
            </w:rPr>
            <w:delText>ONNEALLY</w:delText>
          </w:r>
          <w:r w:rsidRPr="00F00454" w:rsidDel="00F0148F">
            <w:rPr>
              <w:rFonts w:ascii="Arial" w:hAnsi="Arial" w:cs="Arial"/>
              <w:noProof/>
            </w:rPr>
            <w:delText xml:space="preserve">, P.M., 1984 Huntington Disease: </w:delText>
          </w:r>
          <w:r w:rsidR="006C28C4" w:rsidRPr="006C28C4">
            <w:rPr>
              <w:rFonts w:ascii="Arial" w:hAnsi="Arial" w:cs="Arial"/>
              <w:noProof/>
              <w:rPrChange w:id="2386" w:author="Lindsay" w:date="2012-04-22T10:48:00Z">
                <w:rPr>
                  <w:rFonts w:ascii="Arial" w:hAnsi="Arial" w:cs="Arial"/>
                  <w:sz w:val="16"/>
                  <w:szCs w:val="16"/>
                </w:rPr>
              </w:rPrChange>
            </w:rPr>
            <w:delText xml:space="preserve">genetics and epidemiology, American Journal of </w:delText>
          </w:r>
        </w:del>
      </w:ins>
    </w:p>
    <w:p w:rsidR="00000000" w:rsidRDefault="00362D95">
      <w:pPr>
        <w:spacing w:after="0" w:line="240" w:lineRule="auto"/>
        <w:ind w:firstLine="720"/>
        <w:rPr>
          <w:ins w:id="2387" w:author="Lindsay" w:date="2012-04-23T00:08:00Z"/>
          <w:del w:id="2388" w:author="Hong Qin" w:date="2012-04-23T06:42:00Z"/>
          <w:rFonts w:ascii="Arial" w:hAnsi="Arial" w:cs="Arial"/>
          <w:noProof/>
        </w:rPr>
        <w:pPrChange w:id="2389" w:author="Lindsay" w:date="2012-04-22T10:48:00Z">
          <w:pPr>
            <w:spacing w:after="0" w:line="240" w:lineRule="auto"/>
            <w:ind w:left="720" w:hanging="720"/>
          </w:pPr>
        </w:pPrChange>
      </w:pPr>
      <w:ins w:id="2390" w:author="Lindsay" w:date="2012-04-22T09:10:00Z">
        <w:del w:id="2391" w:author="Hong Qin" w:date="2012-04-23T06:42:00Z">
          <w:r w:rsidRPr="00F00454" w:rsidDel="00F0148F">
            <w:rPr>
              <w:rFonts w:ascii="Arial" w:hAnsi="Arial" w:cs="Arial"/>
              <w:noProof/>
            </w:rPr>
            <w:delText xml:space="preserve">Human Genetics. </w:delText>
          </w:r>
          <w:r w:rsidR="006C28C4" w:rsidRPr="006C28C4">
            <w:rPr>
              <w:rFonts w:ascii="Arial" w:hAnsi="Arial" w:cs="Arial"/>
              <w:b/>
              <w:noProof/>
              <w:rPrChange w:id="2392" w:author="Lindsay" w:date="2012-04-22T10:48:00Z">
                <w:rPr>
                  <w:rFonts w:ascii="Arial" w:hAnsi="Arial" w:cs="Arial"/>
                  <w:sz w:val="16"/>
                  <w:szCs w:val="16"/>
                </w:rPr>
              </w:rPrChange>
            </w:rPr>
            <w:delText>26</w:delText>
          </w:r>
          <w:r w:rsidRPr="00F00454" w:rsidDel="00F0148F">
            <w:rPr>
              <w:rFonts w:ascii="Arial" w:hAnsi="Arial" w:cs="Arial"/>
              <w:noProof/>
            </w:rPr>
            <w:delText xml:space="preserve">:506-526. </w:delText>
          </w:r>
        </w:del>
      </w:ins>
    </w:p>
    <w:p w:rsidR="006E75E1" w:rsidRPr="00DB0C60" w:rsidDel="00F0148F" w:rsidRDefault="006C28C4" w:rsidP="006E75E1">
      <w:pPr>
        <w:spacing w:after="0" w:line="240" w:lineRule="auto"/>
        <w:rPr>
          <w:ins w:id="2393" w:author="Lindsay" w:date="2012-04-23T00:08:00Z"/>
          <w:del w:id="2394" w:author="Hong Qin" w:date="2012-04-23T06:42:00Z"/>
          <w:rFonts w:ascii="Arial" w:hAnsi="Arial" w:cs="Arial"/>
          <w:noProof/>
        </w:rPr>
      </w:pPr>
      <w:ins w:id="2395" w:author="Lindsay" w:date="2012-04-23T00:08:00Z">
        <w:del w:id="2396" w:author="Hong Qin" w:date="2012-04-23T06:42:00Z">
          <w:r w:rsidRPr="006C28C4">
            <w:rPr>
              <w:rFonts w:ascii="Arial" w:hAnsi="Arial" w:cs="Arial"/>
              <w:noProof/>
              <w:rPrChange w:id="2397" w:author="Lindsay" w:date="2012-04-22T10:52:00Z">
                <w:rPr>
                  <w:rFonts w:ascii="Arial" w:hAnsi="Arial" w:cs="Arial"/>
                  <w:sz w:val="24"/>
                  <w:szCs w:val="24"/>
                </w:rPr>
              </w:rPrChange>
            </w:rPr>
            <w:delText>D</w:delText>
          </w:r>
          <w:r w:rsidR="00362D95" w:rsidRPr="00DB0C60" w:rsidDel="00F0148F">
            <w:rPr>
              <w:rFonts w:ascii="Arial" w:hAnsi="Arial" w:cs="Arial"/>
              <w:noProof/>
              <w:sz w:val="18"/>
              <w:szCs w:val="18"/>
            </w:rPr>
            <w:delText>AS</w:delText>
          </w:r>
          <w:r w:rsidRPr="006C28C4">
            <w:rPr>
              <w:rFonts w:ascii="Arial" w:hAnsi="Arial" w:cs="Arial"/>
              <w:noProof/>
              <w:rPrChange w:id="2398" w:author="Lindsay" w:date="2012-04-22T10:52:00Z">
                <w:rPr>
                  <w:rFonts w:ascii="Arial" w:hAnsi="Arial" w:cs="Arial"/>
                  <w:sz w:val="24"/>
                  <w:szCs w:val="24"/>
                </w:rPr>
              </w:rPrChange>
            </w:rPr>
            <w:delText xml:space="preserve"> S.A., C G</w:delText>
          </w:r>
          <w:r w:rsidRPr="006C28C4">
            <w:rPr>
              <w:rFonts w:ascii="Arial" w:hAnsi="Arial" w:cs="Arial"/>
              <w:noProof/>
              <w:sz w:val="18"/>
              <w:szCs w:val="18"/>
              <w:rPrChange w:id="2399" w:author="Lindsay" w:date="2012-04-22T10:52:00Z">
                <w:rPr>
                  <w:rFonts w:ascii="Arial" w:hAnsi="Arial" w:cs="Arial"/>
                  <w:sz w:val="24"/>
                  <w:szCs w:val="24"/>
                </w:rPr>
              </w:rPrChange>
            </w:rPr>
            <w:delText>ILHOOLY</w:delText>
          </w:r>
          <w:r w:rsidRPr="006C28C4">
            <w:rPr>
              <w:rFonts w:ascii="Arial" w:hAnsi="Arial" w:cs="Arial"/>
              <w:noProof/>
              <w:rPrChange w:id="2400" w:author="Lindsay" w:date="2012-04-22T10:52:00Z">
                <w:rPr>
                  <w:rFonts w:ascii="Arial" w:hAnsi="Arial" w:cs="Arial"/>
                  <w:sz w:val="24"/>
                  <w:szCs w:val="24"/>
                </w:rPr>
              </w:rPrChange>
            </w:rPr>
            <w:delText>, J.K. G</w:delText>
          </w:r>
          <w:r w:rsidRPr="006C28C4">
            <w:rPr>
              <w:rFonts w:ascii="Arial" w:hAnsi="Arial" w:cs="Arial"/>
              <w:noProof/>
              <w:sz w:val="18"/>
              <w:szCs w:val="18"/>
              <w:rPrChange w:id="2401" w:author="Lindsay" w:date="2012-04-22T10:52:00Z">
                <w:rPr>
                  <w:rFonts w:ascii="Arial" w:hAnsi="Arial" w:cs="Arial"/>
                  <w:sz w:val="24"/>
                  <w:szCs w:val="24"/>
                </w:rPr>
              </w:rPrChange>
            </w:rPr>
            <w:delText>OLDEN</w:delText>
          </w:r>
          <w:r w:rsidRPr="006C28C4">
            <w:rPr>
              <w:rFonts w:ascii="Arial" w:hAnsi="Arial" w:cs="Arial"/>
              <w:noProof/>
              <w:rPrChange w:id="2402" w:author="Lindsay" w:date="2012-04-22T10:52:00Z">
                <w:rPr>
                  <w:rFonts w:ascii="Arial" w:hAnsi="Arial" w:cs="Arial"/>
                  <w:sz w:val="24"/>
                  <w:szCs w:val="24"/>
                </w:rPr>
              </w:rPrChange>
            </w:rPr>
            <w:delText>, A.G. P</w:delText>
          </w:r>
          <w:r w:rsidRPr="006C28C4">
            <w:rPr>
              <w:rFonts w:ascii="Arial" w:hAnsi="Arial" w:cs="Arial"/>
              <w:noProof/>
              <w:sz w:val="18"/>
              <w:szCs w:val="18"/>
              <w:rPrChange w:id="2403" w:author="Lindsay" w:date="2012-04-22T10:52:00Z">
                <w:rPr>
                  <w:rFonts w:ascii="Arial" w:hAnsi="Arial" w:cs="Arial"/>
                  <w:sz w:val="24"/>
                  <w:szCs w:val="24"/>
                </w:rPr>
              </w:rPrChange>
            </w:rPr>
            <w:delText>ITTAS</w:delText>
          </w:r>
          <w:r w:rsidRPr="006C28C4">
            <w:rPr>
              <w:rFonts w:ascii="Arial" w:hAnsi="Arial" w:cs="Arial"/>
              <w:noProof/>
              <w:rPrChange w:id="2404" w:author="Lindsay" w:date="2012-04-22T10:52:00Z">
                <w:rPr>
                  <w:rFonts w:ascii="Arial" w:hAnsi="Arial" w:cs="Arial"/>
                  <w:sz w:val="24"/>
                  <w:szCs w:val="24"/>
                </w:rPr>
              </w:rPrChange>
            </w:rPr>
            <w:delText>, P.J F</w:delText>
          </w:r>
          <w:r w:rsidR="00362D95" w:rsidRPr="00DB0C60" w:rsidDel="00F0148F">
            <w:rPr>
              <w:rFonts w:ascii="Arial" w:hAnsi="Arial" w:cs="Arial"/>
              <w:noProof/>
              <w:sz w:val="18"/>
              <w:szCs w:val="18"/>
            </w:rPr>
            <w:delText>USS</w:delText>
          </w:r>
          <w:r w:rsidRPr="006C28C4">
            <w:rPr>
              <w:rFonts w:ascii="Arial" w:hAnsi="Arial" w:cs="Arial"/>
              <w:noProof/>
              <w:rPrChange w:id="2405" w:author="Lindsay" w:date="2012-04-22T10:52:00Z">
                <w:rPr>
                  <w:rFonts w:ascii="Arial" w:hAnsi="Arial" w:cs="Arial"/>
                  <w:sz w:val="24"/>
                  <w:szCs w:val="24"/>
                </w:rPr>
              </w:rPrChange>
            </w:rPr>
            <w:delText>, et. al., 2007</w:delText>
          </w:r>
          <w:r w:rsidR="00362D95" w:rsidRPr="00DB0C60" w:rsidDel="00F0148F">
            <w:rPr>
              <w:rFonts w:ascii="Arial" w:hAnsi="Arial" w:cs="Arial"/>
              <w:noProof/>
            </w:rPr>
            <w:delText xml:space="preserve"> </w:delText>
          </w:r>
          <w:r w:rsidRPr="006C28C4">
            <w:rPr>
              <w:rFonts w:ascii="Arial" w:hAnsi="Arial" w:cs="Arial"/>
              <w:noProof/>
              <w:rPrChange w:id="2406" w:author="Lindsay" w:date="2012-04-22T10:52:00Z">
                <w:rPr>
                  <w:rFonts w:ascii="HelveticaNeue-Roman" w:hAnsi="HelveticaNeue-Roman" w:cs="HelveticaNeue-Roman"/>
                  <w:sz w:val="32"/>
                  <w:szCs w:val="32"/>
                </w:rPr>
              </w:rPrChange>
            </w:rPr>
            <w:delText xml:space="preserve">Long-term effects of 2 </w:delText>
          </w:r>
        </w:del>
      </w:ins>
    </w:p>
    <w:p w:rsidR="006E75E1" w:rsidRPr="00DB0C60" w:rsidDel="00F0148F" w:rsidRDefault="006C28C4" w:rsidP="006E75E1">
      <w:pPr>
        <w:spacing w:after="0" w:line="240" w:lineRule="auto"/>
        <w:ind w:firstLine="720"/>
        <w:rPr>
          <w:ins w:id="2407" w:author="Lindsay" w:date="2012-04-23T00:08:00Z"/>
          <w:del w:id="2408" w:author="Hong Qin" w:date="2012-04-23T06:42:00Z"/>
          <w:rFonts w:ascii="Arial" w:hAnsi="Arial" w:cs="Arial"/>
          <w:noProof/>
        </w:rPr>
      </w:pPr>
      <w:ins w:id="2409" w:author="Lindsay" w:date="2012-04-23T00:08:00Z">
        <w:del w:id="2410" w:author="Hong Qin" w:date="2012-04-23T06:42:00Z">
          <w:r w:rsidRPr="006C28C4">
            <w:rPr>
              <w:rFonts w:ascii="Arial" w:hAnsi="Arial" w:cs="Arial"/>
              <w:noProof/>
              <w:rPrChange w:id="2411" w:author="Lindsay" w:date="2012-04-22T10:52:00Z">
                <w:rPr>
                  <w:rFonts w:ascii="HelveticaNeue-Roman" w:hAnsi="HelveticaNeue-Roman" w:cs="HelveticaNeue-Roman"/>
                  <w:sz w:val="32"/>
                  <w:szCs w:val="32"/>
                </w:rPr>
              </w:rPrChange>
            </w:rPr>
            <w:delText>energy-restricted diets differing in glycemic</w:delText>
          </w:r>
          <w:r w:rsidR="00362D95" w:rsidRPr="00DB0C60" w:rsidDel="00F0148F">
            <w:rPr>
              <w:rFonts w:ascii="Arial" w:hAnsi="Arial" w:cs="Arial"/>
              <w:noProof/>
            </w:rPr>
            <w:delText xml:space="preserve"> </w:delText>
          </w:r>
          <w:r w:rsidRPr="006C28C4">
            <w:rPr>
              <w:rFonts w:ascii="Arial" w:hAnsi="Arial" w:cs="Arial"/>
              <w:noProof/>
              <w:rPrChange w:id="2412" w:author="Lindsay" w:date="2012-04-22T10:52:00Z">
                <w:rPr>
                  <w:rFonts w:ascii="HelveticaNeue-Roman" w:hAnsi="HelveticaNeue-Roman" w:cs="HelveticaNeue-Roman"/>
                  <w:sz w:val="32"/>
                  <w:szCs w:val="32"/>
                </w:rPr>
              </w:rPrChange>
            </w:rPr>
            <w:delText xml:space="preserve">load on dietary adherence, body </w:delText>
          </w:r>
        </w:del>
      </w:ins>
    </w:p>
    <w:p w:rsidR="006E75E1" w:rsidRPr="00DB0C60" w:rsidDel="00F0148F" w:rsidRDefault="006C28C4" w:rsidP="006E75E1">
      <w:pPr>
        <w:spacing w:after="0" w:line="240" w:lineRule="auto"/>
        <w:ind w:left="720"/>
        <w:rPr>
          <w:ins w:id="2413" w:author="Lindsay" w:date="2012-04-22T10:53:00Z"/>
          <w:del w:id="2414" w:author="Hong Qin" w:date="2012-04-23T06:42:00Z"/>
          <w:rFonts w:ascii="Arial" w:hAnsi="Arial" w:cs="Arial"/>
          <w:noProof/>
          <w:sz w:val="20"/>
          <w:szCs w:val="20"/>
        </w:rPr>
      </w:pPr>
      <w:ins w:id="2415" w:author="Lindsay" w:date="2012-04-23T00:08:00Z">
        <w:del w:id="2416" w:author="Hong Qin" w:date="2012-04-23T06:42:00Z">
          <w:r w:rsidRPr="006C28C4">
            <w:rPr>
              <w:rFonts w:ascii="Arial" w:hAnsi="Arial" w:cs="Arial"/>
              <w:noProof/>
              <w:rPrChange w:id="2417" w:author="Lindsay" w:date="2012-04-22T10:52:00Z">
                <w:rPr>
                  <w:rFonts w:ascii="HelveticaNeue-Roman" w:hAnsi="HelveticaNeue-Roman" w:cs="HelveticaNeue-Roman"/>
                  <w:sz w:val="32"/>
                  <w:szCs w:val="32"/>
                </w:rPr>
              </w:rPrChange>
            </w:rPr>
            <w:delText>composition, and metabolism in</w:delText>
          </w:r>
          <w:r w:rsidR="00362D95" w:rsidRPr="00DB0C60" w:rsidDel="00F0148F">
            <w:rPr>
              <w:rFonts w:ascii="Arial" w:hAnsi="Arial" w:cs="Arial"/>
              <w:noProof/>
            </w:rPr>
            <w:delText xml:space="preserve"> </w:delText>
          </w:r>
          <w:r w:rsidRPr="006C28C4">
            <w:rPr>
              <w:rFonts w:ascii="Arial" w:hAnsi="Arial" w:cs="Arial"/>
              <w:noProof/>
              <w:rPrChange w:id="2418" w:author="Lindsay" w:date="2012-04-22T10:52:00Z">
                <w:rPr>
                  <w:rFonts w:ascii="HelveticaNeue-Roman" w:hAnsi="HelveticaNeue-Roman" w:cs="HelveticaNeue-Roman"/>
                  <w:sz w:val="32"/>
                  <w:szCs w:val="32"/>
                </w:rPr>
              </w:rPrChange>
            </w:rPr>
            <w:delText xml:space="preserve">CALERIE: a 1-y randomized controlled trial. </w:delText>
          </w:r>
          <w:r w:rsidR="00362D95" w:rsidRPr="00DB0C60" w:rsidDel="00F0148F">
            <w:rPr>
              <w:rStyle w:val="HTMLCite"/>
              <w:rFonts w:ascii="Arial" w:hAnsi="Arial" w:cs="Arial"/>
              <w:i w:val="0"/>
              <w:noProof/>
            </w:rPr>
            <w:delText xml:space="preserve">Am J Clin Nutr </w:delText>
          </w:r>
          <w:r w:rsidR="00362D95" w:rsidRPr="00DB0C60" w:rsidDel="00F0148F">
            <w:rPr>
              <w:rStyle w:val="slug-vol"/>
              <w:rFonts w:ascii="Arial" w:hAnsi="Arial" w:cs="Arial"/>
              <w:b/>
              <w:iCs/>
              <w:noProof/>
            </w:rPr>
            <w:delText>85:</w:delText>
          </w:r>
          <w:r w:rsidR="00362D95" w:rsidRPr="00DB0C60" w:rsidDel="00F0148F">
            <w:rPr>
              <w:rStyle w:val="slug-vol"/>
              <w:rFonts w:ascii="Arial" w:hAnsi="Arial" w:cs="Arial"/>
              <w:iCs/>
              <w:noProof/>
            </w:rPr>
            <w:delText xml:space="preserve"> </w:delText>
          </w:r>
          <w:r w:rsidR="00362D95" w:rsidRPr="00DB0C60" w:rsidDel="00F0148F">
            <w:rPr>
              <w:rStyle w:val="slug-pages"/>
              <w:rFonts w:ascii="Arial" w:hAnsi="Arial" w:cs="Arial"/>
              <w:iCs/>
              <w:noProof/>
            </w:rPr>
            <w:delText xml:space="preserve">1023-1030. </w:delText>
          </w:r>
          <w:r w:rsidR="00362D95" w:rsidRPr="00DB0C60" w:rsidDel="00F0148F">
            <w:rPr>
              <w:rFonts w:ascii="Arial" w:hAnsi="Arial" w:cs="Arial"/>
              <w:noProof/>
              <w:sz w:val="20"/>
              <w:szCs w:val="20"/>
            </w:rPr>
            <w:delText xml:space="preserve"> </w:delText>
          </w:r>
        </w:del>
      </w:ins>
    </w:p>
    <w:p w:rsidR="00257CB6" w:rsidRPr="00257CB6" w:rsidDel="00F0148F" w:rsidRDefault="00257CB6" w:rsidP="00257CB6">
      <w:pPr>
        <w:spacing w:after="0" w:line="240" w:lineRule="auto"/>
        <w:ind w:left="720" w:hanging="720"/>
        <w:rPr>
          <w:ins w:id="2419" w:author="Lindsay" w:date="2012-04-22T09:37:00Z"/>
          <w:del w:id="2420" w:author="Hong Qin" w:date="2012-04-23T06:42:00Z"/>
          <w:rFonts w:ascii="Calibri" w:hAnsi="Calibri"/>
          <w:noProof/>
          <w:rPrChange w:id="2421" w:author="Hong Qin" w:date="2012-04-23T00:08:00Z">
            <w:rPr>
              <w:ins w:id="2422" w:author="Lindsay" w:date="2012-04-22T09:37:00Z"/>
              <w:del w:id="2423" w:author="Hong Qin" w:date="2012-04-23T06:42:00Z"/>
              <w:rFonts w:ascii="Arial" w:hAnsi="Arial"/>
            </w:rPr>
          </w:rPrChange>
        </w:rPr>
      </w:pPr>
    </w:p>
    <w:p w:rsidR="006E75E1" w:rsidRPr="00F00454" w:rsidDel="00F0148F" w:rsidRDefault="006C28C4" w:rsidP="00AC5D1A">
      <w:pPr>
        <w:spacing w:after="0" w:line="240" w:lineRule="auto"/>
        <w:ind w:left="720" w:hanging="720"/>
        <w:rPr>
          <w:ins w:id="2424" w:author="Lindsay" w:date="2012-04-23T00:08:00Z"/>
          <w:del w:id="2425" w:author="Hong Qin" w:date="2012-04-23T06:42:00Z"/>
          <w:rFonts w:ascii="Arial" w:hAnsi="Arial" w:cs="Arial"/>
          <w:noProof/>
          <w:szCs w:val="20"/>
          <w:rPrChange w:id="2426" w:author="Lindsay" w:date="2012-04-22T10:48:00Z">
            <w:rPr>
              <w:ins w:id="2427" w:author="Lindsay" w:date="2012-04-23T00:08:00Z"/>
              <w:del w:id="2428" w:author="Hong Qin" w:date="2012-04-23T06:42:00Z"/>
              <w:rFonts w:ascii="Calibri" w:hAnsi="Calibri" w:cs="Arial"/>
              <w:noProof/>
              <w:szCs w:val="20"/>
            </w:rPr>
          </w:rPrChange>
        </w:rPr>
      </w:pPr>
      <w:ins w:id="2429" w:author="Lindsay" w:date="2012-04-22T09:37:00Z">
        <w:del w:id="2430" w:author="Hong Qin" w:date="2012-04-23T06:42:00Z">
          <w:r w:rsidRPr="006C28C4">
            <w:rPr>
              <w:rFonts w:ascii="Arial" w:hAnsi="Arial" w:cs="Arial"/>
              <w:noProof/>
              <w:szCs w:val="20"/>
              <w:rPrChange w:id="2431" w:author="Lindsay" w:date="2012-04-22T10:48:00Z">
                <w:rPr>
                  <w:rFonts w:ascii="Calibri" w:hAnsi="Calibri" w:cs="Arial"/>
                  <w:noProof/>
                  <w:sz w:val="16"/>
                  <w:szCs w:val="20"/>
                </w:rPr>
              </w:rPrChange>
            </w:rPr>
            <w:delText>H</w:delText>
          </w:r>
          <w:r w:rsidRPr="006C28C4">
            <w:rPr>
              <w:rFonts w:ascii="Arial" w:hAnsi="Arial" w:cs="Arial"/>
              <w:noProof/>
              <w:sz w:val="18"/>
              <w:szCs w:val="18"/>
              <w:rPrChange w:id="2432" w:author="Lindsay" w:date="2012-04-22T21:54:00Z">
                <w:rPr>
                  <w:rFonts w:ascii="Calibri" w:hAnsi="Calibri" w:cs="Arial"/>
                  <w:noProof/>
                  <w:sz w:val="16"/>
                  <w:szCs w:val="20"/>
                </w:rPr>
              </w:rPrChange>
            </w:rPr>
            <w:delText>AYDEN</w:delText>
          </w:r>
          <w:r w:rsidRPr="006C28C4">
            <w:rPr>
              <w:rFonts w:ascii="Arial" w:hAnsi="Arial" w:cs="Arial"/>
              <w:noProof/>
              <w:szCs w:val="20"/>
              <w:rPrChange w:id="2433" w:author="Lindsay" w:date="2012-04-22T10:48:00Z">
                <w:rPr>
                  <w:rFonts w:ascii="Calibri" w:hAnsi="Calibri" w:cs="Arial"/>
                  <w:noProof/>
                  <w:sz w:val="16"/>
                  <w:szCs w:val="20"/>
                </w:rPr>
              </w:rPrChange>
            </w:rPr>
            <w:delText xml:space="preserve">, </w:delText>
          </w:r>
        </w:del>
      </w:ins>
      <w:ins w:id="2434" w:author="Lindsay" w:date="2012-04-22T09:45:00Z">
        <w:del w:id="2435" w:author="Hong Qin" w:date="2012-04-23T06:42:00Z">
          <w:r w:rsidRPr="006C28C4">
            <w:rPr>
              <w:rFonts w:ascii="Arial" w:hAnsi="Arial" w:cs="Arial"/>
              <w:noProof/>
              <w:szCs w:val="20"/>
              <w:rPrChange w:id="2436" w:author="Lindsay" w:date="2012-04-22T10:48:00Z">
                <w:rPr>
                  <w:rFonts w:ascii="Calibri" w:hAnsi="Calibri" w:cs="Arial"/>
                  <w:noProof/>
                  <w:sz w:val="16"/>
                  <w:szCs w:val="20"/>
                </w:rPr>
              </w:rPrChange>
            </w:rPr>
            <w:delText>J.B.S</w:delText>
          </w:r>
        </w:del>
      </w:ins>
      <w:ins w:id="2437" w:author="Lindsay" w:date="2012-04-22T09:38:00Z">
        <w:del w:id="2438" w:author="Hong Qin" w:date="2012-04-23T06:42:00Z">
          <w:r w:rsidRPr="006C28C4">
            <w:rPr>
              <w:rFonts w:ascii="Arial" w:hAnsi="Arial" w:cs="Arial"/>
              <w:noProof/>
              <w:szCs w:val="20"/>
              <w:rPrChange w:id="2439" w:author="Lindsay" w:date="2012-04-22T10:48:00Z">
                <w:rPr>
                  <w:rFonts w:ascii="Calibri" w:hAnsi="Calibri" w:cs="Arial"/>
                  <w:noProof/>
                  <w:sz w:val="16"/>
                  <w:szCs w:val="20"/>
                </w:rPr>
              </w:rPrChange>
            </w:rPr>
            <w:delText>., 1</w:delText>
          </w:r>
        </w:del>
      </w:ins>
      <w:ins w:id="2440" w:author="Lindsay" w:date="2012-04-22T09:45:00Z">
        <w:del w:id="2441" w:author="Hong Qin" w:date="2012-04-23T06:42:00Z">
          <w:r w:rsidRPr="006C28C4">
            <w:rPr>
              <w:rFonts w:ascii="Arial" w:hAnsi="Arial" w:cs="Arial"/>
              <w:noProof/>
              <w:szCs w:val="20"/>
              <w:rPrChange w:id="2442" w:author="Lindsay" w:date="2012-04-22T10:48:00Z">
                <w:rPr>
                  <w:rFonts w:ascii="Calibri" w:hAnsi="Calibri" w:cs="Arial"/>
                  <w:noProof/>
                  <w:sz w:val="16"/>
                  <w:szCs w:val="20"/>
                </w:rPr>
              </w:rPrChange>
            </w:rPr>
            <w:delText>938 T</w:delText>
          </w:r>
        </w:del>
      </w:ins>
      <w:ins w:id="2443" w:author="Lindsay" w:date="2012-04-22T09:46:00Z">
        <w:del w:id="2444" w:author="Hong Qin" w:date="2012-04-23T06:42:00Z">
          <w:r w:rsidRPr="006C28C4">
            <w:rPr>
              <w:rFonts w:ascii="Arial" w:hAnsi="Arial" w:cs="Arial"/>
              <w:noProof/>
              <w:szCs w:val="20"/>
              <w:rPrChange w:id="2445" w:author="Lindsay" w:date="2012-04-22T10:48:00Z">
                <w:rPr>
                  <w:rFonts w:ascii="Calibri" w:hAnsi="Calibri" w:cs="Arial"/>
                  <w:noProof/>
                  <w:sz w:val="16"/>
                  <w:szCs w:val="20"/>
                </w:rPr>
              </w:rPrChange>
            </w:rPr>
            <w:delText>he estimation of frequencies of recessive conditions in man. Ann Euguen</w:delText>
          </w:r>
        </w:del>
      </w:ins>
      <w:ins w:id="2446" w:author="Lindsay" w:date="2012-04-22T09:47:00Z">
        <w:del w:id="2447" w:author="Hong Qin" w:date="2012-04-23T06:42:00Z">
          <w:r w:rsidRPr="006C28C4">
            <w:rPr>
              <w:rFonts w:ascii="Arial" w:hAnsi="Arial" w:cs="Arial"/>
              <w:noProof/>
              <w:szCs w:val="20"/>
              <w:rPrChange w:id="2448" w:author="Lindsay" w:date="2012-04-22T10:48:00Z">
                <w:rPr>
                  <w:rFonts w:ascii="Calibri" w:hAnsi="Calibri" w:cs="Arial"/>
                  <w:noProof/>
                  <w:sz w:val="16"/>
                  <w:szCs w:val="20"/>
                </w:rPr>
              </w:rPrChange>
            </w:rPr>
            <w:delText xml:space="preserve">, </w:delText>
          </w:r>
          <w:r w:rsidRPr="006C28C4">
            <w:rPr>
              <w:rFonts w:ascii="Arial" w:hAnsi="Arial" w:cs="Arial"/>
              <w:b/>
              <w:noProof/>
              <w:szCs w:val="20"/>
              <w:rPrChange w:id="2449" w:author="Lindsay" w:date="2012-04-22T10:48:00Z">
                <w:rPr>
                  <w:rFonts w:ascii="Calibri" w:hAnsi="Calibri" w:cs="Arial"/>
                  <w:noProof/>
                  <w:sz w:val="16"/>
                  <w:szCs w:val="20"/>
                </w:rPr>
              </w:rPrChange>
            </w:rPr>
            <w:delText>8:</w:delText>
          </w:r>
          <w:r w:rsidRPr="006C28C4">
            <w:rPr>
              <w:rFonts w:ascii="Arial" w:hAnsi="Arial" w:cs="Arial"/>
              <w:noProof/>
              <w:szCs w:val="20"/>
              <w:rPrChange w:id="2450" w:author="Lindsay" w:date="2012-04-22T10:48:00Z">
                <w:rPr>
                  <w:rFonts w:ascii="Calibri" w:hAnsi="Calibri" w:cs="Arial"/>
                  <w:noProof/>
                  <w:sz w:val="16"/>
                  <w:szCs w:val="20"/>
                </w:rPr>
              </w:rPrChange>
            </w:rPr>
            <w:delText xml:space="preserve"> 255-265.</w:delText>
          </w:r>
        </w:del>
      </w:ins>
    </w:p>
    <w:p w:rsidR="00AC5D1A" w:rsidRPr="005C6664" w:rsidDel="00F0148F" w:rsidRDefault="00362D95" w:rsidP="00AC5D1A">
      <w:pPr>
        <w:spacing w:line="240" w:lineRule="auto"/>
        <w:rPr>
          <w:ins w:id="2451" w:author="Lindsay" w:date="2012-04-22T22:03:00Z"/>
          <w:del w:id="2452" w:author="Hong Qin" w:date="2012-04-23T06:42:00Z"/>
          <w:rFonts w:ascii="Arial" w:hAnsi="Arial" w:cs="Arial"/>
          <w:noProof/>
          <w:szCs w:val="20"/>
        </w:rPr>
      </w:pPr>
      <w:ins w:id="2453" w:author="Lindsay" w:date="2012-04-22T22:03:00Z">
        <w:del w:id="2454" w:author="Hong Qin" w:date="2012-04-23T06:42:00Z">
          <w:r w:rsidDel="00F0148F">
            <w:rPr>
              <w:rFonts w:ascii="Arial" w:hAnsi="Arial" w:cs="Arial"/>
              <w:noProof/>
              <w:szCs w:val="20"/>
            </w:rPr>
            <w:delText>L</w:delText>
          </w:r>
          <w:r w:rsidR="006C28C4" w:rsidRPr="006C28C4">
            <w:rPr>
              <w:rFonts w:ascii="Arial" w:hAnsi="Arial" w:cs="Arial"/>
              <w:noProof/>
              <w:sz w:val="18"/>
              <w:szCs w:val="18"/>
              <w:rPrChange w:id="2455" w:author="Lindsay" w:date="2012-04-22T22:04:00Z">
                <w:rPr>
                  <w:rFonts w:ascii="Arial" w:hAnsi="Arial" w:cs="Arial"/>
                  <w:noProof/>
                  <w:sz w:val="16"/>
                  <w:szCs w:val="20"/>
                </w:rPr>
              </w:rPrChange>
            </w:rPr>
            <w:delText>IU</w:delText>
          </w:r>
          <w:r w:rsidDel="00F0148F">
            <w:rPr>
              <w:rFonts w:ascii="Arial" w:hAnsi="Arial" w:cs="Arial"/>
              <w:noProof/>
              <w:szCs w:val="20"/>
            </w:rPr>
            <w:delText>, B., L. L</w:delText>
          </w:r>
          <w:r w:rsidR="006C28C4" w:rsidRPr="006C28C4">
            <w:rPr>
              <w:rFonts w:ascii="Arial" w:hAnsi="Arial" w:cs="Arial"/>
              <w:noProof/>
              <w:sz w:val="18"/>
              <w:szCs w:val="18"/>
              <w:rPrChange w:id="2456" w:author="Lindsay" w:date="2012-04-22T22:04:00Z">
                <w:rPr>
                  <w:rFonts w:ascii="Arial" w:hAnsi="Arial" w:cs="Arial"/>
                  <w:noProof/>
                  <w:sz w:val="16"/>
                  <w:szCs w:val="20"/>
                </w:rPr>
              </w:rPrChange>
            </w:rPr>
            <w:delText>ARSSON</w:delText>
          </w:r>
          <w:r w:rsidDel="00F0148F">
            <w:rPr>
              <w:rFonts w:ascii="Arial" w:hAnsi="Arial" w:cs="Arial"/>
              <w:noProof/>
              <w:szCs w:val="20"/>
            </w:rPr>
            <w:delText>, A. C</w:delText>
          </w:r>
          <w:r w:rsidR="006C28C4" w:rsidRPr="006C28C4">
            <w:rPr>
              <w:rFonts w:ascii="Arial" w:hAnsi="Arial" w:cs="Arial"/>
              <w:noProof/>
              <w:sz w:val="18"/>
              <w:szCs w:val="18"/>
              <w:rPrChange w:id="2457" w:author="Lindsay" w:date="2012-04-22T22:05:00Z">
                <w:rPr>
                  <w:rFonts w:ascii="Arial" w:hAnsi="Arial" w:cs="Arial"/>
                  <w:noProof/>
                  <w:sz w:val="16"/>
                  <w:szCs w:val="20"/>
                </w:rPr>
              </w:rPrChange>
            </w:rPr>
            <w:delText>ABALLERO</w:delText>
          </w:r>
          <w:r w:rsidDel="00F0148F">
            <w:rPr>
              <w:rFonts w:ascii="Arial" w:hAnsi="Arial" w:cs="Arial"/>
              <w:noProof/>
              <w:szCs w:val="20"/>
            </w:rPr>
            <w:delText>, X. H</w:delText>
          </w:r>
        </w:del>
      </w:ins>
      <w:ins w:id="2458" w:author="Lindsay" w:date="2012-04-22T22:04:00Z">
        <w:del w:id="2459" w:author="Hong Qin" w:date="2012-04-23T06:42:00Z">
          <w:r w:rsidR="006C28C4" w:rsidRPr="006C28C4">
            <w:rPr>
              <w:rFonts w:ascii="Arial" w:hAnsi="Arial" w:cs="Arial"/>
              <w:noProof/>
              <w:sz w:val="18"/>
              <w:szCs w:val="18"/>
              <w:rPrChange w:id="2460" w:author="Lindsay" w:date="2012-04-22T22:05:00Z">
                <w:rPr>
                  <w:rFonts w:ascii="Arial" w:hAnsi="Arial" w:cs="Arial"/>
                  <w:noProof/>
                  <w:sz w:val="16"/>
                  <w:szCs w:val="20"/>
                </w:rPr>
              </w:rPrChange>
            </w:rPr>
            <w:delText>AO</w:delText>
          </w:r>
          <w:r w:rsidDel="00F0148F">
            <w:rPr>
              <w:rFonts w:ascii="Arial" w:hAnsi="Arial" w:cs="Arial"/>
              <w:noProof/>
              <w:szCs w:val="20"/>
            </w:rPr>
            <w:delText>, D.O. L</w:delText>
          </w:r>
          <w:r w:rsidR="006C28C4" w:rsidRPr="006C28C4">
            <w:rPr>
              <w:rFonts w:ascii="Arial" w:hAnsi="Arial" w:cs="Arial"/>
              <w:noProof/>
              <w:sz w:val="18"/>
              <w:szCs w:val="18"/>
              <w:rPrChange w:id="2461" w:author="Lindsay" w:date="2012-04-22T22:05:00Z">
                <w:rPr>
                  <w:rFonts w:ascii="Arial" w:hAnsi="Arial" w:cs="Arial"/>
                  <w:noProof/>
                  <w:sz w:val="16"/>
                  <w:szCs w:val="20"/>
                </w:rPr>
              </w:rPrChange>
            </w:rPr>
            <w:delText>ING</w:delText>
          </w:r>
          <w:r w:rsidDel="00F0148F">
            <w:rPr>
              <w:rFonts w:ascii="Arial" w:hAnsi="Arial" w:cs="Arial"/>
              <w:noProof/>
              <w:szCs w:val="20"/>
            </w:rPr>
            <w:delText xml:space="preserve"> </w:delText>
          </w:r>
          <w:r w:rsidR="006C28C4" w:rsidRPr="006C28C4">
            <w:rPr>
              <w:rFonts w:ascii="Arial" w:hAnsi="Arial" w:cs="Arial"/>
              <w:i/>
              <w:noProof/>
              <w:szCs w:val="20"/>
              <w:rPrChange w:id="2462" w:author="Lindsay" w:date="2012-04-22T22:04:00Z">
                <w:rPr>
                  <w:rFonts w:ascii="Arial" w:hAnsi="Arial" w:cs="Arial"/>
                  <w:noProof/>
                  <w:sz w:val="16"/>
                  <w:szCs w:val="20"/>
                </w:rPr>
              </w:rPrChange>
            </w:rPr>
            <w:delText>et al.</w:delText>
          </w:r>
          <w:r w:rsidDel="00F0148F">
            <w:rPr>
              <w:rFonts w:ascii="Arial" w:hAnsi="Arial" w:cs="Arial"/>
              <w:noProof/>
              <w:szCs w:val="20"/>
            </w:rPr>
            <w:delText>,</w:delText>
          </w:r>
        </w:del>
      </w:ins>
    </w:p>
    <w:p w:rsidR="006E75E1" w:rsidRPr="00F00454" w:rsidDel="00F0148F" w:rsidRDefault="006E75E1" w:rsidP="00AC5D1A">
      <w:pPr>
        <w:spacing w:line="240" w:lineRule="auto"/>
        <w:rPr>
          <w:ins w:id="2463" w:author="Lindsay" w:date="2012-04-23T00:08:00Z"/>
          <w:del w:id="2464" w:author="Hong Qin" w:date="2012-04-23T06:42:00Z"/>
          <w:rFonts w:ascii="Arial" w:hAnsi="Arial" w:cs="Arial"/>
          <w:noProof/>
          <w:szCs w:val="20"/>
          <w:rPrChange w:id="2465" w:author="Lindsay" w:date="2012-04-22T10:48:00Z">
            <w:rPr>
              <w:ins w:id="2466" w:author="Lindsay" w:date="2012-04-23T00:08:00Z"/>
              <w:del w:id="2467" w:author="Hong Qin" w:date="2012-04-23T06:42:00Z"/>
              <w:rFonts w:ascii="Calibri" w:hAnsi="Calibri" w:cs="Arial"/>
              <w:noProof/>
              <w:szCs w:val="20"/>
            </w:rPr>
          </w:rPrChange>
        </w:rPr>
      </w:pPr>
    </w:p>
    <w:p w:rsidR="00AC5D1A" w:rsidRPr="00AC5D1A" w:rsidDel="00CF32D4" w:rsidRDefault="00AC5D1A" w:rsidP="00AC5D1A">
      <w:pPr>
        <w:spacing w:after="0" w:line="240" w:lineRule="auto"/>
        <w:ind w:left="720" w:hanging="720"/>
        <w:rPr>
          <w:del w:id="2468" w:author="Hong Qin" w:date="2012-04-22T17:05:00Z"/>
          <w:rFonts w:ascii="Calibri" w:hAnsi="Calibri" w:cs="Arial"/>
          <w:noProof/>
          <w:szCs w:val="20"/>
        </w:rPr>
      </w:pPr>
      <w:del w:id="2469" w:author="Hong Qin" w:date="2012-04-22T17:05:00Z">
        <w:r w:rsidRPr="00AC5D1A" w:rsidDel="00CF32D4">
          <w:rPr>
            <w:rFonts w:ascii="Calibri" w:hAnsi="Calibri" w:cs="Arial"/>
            <w:noProof/>
            <w:szCs w:val="20"/>
          </w:rPr>
          <w:delText>B</w:delText>
        </w:r>
        <w:r w:rsidRPr="00AC5D1A" w:rsidDel="00CF32D4">
          <w:rPr>
            <w:rFonts w:ascii="Calibri" w:hAnsi="Calibri" w:cs="Arial"/>
            <w:smallCaps/>
            <w:noProof/>
            <w:szCs w:val="20"/>
          </w:rPr>
          <w:delText xml:space="preserve">lagosklonny, </w:delText>
        </w:r>
        <w:r w:rsidRPr="00AC5D1A" w:rsidDel="00CF32D4">
          <w:rPr>
            <w:rFonts w:ascii="Calibri" w:hAnsi="Calibri" w:cs="Arial"/>
            <w:noProof/>
            <w:szCs w:val="20"/>
          </w:rPr>
          <w:delText xml:space="preserve">M. V., 2008 Aging: ROS or TOR. Cell Cycle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3344-3354.</w:delText>
        </w:r>
        <w:bookmarkEnd w:id="1765"/>
      </w:del>
    </w:p>
    <w:p w:rsidR="00AC5D1A" w:rsidRPr="00AC5D1A" w:rsidDel="00CF32D4" w:rsidRDefault="00AC5D1A" w:rsidP="00AC5D1A">
      <w:pPr>
        <w:spacing w:after="0" w:line="240" w:lineRule="auto"/>
        <w:ind w:left="720" w:hanging="720"/>
        <w:rPr>
          <w:del w:id="2470" w:author="Hong Qin" w:date="2012-04-22T17:05:00Z"/>
          <w:rFonts w:ascii="Calibri" w:hAnsi="Calibri" w:cs="Arial"/>
          <w:noProof/>
          <w:szCs w:val="20"/>
        </w:rPr>
      </w:pPr>
      <w:bookmarkStart w:id="2471" w:name="_ENREF_2"/>
      <w:del w:id="2472" w:author="Hong Qin" w:date="2012-04-22T17:05:00Z">
        <w:r w:rsidRPr="00AC5D1A" w:rsidDel="00CF32D4">
          <w:rPr>
            <w:rFonts w:ascii="Calibri" w:hAnsi="Calibri" w:cs="Arial"/>
            <w:noProof/>
            <w:szCs w:val="20"/>
          </w:rPr>
          <w:delText>D</w:delText>
        </w:r>
        <w:r w:rsidRPr="00AC5D1A" w:rsidDel="00CF32D4">
          <w:rPr>
            <w:rFonts w:ascii="Calibri" w:hAnsi="Calibri" w:cs="Arial"/>
            <w:smallCaps/>
            <w:noProof/>
            <w:szCs w:val="20"/>
          </w:rPr>
          <w:delText xml:space="preserve">efossez, </w:delText>
        </w:r>
        <w:r w:rsidRPr="00AC5D1A" w:rsidDel="00CF32D4">
          <w:rPr>
            <w:rFonts w:ascii="Calibri" w:hAnsi="Calibri" w:cs="Arial"/>
            <w:noProof/>
            <w:szCs w:val="20"/>
          </w:rPr>
          <w:delText>P. A., P. U. P</w:delText>
        </w:r>
        <w:r w:rsidRPr="00AC5D1A" w:rsidDel="00CF32D4">
          <w:rPr>
            <w:rFonts w:ascii="Calibri" w:hAnsi="Calibri" w:cs="Arial"/>
            <w:smallCaps/>
            <w:noProof/>
            <w:szCs w:val="20"/>
          </w:rPr>
          <w:delText>ark</w:delText>
        </w:r>
        <w:r w:rsidRPr="00AC5D1A" w:rsidDel="00CF32D4">
          <w:rPr>
            <w:rFonts w:ascii="Calibri" w:hAnsi="Calibri" w:cs="Arial"/>
            <w:noProof/>
            <w:szCs w:val="20"/>
          </w:rPr>
          <w:delText xml:space="preserve"> and L. G</w:delText>
        </w:r>
        <w:r w:rsidRPr="00AC5D1A" w:rsidDel="00CF32D4">
          <w:rPr>
            <w:rFonts w:ascii="Calibri" w:hAnsi="Calibri" w:cs="Arial"/>
            <w:smallCaps/>
            <w:noProof/>
            <w:szCs w:val="20"/>
          </w:rPr>
          <w:delText>uarente</w:delText>
        </w:r>
        <w:r w:rsidRPr="00AC5D1A" w:rsidDel="00CF32D4">
          <w:rPr>
            <w:rFonts w:ascii="Calibri" w:hAnsi="Calibri" w:cs="Arial"/>
            <w:noProof/>
            <w:szCs w:val="20"/>
          </w:rPr>
          <w:delText xml:space="preserve">, 1998 Vicious circles: a mechanism for yeast aging. Curr Opin Microbiol </w:delText>
        </w:r>
        <w:r w:rsidRPr="00AC5D1A" w:rsidDel="00CF32D4">
          <w:rPr>
            <w:rFonts w:ascii="Calibri" w:hAnsi="Calibri" w:cs="Arial"/>
            <w:b/>
            <w:noProof/>
            <w:szCs w:val="20"/>
          </w:rPr>
          <w:delText>1:</w:delText>
        </w:r>
        <w:r w:rsidRPr="00AC5D1A" w:rsidDel="00CF32D4">
          <w:rPr>
            <w:rFonts w:ascii="Calibri" w:hAnsi="Calibri" w:cs="Arial"/>
            <w:noProof/>
            <w:szCs w:val="20"/>
          </w:rPr>
          <w:delText xml:space="preserve"> 707-711.</w:delText>
        </w:r>
        <w:bookmarkEnd w:id="2471"/>
      </w:del>
    </w:p>
    <w:p w:rsidR="00AC5D1A" w:rsidRPr="00AC5D1A" w:rsidDel="00CF32D4" w:rsidRDefault="00AC5D1A" w:rsidP="00AC5D1A">
      <w:pPr>
        <w:spacing w:after="0" w:line="240" w:lineRule="auto"/>
        <w:ind w:left="720" w:hanging="720"/>
        <w:rPr>
          <w:del w:id="2473" w:author="Hong Qin" w:date="2012-04-22T17:05:00Z"/>
          <w:rFonts w:ascii="Calibri" w:hAnsi="Calibri" w:cs="Arial"/>
          <w:noProof/>
          <w:szCs w:val="20"/>
        </w:rPr>
      </w:pPr>
      <w:bookmarkStart w:id="2474" w:name="_ENREF_3"/>
      <w:del w:id="2475"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ompertz, </w:delText>
        </w:r>
        <w:r w:rsidRPr="00AC5D1A" w:rsidDel="00CF32D4">
          <w:rPr>
            <w:rFonts w:ascii="Calibri" w:hAnsi="Calibri" w:cs="Arial"/>
            <w:noProof/>
            <w:szCs w:val="20"/>
          </w:rPr>
          <w:delText xml:space="preserve">B., 1825 On the Nature of the Function Expressive of the Law of Human Mortality, and on a New Mode of Determining the Value of Life Contingencies. Philosophical Transactions of the Royal Society of London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513-585.</w:delText>
        </w:r>
        <w:bookmarkEnd w:id="2474"/>
      </w:del>
    </w:p>
    <w:p w:rsidR="00AC5D1A" w:rsidRPr="00AC5D1A" w:rsidDel="00CF32D4" w:rsidRDefault="00AC5D1A" w:rsidP="00AC5D1A">
      <w:pPr>
        <w:spacing w:after="0" w:line="240" w:lineRule="auto"/>
        <w:ind w:left="720" w:hanging="720"/>
        <w:rPr>
          <w:del w:id="2476" w:author="Hong Qin" w:date="2012-04-22T17:05:00Z"/>
          <w:rFonts w:ascii="Calibri" w:hAnsi="Calibri" w:cs="Arial"/>
          <w:noProof/>
          <w:szCs w:val="20"/>
        </w:rPr>
      </w:pPr>
      <w:bookmarkStart w:id="2477" w:name="_ENREF_4"/>
      <w:del w:id="2478"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ravel, </w:delText>
        </w:r>
        <w:r w:rsidRPr="00AC5D1A" w:rsidDel="00CF32D4">
          <w:rPr>
            <w:rFonts w:ascii="Calibri" w:hAnsi="Calibri" w:cs="Arial"/>
            <w:noProof/>
            <w:szCs w:val="20"/>
          </w:rPr>
          <w:delText>S., and S. P. J</w:delText>
        </w:r>
        <w:r w:rsidRPr="00AC5D1A" w:rsidDel="00CF32D4">
          <w:rPr>
            <w:rFonts w:ascii="Calibri" w:hAnsi="Calibri" w:cs="Arial"/>
            <w:smallCaps/>
            <w:noProof/>
            <w:szCs w:val="20"/>
          </w:rPr>
          <w:delText>ackson</w:delText>
        </w:r>
        <w:r w:rsidRPr="00AC5D1A" w:rsidDel="00CF32D4">
          <w:rPr>
            <w:rFonts w:ascii="Calibri" w:hAnsi="Calibri" w:cs="Arial"/>
            <w:noProof/>
            <w:szCs w:val="20"/>
          </w:rPr>
          <w:delText xml:space="preserve">, 2003 Increased genome instability in aging yeast. Cell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1-2.</w:delText>
        </w:r>
        <w:bookmarkEnd w:id="2477"/>
      </w:del>
    </w:p>
    <w:p w:rsidR="00AC5D1A" w:rsidRPr="00AC5D1A" w:rsidDel="00CF32D4" w:rsidRDefault="00AC5D1A" w:rsidP="00AC5D1A">
      <w:pPr>
        <w:spacing w:after="0" w:line="240" w:lineRule="auto"/>
        <w:ind w:left="720" w:hanging="720"/>
        <w:rPr>
          <w:del w:id="2479" w:author="Hong Qin" w:date="2012-04-22T17:05:00Z"/>
          <w:rFonts w:ascii="Calibri" w:hAnsi="Calibri" w:cs="Arial"/>
          <w:noProof/>
          <w:szCs w:val="20"/>
        </w:rPr>
      </w:pPr>
      <w:bookmarkStart w:id="2480" w:name="_ENREF_5"/>
      <w:del w:id="2481"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arman, </w:delText>
        </w:r>
        <w:r w:rsidRPr="00AC5D1A" w:rsidDel="00CF32D4">
          <w:rPr>
            <w:rFonts w:ascii="Calibri" w:hAnsi="Calibri" w:cs="Arial"/>
            <w:noProof/>
            <w:szCs w:val="20"/>
          </w:rPr>
          <w:delText xml:space="preserve">D., 1956 Aging: a theory based on free radical and radiation chemistry. J Gerontol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298-300.</w:delText>
        </w:r>
        <w:bookmarkEnd w:id="2480"/>
      </w:del>
    </w:p>
    <w:p w:rsidR="00AC5D1A" w:rsidRPr="00AC5D1A" w:rsidDel="00CF32D4" w:rsidRDefault="00AC5D1A" w:rsidP="00AC5D1A">
      <w:pPr>
        <w:spacing w:after="0" w:line="240" w:lineRule="auto"/>
        <w:ind w:left="720" w:hanging="720"/>
        <w:rPr>
          <w:del w:id="2482" w:author="Hong Qin" w:date="2012-04-22T17:05:00Z"/>
          <w:rFonts w:ascii="Calibri" w:hAnsi="Calibri" w:cs="Arial"/>
          <w:noProof/>
          <w:szCs w:val="20"/>
        </w:rPr>
      </w:pPr>
      <w:bookmarkStart w:id="2483" w:name="_ENREF_6"/>
      <w:del w:id="2484"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iraoka, </w:delText>
        </w:r>
        <w:r w:rsidRPr="00AC5D1A" w:rsidDel="00CF32D4">
          <w:rPr>
            <w:rFonts w:ascii="Calibri" w:hAnsi="Calibri" w:cs="Arial"/>
            <w:noProof/>
            <w:szCs w:val="20"/>
          </w:rPr>
          <w:delText>M., K. W</w:delText>
        </w:r>
        <w:r w:rsidRPr="00AC5D1A" w:rsidDel="00CF32D4">
          <w:rPr>
            <w:rFonts w:ascii="Calibri" w:hAnsi="Calibri" w:cs="Arial"/>
            <w:smallCaps/>
            <w:noProof/>
            <w:szCs w:val="20"/>
          </w:rPr>
          <w:delText>atanabe</w:delText>
        </w:r>
        <w:r w:rsidRPr="00AC5D1A" w:rsidDel="00CF32D4">
          <w:rPr>
            <w:rFonts w:ascii="Calibri" w:hAnsi="Calibri" w:cs="Arial"/>
            <w:noProof/>
            <w:szCs w:val="20"/>
          </w:rPr>
          <w:delText>, K. U</w:delText>
        </w:r>
        <w:r w:rsidRPr="00AC5D1A" w:rsidDel="00CF32D4">
          <w:rPr>
            <w:rFonts w:ascii="Calibri" w:hAnsi="Calibri" w:cs="Arial"/>
            <w:smallCaps/>
            <w:noProof/>
            <w:szCs w:val="20"/>
          </w:rPr>
          <w:delText>mezu</w:delText>
        </w:r>
        <w:r w:rsidRPr="00AC5D1A" w:rsidDel="00CF32D4">
          <w:rPr>
            <w:rFonts w:ascii="Calibri" w:hAnsi="Calibri" w:cs="Arial"/>
            <w:noProof/>
            <w:szCs w:val="20"/>
          </w:rPr>
          <w:delText xml:space="preserve"> and H. M</w:delText>
        </w:r>
        <w:r w:rsidRPr="00AC5D1A" w:rsidDel="00CF32D4">
          <w:rPr>
            <w:rFonts w:ascii="Calibri" w:hAnsi="Calibri" w:cs="Arial"/>
            <w:smallCaps/>
            <w:noProof/>
            <w:szCs w:val="20"/>
          </w:rPr>
          <w:delText>aki</w:delText>
        </w:r>
        <w:r w:rsidRPr="00AC5D1A" w:rsidDel="00CF32D4">
          <w:rPr>
            <w:rFonts w:ascii="Calibri" w:hAnsi="Calibri" w:cs="Arial"/>
            <w:noProof/>
            <w:szCs w:val="20"/>
          </w:rPr>
          <w:delText xml:space="preserve">, 2000 Spontaneous loss of heterozygosity in diploid Saccharomyces cerevisiae cells. Genetics </w:delText>
        </w:r>
        <w:r w:rsidRPr="00AC5D1A" w:rsidDel="00CF32D4">
          <w:rPr>
            <w:rFonts w:ascii="Calibri" w:hAnsi="Calibri" w:cs="Arial"/>
            <w:b/>
            <w:noProof/>
            <w:szCs w:val="20"/>
          </w:rPr>
          <w:delText>156:</w:delText>
        </w:r>
        <w:r w:rsidRPr="00AC5D1A" w:rsidDel="00CF32D4">
          <w:rPr>
            <w:rFonts w:ascii="Calibri" w:hAnsi="Calibri" w:cs="Arial"/>
            <w:noProof/>
            <w:szCs w:val="20"/>
          </w:rPr>
          <w:delText xml:space="preserve"> 1531-1548.</w:delText>
        </w:r>
        <w:bookmarkEnd w:id="2483"/>
      </w:del>
    </w:p>
    <w:p w:rsidR="00AC5D1A" w:rsidRPr="00AC5D1A" w:rsidDel="00CF32D4" w:rsidRDefault="00AC5D1A" w:rsidP="00AC5D1A">
      <w:pPr>
        <w:spacing w:after="0" w:line="240" w:lineRule="auto"/>
        <w:ind w:left="720" w:hanging="720"/>
        <w:rPr>
          <w:del w:id="2485" w:author="Hong Qin" w:date="2012-04-22T17:05:00Z"/>
          <w:rFonts w:ascii="Calibri" w:hAnsi="Calibri" w:cs="Arial"/>
          <w:noProof/>
          <w:szCs w:val="20"/>
        </w:rPr>
      </w:pPr>
      <w:bookmarkStart w:id="2486" w:name="_ENREF_7"/>
      <w:del w:id="2487" w:author="Hong Qin" w:date="2012-04-22T17:05:00Z">
        <w:r w:rsidRPr="00AC5D1A" w:rsidDel="00CF32D4">
          <w:rPr>
            <w:rFonts w:ascii="Calibri" w:hAnsi="Calibri" w:cs="Arial"/>
            <w:noProof/>
            <w:szCs w:val="20"/>
          </w:rPr>
          <w:delText>K</w:delText>
        </w:r>
        <w:r w:rsidRPr="00AC5D1A" w:rsidDel="00CF32D4">
          <w:rPr>
            <w:rFonts w:ascii="Calibri" w:hAnsi="Calibri" w:cs="Arial"/>
            <w:smallCaps/>
            <w:noProof/>
            <w:szCs w:val="20"/>
          </w:rPr>
          <w:delText xml:space="preserve">irkwood, </w:delText>
        </w:r>
        <w:r w:rsidRPr="00AC5D1A" w:rsidDel="00CF32D4">
          <w:rPr>
            <w:rFonts w:ascii="Calibri" w:hAnsi="Calibri" w:cs="Arial"/>
            <w:noProof/>
            <w:szCs w:val="20"/>
          </w:rPr>
          <w:delText xml:space="preserve">T. B., 1977 Evolution of ageing. Nature </w:delText>
        </w:r>
        <w:r w:rsidRPr="00AC5D1A" w:rsidDel="00CF32D4">
          <w:rPr>
            <w:rFonts w:ascii="Calibri" w:hAnsi="Calibri" w:cs="Arial"/>
            <w:b/>
            <w:noProof/>
            <w:szCs w:val="20"/>
          </w:rPr>
          <w:delText>270:</w:delText>
        </w:r>
        <w:r w:rsidRPr="00AC5D1A" w:rsidDel="00CF32D4">
          <w:rPr>
            <w:rFonts w:ascii="Calibri" w:hAnsi="Calibri" w:cs="Arial"/>
            <w:noProof/>
            <w:szCs w:val="20"/>
          </w:rPr>
          <w:delText xml:space="preserve"> 301-304.</w:delText>
        </w:r>
        <w:bookmarkEnd w:id="2486"/>
      </w:del>
    </w:p>
    <w:p w:rsidR="00AC5D1A" w:rsidRPr="00AC5D1A" w:rsidDel="00CF32D4" w:rsidRDefault="00AC5D1A" w:rsidP="00AC5D1A">
      <w:pPr>
        <w:spacing w:after="0" w:line="240" w:lineRule="auto"/>
        <w:ind w:left="720" w:hanging="720"/>
        <w:rPr>
          <w:del w:id="2488" w:author="Hong Qin" w:date="2012-04-22T17:05:00Z"/>
          <w:rFonts w:ascii="Calibri" w:hAnsi="Calibri" w:cs="Arial"/>
          <w:noProof/>
          <w:szCs w:val="20"/>
        </w:rPr>
      </w:pPr>
      <w:bookmarkStart w:id="2489" w:name="_ENREF_8"/>
      <w:del w:id="2490"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2003 An age-induced switch to a hyper-recombinational state. Science </w:delText>
        </w:r>
        <w:r w:rsidRPr="00AC5D1A" w:rsidDel="00CF32D4">
          <w:rPr>
            <w:rFonts w:ascii="Calibri" w:hAnsi="Calibri" w:cs="Arial"/>
            <w:b/>
            <w:noProof/>
            <w:szCs w:val="20"/>
          </w:rPr>
          <w:delText>301:</w:delText>
        </w:r>
        <w:r w:rsidRPr="00AC5D1A" w:rsidDel="00CF32D4">
          <w:rPr>
            <w:rFonts w:ascii="Calibri" w:hAnsi="Calibri" w:cs="Arial"/>
            <w:noProof/>
            <w:szCs w:val="20"/>
          </w:rPr>
          <w:delText xml:space="preserve"> 1908-1911.</w:delText>
        </w:r>
        <w:bookmarkEnd w:id="2489"/>
      </w:del>
    </w:p>
    <w:p w:rsidR="00AC5D1A" w:rsidRPr="00AC5D1A" w:rsidDel="00CF32D4" w:rsidRDefault="00AC5D1A" w:rsidP="00AC5D1A">
      <w:pPr>
        <w:spacing w:after="0" w:line="240" w:lineRule="auto"/>
        <w:ind w:left="720" w:hanging="720"/>
        <w:rPr>
          <w:del w:id="2491" w:author="Hong Qin" w:date="2012-04-22T17:05:00Z"/>
          <w:rFonts w:ascii="Calibri" w:hAnsi="Calibri" w:cs="Arial"/>
          <w:noProof/>
          <w:szCs w:val="20"/>
        </w:rPr>
      </w:pPr>
      <w:bookmarkStart w:id="2492" w:name="_ENREF_9"/>
      <w:del w:id="2493"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2004 Aging and genetic instability in yeast. Curr Opin Microbiol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673-679.</w:delText>
        </w:r>
        <w:bookmarkEnd w:id="2492"/>
      </w:del>
    </w:p>
    <w:p w:rsidR="00AC5D1A" w:rsidRPr="00AC5D1A" w:rsidDel="00CF32D4" w:rsidRDefault="00AC5D1A" w:rsidP="00AC5D1A">
      <w:pPr>
        <w:spacing w:after="0" w:line="240" w:lineRule="auto"/>
        <w:ind w:left="720" w:hanging="720"/>
        <w:rPr>
          <w:del w:id="2494" w:author="Hong Qin" w:date="2012-04-22T17:05:00Z"/>
          <w:rFonts w:ascii="Calibri" w:hAnsi="Calibri" w:cs="Arial"/>
          <w:noProof/>
          <w:szCs w:val="20"/>
        </w:rPr>
      </w:pPr>
      <w:bookmarkStart w:id="2495" w:name="_ENREF_10"/>
      <w:del w:id="2496"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edvedik, </w:delText>
        </w:r>
        <w:r w:rsidRPr="00AC5D1A" w:rsidDel="00CF32D4">
          <w:rPr>
            <w:rFonts w:ascii="Calibri" w:hAnsi="Calibri" w:cs="Arial"/>
            <w:noProof/>
            <w:szCs w:val="20"/>
          </w:rPr>
          <w:delText>O., and D. A. S</w:delText>
        </w:r>
        <w:r w:rsidRPr="00AC5D1A" w:rsidDel="00CF32D4">
          <w:rPr>
            <w:rFonts w:ascii="Calibri" w:hAnsi="Calibri" w:cs="Arial"/>
            <w:smallCaps/>
            <w:noProof/>
            <w:szCs w:val="20"/>
          </w:rPr>
          <w:delText>inclair</w:delText>
        </w:r>
        <w:r w:rsidRPr="00AC5D1A" w:rsidDel="00CF32D4">
          <w:rPr>
            <w:rFonts w:ascii="Calibri" w:hAnsi="Calibri" w:cs="Arial"/>
            <w:noProof/>
            <w:szCs w:val="20"/>
          </w:rPr>
          <w:delText xml:space="preserve">, 2007 Caloric restriction and life span determination of yeast cells. Methods Mol Biol </w:delText>
        </w:r>
        <w:r w:rsidRPr="00AC5D1A" w:rsidDel="00CF32D4">
          <w:rPr>
            <w:rFonts w:ascii="Calibri" w:hAnsi="Calibri" w:cs="Arial"/>
            <w:b/>
            <w:noProof/>
            <w:szCs w:val="20"/>
          </w:rPr>
          <w:delText>371:</w:delText>
        </w:r>
        <w:r w:rsidRPr="00AC5D1A" w:rsidDel="00CF32D4">
          <w:rPr>
            <w:rFonts w:ascii="Calibri" w:hAnsi="Calibri" w:cs="Arial"/>
            <w:noProof/>
            <w:szCs w:val="20"/>
          </w:rPr>
          <w:delText xml:space="preserve"> 97-109.</w:delText>
        </w:r>
        <w:bookmarkEnd w:id="2495"/>
      </w:del>
    </w:p>
    <w:p w:rsidR="00AC5D1A" w:rsidRPr="00AC5D1A" w:rsidDel="00CF32D4" w:rsidRDefault="00AC5D1A" w:rsidP="00AC5D1A">
      <w:pPr>
        <w:spacing w:after="0" w:line="240" w:lineRule="auto"/>
        <w:ind w:left="720" w:hanging="720"/>
        <w:rPr>
          <w:del w:id="2497" w:author="Hong Qin" w:date="2012-04-22T17:05:00Z"/>
          <w:rFonts w:ascii="Calibri" w:hAnsi="Calibri" w:cs="Arial"/>
          <w:noProof/>
          <w:szCs w:val="20"/>
        </w:rPr>
      </w:pPr>
      <w:bookmarkStart w:id="2498" w:name="_ENREF_11"/>
      <w:del w:id="2499"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and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2006 Natural variation in replicative and chronological life spans of Saccharomyces cerevisiae. Exp Gerontol </w:delText>
        </w:r>
        <w:r w:rsidRPr="00AC5D1A" w:rsidDel="00CF32D4">
          <w:rPr>
            <w:rFonts w:ascii="Calibri" w:hAnsi="Calibri" w:cs="Arial"/>
            <w:b/>
            <w:noProof/>
            <w:szCs w:val="20"/>
          </w:rPr>
          <w:delText>41:</w:delText>
        </w:r>
        <w:r w:rsidRPr="00AC5D1A" w:rsidDel="00CF32D4">
          <w:rPr>
            <w:rFonts w:ascii="Calibri" w:hAnsi="Calibri" w:cs="Arial"/>
            <w:noProof/>
            <w:szCs w:val="20"/>
          </w:rPr>
          <w:delText xml:space="preserve"> 448-456.</w:delText>
        </w:r>
        <w:bookmarkEnd w:id="2498"/>
      </w:del>
    </w:p>
    <w:p w:rsidR="00AC5D1A" w:rsidRPr="00AC5D1A" w:rsidDel="00CF32D4" w:rsidRDefault="00AC5D1A" w:rsidP="00AC5D1A">
      <w:pPr>
        <w:spacing w:after="0" w:line="240" w:lineRule="auto"/>
        <w:ind w:left="720" w:hanging="720"/>
        <w:rPr>
          <w:del w:id="2500" w:author="Hong Qin" w:date="2012-04-22T17:05:00Z"/>
          <w:rFonts w:ascii="Calibri" w:hAnsi="Calibri" w:cs="Arial"/>
          <w:noProof/>
          <w:szCs w:val="20"/>
        </w:rPr>
      </w:pPr>
      <w:bookmarkStart w:id="2501" w:name="_ENREF_12"/>
      <w:del w:id="2502"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and D. S. G</w:delText>
        </w:r>
        <w:r w:rsidRPr="00AC5D1A" w:rsidDel="00CF32D4">
          <w:rPr>
            <w:rFonts w:ascii="Calibri" w:hAnsi="Calibri" w:cs="Arial"/>
            <w:smallCaps/>
            <w:noProof/>
            <w:szCs w:val="20"/>
          </w:rPr>
          <w:delText>oldfarb</w:delText>
        </w:r>
        <w:r w:rsidRPr="00AC5D1A" w:rsidDel="00CF32D4">
          <w:rPr>
            <w:rFonts w:ascii="Calibri" w:hAnsi="Calibri" w:cs="Arial"/>
            <w:noProof/>
            <w:szCs w:val="20"/>
          </w:rPr>
          <w:delText xml:space="preserve">, 2008 Genomic instability is associated with natural life span variation in Saccharomyces cerevisiae. PLoS One </w:delText>
        </w:r>
        <w:r w:rsidRPr="00AC5D1A" w:rsidDel="00CF32D4">
          <w:rPr>
            <w:rFonts w:ascii="Calibri" w:hAnsi="Calibri" w:cs="Arial"/>
            <w:b/>
            <w:noProof/>
            <w:szCs w:val="20"/>
          </w:rPr>
          <w:delText>3:</w:delText>
        </w:r>
        <w:r w:rsidRPr="00AC5D1A" w:rsidDel="00CF32D4">
          <w:rPr>
            <w:rFonts w:ascii="Calibri" w:hAnsi="Calibri" w:cs="Arial"/>
            <w:noProof/>
            <w:szCs w:val="20"/>
          </w:rPr>
          <w:delText xml:space="preserve"> e2670.</w:delText>
        </w:r>
        <w:bookmarkEnd w:id="2501"/>
      </w:del>
    </w:p>
    <w:p w:rsidR="00AC5D1A" w:rsidRPr="00AC5D1A" w:rsidDel="00CF32D4" w:rsidRDefault="00AC5D1A" w:rsidP="00AC5D1A">
      <w:pPr>
        <w:spacing w:after="0" w:line="240" w:lineRule="auto"/>
        <w:ind w:left="720" w:hanging="720"/>
        <w:rPr>
          <w:del w:id="2503" w:author="Hong Qin" w:date="2012-04-22T17:05:00Z"/>
          <w:rFonts w:ascii="Calibri" w:hAnsi="Calibri" w:cs="Arial"/>
          <w:noProof/>
          <w:szCs w:val="20"/>
        </w:rPr>
      </w:pPr>
      <w:bookmarkStart w:id="2504" w:name="_ENREF_13"/>
      <w:del w:id="2505"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ahman, </w:delText>
        </w:r>
        <w:r w:rsidRPr="00AC5D1A" w:rsidDel="00CF32D4">
          <w:rPr>
            <w:rFonts w:ascii="Calibri" w:hAnsi="Calibri" w:cs="Arial"/>
            <w:noProof/>
            <w:szCs w:val="20"/>
          </w:rPr>
          <w:delText xml:space="preserve">K., 2007 Studies on free radicals, antioxidants, and co-factors. Clin Interv Aging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219-236.</w:delText>
        </w:r>
        <w:bookmarkEnd w:id="2504"/>
      </w:del>
    </w:p>
    <w:p w:rsidR="00AC5D1A" w:rsidRPr="00AC5D1A" w:rsidDel="00CF32D4" w:rsidRDefault="00AC5D1A" w:rsidP="00AC5D1A">
      <w:pPr>
        <w:spacing w:after="0" w:line="240" w:lineRule="auto"/>
        <w:ind w:left="720" w:hanging="720"/>
        <w:rPr>
          <w:del w:id="2506" w:author="Hong Qin" w:date="2012-04-22T17:05:00Z"/>
          <w:rFonts w:ascii="Calibri" w:hAnsi="Calibri" w:cs="Arial"/>
          <w:noProof/>
          <w:szCs w:val="20"/>
        </w:rPr>
      </w:pPr>
      <w:bookmarkStart w:id="2507" w:name="_ENREF_14"/>
      <w:del w:id="2508"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istow, </w:delText>
        </w:r>
        <w:r w:rsidRPr="00AC5D1A" w:rsidDel="00CF32D4">
          <w:rPr>
            <w:rFonts w:ascii="Calibri" w:hAnsi="Calibri" w:cs="Arial"/>
            <w:noProof/>
            <w:szCs w:val="20"/>
          </w:rPr>
          <w:delText>M., and S. S</w:delText>
        </w:r>
        <w:r w:rsidRPr="00AC5D1A" w:rsidDel="00CF32D4">
          <w:rPr>
            <w:rFonts w:ascii="Calibri" w:hAnsi="Calibri" w:cs="Arial"/>
            <w:smallCaps/>
            <w:noProof/>
            <w:szCs w:val="20"/>
          </w:rPr>
          <w:delText>chmeisser</w:delText>
        </w:r>
        <w:r w:rsidRPr="00AC5D1A" w:rsidDel="00CF32D4">
          <w:rPr>
            <w:rFonts w:ascii="Calibri" w:hAnsi="Calibri" w:cs="Arial"/>
            <w:noProof/>
            <w:szCs w:val="20"/>
          </w:rPr>
          <w:delText xml:space="preserve">, 2011 Extending life span by increasing oxidative stress. Free Radic Biol Med </w:delText>
        </w:r>
        <w:r w:rsidRPr="00AC5D1A" w:rsidDel="00CF32D4">
          <w:rPr>
            <w:rFonts w:ascii="Calibri" w:hAnsi="Calibri" w:cs="Arial"/>
            <w:b/>
            <w:noProof/>
            <w:szCs w:val="20"/>
          </w:rPr>
          <w:delText>51:</w:delText>
        </w:r>
        <w:r w:rsidRPr="00AC5D1A" w:rsidDel="00CF32D4">
          <w:rPr>
            <w:rFonts w:ascii="Calibri" w:hAnsi="Calibri" w:cs="Arial"/>
            <w:noProof/>
            <w:szCs w:val="20"/>
          </w:rPr>
          <w:delText xml:space="preserve"> 327-336.</w:delText>
        </w:r>
        <w:bookmarkEnd w:id="2507"/>
      </w:del>
    </w:p>
    <w:p w:rsidR="00AC5D1A" w:rsidRPr="00AC5D1A" w:rsidDel="00CF32D4" w:rsidRDefault="00AC5D1A" w:rsidP="00AC5D1A">
      <w:pPr>
        <w:spacing w:after="0" w:line="240" w:lineRule="auto"/>
        <w:ind w:left="720" w:hanging="720"/>
        <w:rPr>
          <w:del w:id="2509" w:author="Hong Qin" w:date="2012-04-22T17:05:00Z"/>
          <w:rFonts w:ascii="Calibri" w:hAnsi="Calibri" w:cs="Arial"/>
          <w:noProof/>
          <w:szCs w:val="20"/>
        </w:rPr>
      </w:pPr>
      <w:bookmarkStart w:id="2510" w:name="_ENREF_15"/>
      <w:del w:id="2511"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uckenstuhl, </w:delText>
        </w:r>
        <w:r w:rsidRPr="00AC5D1A" w:rsidDel="00CF32D4">
          <w:rPr>
            <w:rFonts w:ascii="Calibri" w:hAnsi="Calibri" w:cs="Arial"/>
            <w:noProof/>
            <w:szCs w:val="20"/>
          </w:rPr>
          <w:delText>C., D. C</w:delText>
        </w:r>
        <w:r w:rsidRPr="00AC5D1A" w:rsidDel="00CF32D4">
          <w:rPr>
            <w:rFonts w:ascii="Calibri" w:hAnsi="Calibri" w:cs="Arial"/>
            <w:smallCaps/>
            <w:noProof/>
            <w:szCs w:val="20"/>
          </w:rPr>
          <w:delText>armona-</w:delText>
        </w:r>
        <w:r w:rsidRPr="00AC5D1A" w:rsidDel="00CF32D4">
          <w:rPr>
            <w:rFonts w:ascii="Calibri" w:hAnsi="Calibri" w:cs="Arial"/>
            <w:noProof/>
            <w:szCs w:val="20"/>
          </w:rPr>
          <w:delText>G</w:delText>
        </w:r>
        <w:r w:rsidRPr="00AC5D1A" w:rsidDel="00CF32D4">
          <w:rPr>
            <w:rFonts w:ascii="Calibri" w:hAnsi="Calibri" w:cs="Arial"/>
            <w:smallCaps/>
            <w:noProof/>
            <w:szCs w:val="20"/>
          </w:rPr>
          <w:delText>utierrez</w:delText>
        </w:r>
        <w:r w:rsidRPr="00AC5D1A" w:rsidDel="00CF32D4">
          <w:rPr>
            <w:rFonts w:ascii="Calibri" w:hAnsi="Calibri" w:cs="Arial"/>
            <w:noProof/>
            <w:szCs w:val="20"/>
          </w:rPr>
          <w:delText xml:space="preserve"> and F. M</w:delText>
        </w:r>
        <w:r w:rsidRPr="00AC5D1A" w:rsidDel="00CF32D4">
          <w:rPr>
            <w:rFonts w:ascii="Calibri" w:hAnsi="Calibri" w:cs="Arial"/>
            <w:smallCaps/>
            <w:noProof/>
            <w:szCs w:val="20"/>
          </w:rPr>
          <w:delText>adeo</w:delText>
        </w:r>
        <w:r w:rsidRPr="00AC5D1A" w:rsidDel="00CF32D4">
          <w:rPr>
            <w:rFonts w:ascii="Calibri" w:hAnsi="Calibri" w:cs="Arial"/>
            <w:noProof/>
            <w:szCs w:val="20"/>
          </w:rPr>
          <w:delText xml:space="preserve">, 2010 The sweet taste of death: glucose triggers apoptosis during yeast chronological aging.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643-649.</w:delText>
        </w:r>
        <w:bookmarkEnd w:id="2510"/>
      </w:del>
    </w:p>
    <w:p w:rsidR="00AC5D1A" w:rsidRPr="00AC5D1A" w:rsidDel="00CF32D4" w:rsidRDefault="00AC5D1A" w:rsidP="00AC5D1A">
      <w:pPr>
        <w:spacing w:after="0" w:line="240" w:lineRule="auto"/>
        <w:ind w:left="720" w:hanging="720"/>
        <w:rPr>
          <w:del w:id="2512" w:author="Hong Qin" w:date="2012-04-22T17:05:00Z"/>
          <w:rFonts w:ascii="Calibri" w:hAnsi="Calibri" w:cs="Arial"/>
          <w:noProof/>
          <w:szCs w:val="20"/>
        </w:rPr>
      </w:pPr>
      <w:bookmarkStart w:id="2513" w:name="_ENREF_16"/>
      <w:del w:id="2514" w:author="Hong Qin" w:date="2012-04-22T17:05:00Z">
        <w:r w:rsidRPr="00AC5D1A" w:rsidDel="00CF32D4">
          <w:rPr>
            <w:rFonts w:ascii="Calibri" w:hAnsi="Calibri" w:cs="Arial"/>
            <w:noProof/>
            <w:szCs w:val="20"/>
          </w:rPr>
          <w:delText>S</w:delText>
        </w:r>
        <w:r w:rsidRPr="00AC5D1A" w:rsidDel="00CF32D4">
          <w:rPr>
            <w:rFonts w:ascii="Calibri" w:hAnsi="Calibri" w:cs="Arial"/>
            <w:smallCaps/>
            <w:noProof/>
            <w:szCs w:val="20"/>
          </w:rPr>
          <w:delText xml:space="preserve">tanfel, </w:delText>
        </w:r>
        <w:r w:rsidRPr="00AC5D1A" w:rsidDel="00CF32D4">
          <w:rPr>
            <w:rFonts w:ascii="Calibri" w:hAnsi="Calibri" w:cs="Arial"/>
            <w:noProof/>
            <w:szCs w:val="20"/>
          </w:rPr>
          <w:delText>M. N., L. S. S</w:delText>
        </w:r>
        <w:r w:rsidRPr="00AC5D1A" w:rsidDel="00CF32D4">
          <w:rPr>
            <w:rFonts w:ascii="Calibri" w:hAnsi="Calibri" w:cs="Arial"/>
            <w:smallCaps/>
            <w:noProof/>
            <w:szCs w:val="20"/>
          </w:rPr>
          <w:delText>hamieh</w:delText>
        </w:r>
        <w:r w:rsidRPr="00AC5D1A" w:rsidDel="00CF32D4">
          <w:rPr>
            <w:rFonts w:ascii="Calibri" w:hAnsi="Calibri" w:cs="Arial"/>
            <w:noProof/>
            <w:szCs w:val="20"/>
          </w:rPr>
          <w:delText>, M. K</w:delText>
        </w:r>
        <w:r w:rsidRPr="00AC5D1A" w:rsidDel="00CF32D4">
          <w:rPr>
            <w:rFonts w:ascii="Calibri" w:hAnsi="Calibri" w:cs="Arial"/>
            <w:smallCaps/>
            <w:noProof/>
            <w:szCs w:val="20"/>
          </w:rPr>
          <w:delText>aeberlein</w:delText>
        </w:r>
        <w:r w:rsidRPr="00AC5D1A" w:rsidDel="00CF32D4">
          <w:rPr>
            <w:rFonts w:ascii="Calibri" w:hAnsi="Calibri" w:cs="Arial"/>
            <w:noProof/>
            <w:szCs w:val="20"/>
          </w:rPr>
          <w:delText xml:space="preserve"> and B. K. K</w:delText>
        </w:r>
        <w:r w:rsidRPr="00AC5D1A" w:rsidDel="00CF32D4">
          <w:rPr>
            <w:rFonts w:ascii="Calibri" w:hAnsi="Calibri" w:cs="Arial"/>
            <w:smallCaps/>
            <w:noProof/>
            <w:szCs w:val="20"/>
          </w:rPr>
          <w:delText>ennedy</w:delText>
        </w:r>
        <w:r w:rsidRPr="00AC5D1A" w:rsidDel="00CF32D4">
          <w:rPr>
            <w:rFonts w:ascii="Calibri" w:hAnsi="Calibri" w:cs="Arial"/>
            <w:noProof/>
            <w:szCs w:val="20"/>
          </w:rPr>
          <w:delText xml:space="preserve">, 2009 The TOR pathway comes of age. Biochim Biophys Acta </w:delText>
        </w:r>
        <w:r w:rsidRPr="00AC5D1A" w:rsidDel="00CF32D4">
          <w:rPr>
            <w:rFonts w:ascii="Calibri" w:hAnsi="Calibri" w:cs="Arial"/>
            <w:b/>
            <w:noProof/>
            <w:szCs w:val="20"/>
          </w:rPr>
          <w:delText>1790:</w:delText>
        </w:r>
        <w:r w:rsidRPr="00AC5D1A" w:rsidDel="00CF32D4">
          <w:rPr>
            <w:rFonts w:ascii="Calibri" w:hAnsi="Calibri" w:cs="Arial"/>
            <w:noProof/>
            <w:szCs w:val="20"/>
          </w:rPr>
          <w:delText xml:space="preserve"> 1067-1074.</w:delText>
        </w:r>
        <w:bookmarkEnd w:id="2513"/>
      </w:del>
    </w:p>
    <w:p w:rsidR="00AC5D1A" w:rsidRPr="00AC5D1A" w:rsidDel="00CF32D4" w:rsidRDefault="00AC5D1A" w:rsidP="00AC5D1A">
      <w:pPr>
        <w:spacing w:after="0" w:line="240" w:lineRule="auto"/>
        <w:ind w:left="720" w:hanging="720"/>
        <w:rPr>
          <w:del w:id="2515" w:author="Hong Qin" w:date="2012-04-22T17:05:00Z"/>
          <w:rFonts w:ascii="Calibri" w:hAnsi="Calibri" w:cs="Arial"/>
          <w:noProof/>
          <w:szCs w:val="20"/>
        </w:rPr>
      </w:pPr>
      <w:bookmarkStart w:id="2516" w:name="_ENREF_17"/>
      <w:del w:id="2517"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 </w:delText>
        </w:r>
        <w:r w:rsidRPr="00AC5D1A" w:rsidDel="00CF32D4">
          <w:rPr>
            <w:rFonts w:ascii="Calibri" w:hAnsi="Calibri" w:cs="Arial"/>
            <w:noProof/>
            <w:szCs w:val="20"/>
          </w:rPr>
          <w:delText>M., P. F</w:delText>
        </w:r>
        <w:r w:rsidRPr="00AC5D1A" w:rsidDel="00CF32D4">
          <w:rPr>
            <w:rFonts w:ascii="Calibri" w:hAnsi="Calibri" w:cs="Arial"/>
            <w:smallCaps/>
            <w:noProof/>
            <w:szCs w:val="20"/>
          </w:rPr>
          <w:delText>abrizio</w:delText>
        </w:r>
        <w:r w:rsidRPr="00AC5D1A" w:rsidDel="00CF32D4">
          <w:rPr>
            <w:rFonts w:ascii="Calibri" w:hAnsi="Calibri" w:cs="Arial"/>
            <w:noProof/>
            <w:szCs w:val="20"/>
          </w:rPr>
          <w:delText>, J. H</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H. G</w:delText>
        </w:r>
        <w:r w:rsidRPr="00AC5D1A" w:rsidDel="00CF32D4">
          <w:rPr>
            <w:rFonts w:ascii="Calibri" w:hAnsi="Calibri" w:cs="Arial"/>
            <w:smallCaps/>
            <w:noProof/>
            <w:szCs w:val="20"/>
          </w:rPr>
          <w:delText>e</w:delText>
        </w:r>
        <w:r w:rsidRPr="00AC5D1A" w:rsidDel="00CF32D4">
          <w:rPr>
            <w:rFonts w:ascii="Calibri" w:hAnsi="Calibri" w:cs="Arial"/>
            <w:noProof/>
            <w:szCs w:val="20"/>
          </w:rPr>
          <w:delText>, C. C</w:delText>
        </w:r>
        <w:r w:rsidRPr="00AC5D1A" w:rsidDel="00CF32D4">
          <w:rPr>
            <w:rFonts w:ascii="Calibri" w:hAnsi="Calibri" w:cs="Arial"/>
            <w:smallCaps/>
            <w:noProof/>
            <w:szCs w:val="20"/>
          </w:rPr>
          <w:delText>heng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2008 Life span extension by calorie restriction depends on Rim15 and transcription factors downstream of Ras/PKA, Tor, and Sch9. PLoS Genet </w:delText>
        </w:r>
        <w:r w:rsidRPr="00AC5D1A" w:rsidDel="00CF32D4">
          <w:rPr>
            <w:rFonts w:ascii="Calibri" w:hAnsi="Calibri" w:cs="Arial"/>
            <w:b/>
            <w:noProof/>
            <w:szCs w:val="20"/>
          </w:rPr>
          <w:delText>4:</w:delText>
        </w:r>
        <w:r w:rsidRPr="00AC5D1A" w:rsidDel="00CF32D4">
          <w:rPr>
            <w:rFonts w:ascii="Calibri" w:hAnsi="Calibri" w:cs="Arial"/>
            <w:noProof/>
            <w:szCs w:val="20"/>
          </w:rPr>
          <w:delText xml:space="preserve"> e13.</w:delText>
        </w:r>
        <w:bookmarkEnd w:id="2516"/>
      </w:del>
    </w:p>
    <w:p w:rsidR="00AC5D1A" w:rsidRPr="00AC5D1A" w:rsidDel="00CF32D4" w:rsidRDefault="00AC5D1A" w:rsidP="00AC5D1A">
      <w:pPr>
        <w:spacing w:after="0" w:line="240" w:lineRule="auto"/>
        <w:ind w:left="720" w:hanging="720"/>
        <w:rPr>
          <w:del w:id="2518" w:author="Hong Qin" w:date="2012-04-22T17:05:00Z"/>
          <w:rFonts w:ascii="Calibri" w:hAnsi="Calibri" w:cs="Arial"/>
          <w:noProof/>
          <w:szCs w:val="20"/>
        </w:rPr>
      </w:pPr>
      <w:bookmarkStart w:id="2519" w:name="_ENREF_18"/>
      <w:del w:id="2520"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einberger, </w:delText>
        </w:r>
        <w:r w:rsidRPr="00AC5D1A" w:rsidDel="00CF32D4">
          <w:rPr>
            <w:rFonts w:ascii="Calibri" w:hAnsi="Calibri" w:cs="Arial"/>
            <w:noProof/>
            <w:szCs w:val="20"/>
          </w:rPr>
          <w:delText>M., A. M</w:delText>
        </w:r>
        <w:r w:rsidRPr="00AC5D1A" w:rsidDel="00CF32D4">
          <w:rPr>
            <w:rFonts w:ascii="Calibri" w:hAnsi="Calibri" w:cs="Arial"/>
            <w:smallCaps/>
            <w:noProof/>
            <w:szCs w:val="20"/>
          </w:rPr>
          <w:delText>esquita</w:delText>
        </w:r>
        <w:r w:rsidRPr="00AC5D1A" w:rsidDel="00CF32D4">
          <w:rPr>
            <w:rFonts w:ascii="Calibri" w:hAnsi="Calibri" w:cs="Arial"/>
            <w:noProof/>
            <w:szCs w:val="20"/>
          </w:rPr>
          <w:delText>, T. C</w:delText>
        </w:r>
        <w:r w:rsidRPr="00AC5D1A" w:rsidDel="00CF32D4">
          <w:rPr>
            <w:rFonts w:ascii="Calibri" w:hAnsi="Calibri" w:cs="Arial"/>
            <w:smallCaps/>
            <w:noProof/>
            <w:szCs w:val="20"/>
          </w:rPr>
          <w:delText>aroll</w:delText>
        </w:r>
        <w:r w:rsidRPr="00AC5D1A" w:rsidDel="00CF32D4">
          <w:rPr>
            <w:rFonts w:ascii="Calibri" w:hAnsi="Calibri" w:cs="Arial"/>
            <w:noProof/>
            <w:szCs w:val="20"/>
          </w:rPr>
          <w:delText>, L. M</w:delText>
        </w:r>
        <w:r w:rsidRPr="00AC5D1A" w:rsidDel="00CF32D4">
          <w:rPr>
            <w:rFonts w:ascii="Calibri" w:hAnsi="Calibri" w:cs="Arial"/>
            <w:smallCaps/>
            <w:noProof/>
            <w:szCs w:val="20"/>
          </w:rPr>
          <w:delText>arks</w:delText>
        </w:r>
        <w:r w:rsidRPr="00AC5D1A" w:rsidDel="00CF32D4">
          <w:rPr>
            <w:rFonts w:ascii="Calibri" w:hAnsi="Calibri" w:cs="Arial"/>
            <w:noProof/>
            <w:szCs w:val="20"/>
          </w:rPr>
          <w:delText>, H. Y</w:delText>
        </w:r>
        <w:r w:rsidRPr="00AC5D1A" w:rsidDel="00CF32D4">
          <w:rPr>
            <w:rFonts w:ascii="Calibri" w:hAnsi="Calibri" w:cs="Arial"/>
            <w:smallCaps/>
            <w:noProof/>
            <w:szCs w:val="20"/>
          </w:rPr>
          <w:delText>ang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2010 Growth signaling promotes chronological aging in budding yeast by inducing superoxide anions that inhibit quiescence.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709-726.</w:delText>
        </w:r>
        <w:bookmarkEnd w:id="2519"/>
      </w:del>
    </w:p>
    <w:p w:rsidR="00AC5D1A" w:rsidRPr="00AC5D1A" w:rsidDel="00CF32D4" w:rsidRDefault="00AC5D1A" w:rsidP="00AC5D1A">
      <w:pPr>
        <w:spacing w:after="0" w:line="240" w:lineRule="auto"/>
        <w:ind w:left="720" w:hanging="720"/>
        <w:rPr>
          <w:del w:id="2521" w:author="Hong Qin" w:date="2012-04-22T17:05:00Z"/>
          <w:rFonts w:ascii="Calibri" w:hAnsi="Calibri" w:cs="Arial"/>
          <w:noProof/>
          <w:szCs w:val="20"/>
        </w:rPr>
      </w:pPr>
      <w:bookmarkStart w:id="2522" w:name="_ENREF_19"/>
      <w:del w:id="2523"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illcox, </w:delText>
        </w:r>
        <w:r w:rsidRPr="00AC5D1A" w:rsidDel="00CF32D4">
          <w:rPr>
            <w:rFonts w:ascii="Calibri" w:hAnsi="Calibri" w:cs="Arial"/>
            <w:noProof/>
            <w:szCs w:val="20"/>
          </w:rPr>
          <w:delText>B. J., K. Y</w:delText>
        </w:r>
        <w:r w:rsidRPr="00AC5D1A" w:rsidDel="00CF32D4">
          <w:rPr>
            <w:rFonts w:ascii="Calibri" w:hAnsi="Calibri" w:cs="Arial"/>
            <w:smallCaps/>
            <w:noProof/>
            <w:szCs w:val="20"/>
          </w:rPr>
          <w:delText>ano</w:delText>
        </w:r>
        <w:r w:rsidRPr="00AC5D1A" w:rsidDel="00CF32D4">
          <w:rPr>
            <w:rFonts w:ascii="Calibri" w:hAnsi="Calibri" w:cs="Arial"/>
            <w:noProof/>
            <w:szCs w:val="20"/>
          </w:rPr>
          <w:delText>, R.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D. C. W</w:delText>
        </w:r>
        <w:r w:rsidRPr="00AC5D1A" w:rsidDel="00CF32D4">
          <w:rPr>
            <w:rFonts w:ascii="Calibri" w:hAnsi="Calibri" w:cs="Arial"/>
            <w:smallCaps/>
            <w:noProof/>
            <w:szCs w:val="20"/>
          </w:rPr>
          <w:delText>illcox</w:delText>
        </w:r>
        <w:r w:rsidRPr="00AC5D1A" w:rsidDel="00CF32D4">
          <w:rPr>
            <w:rFonts w:ascii="Calibri" w:hAnsi="Calibri" w:cs="Arial"/>
            <w:noProof/>
            <w:szCs w:val="20"/>
          </w:rPr>
          <w:delText>, B. L. R</w:delText>
        </w:r>
        <w:r w:rsidRPr="00AC5D1A" w:rsidDel="00CF32D4">
          <w:rPr>
            <w:rFonts w:ascii="Calibri" w:hAnsi="Calibri" w:cs="Arial"/>
            <w:smallCaps/>
            <w:noProof/>
            <w:szCs w:val="20"/>
          </w:rPr>
          <w:delText>odriguez</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2004 How much should we eat? The association between energy intake and mortality in a 36-year follow-up study of Japanese-American men. J Gerontol A Biol Sci Med Sci </w:delText>
        </w:r>
        <w:r w:rsidRPr="00AC5D1A" w:rsidDel="00CF32D4">
          <w:rPr>
            <w:rFonts w:ascii="Calibri" w:hAnsi="Calibri" w:cs="Arial"/>
            <w:b/>
            <w:noProof/>
            <w:szCs w:val="20"/>
          </w:rPr>
          <w:delText>59:</w:delText>
        </w:r>
        <w:r w:rsidRPr="00AC5D1A" w:rsidDel="00CF32D4">
          <w:rPr>
            <w:rFonts w:ascii="Calibri" w:hAnsi="Calibri" w:cs="Arial"/>
            <w:noProof/>
            <w:szCs w:val="20"/>
          </w:rPr>
          <w:delText xml:space="preserve"> 789-795.</w:delText>
        </w:r>
        <w:bookmarkEnd w:id="2522"/>
      </w:del>
    </w:p>
    <w:p w:rsidR="00AC5D1A" w:rsidRPr="00AC5D1A" w:rsidDel="00CF32D4" w:rsidRDefault="00AC5D1A" w:rsidP="00AC5D1A">
      <w:pPr>
        <w:spacing w:after="0" w:line="240" w:lineRule="auto"/>
        <w:ind w:left="720" w:hanging="720"/>
        <w:rPr>
          <w:del w:id="2524" w:author="Hong Qin" w:date="2012-04-22T17:05:00Z"/>
          <w:rFonts w:ascii="Calibri" w:hAnsi="Calibri" w:cs="Arial"/>
          <w:noProof/>
          <w:szCs w:val="20"/>
        </w:rPr>
      </w:pPr>
      <w:bookmarkStart w:id="2525" w:name="_ENREF_20"/>
      <w:del w:id="2526"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illiams, </w:delText>
        </w:r>
        <w:r w:rsidRPr="00AC5D1A" w:rsidDel="00CF32D4">
          <w:rPr>
            <w:rFonts w:ascii="Calibri" w:hAnsi="Calibri" w:cs="Arial"/>
            <w:noProof/>
            <w:szCs w:val="20"/>
          </w:rPr>
          <w:delText xml:space="preserve">G. C., 1957 Pleiotropy, natural selection and the evolution of senescence. Evolution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398-411.</w:delText>
        </w:r>
        <w:bookmarkEnd w:id="2525"/>
      </w:del>
    </w:p>
    <w:p w:rsidR="00AC5D1A" w:rsidRPr="00AC5D1A" w:rsidDel="00CF32D4" w:rsidRDefault="00AC5D1A" w:rsidP="00AC5D1A">
      <w:pPr>
        <w:spacing w:line="240" w:lineRule="auto"/>
        <w:ind w:left="720" w:hanging="720"/>
        <w:rPr>
          <w:del w:id="2527" w:author="Hong Qin" w:date="2012-04-22T17:05:00Z"/>
          <w:rFonts w:ascii="Calibri" w:hAnsi="Calibri" w:cs="Arial"/>
          <w:noProof/>
          <w:szCs w:val="20"/>
        </w:rPr>
      </w:pPr>
      <w:bookmarkStart w:id="2528" w:name="_ENREF_21"/>
      <w:del w:id="2529" w:author="Hong Qin" w:date="2012-04-22T17:05:00Z">
        <w:r w:rsidRPr="00AC5D1A" w:rsidDel="00CF32D4">
          <w:rPr>
            <w:rFonts w:ascii="Calibri" w:hAnsi="Calibri" w:cs="Arial"/>
            <w:noProof/>
            <w:szCs w:val="20"/>
          </w:rPr>
          <w:delText>Y</w:delText>
        </w:r>
        <w:r w:rsidRPr="00AC5D1A" w:rsidDel="00CF32D4">
          <w:rPr>
            <w:rFonts w:ascii="Calibri" w:hAnsi="Calibri" w:cs="Arial"/>
            <w:smallCaps/>
            <w:noProof/>
            <w:szCs w:val="20"/>
          </w:rPr>
          <w:delText xml:space="preserve">u, </w:delText>
        </w:r>
        <w:r w:rsidRPr="00AC5D1A" w:rsidDel="00CF32D4">
          <w:rPr>
            <w:rFonts w:ascii="Calibri" w:hAnsi="Calibri" w:cs="Arial"/>
            <w:noProof/>
            <w:szCs w:val="20"/>
          </w:rPr>
          <w:delText>S., X. E. Z</w:delText>
        </w:r>
        <w:r w:rsidRPr="00AC5D1A" w:rsidDel="00CF32D4">
          <w:rPr>
            <w:rFonts w:ascii="Calibri" w:hAnsi="Calibri" w:cs="Arial"/>
            <w:smallCaps/>
            <w:noProof/>
            <w:szCs w:val="20"/>
          </w:rPr>
          <w:delText>hang</w:delText>
        </w:r>
        <w:r w:rsidRPr="00AC5D1A" w:rsidDel="00CF32D4">
          <w:rPr>
            <w:rFonts w:ascii="Calibri" w:hAnsi="Calibri" w:cs="Arial"/>
            <w:noProof/>
            <w:szCs w:val="20"/>
          </w:rPr>
          <w:delText>, G.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xml:space="preserve"> and W. L</w:delText>
        </w:r>
        <w:r w:rsidRPr="00AC5D1A" w:rsidDel="00CF32D4">
          <w:rPr>
            <w:rFonts w:ascii="Calibri" w:hAnsi="Calibri" w:cs="Arial"/>
            <w:smallCaps/>
            <w:noProof/>
            <w:szCs w:val="20"/>
          </w:rPr>
          <w:delText>iu</w:delText>
        </w:r>
        <w:r w:rsidRPr="00AC5D1A" w:rsidDel="00CF32D4">
          <w:rPr>
            <w:rFonts w:ascii="Calibri" w:hAnsi="Calibri" w:cs="Arial"/>
            <w:noProof/>
            <w:szCs w:val="20"/>
          </w:rPr>
          <w:delText xml:space="preserve">, 2012 Compromised cellular responses to DNA damage accelerate chronological aging by incurring cell wall fragility in Saccharomyces cerevisiae. Mol Biol Rep </w:delText>
        </w:r>
        <w:r w:rsidRPr="00AC5D1A" w:rsidDel="00CF32D4">
          <w:rPr>
            <w:rFonts w:ascii="Calibri" w:hAnsi="Calibri" w:cs="Arial"/>
            <w:b/>
            <w:noProof/>
            <w:szCs w:val="20"/>
          </w:rPr>
          <w:delText>39:</w:delText>
        </w:r>
        <w:r w:rsidRPr="00AC5D1A" w:rsidDel="00CF32D4">
          <w:rPr>
            <w:rFonts w:ascii="Calibri" w:hAnsi="Calibri" w:cs="Arial"/>
            <w:noProof/>
            <w:szCs w:val="20"/>
          </w:rPr>
          <w:delText xml:space="preserve"> 3573-3583.</w:delText>
        </w:r>
        <w:bookmarkEnd w:id="2528"/>
      </w:del>
    </w:p>
    <w:p w:rsidR="00AC5D1A" w:rsidDel="00CF32D4" w:rsidRDefault="00AC5D1A" w:rsidP="00AC5D1A">
      <w:pPr>
        <w:spacing w:line="240" w:lineRule="auto"/>
        <w:rPr>
          <w:del w:id="2530" w:author="Hong Qin" w:date="2012-04-22T17:05:00Z"/>
          <w:rFonts w:ascii="Calibri" w:hAnsi="Calibri" w:cs="Arial"/>
          <w:noProof/>
          <w:szCs w:val="20"/>
        </w:rPr>
      </w:pPr>
    </w:p>
    <w:p w:rsidR="006E75E1" w:rsidRDefault="006C28C4" w:rsidP="006E75E1">
      <w:pPr>
        <w:autoSpaceDE w:val="0"/>
        <w:autoSpaceDN w:val="0"/>
        <w:adjustRightInd w:val="0"/>
        <w:spacing w:after="0" w:line="240" w:lineRule="auto"/>
        <w:rPr>
          <w:ins w:id="2531" w:author="Lindsay" w:date="2012-04-22T22:03:00Z"/>
          <w:rFonts w:ascii="AdvPSA189" w:hAnsi="AdvPSA189" w:cs="AdvPSA189"/>
          <w:color w:val="000000"/>
          <w:sz w:val="50"/>
          <w:szCs w:val="50"/>
        </w:rPr>
      </w:pPr>
      <w:r w:rsidRPr="00605020">
        <w:rPr>
          <w:rFonts w:ascii="Arial" w:hAnsi="Arial" w:cs="Arial"/>
          <w:sz w:val="20"/>
          <w:szCs w:val="20"/>
        </w:rPr>
        <w:fldChar w:fldCharType="end"/>
      </w:r>
      <w:bookmarkStart w:id="2532" w:name="pone.0002670-Wilson1"/>
      <w:bookmarkEnd w:id="2532"/>
      <w:ins w:id="2533" w:author="Hong Qin" w:date="2012-04-23T00:08:00Z">
        <w:r w:rsidR="00362D95" w:rsidRPr="00DB0C60">
          <w:rPr>
            <w:rFonts w:ascii="Arial" w:hAnsi="Arial" w:cs="Arial"/>
            <w:sz w:val="20"/>
            <w:szCs w:val="20"/>
          </w:rPr>
          <w:t xml:space="preserve"> </w:t>
        </w:r>
      </w:ins>
      <w:ins w:id="2534" w:author="Lindsay" w:date="2012-04-22T22:03:00Z">
        <w:r w:rsidR="00362D95">
          <w:rPr>
            <w:rFonts w:ascii="AdvPSA189" w:hAnsi="AdvPSA189" w:cs="AdvPSA189"/>
            <w:color w:val="000000"/>
            <w:sz w:val="50"/>
            <w:szCs w:val="50"/>
          </w:rPr>
          <w:t>The Polarisome Is Required</w:t>
        </w:r>
      </w:ins>
    </w:p>
    <w:p w:rsidR="006E75E1" w:rsidRDefault="00362D95" w:rsidP="006E75E1">
      <w:pPr>
        <w:autoSpaceDE w:val="0"/>
        <w:autoSpaceDN w:val="0"/>
        <w:adjustRightInd w:val="0"/>
        <w:spacing w:after="0" w:line="240" w:lineRule="auto"/>
        <w:rPr>
          <w:ins w:id="2535" w:author="Lindsay" w:date="2012-04-22T22:03:00Z"/>
          <w:rFonts w:ascii="AdvPSA189" w:hAnsi="AdvPSA189" w:cs="AdvPSA189"/>
          <w:color w:val="000000"/>
          <w:sz w:val="50"/>
          <w:szCs w:val="50"/>
        </w:rPr>
      </w:pPr>
      <w:proofErr w:type="gramStart"/>
      <w:ins w:id="2536" w:author="Lindsay" w:date="2012-04-22T22:03:00Z">
        <w:r>
          <w:rPr>
            <w:rFonts w:ascii="AdvPSA189" w:hAnsi="AdvPSA189" w:cs="AdvPSA189"/>
            <w:color w:val="000000"/>
            <w:sz w:val="50"/>
            <w:szCs w:val="50"/>
          </w:rPr>
          <w:t>for</w:t>
        </w:r>
        <w:proofErr w:type="gramEnd"/>
        <w:r>
          <w:rPr>
            <w:rFonts w:ascii="AdvPSA189" w:hAnsi="AdvPSA189" w:cs="AdvPSA189"/>
            <w:color w:val="000000"/>
            <w:sz w:val="50"/>
            <w:szCs w:val="50"/>
          </w:rPr>
          <w:t xml:space="preserve"> Segregation and Retrograde</w:t>
        </w:r>
      </w:ins>
    </w:p>
    <w:p w:rsidR="006E75E1" w:rsidRDefault="00362D95" w:rsidP="006E75E1">
      <w:pPr>
        <w:autoSpaceDE w:val="0"/>
        <w:autoSpaceDN w:val="0"/>
        <w:adjustRightInd w:val="0"/>
        <w:spacing w:after="0" w:line="240" w:lineRule="auto"/>
        <w:rPr>
          <w:ins w:id="2537" w:author="Lindsay" w:date="2012-04-22T22:03:00Z"/>
          <w:rFonts w:ascii="AdvPSA189" w:hAnsi="AdvPSA189" w:cs="AdvPSA189"/>
          <w:color w:val="000000"/>
          <w:sz w:val="50"/>
          <w:szCs w:val="50"/>
        </w:rPr>
      </w:pPr>
      <w:ins w:id="2538" w:author="Lindsay" w:date="2012-04-22T22:03:00Z">
        <w:r>
          <w:rPr>
            <w:rFonts w:ascii="AdvPSA189" w:hAnsi="AdvPSA189" w:cs="AdvPSA189"/>
            <w:color w:val="000000"/>
            <w:sz w:val="50"/>
            <w:szCs w:val="50"/>
          </w:rPr>
          <w:t>Transport of Protein Aggregates</w:t>
        </w:r>
      </w:ins>
    </w:p>
    <w:p w:rsidR="006E75E1" w:rsidRDefault="00362D95" w:rsidP="006E75E1">
      <w:pPr>
        <w:autoSpaceDE w:val="0"/>
        <w:autoSpaceDN w:val="0"/>
        <w:adjustRightInd w:val="0"/>
        <w:spacing w:after="0" w:line="240" w:lineRule="auto"/>
        <w:rPr>
          <w:ins w:id="2539" w:author="Lindsay" w:date="2012-04-22T22:03:00Z"/>
          <w:rFonts w:ascii="AdvPSHN-M" w:hAnsi="AdvPSHN-M" w:cs="AdvPSHN-M"/>
          <w:color w:val="000066"/>
          <w:sz w:val="18"/>
          <w:szCs w:val="18"/>
        </w:rPr>
      </w:pPr>
      <w:proofErr w:type="spellStart"/>
      <w:ins w:id="2540" w:author="Lindsay" w:date="2012-04-22T22:03:00Z">
        <w:r>
          <w:rPr>
            <w:rFonts w:ascii="AdvPSHN-M" w:hAnsi="AdvPSHN-M" w:cs="AdvPSHN-M"/>
            <w:color w:val="000000"/>
            <w:sz w:val="18"/>
            <w:szCs w:val="18"/>
          </w:rPr>
          <w:t>Beidong</w:t>
        </w:r>
        <w:proofErr w:type="spellEnd"/>
        <w:r>
          <w:rPr>
            <w:rFonts w:ascii="AdvPSHN-M" w:hAnsi="AdvPSHN-M" w:cs="AdvPSHN-M"/>
            <w:color w:val="000000"/>
            <w:sz w:val="18"/>
            <w:szCs w:val="18"/>
          </w:rPr>
          <w:t xml:space="preserve"> Liu</w:t>
        </w:r>
        <w:proofErr w:type="gramStart"/>
        <w:r>
          <w:rPr>
            <w:rFonts w:ascii="AdvPSHN-M" w:hAnsi="AdvPSHN-M" w:cs="AdvPSHN-M"/>
            <w:color w:val="000000"/>
            <w:sz w:val="18"/>
            <w:szCs w:val="18"/>
          </w:rPr>
          <w:t>,</w:t>
        </w:r>
        <w:r>
          <w:rPr>
            <w:rFonts w:ascii="AdvPSHN-M" w:hAnsi="AdvPSHN-M" w:cs="AdvPSHN-M"/>
            <w:color w:val="000066"/>
            <w:sz w:val="12"/>
            <w:szCs w:val="12"/>
          </w:rPr>
          <w:t>1</w:t>
        </w:r>
        <w:proofErr w:type="gramEnd"/>
        <w:r>
          <w:rPr>
            <w:rFonts w:ascii="AdvPSHN-M" w:hAnsi="AdvPSHN-M" w:cs="AdvPSHN-M"/>
            <w:color w:val="000000"/>
            <w:sz w:val="12"/>
            <w:szCs w:val="12"/>
          </w:rPr>
          <w:t>,</w:t>
        </w:r>
        <w:r>
          <w:rPr>
            <w:rFonts w:ascii="AdvPSHN-M" w:hAnsi="AdvPSHN-M" w:cs="AdvPSHN-M"/>
            <w:color w:val="000066"/>
            <w:sz w:val="18"/>
            <w:szCs w:val="18"/>
          </w:rPr>
          <w:t xml:space="preserve">* </w:t>
        </w:r>
        <w:r>
          <w:rPr>
            <w:rFonts w:ascii="AdvPSHN-M" w:hAnsi="AdvPSHN-M" w:cs="AdvPSHN-M"/>
            <w:color w:val="000000"/>
            <w:sz w:val="18"/>
            <w:szCs w:val="18"/>
          </w:rPr>
          <w:t>Lisa Larsson,</w:t>
        </w:r>
        <w:r>
          <w:rPr>
            <w:rFonts w:ascii="AdvPSHN-M" w:hAnsi="AdvPSHN-M" w:cs="AdvPSHN-M"/>
            <w:color w:val="000066"/>
            <w:sz w:val="12"/>
            <w:szCs w:val="12"/>
          </w:rPr>
          <w:t xml:space="preserve">1 </w:t>
        </w:r>
        <w:r>
          <w:rPr>
            <w:rFonts w:ascii="AdvPSHN-M" w:hAnsi="AdvPSHN-M" w:cs="AdvPSHN-M"/>
            <w:color w:val="000000"/>
            <w:sz w:val="18"/>
            <w:szCs w:val="18"/>
          </w:rPr>
          <w:t>Antonio Caballero,</w:t>
        </w:r>
        <w:r>
          <w:rPr>
            <w:rFonts w:ascii="AdvPSHN-M" w:hAnsi="AdvPSHN-M" w:cs="AdvPSHN-M"/>
            <w:color w:val="000066"/>
            <w:sz w:val="12"/>
            <w:szCs w:val="12"/>
          </w:rPr>
          <w:t xml:space="preserve">1 </w:t>
        </w:r>
        <w:proofErr w:type="spellStart"/>
        <w:r>
          <w:rPr>
            <w:rFonts w:ascii="AdvPSHN-M" w:hAnsi="AdvPSHN-M" w:cs="AdvPSHN-M"/>
            <w:color w:val="000000"/>
            <w:sz w:val="18"/>
            <w:szCs w:val="18"/>
          </w:rPr>
          <w:t>Xinxin</w:t>
        </w:r>
        <w:proofErr w:type="spellEnd"/>
        <w:r>
          <w:rPr>
            <w:rFonts w:ascii="AdvPSHN-M" w:hAnsi="AdvPSHN-M" w:cs="AdvPSHN-M"/>
            <w:color w:val="000000"/>
            <w:sz w:val="18"/>
            <w:szCs w:val="18"/>
          </w:rPr>
          <w:t xml:space="preserve"> Hao,</w:t>
        </w:r>
        <w:r>
          <w:rPr>
            <w:rFonts w:ascii="AdvPSHN-M" w:hAnsi="AdvPSHN-M" w:cs="AdvPSHN-M"/>
            <w:color w:val="000066"/>
            <w:sz w:val="12"/>
            <w:szCs w:val="12"/>
          </w:rPr>
          <w:t xml:space="preserve">1 </w:t>
        </w:r>
        <w:r>
          <w:rPr>
            <w:rFonts w:ascii="AdvPSHN-M" w:hAnsi="AdvPSHN-M" w:cs="AdvPSHN-M"/>
            <w:color w:val="000000"/>
            <w:sz w:val="18"/>
            <w:szCs w:val="18"/>
          </w:rPr>
          <w:t>David O¨ ling,</w:t>
        </w:r>
        <w:r>
          <w:rPr>
            <w:rFonts w:ascii="AdvPSHN-M" w:hAnsi="AdvPSHN-M" w:cs="AdvPSHN-M"/>
            <w:color w:val="000066"/>
            <w:sz w:val="12"/>
            <w:szCs w:val="12"/>
          </w:rPr>
          <w:t xml:space="preserve">1 </w:t>
        </w:r>
        <w:r>
          <w:rPr>
            <w:rFonts w:ascii="AdvPSHN-M" w:hAnsi="AdvPSHN-M" w:cs="AdvPSHN-M"/>
            <w:color w:val="000000"/>
            <w:sz w:val="18"/>
            <w:szCs w:val="18"/>
          </w:rPr>
          <w:t>Julie Grantham,</w:t>
        </w:r>
        <w:r>
          <w:rPr>
            <w:rFonts w:ascii="AdvPSHN-M" w:hAnsi="AdvPSHN-M" w:cs="AdvPSHN-M"/>
            <w:color w:val="000066"/>
            <w:sz w:val="12"/>
            <w:szCs w:val="12"/>
          </w:rPr>
          <w:t xml:space="preserve">1 </w:t>
        </w:r>
        <w:r>
          <w:rPr>
            <w:rFonts w:ascii="AdvPSHN-M" w:hAnsi="AdvPSHN-M" w:cs="AdvPSHN-M"/>
            <w:color w:val="000000"/>
            <w:sz w:val="18"/>
            <w:szCs w:val="18"/>
          </w:rPr>
          <w:t>and Thomas Nystro¨m</w:t>
        </w:r>
        <w:r>
          <w:rPr>
            <w:rFonts w:ascii="AdvPSHN-M" w:hAnsi="AdvPSHN-M" w:cs="AdvPSHN-M"/>
            <w:color w:val="000066"/>
            <w:sz w:val="12"/>
            <w:szCs w:val="12"/>
          </w:rPr>
          <w:t>1</w:t>
        </w:r>
        <w:r>
          <w:rPr>
            <w:rFonts w:ascii="AdvPSHN-M" w:hAnsi="AdvPSHN-M" w:cs="AdvPSHN-M"/>
            <w:color w:val="000000"/>
            <w:sz w:val="12"/>
            <w:szCs w:val="12"/>
          </w:rPr>
          <w:t>,</w:t>
        </w:r>
        <w:r>
          <w:rPr>
            <w:rFonts w:ascii="AdvPSHN-M" w:hAnsi="AdvPSHN-M" w:cs="AdvPSHN-M"/>
            <w:color w:val="000066"/>
            <w:sz w:val="18"/>
            <w:szCs w:val="18"/>
          </w:rPr>
          <w:t>*</w:t>
        </w:r>
      </w:ins>
    </w:p>
    <w:p w:rsidR="006E75E1" w:rsidRDefault="00362D95" w:rsidP="006E75E1">
      <w:pPr>
        <w:autoSpaceDE w:val="0"/>
        <w:autoSpaceDN w:val="0"/>
        <w:adjustRightInd w:val="0"/>
        <w:spacing w:after="0" w:line="240" w:lineRule="auto"/>
        <w:rPr>
          <w:ins w:id="2541" w:author="Lindsay" w:date="2012-04-22T22:03:00Z"/>
          <w:rFonts w:ascii="AdvPSA183" w:hAnsi="AdvPSA183" w:cs="AdvPSA183"/>
          <w:color w:val="000000"/>
          <w:sz w:val="16"/>
          <w:szCs w:val="16"/>
        </w:rPr>
      </w:pPr>
      <w:ins w:id="2542" w:author="Lindsay" w:date="2012-04-22T22:03:00Z">
        <w:r>
          <w:rPr>
            <w:rFonts w:ascii="AdvPSA183" w:hAnsi="AdvPSA183" w:cs="AdvPSA183"/>
            <w:color w:val="000000"/>
            <w:sz w:val="11"/>
            <w:szCs w:val="11"/>
          </w:rPr>
          <w:t>1</w:t>
        </w:r>
        <w:r>
          <w:rPr>
            <w:rFonts w:ascii="AdvPSA183" w:hAnsi="AdvPSA183" w:cs="AdvPSA183"/>
            <w:color w:val="000000"/>
            <w:sz w:val="16"/>
            <w:szCs w:val="16"/>
          </w:rPr>
          <w:t xml:space="preserve">Department of Cell and Molecular Biology, University of Gothenburg, </w:t>
        </w:r>
        <w:proofErr w:type="spellStart"/>
        <w:r>
          <w:rPr>
            <w:rFonts w:ascii="AdvPSA183" w:hAnsi="AdvPSA183" w:cs="AdvPSA183"/>
            <w:color w:val="000000"/>
            <w:sz w:val="16"/>
            <w:szCs w:val="16"/>
          </w:rPr>
          <w:t>Medicinaregatan</w:t>
        </w:r>
        <w:proofErr w:type="spellEnd"/>
        <w:r>
          <w:rPr>
            <w:rFonts w:ascii="AdvPSA183" w:hAnsi="AdvPSA183" w:cs="AdvPSA183"/>
            <w:color w:val="000000"/>
            <w:sz w:val="16"/>
            <w:szCs w:val="16"/>
          </w:rPr>
          <w:t xml:space="preserve"> 9C, 413 90 Go¨ </w:t>
        </w:r>
        <w:proofErr w:type="spellStart"/>
        <w:r>
          <w:rPr>
            <w:rFonts w:ascii="AdvPSA183" w:hAnsi="AdvPSA183" w:cs="AdvPSA183"/>
            <w:color w:val="000000"/>
            <w:sz w:val="16"/>
            <w:szCs w:val="16"/>
          </w:rPr>
          <w:t>teborg</w:t>
        </w:r>
        <w:proofErr w:type="spellEnd"/>
        <w:r>
          <w:rPr>
            <w:rFonts w:ascii="AdvPSA183" w:hAnsi="AdvPSA183" w:cs="AdvPSA183"/>
            <w:color w:val="000000"/>
            <w:sz w:val="16"/>
            <w:szCs w:val="16"/>
          </w:rPr>
          <w:t>, Sweden</w:t>
        </w:r>
      </w:ins>
    </w:p>
    <w:p w:rsidR="006E75E1" w:rsidRDefault="00362D95" w:rsidP="006E75E1">
      <w:pPr>
        <w:autoSpaceDE w:val="0"/>
        <w:autoSpaceDN w:val="0"/>
        <w:adjustRightInd w:val="0"/>
        <w:spacing w:after="0" w:line="240" w:lineRule="auto"/>
        <w:rPr>
          <w:ins w:id="2543" w:author="Lindsay" w:date="2012-04-22T22:03:00Z"/>
          <w:rFonts w:ascii="AdvPSA183" w:hAnsi="AdvPSA183" w:cs="AdvPSA183"/>
          <w:color w:val="000000"/>
          <w:sz w:val="16"/>
          <w:szCs w:val="16"/>
        </w:rPr>
      </w:pPr>
      <w:ins w:id="2544" w:author="Lindsay" w:date="2012-04-22T22:03:00Z">
        <w:r>
          <w:rPr>
            <w:rFonts w:ascii="AdvPSA183" w:hAnsi="AdvPSA183" w:cs="AdvPSA183"/>
            <w:color w:val="000000"/>
            <w:sz w:val="16"/>
            <w:szCs w:val="16"/>
          </w:rPr>
          <w:t xml:space="preserve">*Correspondence: </w:t>
        </w:r>
        <w:r>
          <w:rPr>
            <w:rFonts w:ascii="AdvPSA183" w:hAnsi="AdvPSA183" w:cs="AdvPSA183"/>
            <w:color w:val="000066"/>
            <w:sz w:val="16"/>
            <w:szCs w:val="16"/>
          </w:rPr>
          <w:t xml:space="preserve">beidong.liu@cmb.gu.se </w:t>
        </w:r>
        <w:r>
          <w:rPr>
            <w:rFonts w:ascii="AdvPSA183" w:hAnsi="AdvPSA183" w:cs="AdvPSA183"/>
            <w:color w:val="000000"/>
            <w:sz w:val="16"/>
            <w:szCs w:val="16"/>
          </w:rPr>
          <w:t xml:space="preserve">(B.L.), </w:t>
        </w:r>
        <w:r>
          <w:rPr>
            <w:rFonts w:ascii="AdvPSA183" w:hAnsi="AdvPSA183" w:cs="AdvPSA183"/>
            <w:color w:val="000066"/>
            <w:sz w:val="16"/>
            <w:szCs w:val="16"/>
          </w:rPr>
          <w:t xml:space="preserve">thomas.nystrom@cmb.gu.se </w:t>
        </w:r>
        <w:r>
          <w:rPr>
            <w:rFonts w:ascii="AdvPSA183" w:hAnsi="AdvPSA183" w:cs="AdvPSA183"/>
            <w:color w:val="000000"/>
            <w:sz w:val="16"/>
            <w:szCs w:val="16"/>
          </w:rPr>
          <w:t>(T.N.)</w:t>
        </w:r>
      </w:ins>
    </w:p>
    <w:p w:rsidR="00E41A14" w:rsidRPr="00DB0C60" w:rsidRDefault="00362D95" w:rsidP="006E75E1">
      <w:pPr>
        <w:spacing w:after="0" w:line="240" w:lineRule="auto"/>
        <w:rPr>
          <w:ins w:id="2545" w:author="Lindsay" w:date="2012-04-22T10:53:00Z"/>
          <w:rFonts w:ascii="Arial" w:hAnsi="Arial" w:cs="Arial"/>
          <w:sz w:val="20"/>
          <w:szCs w:val="20"/>
        </w:rPr>
      </w:pPr>
      <w:ins w:id="2546" w:author="Lindsay" w:date="2012-04-22T22:03:00Z">
        <w:r>
          <w:rPr>
            <w:rFonts w:ascii="AdvPSA183" w:hAnsi="AdvPSA183" w:cs="AdvPSA183"/>
            <w:color w:val="000000"/>
            <w:sz w:val="16"/>
            <w:szCs w:val="16"/>
          </w:rPr>
          <w:t>DOI 10.1016/j.cell.2009.12.031</w:t>
        </w:r>
      </w:ins>
    </w:p>
    <w:p w:rsidR="006E75E1" w:rsidRDefault="006E75E1" w:rsidP="006E75E1">
      <w:pPr>
        <w:tabs>
          <w:tab w:val="left" w:pos="5180"/>
        </w:tabs>
        <w:spacing w:after="0" w:line="240" w:lineRule="auto"/>
        <w:jc w:val="center"/>
        <w:rPr>
          <w:ins w:id="2547" w:author="Lindsay" w:date="2012-04-22T10:53:00Z"/>
          <w:rFonts w:ascii="Arial" w:hAnsi="Arial" w:cs="Arial"/>
          <w:sz w:val="20"/>
          <w:szCs w:val="20"/>
        </w:rPr>
      </w:pPr>
    </w:p>
    <w:p w:rsidR="006E75E1" w:rsidRDefault="006E75E1">
      <w:pPr>
        <w:tabs>
          <w:tab w:val="left" w:pos="5180"/>
        </w:tabs>
        <w:spacing w:after="0" w:line="240" w:lineRule="auto"/>
        <w:rPr>
          <w:ins w:id="2548" w:author="Hong Qin" w:date="2012-04-23T00:08:00Z"/>
          <w:rFonts w:ascii="Arial" w:hAnsi="Arial" w:cs="Arial"/>
          <w:sz w:val="20"/>
          <w:szCs w:val="20"/>
        </w:rPr>
      </w:pPr>
    </w:p>
    <w:p w:rsidR="006E75E1" w:rsidRDefault="006E75E1">
      <w:pPr>
        <w:tabs>
          <w:tab w:val="left" w:pos="5180"/>
        </w:tabs>
        <w:spacing w:after="0" w:line="240" w:lineRule="auto"/>
        <w:rPr>
          <w:ins w:id="2549" w:author="Hong Qin" w:date="2012-04-23T00:08:00Z"/>
          <w:rFonts w:ascii="Arial" w:hAnsi="Arial" w:cs="Arial"/>
          <w:sz w:val="20"/>
          <w:szCs w:val="20"/>
        </w:rPr>
      </w:pPr>
    </w:p>
    <w:p w:rsidR="006E75E1" w:rsidRDefault="006E75E1">
      <w:pPr>
        <w:tabs>
          <w:tab w:val="left" w:pos="5180"/>
        </w:tabs>
        <w:spacing w:after="0" w:line="240" w:lineRule="auto"/>
        <w:rPr>
          <w:ins w:id="2550" w:author="Hong Qin" w:date="2012-04-23T00:08:00Z"/>
          <w:rFonts w:ascii="Arial" w:hAnsi="Arial" w:cs="Arial"/>
          <w:sz w:val="24"/>
          <w:szCs w:val="24"/>
        </w:rPr>
      </w:pPr>
    </w:p>
    <w:p w:rsidR="00E41A14" w:rsidRDefault="00E41A14">
      <w:pPr>
        <w:tabs>
          <w:tab w:val="left" w:pos="5180"/>
        </w:tabs>
        <w:spacing w:after="0" w:line="240" w:lineRule="auto"/>
        <w:rPr>
          <w:ins w:id="2551" w:author="Hong Qin" w:date="2012-04-23T00:08:00Z"/>
          <w:rFonts w:ascii="Arial" w:hAnsi="Arial" w:cs="Arial"/>
          <w:sz w:val="24"/>
          <w:szCs w:val="24"/>
        </w:rPr>
      </w:pPr>
    </w:p>
    <w:p w:rsidR="004904BD" w:rsidRPr="00605020" w:rsidRDefault="00CD276D" w:rsidP="00B333B2">
      <w:pPr>
        <w:rPr>
          <w:rFonts w:ascii="Arial" w:hAnsi="Arial" w:cs="Arial"/>
          <w:sz w:val="24"/>
          <w:szCs w:val="24"/>
        </w:rPr>
      </w:pPr>
      <w:proofErr w:type="spellStart"/>
      <w:r w:rsidRPr="00605020">
        <w:rPr>
          <w:rStyle w:val="st"/>
          <w:rFonts w:ascii="Arial" w:hAnsi="Arial" w:cs="Arial"/>
          <w:sz w:val="24"/>
          <w:szCs w:val="24"/>
        </w:rPr>
        <w:t>Ruckenstuhl</w:t>
      </w:r>
      <w:proofErr w:type="spellEnd"/>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xml:space="preserve">, F. </w:t>
      </w:r>
      <w:proofErr w:type="spellStart"/>
      <w:r w:rsidR="008038B4" w:rsidRPr="00605020">
        <w:rPr>
          <w:rFonts w:ascii="Arial" w:hAnsi="Arial" w:cs="Arial"/>
          <w:sz w:val="24"/>
          <w:szCs w:val="24"/>
        </w:rPr>
        <w:t>Madeo</w:t>
      </w:r>
      <w:proofErr w:type="spellEnd"/>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2552" w:author="Hong Qin" w:date="2012-04-19T19:16:00Z">
        <w:r w:rsidRPr="00605020" w:rsidDel="00053B8D">
          <w:rPr>
            <w:rFonts w:ascii="Arial" w:hAnsi="Arial" w:cs="Arial"/>
            <w:sz w:val="24"/>
            <w:szCs w:val="24"/>
          </w:rPr>
          <w:delText>Lifespan</w:delText>
        </w:r>
      </w:del>
      <w:ins w:id="2553"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 xml:space="preserve">(1996)A useful colony </w:t>
      </w:r>
      <w:proofErr w:type="spellStart"/>
      <w:r w:rsidRPr="00605020">
        <w:rPr>
          <w:rFonts w:ascii="Arial" w:hAnsi="Arial" w:cs="Arial"/>
          <w:sz w:val="24"/>
          <w:szCs w:val="24"/>
        </w:rPr>
        <w:t>colour</w:t>
      </w:r>
      <w:proofErr w:type="spellEnd"/>
      <w:r w:rsidRPr="00605020">
        <w:rPr>
          <w:rFonts w:ascii="Arial" w:hAnsi="Arial" w:cs="Arial"/>
          <w:sz w:val="24"/>
          <w:szCs w:val="24"/>
        </w:rPr>
        <w:t xml:space="preserve">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ins w:id="2554" w:author="bidyut k mohanty" w:date="2012-04-22T08:31:00Z"/>
          <w:rFonts w:ascii="Arial" w:eastAsia="Times New Roman" w:hAnsi="Arial" w:cs="Arial"/>
          <w:sz w:val="24"/>
          <w:szCs w:val="24"/>
        </w:rPr>
      </w:pPr>
      <w:proofErr w:type="spellStart"/>
      <w:ins w:id="2555" w:author="bidyut k mohanty" w:date="2012-04-22T08:31:00Z">
        <w:r w:rsidRPr="00605020">
          <w:rPr>
            <w:rFonts w:ascii="Arial" w:hAnsi="Arial" w:cs="Arial"/>
            <w:sz w:val="24"/>
            <w:szCs w:val="24"/>
          </w:rPr>
          <w:t>Hiraoka</w:t>
        </w:r>
        <w:proofErr w:type="spellEnd"/>
        <w:r w:rsidRPr="00605020">
          <w:rPr>
            <w:rFonts w:ascii="Arial" w:hAnsi="Arial" w:cs="Arial"/>
            <w:sz w:val="24"/>
            <w:szCs w:val="24"/>
          </w:rPr>
          <w:t xml:space="preserve"> M, K Watanabe, K </w:t>
        </w:r>
        <w:proofErr w:type="spellStart"/>
        <w:r w:rsidRPr="00605020">
          <w:rPr>
            <w:rFonts w:ascii="Arial" w:hAnsi="Arial" w:cs="Arial"/>
            <w:sz w:val="24"/>
            <w:szCs w:val="24"/>
          </w:rPr>
          <w:t>Umezu</w:t>
        </w:r>
        <w:proofErr w:type="spellEnd"/>
        <w:r w:rsidRPr="00605020">
          <w:rPr>
            <w:rFonts w:ascii="Arial" w:hAnsi="Arial" w:cs="Arial"/>
            <w:sz w:val="24"/>
            <w:szCs w:val="24"/>
          </w:rPr>
          <w:t>, H Maki</w:t>
        </w:r>
        <w:r w:rsidR="007A00AD" w:rsidRPr="00605020">
          <w:rPr>
            <w:rFonts w:ascii="Arial" w:hAnsi="Arial" w:cs="Arial"/>
            <w:sz w:val="24"/>
            <w:szCs w:val="24"/>
          </w:rPr>
          <w:t>.</w:t>
        </w:r>
        <w:r w:rsidRPr="00605020">
          <w:rPr>
            <w:rFonts w:ascii="Arial" w:hAnsi="Arial" w:cs="Arial"/>
            <w:sz w:val="24"/>
            <w:szCs w:val="24"/>
          </w:rPr>
          <w:t xml:space="preserve"> </w:t>
        </w:r>
        <w:proofErr w:type="gramStart"/>
        <w:r w:rsidRPr="00605020">
          <w:rPr>
            <w:rFonts w:ascii="Arial" w:hAnsi="Arial" w:cs="Arial"/>
            <w:sz w:val="24"/>
            <w:szCs w:val="24"/>
          </w:rPr>
          <w:t>(</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 xml:space="preserve">Spontaneous loss of </w:t>
        </w:r>
        <w:proofErr w:type="spellStart"/>
        <w:r w:rsidR="007A5E35" w:rsidRPr="00605020">
          <w:rPr>
            <w:rFonts w:ascii="Arial" w:hAnsi="Arial" w:cs="Arial"/>
            <w:sz w:val="24"/>
            <w:szCs w:val="24"/>
          </w:rPr>
          <w:t>heterozygosity</w:t>
        </w:r>
        <w:proofErr w:type="spellEnd"/>
        <w:r w:rsidR="007A5E35" w:rsidRPr="00605020">
          <w:rPr>
            <w:rFonts w:ascii="Arial" w:hAnsi="Arial" w:cs="Arial"/>
            <w:sz w:val="24"/>
            <w:szCs w:val="24"/>
          </w:rPr>
          <w:t xml:space="preserve"> in diploid Saccharomyces cerevisiae cells.</w:t>
        </w:r>
        <w:r w:rsidR="003149E4" w:rsidRPr="00605020">
          <w:rPr>
            <w:rFonts w:ascii="Arial" w:hAnsi="Arial" w:cs="Arial"/>
            <w:sz w:val="24"/>
            <w:szCs w:val="24"/>
          </w:rPr>
          <w:t>”</w:t>
        </w:r>
        <w:r w:rsidR="00C773EE" w:rsidRPr="00605020">
          <w:rPr>
            <w:rFonts w:ascii="Arial" w:hAnsi="Arial" w:cs="Arial"/>
            <w:sz w:val="24"/>
            <w:szCs w:val="24"/>
            <w:u w:val="single"/>
          </w:rPr>
          <w:t>Genetics</w:t>
        </w:r>
        <w:r w:rsidR="00C773EE" w:rsidRPr="00605020">
          <w:rPr>
            <w:rFonts w:ascii="Arial" w:hAnsi="Arial" w:cs="Arial"/>
            <w:sz w:val="24"/>
            <w:szCs w:val="24"/>
          </w:rPr>
          <w:t>.</w:t>
        </w:r>
        <w:proofErr w:type="gramEnd"/>
        <w:r w:rsidR="00C773EE" w:rsidRPr="00605020">
          <w:rPr>
            <w:rFonts w:ascii="Arial" w:hAnsi="Arial" w:cs="Arial"/>
            <w:sz w:val="24"/>
            <w:szCs w:val="24"/>
          </w:rPr>
          <w:t xml:space="preserve"> </w:t>
        </w:r>
        <w:r w:rsidR="00C773EE" w:rsidRPr="00605020">
          <w:rPr>
            <w:rFonts w:ascii="Arial" w:eastAsia="Times New Roman" w:hAnsi="Arial" w:cs="Arial"/>
            <w:sz w:val="24"/>
            <w:szCs w:val="24"/>
          </w:rPr>
          <w:t xml:space="preserve">156(4): 1531–1548. </w:t>
        </w:r>
      </w:ins>
    </w:p>
    <w:p w:rsidR="002E76E6" w:rsidRPr="00605020" w:rsidRDefault="002E76E6" w:rsidP="00C773EE">
      <w:pPr>
        <w:spacing w:after="0" w:line="240" w:lineRule="auto"/>
        <w:rPr>
          <w:ins w:id="2556" w:author="bidyut k mohanty" w:date="2012-04-22T08:31:00Z"/>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proofErr w:type="spellStart"/>
      <w:r w:rsidRPr="00605020">
        <w:rPr>
          <w:rFonts w:ascii="Arial" w:hAnsi="Arial" w:cs="Arial"/>
          <w:sz w:val="24"/>
          <w:szCs w:val="24"/>
        </w:rPr>
        <w:t>LaFave</w:t>
      </w:r>
      <w:proofErr w:type="spellEnd"/>
      <w:r w:rsidRPr="00605020">
        <w:rPr>
          <w:rFonts w:ascii="Arial" w:hAnsi="Arial" w:cs="Arial"/>
          <w:sz w:val="24"/>
          <w:szCs w:val="24"/>
        </w:rPr>
        <w:t xml:space="preserve"> MC, </w:t>
      </w:r>
      <w:proofErr w:type="spellStart"/>
      <w:r w:rsidRPr="00605020">
        <w:rPr>
          <w:rFonts w:ascii="Arial" w:hAnsi="Arial" w:cs="Arial"/>
          <w:sz w:val="24"/>
          <w:szCs w:val="24"/>
        </w:rPr>
        <w:t>Sekelsky</w:t>
      </w:r>
      <w:proofErr w:type="spellEnd"/>
      <w:r w:rsidRPr="00605020">
        <w:rPr>
          <w:rFonts w:ascii="Arial" w:hAnsi="Arial" w:cs="Arial"/>
          <w:sz w:val="24"/>
          <w:szCs w:val="24"/>
        </w:rPr>
        <w:t xml:space="preserve"> J (2009)</w:t>
      </w:r>
      <w:proofErr w:type="gramStart"/>
      <w:r w:rsidR="001672C7" w:rsidRPr="00605020">
        <w:rPr>
          <w:rFonts w:ascii="Arial" w:hAnsi="Arial" w:cs="Arial"/>
          <w:sz w:val="24"/>
          <w:szCs w:val="24"/>
        </w:rPr>
        <w:t>.“</w:t>
      </w:r>
      <w:proofErr w:type="gramEnd"/>
      <w:r w:rsidRPr="00605020">
        <w:rPr>
          <w:rFonts w:ascii="Arial" w:hAnsi="Arial" w:cs="Arial"/>
          <w:sz w:val="24"/>
          <w:szCs w:val="24"/>
        </w:rPr>
        <w:t xml:space="preserve">Mitotic Recombination: Why? When? How? </w:t>
      </w:r>
      <w:proofErr w:type="gramStart"/>
      <w:r w:rsidRPr="00605020">
        <w:rPr>
          <w:rFonts w:ascii="Arial" w:hAnsi="Arial" w:cs="Arial"/>
          <w:sz w:val="24"/>
          <w:szCs w:val="24"/>
        </w:rPr>
        <w:t>Where?</w:t>
      </w:r>
      <w:r w:rsidR="00A363CB" w:rsidRPr="00605020">
        <w:rPr>
          <w:rFonts w:ascii="Arial" w:hAnsi="Arial" w:cs="Arial"/>
          <w:sz w:val="24"/>
          <w:szCs w:val="24"/>
        </w:rPr>
        <w:t>”</w:t>
      </w:r>
      <w:proofErr w:type="gramEnd"/>
      <w:r w:rsidRPr="00605020">
        <w:rPr>
          <w:rFonts w:ascii="Arial" w:hAnsi="Arial" w:cs="Arial"/>
          <w:sz w:val="24"/>
          <w:szCs w:val="24"/>
          <w:u w:val="single"/>
        </w:rPr>
        <w:t>PLoS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t>
      </w:r>
      <w:proofErr w:type="spellStart"/>
      <w:r w:rsidR="00594BCB" w:rsidRPr="00605020">
        <w:rPr>
          <w:rFonts w:ascii="Arial" w:hAnsi="Arial" w:cs="Arial"/>
          <w:sz w:val="24"/>
          <w:szCs w:val="24"/>
        </w:rPr>
        <w:t>Wienberger</w:t>
      </w:r>
      <w:proofErr w:type="spellEnd"/>
      <w:r w:rsidR="00594BCB" w:rsidRPr="00605020">
        <w:rPr>
          <w:rFonts w:ascii="Arial" w:hAnsi="Arial" w:cs="Arial"/>
          <w:sz w:val="24"/>
          <w:szCs w:val="24"/>
        </w:rPr>
        <w:t xml:space="preserve">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del w:id="2557"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del w:id="2558" w:author="Lindsay" w:date="2012-04-22T09:10:00Z"/>
          <w:rFonts w:ascii="Arial" w:hAnsi="Arial" w:cs="Arial"/>
        </w:rPr>
      </w:pPr>
    </w:p>
    <w:p w:rsidR="00F4347B" w:rsidRPr="00605020" w:rsidRDefault="00F4347B" w:rsidP="005F6313">
      <w:pPr>
        <w:spacing w:after="0" w:line="240" w:lineRule="auto"/>
        <w:rPr>
          <w:del w:id="2559" w:author="Lindsay" w:date="2012-04-22T09:10:00Z"/>
          <w:rFonts w:ascii="Arial" w:hAnsi="Arial" w:cs="Arial"/>
        </w:rPr>
      </w:pPr>
    </w:p>
    <w:p w:rsidR="00F4347B" w:rsidRPr="00605020" w:rsidRDefault="00F4347B" w:rsidP="005F6313">
      <w:pPr>
        <w:spacing w:after="0" w:line="240" w:lineRule="auto"/>
        <w:rPr>
          <w:del w:id="2560" w:author="Lindsay" w:date="2012-04-22T09:10:00Z"/>
          <w:rFonts w:ascii="Arial" w:hAnsi="Arial" w:cs="Arial"/>
        </w:rPr>
      </w:pPr>
    </w:p>
    <w:p w:rsidR="00F4347B" w:rsidRPr="00605020" w:rsidRDefault="00F4347B" w:rsidP="005F6313">
      <w:pPr>
        <w:spacing w:after="0" w:line="240" w:lineRule="auto"/>
        <w:rPr>
          <w:del w:id="2561" w:author="Lindsay" w:date="2012-04-22T09:10:00Z"/>
          <w:rFonts w:ascii="Arial" w:hAnsi="Arial" w:cs="Arial"/>
        </w:rPr>
      </w:pPr>
    </w:p>
    <w:p w:rsidR="00F4347B" w:rsidRPr="00605020" w:rsidRDefault="00F4347B" w:rsidP="005F6313">
      <w:pPr>
        <w:spacing w:after="0" w:line="240" w:lineRule="auto"/>
        <w:rPr>
          <w:del w:id="2562"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6C28C4"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6C28C4" w:rsidRPr="00DD2C51">
        <w:rPr>
          <w:rFonts w:ascii="Arial" w:hAnsi="Arial" w:cs="Arial"/>
          <w:b/>
          <w:sz w:val="24"/>
          <w:szCs w:val="24"/>
        </w:rPr>
        <w:fldChar w:fldCharType="separate"/>
      </w:r>
      <w:r w:rsidR="00626510">
        <w:rPr>
          <w:rFonts w:ascii="Arial" w:hAnsi="Arial" w:cs="Arial"/>
          <w:b/>
          <w:noProof/>
          <w:sz w:val="24"/>
          <w:szCs w:val="24"/>
        </w:rPr>
        <w:t>1</w:t>
      </w:r>
      <w:r w:rsidR="006C28C4"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lastRenderedPageBreak/>
        <w:t xml:space="preserve">Table </w:t>
      </w:r>
      <w:r w:rsidR="006C28C4"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6C28C4" w:rsidRPr="00C501A6">
        <w:rPr>
          <w:rFonts w:ascii="Arial" w:hAnsi="Arial" w:cs="Arial"/>
          <w:b/>
          <w:sz w:val="24"/>
          <w:szCs w:val="24"/>
        </w:rPr>
        <w:fldChar w:fldCharType="separate"/>
      </w:r>
      <w:r w:rsidR="00626510">
        <w:rPr>
          <w:rFonts w:ascii="Arial" w:hAnsi="Arial" w:cs="Arial"/>
          <w:b/>
          <w:noProof/>
          <w:sz w:val="24"/>
          <w:szCs w:val="24"/>
        </w:rPr>
        <w:t>2</w:t>
      </w:r>
      <w:r w:rsidR="006C28C4" w:rsidRPr="00C501A6">
        <w:rPr>
          <w:rFonts w:ascii="Arial" w:hAnsi="Arial" w:cs="Arial"/>
          <w:b/>
          <w:sz w:val="24"/>
          <w:szCs w:val="24"/>
        </w:rPr>
        <w:fldChar w:fldCharType="end"/>
      </w:r>
      <w:r w:rsidRPr="00C501A6">
        <w:rPr>
          <w:rFonts w:ascii="Arial" w:hAnsi="Arial" w:cs="Arial"/>
          <w:b/>
          <w:sz w:val="24"/>
          <w:szCs w:val="24"/>
        </w:rPr>
        <w:t>.</w:t>
      </w:r>
      <w:proofErr w:type="gramEnd"/>
      <w:r w:rsidRPr="00C501A6">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del w:id="2563" w:author="hong qin" w:date="2012-04-20T08:36:00Z">
              <w:r w:rsidRPr="00605020">
                <w:rPr>
                  <w:rFonts w:ascii="Arial" w:hAnsi="Arial" w:cs="Arial"/>
                  <w:sz w:val="24"/>
                  <w:szCs w:val="24"/>
                </w:rPr>
                <w:delText>Lifespan</w:delText>
              </w:r>
            </w:del>
            <w:ins w:id="2564" w:author="hong qin" w:date="2012-04-20T08:36:00Z">
              <w:r w:rsidRPr="00605020">
                <w:rPr>
                  <w:rFonts w:ascii="Arial" w:hAnsi="Arial" w:cs="Arial"/>
                  <w:sz w:val="24"/>
                  <w:szCs w:val="24"/>
                </w:rPr>
                <w:t>Life</w:t>
              </w:r>
            </w:ins>
            <w:ins w:id="2565" w:author="Hong Qin" w:date="2012-04-19T19:13:00Z">
              <w:r w:rsidR="00233B63">
                <w:rPr>
                  <w:rFonts w:ascii="Arial" w:hAnsi="Arial" w:cs="Arial"/>
                  <w:sz w:val="24"/>
                  <w:szCs w:val="24"/>
                </w:rPr>
                <w:t xml:space="preserve"> </w:t>
              </w:r>
            </w:ins>
            <w:ins w:id="2566"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D27D70" w:rsidRPr="00605020">
              <w:rPr>
                <w:rFonts w:ascii="Arial" w:hAnsi="Arial" w:cs="Arial"/>
                <w:sz w:val="24"/>
                <w:szCs w:val="24"/>
              </w:rPr>
              <w:t xml:space="preserve">is a measure of </w:t>
            </w:r>
            <w:del w:id="2567" w:author="hong qin" w:date="2012-04-20T08:36:00Z">
              <w:r w:rsidR="00D27D70" w:rsidRPr="00605020">
                <w:rPr>
                  <w:rFonts w:ascii="Arial" w:hAnsi="Arial" w:cs="Arial"/>
                  <w:sz w:val="24"/>
                  <w:szCs w:val="24"/>
                </w:rPr>
                <w:delText>lifespan</w:delText>
              </w:r>
            </w:del>
            <w:ins w:id="2568" w:author="hong qin" w:date="2012-04-20T08:36:00Z">
              <w:r w:rsidR="00D27D70" w:rsidRPr="00605020">
                <w:rPr>
                  <w:rFonts w:ascii="Arial" w:hAnsi="Arial" w:cs="Arial"/>
                  <w:sz w:val="24"/>
                  <w:szCs w:val="24"/>
                </w:rPr>
                <w:t>life</w:t>
              </w:r>
            </w:ins>
            <w:ins w:id="2569" w:author="Hong Qin" w:date="2012-04-19T19:13:00Z">
              <w:r w:rsidR="00233B63">
                <w:rPr>
                  <w:rFonts w:ascii="Arial" w:hAnsi="Arial" w:cs="Arial"/>
                  <w:sz w:val="24"/>
                  <w:szCs w:val="24"/>
                </w:rPr>
                <w:t xml:space="preserve"> </w:t>
              </w:r>
            </w:ins>
            <w:ins w:id="2570" w:author="hong qin" w:date="2012-04-20T08:36:00Z">
              <w:r w:rsidR="00D27D70" w:rsidRPr="00605020">
                <w:rPr>
                  <w:rFonts w:ascii="Arial" w:hAnsi="Arial" w:cs="Arial"/>
                  <w:sz w:val="24"/>
                  <w:szCs w:val="24"/>
                </w:rPr>
                <w:t>span</w:t>
              </w:r>
            </w:ins>
            <w:r w:rsidR="00D27D70" w:rsidRPr="00605020">
              <w:rPr>
                <w:rFonts w:ascii="Arial" w:hAnsi="Arial" w:cs="Arial"/>
                <w:sz w:val="24"/>
                <w:szCs w:val="24"/>
              </w:rPr>
              <w:t xml:space="preserve">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del w:id="2571" w:author="hong qin" w:date="2012-04-20T08:36:00Z">
              <w:r w:rsidRPr="00605020">
                <w:rPr>
                  <w:rFonts w:ascii="Arial" w:hAnsi="Arial" w:cs="Arial"/>
                  <w:sz w:val="24"/>
                  <w:szCs w:val="24"/>
                </w:rPr>
                <w:delText>Lifespan</w:delText>
              </w:r>
            </w:del>
            <w:ins w:id="2572" w:author="hong qin" w:date="2012-04-20T08:36:00Z">
              <w:r w:rsidRPr="00605020">
                <w:rPr>
                  <w:rFonts w:ascii="Arial" w:hAnsi="Arial" w:cs="Arial"/>
                  <w:sz w:val="24"/>
                  <w:szCs w:val="24"/>
                </w:rPr>
                <w:t>Life</w:t>
              </w:r>
            </w:ins>
            <w:ins w:id="2573" w:author="Hong Qin" w:date="2012-04-19T19:13:00Z">
              <w:r w:rsidR="00233B63">
                <w:rPr>
                  <w:rFonts w:ascii="Arial" w:hAnsi="Arial" w:cs="Arial"/>
                  <w:sz w:val="24"/>
                  <w:szCs w:val="24"/>
                </w:rPr>
                <w:t xml:space="preserve"> </w:t>
              </w:r>
            </w:ins>
            <w:ins w:id="2574"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del w:id="2575" w:author="Hong Qin" w:date="2012-04-19T19:16:00Z">
              <w:r w:rsidR="00C66B83" w:rsidRPr="00605020" w:rsidDel="00053B8D">
                <w:rPr>
                  <w:rFonts w:ascii="Arial" w:hAnsi="Arial" w:cs="Arial"/>
                  <w:sz w:val="24"/>
                  <w:szCs w:val="24"/>
                </w:rPr>
                <w:delText>lifespan</w:delText>
              </w:r>
            </w:del>
            <w:ins w:id="2576" w:author="Hong Qin" w:date="2012-04-19T19:16:00Z">
              <w:r w:rsidR="00053B8D">
                <w:rPr>
                  <w:rFonts w:ascii="Arial" w:hAnsi="Arial" w:cs="Arial"/>
                  <w:sz w:val="24"/>
                  <w:szCs w:val="24"/>
                </w:rPr>
                <w:t>life span</w:t>
              </w:r>
            </w:ins>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w:t>
            </w:r>
            <w:proofErr w:type="spellStart"/>
            <w:r w:rsidR="008A4985" w:rsidRPr="00605020">
              <w:rPr>
                <w:rFonts w:ascii="Arial" w:hAnsi="Arial" w:cs="Arial"/>
                <w:sz w:val="24"/>
                <w:szCs w:val="24"/>
              </w:rPr>
              <w:t>kanamycin</w:t>
            </w:r>
            <w:proofErr w:type="spellEnd"/>
            <w:r w:rsidR="008A4985" w:rsidRPr="00605020">
              <w:rPr>
                <w:rFonts w:ascii="Arial" w:hAnsi="Arial" w:cs="Arial"/>
                <w:sz w:val="24"/>
                <w:szCs w:val="24"/>
              </w:rPr>
              <w:t xml:space="preserve">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w:t>
            </w:r>
            <w:proofErr w:type="spellStart"/>
            <w:r w:rsidRPr="00605020">
              <w:rPr>
                <w:rFonts w:ascii="Arial" w:hAnsi="Arial" w:cs="Arial"/>
                <w:sz w:val="24"/>
                <w:szCs w:val="24"/>
              </w:rPr>
              <w:t>biolocial</w:t>
            </w:r>
            <w:proofErr w:type="spellEnd"/>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the</w:t>
            </w:r>
            <w:ins w:id="2577" w:author="Hong Qin" w:date="2012-04-19T19:14:00Z">
              <w:r w:rsidR="008E0EC7" w:rsidRPr="00605020">
                <w:rPr>
                  <w:rFonts w:ascii="Arial" w:hAnsi="Arial" w:cs="Arial"/>
                  <w:sz w:val="24"/>
                  <w:szCs w:val="24"/>
                </w:rPr>
                <w:t xml:space="preserve"> </w:t>
              </w:r>
            </w:ins>
            <w:del w:id="2578" w:author="hong qin" w:date="2012-04-20T08:36:00Z">
              <w:r w:rsidR="00F01EDE" w:rsidRPr="00605020">
                <w:rPr>
                  <w:rFonts w:ascii="Arial" w:hAnsi="Arial" w:cs="Arial"/>
                  <w:sz w:val="24"/>
                  <w:szCs w:val="24"/>
                </w:rPr>
                <w:delText>the</w:delText>
              </w:r>
              <w:r w:rsidR="002D7103" w:rsidRPr="00605020">
                <w:rPr>
                  <w:rFonts w:ascii="Arial" w:hAnsi="Arial" w:cs="Arial"/>
                  <w:sz w:val="24"/>
                  <w:szCs w:val="24"/>
                </w:rPr>
                <w:delText>midpoint</w:delText>
              </w:r>
            </w:del>
            <w:proofErr w:type="spellStart"/>
            <w:ins w:id="2579" w:author="hong qin" w:date="2012-04-20T08:36:00Z">
              <w:r w:rsidR="00F01EDE" w:rsidRPr="00605020">
                <w:rPr>
                  <w:rFonts w:ascii="Arial" w:hAnsi="Arial" w:cs="Arial"/>
                  <w:sz w:val="24"/>
                  <w:szCs w:val="24"/>
                </w:rPr>
                <w:t>the</w:t>
              </w:r>
            </w:ins>
            <w:proofErr w:type="spellEnd"/>
            <w:ins w:id="2580" w:author="Hong Qin" w:date="2012-04-19T19:14:00Z">
              <w:r w:rsidR="00A67108">
                <w:rPr>
                  <w:rFonts w:ascii="Arial" w:hAnsi="Arial" w:cs="Arial"/>
                  <w:sz w:val="24"/>
                  <w:szCs w:val="24"/>
                </w:rPr>
                <w:t xml:space="preserve"> </w:t>
              </w:r>
            </w:ins>
            <w:ins w:id="2581" w:author="hong qin" w:date="2012-04-20T08:36:00Z">
              <w:r w:rsidR="002D7103" w:rsidRPr="00605020">
                <w:rPr>
                  <w:rFonts w:ascii="Arial" w:hAnsi="Arial" w:cs="Arial"/>
                  <w:sz w:val="24"/>
                  <w:szCs w:val="24"/>
                </w:rPr>
                <w:t>midpoint</w:t>
              </w:r>
            </w:ins>
            <w:r w:rsidR="002D7103" w:rsidRPr="00605020">
              <w:rPr>
                <w:rFonts w:ascii="Arial" w:hAnsi="Arial" w:cs="Arial"/>
                <w:sz w:val="24"/>
                <w:szCs w:val="24"/>
              </w:rPr>
              <w:t xml:space="preserve">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proofErr w:type="gramStart"/>
      <w:r w:rsidRPr="00DD2C51">
        <w:rPr>
          <w:rFonts w:ascii="Arial" w:hAnsi="Arial" w:cs="Arial"/>
          <w:color w:val="auto"/>
          <w:sz w:val="24"/>
          <w:szCs w:val="24"/>
        </w:rPr>
        <w:t xml:space="preserve">Figure </w:t>
      </w:r>
      <w:r w:rsidR="006C28C4"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6C28C4" w:rsidRPr="00C501A6">
        <w:rPr>
          <w:rFonts w:ascii="Arial" w:hAnsi="Arial"/>
          <w:b w:val="0"/>
          <w:bCs w:val="0"/>
          <w:sz w:val="24"/>
        </w:rPr>
        <w:fldChar w:fldCharType="separate"/>
      </w:r>
      <w:r w:rsidR="00626510">
        <w:rPr>
          <w:rFonts w:ascii="Arial" w:hAnsi="Arial" w:cs="Arial"/>
          <w:noProof/>
          <w:color w:val="auto"/>
          <w:sz w:val="24"/>
          <w:szCs w:val="24"/>
        </w:rPr>
        <w:t>1</w:t>
      </w:r>
      <w:r w:rsidR="006C28C4" w:rsidRPr="00C501A6">
        <w:rPr>
          <w:rFonts w:ascii="Arial" w:hAnsi="Arial"/>
          <w:b w:val="0"/>
          <w:bCs w:val="0"/>
          <w:sz w:val="24"/>
        </w:rPr>
        <w:fldChar w:fldCharType="end"/>
      </w:r>
      <w:r w:rsidRPr="00DD2C51">
        <w:rPr>
          <w:rFonts w:ascii="Arial" w:hAnsi="Arial" w:cs="Arial"/>
          <w:color w:val="auto"/>
          <w:sz w:val="24"/>
          <w:szCs w:val="24"/>
        </w:rPr>
        <w:t>.</w:t>
      </w:r>
      <w:proofErr w:type="gramEnd"/>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color w:val="auto"/>
          <w:sz w:val="24"/>
          <w:szCs w:val="24"/>
        </w:rPr>
        <w:t xml:space="preserve"> </w:t>
      </w:r>
      <w:r w:rsidR="00821720" w:rsidRPr="00C264D3">
        <w:rPr>
          <w:rFonts w:ascii="Arial" w:hAnsi="Arial" w:cs="Arial"/>
          <w:b w:val="0"/>
          <w:color w:val="auto"/>
          <w:sz w:val="24"/>
          <w:szCs w:val="24"/>
        </w:rPr>
        <w:t>via superoxide dismutase activity (SOD</w:t>
      </w:r>
      <w:ins w:id="2582" w:author="Hong Qin" w:date="2012-04-23T00:08:00Z">
        <w:r w:rsidR="00362D95">
          <w:rPr>
            <w:rFonts w:ascii="Arial" w:hAnsi="Arial" w:cs="Arial"/>
            <w:b w:val="0"/>
            <w:color w:val="auto"/>
            <w:sz w:val="24"/>
            <w:szCs w:val="24"/>
          </w:rPr>
          <w:t>)</w:t>
        </w:r>
      </w:ins>
      <w:ins w:id="2583" w:author="bidyut k mohanty" w:date="2012-04-22T08:31:00Z">
        <w:r w:rsidR="00AE4926">
          <w:rPr>
            <w:rFonts w:ascii="Arial" w:hAnsi="Arial" w:cs="Arial"/>
            <w:b w:val="0"/>
            <w:color w:val="auto"/>
            <w:sz w:val="24"/>
            <w:szCs w:val="24"/>
          </w:rPr>
          <w:t>)</w:t>
        </w:r>
        <w:r w:rsidR="00821720" w:rsidRPr="00002EDF">
          <w:rPr>
            <w:rFonts w:ascii="Arial" w:hAnsi="Arial" w:cs="Arial"/>
            <w:b w:val="0"/>
            <w:color w:val="auto"/>
            <w:sz w:val="24"/>
            <w:szCs w:val="24"/>
          </w:rPr>
          <w:t>.</w:t>
        </w:r>
        <w:r w:rsidR="00821720" w:rsidRPr="00C264D3">
          <w:rPr>
            <w:rFonts w:ascii="Arial" w:hAnsi="Arial" w:cs="Arial"/>
            <w:b w:val="0"/>
            <w:color w:val="auto"/>
            <w:sz w:val="24"/>
            <w:szCs w:val="24"/>
          </w:rPr>
          <w:t>) .</w:t>
        </w:r>
      </w:ins>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6C28C4"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6C28C4" w:rsidRPr="00C264D3">
        <w:rPr>
          <w:rFonts w:ascii="Arial" w:hAnsi="Arial" w:cs="Arial"/>
          <w:color w:val="auto"/>
          <w:sz w:val="24"/>
          <w:szCs w:val="24"/>
        </w:rPr>
        <w:fldChar w:fldCharType="separate"/>
      </w:r>
      <w:r w:rsidR="00626510">
        <w:rPr>
          <w:rFonts w:ascii="Arial" w:hAnsi="Arial" w:cs="Arial"/>
          <w:noProof/>
          <w:color w:val="auto"/>
          <w:sz w:val="24"/>
          <w:szCs w:val="24"/>
        </w:rPr>
        <w:t>2</w:t>
      </w:r>
      <w:r w:rsidR="006C28C4"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w:t>
      </w:r>
      <w:commentRangeStart w:id="2584"/>
      <w:r w:rsidR="002F2DF7" w:rsidRPr="00C264D3">
        <w:rPr>
          <w:rFonts w:ascii="Arial" w:hAnsi="Arial" w:cs="Arial"/>
          <w:b w:val="0"/>
          <w:color w:val="auto"/>
          <w:sz w:val="24"/>
          <w:szCs w:val="24"/>
        </w:rPr>
        <w:t xml:space="preserve">. Aging and effects associated with aging is a consequence elevated intracellular ROS levels. </w:t>
      </w:r>
      <w:commentRangeEnd w:id="2584"/>
      <w:r w:rsidR="00D66FF9">
        <w:rPr>
          <w:rStyle w:val="CommentReference"/>
          <w:b w:val="0"/>
          <w:bCs w:val="0"/>
          <w:color w:val="auto"/>
        </w:rPr>
        <w:commentReference w:id="2584"/>
      </w:r>
    </w:p>
    <w:p w:rsidR="002F2DF7" w:rsidRPr="00605020" w:rsidRDefault="002F2DF7" w:rsidP="002F2DF7">
      <w:pPr>
        <w:pStyle w:val="Caption"/>
        <w:rPr>
          <w:b w:val="0"/>
          <w:color w:val="auto"/>
        </w:rPr>
      </w:pPr>
    </w:p>
    <w:p w:rsidR="0027790B" w:rsidRPr="00605020" w:rsidRDefault="00AB4211" w:rsidP="0027790B">
      <w:pPr>
        <w:keepNext/>
        <w:jc w:val="center"/>
      </w:pPr>
      <w:r>
        <w:rPr>
          <w:noProof/>
        </w:rPr>
        <w:lastRenderedPageBreak/>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proofErr w:type="gramStart"/>
      <w:r w:rsidRPr="00C501A6">
        <w:rPr>
          <w:rFonts w:ascii="Arial" w:hAnsi="Arial" w:cs="Arial"/>
          <w:color w:val="auto"/>
          <w:sz w:val="24"/>
          <w:szCs w:val="24"/>
        </w:rPr>
        <w:t>Figure 3</w:t>
      </w:r>
      <w:r w:rsidR="00BF3099">
        <w:rPr>
          <w:rFonts w:ascii="Arial" w:hAnsi="Arial" w:cs="Arial"/>
          <w:color w:val="auto"/>
          <w:sz w:val="24"/>
          <w:szCs w:val="24"/>
        </w:rPr>
        <w:t>.</w:t>
      </w:r>
      <w:proofErr w:type="gramEnd"/>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proofErr w:type="spellEnd"/>
      <w:r w:rsidR="0051368A">
        <w:rPr>
          <w:rFonts w:ascii="Arial" w:hAnsi="Arial" w:cs="Arial"/>
          <w:b w:val="0"/>
          <w:color w:val="auto"/>
          <w:sz w:val="24"/>
          <w:szCs w:val="24"/>
        </w:rPr>
        <w:t xml:space="preserve"> is the midpoint of chronological </w:t>
      </w:r>
      <w:del w:id="2585" w:author="Hong Qin" w:date="2012-04-19T19:16:00Z">
        <w:r w:rsidR="0051368A" w:rsidDel="00053B8D">
          <w:rPr>
            <w:rFonts w:ascii="Arial" w:hAnsi="Arial" w:cs="Arial"/>
            <w:b w:val="0"/>
            <w:color w:val="auto"/>
            <w:sz w:val="24"/>
            <w:szCs w:val="24"/>
          </w:rPr>
          <w:delText>lifespan</w:delText>
        </w:r>
      </w:del>
      <w:ins w:id="2586" w:author="Hong Qin" w:date="2012-04-19T19:16:00Z">
        <w:r w:rsidR="00053B8D">
          <w:rPr>
            <w:rFonts w:ascii="Arial" w:hAnsi="Arial" w:cs="Arial"/>
            <w:b w:val="0"/>
            <w:color w:val="auto"/>
            <w:sz w:val="24"/>
            <w:szCs w:val="24"/>
          </w:rPr>
          <w:t>life span</w:t>
        </w:r>
      </w:ins>
      <w:r w:rsidR="0051368A">
        <w:rPr>
          <w:rFonts w:ascii="Arial" w:hAnsi="Arial" w:cs="Arial"/>
          <w:b w:val="0"/>
          <w:color w:val="auto"/>
          <w:sz w:val="24"/>
          <w:szCs w:val="24"/>
        </w:rPr>
        <w:t xml:space="preserve"> and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g</w:t>
      </w:r>
      <w:proofErr w:type="spellEnd"/>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6C28C4" w:rsidRPr="0072137D">
        <w:rPr>
          <w:rFonts w:ascii="Arial" w:hAnsi="Arial" w:cs="Arial"/>
          <w:sz w:val="24"/>
          <w:szCs w:val="24"/>
        </w:rPr>
        <w:fldChar w:fldCharType="begin"/>
      </w:r>
      <w:ins w:id="2587" w:author="Hong Qin" w:date="2012-04-23T07:13:00Z">
        <w:r w:rsidR="00626510">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2588" w:author="Hong Qin" w:date="2012-04-22T17:05:00Z">
        <w:r w:rsidR="00CC043E"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6C28C4"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6C28C4"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5"/>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proofErr w:type="gramStart"/>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proofErr w:type="gramEnd"/>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knock-out one copy of the </w:t>
      </w:r>
      <w:r w:rsidR="006C28C4" w:rsidRPr="006C28C4">
        <w:rPr>
          <w:rFonts w:ascii="Arial" w:hAnsi="Arial" w:cs="Arial"/>
          <w:b w:val="0"/>
          <w:i/>
          <w:color w:val="auto"/>
          <w:sz w:val="24"/>
          <w:szCs w:val="24"/>
          <w:rPrChange w:id="2589" w:author="bidyut k mohanty" w:date="2012-04-23T12:49:00Z">
            <w:rPr>
              <w:rFonts w:ascii="Arial" w:hAnsi="Arial" w:cs="Arial"/>
              <w:b w:val="0"/>
              <w:color w:val="auto"/>
              <w:sz w:val="24"/>
              <w:szCs w:val="24"/>
            </w:rPr>
          </w:rPrChange>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ins w:id="2590" w:author="bidyut k mohanty" w:date="2012-04-23T12:50:00Z">
        <w:r w:rsidR="002E3D62" w:rsidRPr="00C82805">
          <w:rPr>
            <w:rFonts w:ascii="Arial" w:hAnsi="Arial" w:cs="Arial"/>
            <w:b w:val="0"/>
            <w:i/>
            <w:color w:val="auto"/>
            <w:sz w:val="24"/>
            <w:szCs w:val="24"/>
          </w:rPr>
          <w:t>MET15</w:t>
        </w:r>
        <w:r w:rsidR="002E3D62" w:rsidRPr="00605020">
          <w:rPr>
            <w:rFonts w:ascii="Arial" w:hAnsi="Arial" w:cs="Arial"/>
            <w:b w:val="0"/>
            <w:color w:val="auto"/>
            <w:sz w:val="24"/>
            <w:szCs w:val="24"/>
          </w:rPr>
          <w:t xml:space="preserve"> </w:t>
        </w:r>
      </w:ins>
      <w:r w:rsidR="002668DA" w:rsidRPr="00605020">
        <w:rPr>
          <w:rFonts w:ascii="Arial" w:hAnsi="Arial" w:cs="Arial"/>
          <w:b w:val="0"/>
          <w:color w:val="auto"/>
          <w:sz w:val="24"/>
          <w:szCs w:val="24"/>
        </w:rPr>
        <w:t xml:space="preserve">gene </w:t>
      </w:r>
      <w:del w:id="2591" w:author="bidyut k mohanty" w:date="2012-04-23T12:50:00Z">
        <w:r w:rsidR="002668DA" w:rsidRPr="00605020" w:rsidDel="002E3D62">
          <w:rPr>
            <w:rFonts w:ascii="Arial" w:hAnsi="Arial" w:cs="Arial"/>
            <w:b w:val="0"/>
            <w:color w:val="auto"/>
            <w:sz w:val="24"/>
            <w:szCs w:val="24"/>
          </w:rPr>
          <w:delText xml:space="preserve">for </w:delText>
        </w:r>
      </w:del>
      <w:r w:rsidR="002668DA" w:rsidRPr="00605020">
        <w:rPr>
          <w:rFonts w:ascii="Arial" w:hAnsi="Arial" w:cs="Arial"/>
          <w:b w:val="0"/>
          <w:color w:val="auto"/>
          <w:sz w:val="24"/>
          <w:szCs w:val="24"/>
        </w:rPr>
        <w:t xml:space="preserve">and the chromosome with the black segment </w:t>
      </w:r>
      <w:del w:id="2592" w:author="bidyut k mohanty" w:date="2012-04-23T12:50:00Z">
        <w:r w:rsidR="002668DA" w:rsidRPr="00605020" w:rsidDel="002E3D62">
          <w:rPr>
            <w:rFonts w:ascii="Arial" w:hAnsi="Arial" w:cs="Arial"/>
            <w:b w:val="0"/>
            <w:color w:val="auto"/>
            <w:sz w:val="24"/>
            <w:szCs w:val="24"/>
          </w:rPr>
          <w:delText xml:space="preserve">is </w:delText>
        </w:r>
      </w:del>
      <w:ins w:id="2593" w:author="bidyut k mohanty" w:date="2012-04-23T12:50:00Z">
        <w:r w:rsidR="002E3D62">
          <w:rPr>
            <w:rFonts w:ascii="Arial" w:hAnsi="Arial" w:cs="Arial"/>
            <w:b w:val="0"/>
            <w:color w:val="auto"/>
            <w:sz w:val="24"/>
            <w:szCs w:val="24"/>
          </w:rPr>
          <w:t>has</w:t>
        </w:r>
        <w:r w:rsidR="002E3D62" w:rsidRPr="00605020">
          <w:rPr>
            <w:rFonts w:ascii="Arial" w:hAnsi="Arial" w:cs="Arial"/>
            <w:b w:val="0"/>
            <w:color w:val="auto"/>
            <w:sz w:val="24"/>
            <w:szCs w:val="24"/>
          </w:rPr>
          <w:t xml:space="preserve"> </w:t>
        </w:r>
      </w:ins>
      <w:r w:rsidR="002668DA" w:rsidRPr="00605020">
        <w:rPr>
          <w:rFonts w:ascii="Arial" w:hAnsi="Arial" w:cs="Arial"/>
          <w:b w:val="0"/>
          <w:color w:val="auto"/>
          <w:sz w:val="24"/>
          <w:szCs w:val="24"/>
        </w:rPr>
        <w:t>the</w:t>
      </w:r>
      <w:ins w:id="2594" w:author="bidyut k mohanty" w:date="2012-04-23T12:50:00Z">
        <w:r w:rsidR="002E3D62" w:rsidRPr="002E3D62">
          <w:rPr>
            <w:rFonts w:ascii="Arial" w:hAnsi="Arial" w:cs="Arial"/>
            <w:b w:val="0"/>
            <w:color w:val="auto"/>
            <w:sz w:val="24"/>
            <w:szCs w:val="24"/>
          </w:rPr>
          <w:t xml:space="preserve"> </w:t>
        </w:r>
        <w:r w:rsidR="002E3D62" w:rsidRPr="00605020">
          <w:rPr>
            <w:rFonts w:ascii="Arial" w:hAnsi="Arial" w:cs="Arial"/>
            <w:b w:val="0"/>
            <w:color w:val="auto"/>
            <w:sz w:val="24"/>
            <w:szCs w:val="24"/>
          </w:rPr>
          <w:t>gene</w:t>
        </w:r>
      </w:ins>
      <w:r w:rsidR="002668DA" w:rsidRPr="00605020">
        <w:rPr>
          <w:rFonts w:ascii="Arial" w:hAnsi="Arial" w:cs="Arial"/>
          <w:b w:val="0"/>
          <w:color w:val="auto"/>
          <w:sz w:val="24"/>
          <w:szCs w:val="24"/>
        </w:rPr>
        <w:t xml:space="preserve"> knock</w:t>
      </w:r>
      <w:ins w:id="2595" w:author="bidyut k mohanty" w:date="2012-04-23T12:50:00Z">
        <w:r w:rsidR="002E3D62">
          <w:rPr>
            <w:rFonts w:ascii="Arial" w:hAnsi="Arial" w:cs="Arial"/>
            <w:b w:val="0"/>
            <w:color w:val="auto"/>
            <w:sz w:val="24"/>
            <w:szCs w:val="24"/>
          </w:rPr>
          <w:t>ed</w:t>
        </w:r>
      </w:ins>
      <w:r w:rsidR="002668DA" w:rsidRPr="00605020">
        <w:rPr>
          <w:rFonts w:ascii="Arial" w:hAnsi="Arial" w:cs="Arial"/>
          <w:b w:val="0"/>
          <w:color w:val="auto"/>
          <w:sz w:val="24"/>
          <w:szCs w:val="24"/>
        </w:rPr>
        <w:t>-out</w:t>
      </w:r>
      <w:del w:id="2596" w:author="bidyut k mohanty" w:date="2012-04-23T12:50:00Z">
        <w:r w:rsidR="002668DA" w:rsidRPr="00605020" w:rsidDel="002E3D62">
          <w:rPr>
            <w:rFonts w:ascii="Arial" w:hAnsi="Arial" w:cs="Arial"/>
            <w:b w:val="0"/>
            <w:color w:val="auto"/>
            <w:sz w:val="24"/>
            <w:szCs w:val="24"/>
          </w:rPr>
          <w:delText xml:space="preserve"> gene</w:delText>
        </w:r>
      </w:del>
      <w:r w:rsidR="002668DA" w:rsidRPr="00605020">
        <w:rPr>
          <w:rFonts w:ascii="Arial" w:hAnsi="Arial" w:cs="Arial"/>
          <w:b w:val="0"/>
          <w:color w:val="auto"/>
          <w:sz w:val="24"/>
          <w:szCs w:val="24"/>
        </w:rPr>
        <w:t xml:space="preserve">. During CLS, a mother cell may produce daughter cells without </w:t>
      </w:r>
      <w:del w:id="2597" w:author="hong qin" w:date="2012-04-20T08:36:00Z">
        <w:r w:rsidR="00825255" w:rsidRPr="00605020">
          <w:rPr>
            <w:rFonts w:ascii="Arial" w:hAnsi="Arial" w:cs="Arial"/>
            <w:b w:val="0"/>
            <w:color w:val="auto"/>
            <w:sz w:val="24"/>
            <w:szCs w:val="24"/>
          </w:rPr>
          <w:delText>mutations</w:delText>
        </w:r>
      </w:del>
      <w:del w:id="2598" w:author="Hong Qin" w:date="2012-04-19T19:14:00Z">
        <w:r w:rsidR="00825255" w:rsidRPr="00605020" w:rsidDel="00A67108">
          <w:rPr>
            <w:rFonts w:ascii="Arial" w:hAnsi="Arial" w:cs="Arial"/>
            <w:b w:val="0"/>
            <w:color w:val="auto"/>
            <w:sz w:val="24"/>
            <w:szCs w:val="24"/>
          </w:rPr>
          <w:delText>mutation</w:delText>
        </w:r>
      </w:del>
      <w:ins w:id="2599" w:author="Hong Qin" w:date="2012-04-19T19:14:00Z">
        <w:r w:rsidR="00A67108">
          <w:rPr>
            <w:rFonts w:ascii="Arial" w:hAnsi="Arial" w:cs="Arial"/>
            <w:b w:val="0"/>
            <w:color w:val="auto"/>
            <w:sz w:val="24"/>
            <w:szCs w:val="24"/>
          </w:rPr>
          <w:t>LOH</w:t>
        </w:r>
      </w:ins>
      <w:ins w:id="2600" w:author="hong qin" w:date="2012-04-20T08:36:00Z">
        <w:r w:rsidR="00825255" w:rsidRPr="00605020">
          <w:rPr>
            <w:rFonts w:ascii="Arial" w:hAnsi="Arial" w:cs="Arial"/>
            <w:b w:val="0"/>
            <w:color w:val="auto"/>
            <w:sz w:val="24"/>
            <w:szCs w:val="24"/>
          </w:rPr>
          <w:t>s</w:t>
        </w:r>
      </w:ins>
      <w:r w:rsidR="00825255" w:rsidRPr="00605020">
        <w:rPr>
          <w:rFonts w:ascii="Arial" w:hAnsi="Arial" w:cs="Arial"/>
          <w:b w:val="0"/>
          <w:color w:val="auto"/>
          <w:sz w:val="24"/>
          <w:szCs w:val="24"/>
        </w:rPr>
        <w:t xml:space="preserve">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2601" w:author="hong qin" w:date="2012-04-20T08:36:00Z">
        <w:r w:rsidR="00825255" w:rsidRPr="00605020">
          <w:rPr>
            <w:rFonts w:ascii="Arial" w:hAnsi="Arial" w:cs="Arial"/>
            <w:b w:val="0"/>
            <w:color w:val="auto"/>
            <w:sz w:val="24"/>
            <w:szCs w:val="24"/>
          </w:rPr>
          <w:delText>mutations</w:delText>
        </w:r>
      </w:del>
      <w:del w:id="2602" w:author="Hong Qin" w:date="2012-04-19T19:14:00Z">
        <w:r w:rsidR="00825255" w:rsidRPr="00605020" w:rsidDel="00A67108">
          <w:rPr>
            <w:rFonts w:ascii="Arial" w:hAnsi="Arial" w:cs="Arial"/>
            <w:b w:val="0"/>
            <w:color w:val="auto"/>
            <w:sz w:val="24"/>
            <w:szCs w:val="24"/>
          </w:rPr>
          <w:delText>mutation</w:delText>
        </w:r>
      </w:del>
      <w:ins w:id="2603" w:author="Hong Qin" w:date="2012-04-19T19:14:00Z">
        <w:r w:rsidR="00A67108">
          <w:rPr>
            <w:rFonts w:ascii="Arial" w:hAnsi="Arial" w:cs="Arial"/>
            <w:b w:val="0"/>
            <w:color w:val="auto"/>
            <w:sz w:val="24"/>
            <w:szCs w:val="24"/>
          </w:rPr>
          <w:t>LOH</w:t>
        </w:r>
      </w:ins>
      <w:ins w:id="2604" w:author="hong qin" w:date="2012-04-20T08:36:00Z">
        <w:del w:id="2605" w:author="bidyut k mohanty" w:date="2012-04-23T12:51:00Z">
          <w:r w:rsidR="00825255" w:rsidRPr="00605020" w:rsidDel="00590306">
            <w:rPr>
              <w:rFonts w:ascii="Arial" w:hAnsi="Arial" w:cs="Arial"/>
              <w:b w:val="0"/>
              <w:color w:val="auto"/>
              <w:sz w:val="24"/>
              <w:szCs w:val="24"/>
            </w:rPr>
            <w:delText>s</w:delText>
          </w:r>
        </w:del>
      </w:ins>
      <w:r w:rsidR="00826F87" w:rsidRPr="00605020">
        <w:rPr>
          <w:rFonts w:ascii="Arial" w:hAnsi="Arial" w:cs="Arial"/>
          <w:b w:val="0"/>
          <w:color w:val="auto"/>
          <w:sz w:val="24"/>
          <w:szCs w:val="24"/>
        </w:rPr>
        <w:t xml:space="preserve"> occur</w:t>
      </w:r>
      <w:ins w:id="2606" w:author="bidyut k mohanty" w:date="2012-04-23T12:51:00Z">
        <w:r w:rsidR="00590306">
          <w:rPr>
            <w:rFonts w:ascii="Arial" w:hAnsi="Arial" w:cs="Arial"/>
            <w:b w:val="0"/>
            <w:color w:val="auto"/>
            <w:sz w:val="24"/>
            <w:szCs w:val="24"/>
          </w:rPr>
          <w:t>s</w:t>
        </w:r>
      </w:ins>
      <w:r w:rsidR="00826F87" w:rsidRPr="00605020">
        <w:rPr>
          <w:rFonts w:ascii="Arial" w:hAnsi="Arial" w:cs="Arial"/>
          <w:b w:val="0"/>
          <w:color w:val="auto"/>
          <w:sz w:val="24"/>
          <w:szCs w:val="24"/>
        </w:rPr>
        <w:t xml:space="preserve"> and yield daughter cells </w:t>
      </w:r>
      <w:r w:rsidR="006C28C4" w:rsidRPr="006C28C4">
        <w:rPr>
          <w:rFonts w:ascii="Arial" w:hAnsi="Arial" w:cs="Arial"/>
          <w:b w:val="0"/>
          <w:i/>
          <w:color w:val="auto"/>
          <w:sz w:val="24"/>
          <w:szCs w:val="24"/>
          <w:rPrChange w:id="2607" w:author="bidyut k mohanty" w:date="2012-04-23T12:52:00Z">
            <w:rPr>
              <w:rFonts w:ascii="Arial" w:hAnsi="Arial" w:cs="Arial"/>
              <w:b w:val="0"/>
              <w:color w:val="auto"/>
              <w:sz w:val="24"/>
              <w:szCs w:val="24"/>
            </w:rPr>
          </w:rPrChange>
        </w:rPr>
        <w:t xml:space="preserve">MET15 </w:t>
      </w:r>
      <w:r w:rsidR="006C28C4" w:rsidRPr="006C28C4">
        <w:rPr>
          <w:rFonts w:ascii="Arial" w:hAnsi="Arial" w:cs="Arial"/>
          <w:b w:val="0"/>
          <w:i/>
          <w:color w:val="auto"/>
          <w:sz w:val="24"/>
          <w:szCs w:val="24"/>
          <w:vertAlign w:val="superscript"/>
          <w:rPrChange w:id="2608" w:author="bidyut k mohanty" w:date="2012-04-23T12:52:00Z">
            <w:rPr>
              <w:rFonts w:ascii="Arial" w:hAnsi="Arial" w:cs="Arial"/>
              <w:b w:val="0"/>
              <w:color w:val="auto"/>
              <w:sz w:val="24"/>
              <w:szCs w:val="24"/>
              <w:vertAlign w:val="superscript"/>
            </w:rPr>
          </w:rPrChange>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2609" w:author="Hong Qin" w:date="2012-04-23T00:08:00Z">
        <w:r w:rsidR="00A67108">
          <w:rPr>
            <w:rFonts w:ascii="Arial" w:hAnsi="Arial" w:cs="Arial"/>
            <w:b w:val="0"/>
            <w:color w:val="auto"/>
            <w:sz w:val="24"/>
            <w:szCs w:val="24"/>
          </w:rPr>
          <w:delText>LOH</w:delText>
        </w:r>
      </w:del>
      <w:del w:id="2610" w:author="bidyut k mohanty" w:date="2012-04-22T08:31:00Z">
        <w:r w:rsidR="00A67108">
          <w:rPr>
            <w:rFonts w:ascii="Arial" w:hAnsi="Arial" w:cs="Arial"/>
            <w:b w:val="0"/>
            <w:color w:val="auto"/>
            <w:sz w:val="24"/>
            <w:szCs w:val="24"/>
          </w:rPr>
          <w:delText>LOH</w:delText>
        </w:r>
      </w:del>
      <w:del w:id="2611" w:author="hong qin" w:date="2012-04-20T08:36:00Z">
        <w:r w:rsidR="00825255" w:rsidRPr="00605020">
          <w:rPr>
            <w:rFonts w:ascii="Arial" w:hAnsi="Arial" w:cs="Arial"/>
            <w:b w:val="0"/>
            <w:color w:val="auto"/>
            <w:sz w:val="24"/>
            <w:szCs w:val="24"/>
          </w:rPr>
          <w:delText>mutational</w:delText>
        </w:r>
      </w:del>
      <w:del w:id="2612" w:author="Hong Qin" w:date="2012-04-19T19:14:00Z">
        <w:r w:rsidR="00825255" w:rsidRPr="00605020" w:rsidDel="00A67108">
          <w:rPr>
            <w:rFonts w:ascii="Arial" w:hAnsi="Arial" w:cs="Arial"/>
            <w:b w:val="0"/>
            <w:color w:val="auto"/>
            <w:sz w:val="24"/>
            <w:szCs w:val="24"/>
          </w:rPr>
          <w:delText>mutation</w:delText>
        </w:r>
      </w:del>
      <w:ins w:id="2613" w:author="Hong Qin" w:date="2012-04-19T19:14:00Z">
        <w:r w:rsidR="00A67108">
          <w:rPr>
            <w:rFonts w:ascii="Arial" w:hAnsi="Arial" w:cs="Arial"/>
            <w:b w:val="0"/>
            <w:color w:val="auto"/>
            <w:sz w:val="24"/>
            <w:szCs w:val="24"/>
          </w:rPr>
          <w:t>LOH</w:t>
        </w:r>
      </w:ins>
      <w:ins w:id="2614" w:author="hong qin" w:date="2012-04-20T08:36:00Z">
        <w:del w:id="2615" w:author="bidyut k mohanty" w:date="2012-04-23T12:52:00Z">
          <w:r w:rsidR="00825255" w:rsidRPr="00605020" w:rsidDel="00590306">
            <w:rPr>
              <w:rFonts w:ascii="Arial" w:hAnsi="Arial" w:cs="Arial"/>
              <w:b w:val="0"/>
              <w:color w:val="auto"/>
              <w:sz w:val="24"/>
              <w:szCs w:val="24"/>
            </w:rPr>
            <w:delText>al</w:delText>
          </w:r>
        </w:del>
      </w:ins>
      <w:r w:rsidR="00825255" w:rsidRPr="00605020">
        <w:rPr>
          <w:rFonts w:ascii="Arial" w:hAnsi="Arial" w:cs="Arial"/>
          <w:b w:val="0"/>
          <w:color w:val="auto"/>
          <w:sz w:val="24"/>
          <w:szCs w:val="24"/>
        </w:rPr>
        <w:t xml:space="preserve"> events are observed because </w:t>
      </w:r>
      <w:r w:rsidR="006C28C4" w:rsidRPr="006C28C4">
        <w:rPr>
          <w:rFonts w:ascii="Arial" w:hAnsi="Arial" w:cs="Arial"/>
          <w:b w:val="0"/>
          <w:i/>
          <w:color w:val="auto"/>
          <w:sz w:val="24"/>
          <w:szCs w:val="24"/>
          <w:rPrChange w:id="2616" w:author="bidyut k mohanty" w:date="2012-04-23T12:52:00Z">
            <w:rPr>
              <w:rFonts w:ascii="Arial" w:hAnsi="Arial" w:cs="Arial"/>
              <w:b w:val="0"/>
              <w:color w:val="auto"/>
              <w:sz w:val="24"/>
              <w:szCs w:val="24"/>
            </w:rPr>
          </w:rPrChange>
        </w:rPr>
        <w:t>MET15</w:t>
      </w:r>
      <w:r w:rsidR="006C28C4" w:rsidRPr="006C28C4">
        <w:rPr>
          <w:rFonts w:ascii="Arial" w:hAnsi="Arial" w:cs="Arial"/>
          <w:b w:val="0"/>
          <w:i/>
          <w:color w:val="auto"/>
          <w:sz w:val="24"/>
          <w:szCs w:val="24"/>
          <w:vertAlign w:val="superscript"/>
          <w:rPrChange w:id="2617" w:author="bidyut k mohanty" w:date="2012-04-23T12:52:00Z">
            <w:rPr>
              <w:rFonts w:ascii="Arial" w:hAnsi="Arial" w:cs="Arial"/>
              <w:b w:val="0"/>
              <w:color w:val="auto"/>
              <w:sz w:val="24"/>
              <w:szCs w:val="24"/>
              <w:vertAlign w:val="superscript"/>
            </w:rPr>
          </w:rPrChange>
        </w:rPr>
        <w:t>+/-</w:t>
      </w:r>
      <w:r w:rsidR="00C04DD0" w:rsidRPr="00605020">
        <w:rPr>
          <w:rFonts w:ascii="Arial" w:hAnsi="Arial" w:cs="Arial"/>
          <w:b w:val="0"/>
          <w:color w:val="auto"/>
          <w:sz w:val="24"/>
          <w:szCs w:val="24"/>
        </w:rPr>
        <w:t xml:space="preserve"> and </w:t>
      </w:r>
      <w:r w:rsidR="006C28C4" w:rsidRPr="006C28C4">
        <w:rPr>
          <w:rFonts w:ascii="Arial" w:hAnsi="Arial" w:cs="Arial"/>
          <w:b w:val="0"/>
          <w:i/>
          <w:color w:val="auto"/>
          <w:sz w:val="24"/>
          <w:szCs w:val="24"/>
          <w:rPrChange w:id="2618" w:author="bidyut k mohanty" w:date="2012-04-23T12:52:00Z">
            <w:rPr>
              <w:rFonts w:ascii="Arial" w:hAnsi="Arial" w:cs="Arial"/>
              <w:b w:val="0"/>
              <w:color w:val="auto"/>
              <w:sz w:val="24"/>
              <w:szCs w:val="24"/>
            </w:rPr>
          </w:rPrChange>
        </w:rPr>
        <w:t>MET15</w:t>
      </w:r>
      <w:r w:rsidR="006C28C4" w:rsidRPr="006C28C4">
        <w:rPr>
          <w:rFonts w:ascii="Arial" w:hAnsi="Arial" w:cs="Arial"/>
          <w:b w:val="0"/>
          <w:i/>
          <w:color w:val="auto"/>
          <w:sz w:val="24"/>
          <w:szCs w:val="24"/>
          <w:vertAlign w:val="superscript"/>
          <w:rPrChange w:id="2619" w:author="bidyut k mohanty" w:date="2012-04-23T12:52:00Z">
            <w:rPr>
              <w:rFonts w:ascii="Arial" w:hAnsi="Arial" w:cs="Arial"/>
              <w:b w:val="0"/>
              <w:color w:val="auto"/>
              <w:sz w:val="24"/>
              <w:szCs w:val="24"/>
              <w:vertAlign w:val="superscript"/>
            </w:rPr>
          </w:rPrChange>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6C28C4" w:rsidRPr="006C28C4">
        <w:rPr>
          <w:rFonts w:ascii="Arial" w:hAnsi="Arial" w:cs="Arial"/>
          <w:b w:val="0"/>
          <w:i/>
          <w:color w:val="auto"/>
          <w:sz w:val="24"/>
          <w:szCs w:val="24"/>
          <w:rPrChange w:id="2620" w:author="bidyut k mohanty" w:date="2012-04-23T12:52:00Z">
            <w:rPr>
              <w:rFonts w:ascii="Arial" w:hAnsi="Arial" w:cs="Arial"/>
              <w:b w:val="0"/>
              <w:color w:val="auto"/>
              <w:sz w:val="24"/>
              <w:szCs w:val="24"/>
            </w:rPr>
          </w:rPrChange>
        </w:rPr>
        <w:t>MET15</w:t>
      </w:r>
      <w:r w:rsidR="006B2CD3" w:rsidRPr="00605020">
        <w:rPr>
          <w:rFonts w:ascii="Arial" w:hAnsi="Arial" w:cs="Arial"/>
          <w:b w:val="0"/>
          <w:color w:val="auto"/>
          <w:sz w:val="24"/>
          <w:szCs w:val="24"/>
        </w:rPr>
        <w:t xml:space="preserve"> locus (</w:t>
      </w:r>
      <w:r w:rsidR="006C28C4" w:rsidRPr="006C28C4">
        <w:rPr>
          <w:rFonts w:ascii="Arial" w:hAnsi="Arial" w:cs="Arial"/>
          <w:b w:val="0"/>
          <w:i/>
          <w:color w:val="auto"/>
          <w:sz w:val="24"/>
          <w:szCs w:val="24"/>
          <w:rPrChange w:id="2621" w:author="bidyut k mohanty" w:date="2012-04-23T12:52:00Z">
            <w:rPr>
              <w:rFonts w:ascii="Arial" w:hAnsi="Arial" w:cs="Arial"/>
              <w:b w:val="0"/>
              <w:color w:val="auto"/>
              <w:sz w:val="24"/>
              <w:szCs w:val="24"/>
            </w:rPr>
          </w:rPrChange>
        </w:rPr>
        <w:t>MET15</w:t>
      </w:r>
      <w:r w:rsidR="006C28C4" w:rsidRPr="006C28C4">
        <w:rPr>
          <w:rFonts w:ascii="Arial" w:hAnsi="Arial" w:cs="Arial"/>
          <w:b w:val="0"/>
          <w:i/>
          <w:color w:val="auto"/>
          <w:sz w:val="24"/>
          <w:szCs w:val="24"/>
          <w:vertAlign w:val="superscript"/>
          <w:rPrChange w:id="2622" w:author="bidyut k mohanty" w:date="2012-04-23T12:52:00Z">
            <w:rPr>
              <w:rFonts w:ascii="Arial" w:hAnsi="Arial" w:cs="Arial"/>
              <w:b w:val="0"/>
              <w:color w:val="auto"/>
              <w:sz w:val="24"/>
              <w:szCs w:val="24"/>
              <w:vertAlign w:val="superscript"/>
            </w:rPr>
          </w:rPrChange>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2623" w:author="Hong Qin" w:date="2012-04-19T19:15:00Z">
        <w:r w:rsidR="007C669D" w:rsidRPr="00605020" w:rsidDel="00A67108">
          <w:rPr>
            <w:rFonts w:ascii="Arial" w:hAnsi="Arial" w:cs="Arial"/>
            <w:b w:val="0"/>
            <w:color w:val="auto"/>
            <w:sz w:val="24"/>
            <w:szCs w:val="24"/>
          </w:rPr>
          <w:delText xml:space="preserve">mutational </w:delText>
        </w:r>
      </w:del>
      <w:ins w:id="2624"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lastRenderedPageBreak/>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proofErr w:type="gramStart"/>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proofErr w:type="gramEnd"/>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ins w:id="2625" w:author="bidyut k mohanty" w:date="2012-04-23T12:53:00Z">
        <w:r w:rsidR="00C94A9F">
          <w:rPr>
            <w:rFonts w:ascii="Arial" w:hAnsi="Arial" w:cs="Arial"/>
            <w:b w:val="0"/>
            <w:color w:val="auto"/>
            <w:sz w:val="24"/>
            <w:szCs w:val="24"/>
            <w:vertAlign w:val="subscript"/>
          </w:rPr>
          <w:t xml:space="preserve"> </w:t>
        </w:r>
      </w:ins>
      <w:r w:rsidRPr="0072137D">
        <w:rPr>
          <w:rFonts w:ascii="Arial" w:hAnsi="Arial" w:cs="Arial"/>
          <w:b w:val="0"/>
          <w:color w:val="auto"/>
          <w:sz w:val="24"/>
          <w:szCs w:val="24"/>
        </w:rPr>
        <w:t>dosage to yeast strains causes a decline in viability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006C28C4" w:rsidRPr="006C28C4">
        <w:rPr>
          <w:rFonts w:ascii="Arial" w:hAnsi="Arial" w:cs="Arial"/>
          <w:b w:val="0"/>
          <w:i/>
          <w:color w:val="auto"/>
          <w:sz w:val="24"/>
          <w:szCs w:val="24"/>
          <w:rPrChange w:id="2626" w:author="bidyut k mohanty" w:date="2012-04-23T12:54:00Z">
            <w:rPr>
              <w:rFonts w:ascii="Arial" w:hAnsi="Arial" w:cs="Arial"/>
              <w:b w:val="0"/>
              <w:color w:val="auto"/>
              <w:sz w:val="24"/>
              <w:szCs w:val="24"/>
            </w:rPr>
          </w:rPrChange>
        </w:rPr>
        <w:t>MET15</w:t>
      </w:r>
      <w:r w:rsidR="006C28C4" w:rsidRPr="006C28C4">
        <w:rPr>
          <w:rFonts w:ascii="Arial" w:hAnsi="Arial" w:cs="Arial"/>
          <w:b w:val="0"/>
          <w:i/>
          <w:color w:val="auto"/>
          <w:sz w:val="24"/>
          <w:szCs w:val="24"/>
          <w:vertAlign w:val="superscript"/>
          <w:rPrChange w:id="2627" w:author="bidyut k mohanty" w:date="2012-04-23T12:54:00Z">
            <w:rPr>
              <w:rFonts w:ascii="Arial" w:hAnsi="Arial" w:cs="Arial"/>
              <w:b w:val="0"/>
              <w:color w:val="auto"/>
              <w:sz w:val="24"/>
              <w:szCs w:val="24"/>
              <w:vertAlign w:val="superscript"/>
            </w:rPr>
          </w:rPrChange>
        </w:rPr>
        <w:t>+/-</w:t>
      </w:r>
      <w:r w:rsidR="006C28C4" w:rsidRPr="006C28C4">
        <w:rPr>
          <w:rFonts w:ascii="Arial" w:hAnsi="Arial" w:cs="Arial"/>
          <w:b w:val="0"/>
          <w:i/>
          <w:color w:val="auto"/>
          <w:sz w:val="24"/>
          <w:szCs w:val="24"/>
          <w:rPrChange w:id="2628" w:author="bidyut k mohanty" w:date="2012-04-23T12:54:00Z">
            <w:rPr>
              <w:rFonts w:ascii="Arial" w:hAnsi="Arial" w:cs="Arial"/>
              <w:b w:val="0"/>
              <w:color w:val="auto"/>
              <w:sz w:val="24"/>
              <w:szCs w:val="24"/>
            </w:rPr>
          </w:rPrChange>
        </w:rPr>
        <w:t xml:space="preserve"> </w:t>
      </w:r>
      <w:r w:rsidR="00E84778" w:rsidRPr="00605020">
        <w:rPr>
          <w:rFonts w:ascii="Arial" w:hAnsi="Arial" w:cs="Arial"/>
          <w:b w:val="0"/>
          <w:color w:val="auto"/>
          <w:sz w:val="24"/>
          <w:szCs w:val="24"/>
        </w:rPr>
        <w:t xml:space="preserve">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 xml:space="preserve">treated with </w:t>
      </w:r>
      <w:del w:id="2629" w:author="bidyut k mohanty" w:date="2012-04-23T12:54:00Z">
        <w:r w:rsidR="001B4207" w:rsidRPr="00605020" w:rsidDel="00490FCC">
          <w:rPr>
            <w:rFonts w:ascii="Arial" w:hAnsi="Arial" w:cs="Arial"/>
            <w:b w:val="0"/>
            <w:color w:val="auto"/>
            <w:sz w:val="24"/>
            <w:szCs w:val="24"/>
          </w:rPr>
          <w:delText>respective</w:delText>
        </w:r>
        <w:r w:rsidR="00E84778" w:rsidRPr="00605020" w:rsidDel="00490FCC">
          <w:rPr>
            <w:rFonts w:ascii="Arial" w:hAnsi="Arial" w:cs="Arial"/>
            <w:b w:val="0"/>
            <w:color w:val="auto"/>
            <w:sz w:val="24"/>
            <w:szCs w:val="24"/>
          </w:rPr>
          <w:delText xml:space="preserve"> </w:delText>
        </w:r>
      </w:del>
      <w:ins w:id="2630" w:author="bidyut k mohanty" w:date="2012-04-23T12:54:00Z">
        <w:r w:rsidR="00490FCC">
          <w:rPr>
            <w:rFonts w:ascii="Arial" w:hAnsi="Arial" w:cs="Arial"/>
            <w:b w:val="0"/>
            <w:color w:val="auto"/>
            <w:sz w:val="24"/>
            <w:szCs w:val="24"/>
          </w:rPr>
          <w:t>various</w:t>
        </w:r>
        <w:r w:rsidR="00490FCC" w:rsidRPr="00605020">
          <w:rPr>
            <w:rFonts w:ascii="Arial" w:hAnsi="Arial" w:cs="Arial"/>
            <w:b w:val="0"/>
            <w:color w:val="auto"/>
            <w:sz w:val="24"/>
            <w:szCs w:val="24"/>
          </w:rPr>
          <w:t xml:space="preserve"> </w:t>
        </w:r>
      </w:ins>
      <w:r w:rsidR="00E84778" w:rsidRPr="00605020">
        <w:rPr>
          <w:rFonts w:ascii="Arial" w:hAnsi="Arial" w:cs="Arial"/>
          <w:b w:val="0"/>
          <w:color w:val="auto"/>
          <w:sz w:val="24"/>
          <w:szCs w:val="24"/>
        </w:rPr>
        <w:t xml:space="preserve">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w:t>
      </w:r>
      <w:proofErr w:type="spellStart"/>
      <w:r w:rsidR="00E84778" w:rsidRPr="00605020">
        <w:rPr>
          <w:rFonts w:ascii="Arial" w:hAnsi="Arial" w:cs="Arial"/>
          <w:b w:val="0"/>
          <w:color w:val="auto"/>
          <w:sz w:val="24"/>
          <w:szCs w:val="24"/>
        </w:rPr>
        <w:t>plated</w:t>
      </w:r>
      <w:proofErr w:type="spellEnd"/>
      <w:r w:rsidR="00E84778" w:rsidRPr="00605020">
        <w:rPr>
          <w:rFonts w:ascii="Arial" w:hAnsi="Arial" w:cs="Arial"/>
          <w:b w:val="0"/>
          <w:color w:val="auto"/>
          <w:sz w:val="24"/>
          <w:szCs w:val="24"/>
        </w:rPr>
        <w:t xml:space="preserve">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w:t>
      </w:r>
      <w:r w:rsidR="006C28C4" w:rsidRPr="006C28C4">
        <w:rPr>
          <w:rFonts w:ascii="Arial" w:hAnsi="Arial" w:cs="Arial"/>
          <w:b w:val="0"/>
          <w:i/>
          <w:color w:val="auto"/>
          <w:sz w:val="24"/>
          <w:szCs w:val="24"/>
          <w:rPrChange w:id="2631" w:author="bidyut k mohanty" w:date="2012-04-23T12:55:00Z">
            <w:rPr>
              <w:rFonts w:ascii="Arial" w:hAnsi="Arial" w:cs="Arial"/>
              <w:b w:val="0"/>
              <w:color w:val="auto"/>
              <w:sz w:val="24"/>
              <w:szCs w:val="24"/>
            </w:rPr>
          </w:rPrChange>
        </w:rPr>
        <w:t>MET15</w:t>
      </w:r>
      <w:r w:rsidR="00E8660F" w:rsidRPr="00605020">
        <w:rPr>
          <w:rFonts w:ascii="Arial" w:hAnsi="Arial" w:cs="Arial"/>
          <w:b w:val="0"/>
          <w:color w:val="auto"/>
          <w:sz w:val="24"/>
          <w:szCs w:val="24"/>
        </w:rPr>
        <w:t xml:space="preserve">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w:t>
      </w:r>
      <w:proofErr w:type="spellStart"/>
      <w:proofErr w:type="gramStart"/>
      <w:r w:rsidR="0037693C" w:rsidRPr="00605020">
        <w:rPr>
          <w:rFonts w:ascii="Arial" w:hAnsi="Arial" w:cs="Arial"/>
          <w:b w:val="0"/>
          <w:color w:val="auto"/>
          <w:sz w:val="24"/>
          <w:szCs w:val="24"/>
        </w:rPr>
        <w:t>PbS</w:t>
      </w:r>
      <w:proofErr w:type="spellEnd"/>
      <w:proofErr w:type="gramEnd"/>
      <w:r w:rsidR="0037693C" w:rsidRPr="00605020">
        <w:rPr>
          <w:rFonts w:ascii="Arial" w:hAnsi="Arial" w:cs="Arial"/>
          <w:b w:val="0"/>
          <w:color w:val="auto"/>
          <w:sz w:val="24"/>
          <w:szCs w:val="24"/>
        </w:rPr>
        <w:t xml:space="preserve">,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ins w:id="2632" w:author="bidyut k mohanty" w:date="2012-04-23T12:56:00Z">
        <w:r w:rsidR="007C04BE">
          <w:rPr>
            <w:rFonts w:ascii="Arial" w:hAnsi="Arial" w:cs="Arial"/>
            <w:b w:val="0"/>
            <w:color w:val="auto"/>
            <w:sz w:val="24"/>
            <w:szCs w:val="24"/>
            <w:vertAlign w:val="subscript"/>
          </w:rPr>
          <w:t xml:space="preserve"> </w:t>
        </w:r>
      </w:ins>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000000" w:rsidRDefault="00D1595F">
      <w:pPr>
        <w:keepNext/>
        <w:spacing w:line="240" w:lineRule="auto"/>
        <w:rPr>
          <w:rFonts w:ascii="Arial" w:hAnsi="Arial" w:cs="Arial"/>
          <w:sz w:val="24"/>
          <w:szCs w:val="24"/>
        </w:rPr>
        <w:pPrChange w:id="2633" w:author="bidyut k mohanty" w:date="2012-04-22T08:31:00Z">
          <w:pPr>
            <w:keepNext/>
            <w:spacing w:line="480" w:lineRule="auto"/>
          </w:pPr>
        </w:pPrChange>
      </w:pPr>
      <w:commentRangeStart w:id="2634"/>
      <w:r w:rsidRPr="00D1595F">
        <w:rPr>
          <w:noProof/>
        </w:rPr>
        <w:lastRenderedPageBreak/>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commentRangeEnd w:id="2634"/>
      <w:r w:rsidR="00362D95">
        <w:rPr>
          <w:rStyle w:val="CommentReference"/>
        </w:rPr>
        <w:commentReference w:id="2634"/>
      </w:r>
      <w:r>
        <w:br w:type="textWrapping" w:clear="all"/>
      </w:r>
      <w:proofErr w:type="gramStart"/>
      <w:r w:rsidRPr="00D1595F">
        <w:rPr>
          <w:rFonts w:ascii="Arial" w:hAnsi="Arial" w:cs="Arial"/>
          <w:b/>
          <w:sz w:val="24"/>
          <w:szCs w:val="24"/>
        </w:rPr>
        <w:t>Figure 7.</w:t>
      </w:r>
      <w:proofErr w:type="gramEnd"/>
      <w:r>
        <w:rPr>
          <w:rFonts w:ascii="Arial" w:hAnsi="Arial" w:cs="Arial"/>
          <w:sz w:val="24"/>
          <w:szCs w:val="24"/>
        </w:rPr>
        <w:t xml:space="preserve"> </w:t>
      </w:r>
      <w:ins w:id="2635" w:author="bidyut k mohanty" w:date="2012-04-22T08:31:00Z">
        <w:r w:rsidR="00AE4926">
          <w:rPr>
            <w:rFonts w:ascii="Arial" w:hAnsi="Arial" w:cs="Arial"/>
            <w:sz w:val="24"/>
            <w:szCs w:val="24"/>
          </w:rPr>
          <w:t xml:space="preserve">A) </w:t>
        </w:r>
      </w:ins>
      <w:r w:rsidR="00C63FFD" w:rsidRPr="00D1595F">
        <w:rPr>
          <w:rFonts w:ascii="Arial" w:hAnsi="Arial" w:cs="Arial"/>
          <w:sz w:val="24"/>
          <w:szCs w:val="24"/>
        </w:rPr>
        <w:t xml:space="preserve">At a </w:t>
      </w:r>
      <w:proofErr w:type="spellStart"/>
      <w:proofErr w:type="gramStart"/>
      <w:r w:rsidR="00C63FFD" w:rsidRPr="00D1595F">
        <w:rPr>
          <w:rFonts w:ascii="Arial" w:hAnsi="Arial" w:cs="Arial"/>
          <w:sz w:val="24"/>
          <w:szCs w:val="24"/>
        </w:rPr>
        <w:t>C</w:t>
      </w:r>
      <w:r w:rsidR="00C63FFD" w:rsidRPr="00D1595F">
        <w:rPr>
          <w:rFonts w:ascii="Arial" w:hAnsi="Arial" w:cs="Arial"/>
          <w:sz w:val="24"/>
          <w:szCs w:val="24"/>
          <w:vertAlign w:val="subscript"/>
        </w:rPr>
        <w:t>v</w:t>
      </w:r>
      <w:proofErr w:type="spellEnd"/>
      <w:proofErr w:type="gramEnd"/>
      <w:r w:rsidR="00C63FFD" w:rsidRPr="00D1595F">
        <w:rPr>
          <w:rFonts w:ascii="Arial" w:hAnsi="Arial" w:cs="Arial"/>
          <w:sz w:val="24"/>
          <w:szCs w:val="24"/>
        </w:rPr>
        <w:t xml:space="preserve"> of 0.05, the initial concentration of colonies decreased by approximately one-half indicated by the blue curve. 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b</w:t>
      </w:r>
      <w:proofErr w:type="spellEnd"/>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id="2636" w:author="bidyut k mohanty" w:date="2012-04-22T08:31:00Z">
        <w:r w:rsidR="00AE4926">
          <w:rPr>
            <w:rFonts w:ascii="Arial" w:hAnsi="Arial" w:cs="Arial"/>
            <w:sz w:val="24"/>
            <w:szCs w:val="24"/>
          </w:rPr>
          <w:t xml:space="preserve"> </w:t>
        </w:r>
      </w:ins>
    </w:p>
    <w:p w:rsidR="009875F7" w:rsidRDefault="006C28C4" w:rsidP="00D1595F">
      <w:pPr>
        <w:spacing w:line="240" w:lineRule="auto"/>
        <w:rPr>
          <w:ins w:id="2637" w:author="Hong Qin" w:date="2012-04-23T00:08:00Z"/>
          <w:rFonts w:ascii="Arial" w:hAnsi="Arial" w:cs="Arial"/>
          <w:bCs/>
          <w:noProof/>
          <w:sz w:val="20"/>
          <w:szCs w:val="20"/>
        </w:rPr>
      </w:pPr>
      <w:ins w:id="2638" w:author="Hong Qin" w:date="2012-04-23T00:08:00Z">
        <w:r w:rsidRPr="006C28C4">
          <w:rPr>
            <w:noProof/>
          </w:rPr>
          <w:lastRenderedPageBreak/>
          <w:pict>
            <v:shapetype id="_x0000_t202" coordsize="21600,21600" o:spt="202" path="m,l,21600r21600,l21600,xe">
              <v:stroke joinstyle="miter"/>
              <v:path gradientshapeok="t" o:connecttype="rect"/>
            </v:shapetype>
            <v:shape id="_x0000_s1034" type="#_x0000_t202" style="position:absolute;margin-left:-15.7pt;margin-top:344.05pt;width:474.55pt;height:.05pt;z-index:251674624" wrapcoords="-34 0 -34 20855 21600 20855 21600 0 -34 0" stroked="f">
              <v:textbox style="mso-next-textbox:#_x0000_s1034;mso-fit-shape-to-text:t" inset="0,0,0,0">
                <w:txbxContent>
                  <w:p w:rsidR="00ED19FA" w:rsidRDefault="00ED19FA" w:rsidP="00E04ED1">
                    <w:pPr>
                      <w:pStyle w:val="Caption"/>
                      <w:spacing w:line="480" w:lineRule="auto"/>
                      <w:rPr>
                        <w:ins w:id="2639" w:author="Hong Qin" w:date="2012-04-23T00:08:00Z"/>
                        <w:rFonts w:ascii="Arial" w:hAnsi="Arial" w:cs="Arial"/>
                        <w:b w:val="0"/>
                        <w:color w:val="auto"/>
                        <w:sz w:val="24"/>
                        <w:szCs w:val="24"/>
                      </w:rPr>
                    </w:pPr>
                    <w:proofErr w:type="gramStart"/>
                    <w:ins w:id="2640" w:author="Hong Qin" w:date="2012-04-23T00:08:00Z">
                      <w:r w:rsidRPr="00D1743E">
                        <w:rPr>
                          <w:rFonts w:ascii="Arial" w:hAnsi="Arial" w:cs="Arial"/>
                          <w:color w:val="auto"/>
                          <w:sz w:val="24"/>
                          <w:szCs w:val="24"/>
                        </w:rPr>
                        <w:t xml:space="preserve">Figure </w:t>
                      </w:r>
                      <w:r>
                        <w:rPr>
                          <w:rFonts w:ascii="Arial" w:hAnsi="Arial" w:cs="Arial"/>
                          <w:color w:val="auto"/>
                          <w:sz w:val="24"/>
                          <w:szCs w:val="24"/>
                        </w:rPr>
                        <w:t>8.</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proofErr w:type="gram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proofErr w:type="gram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ins>
                  </w:p>
                </w:txbxContent>
              </v:textbox>
              <w10:wrap type="tight"/>
            </v:shape>
          </w:pict>
        </w:r>
        <w:r w:rsidR="004F4183">
          <w:rPr>
            <w:rFonts w:ascii="Arial" w:hAnsi="Arial" w:cs="Arial"/>
            <w:noProof/>
            <w:sz w:val="20"/>
            <w:szCs w:val="20"/>
            <w:rPrChange w:id="2641">
              <w:rPr>
                <w:noProof/>
                <w:sz w:val="16"/>
                <w:szCs w:val="16"/>
              </w:rPr>
            </w:rPrChange>
          </w:rPr>
          <w:drawing>
            <wp:anchor distT="0" distB="0" distL="114300" distR="114300" simplePos="0" relativeHeight="251673600"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642" w:author="Hong Qin" w:date="2012-04-23T00:08:00Z"/>
          <w:rFonts w:ascii="Arial" w:hAnsi="Arial" w:cs="Arial"/>
          <w:bCs/>
          <w:noProof/>
          <w:sz w:val="20"/>
          <w:szCs w:val="20"/>
        </w:rPr>
      </w:pPr>
    </w:p>
    <w:p w:rsidR="00A010DA" w:rsidRPr="00605020" w:rsidRDefault="004F4183" w:rsidP="00D1595F">
      <w:pPr>
        <w:spacing w:line="240" w:lineRule="auto"/>
        <w:rPr>
          <w:ins w:id="2643" w:author="Hong Qin" w:date="2012-04-23T00:08:00Z"/>
          <w:b/>
        </w:rPr>
      </w:pPr>
      <w:ins w:id="2644" w:author="Hong Qin" w:date="2012-04-23T00:08:00Z">
        <w:r>
          <w:rPr>
            <w:rFonts w:ascii="Arial" w:hAnsi="Arial" w:cs="Arial"/>
            <w:bCs/>
            <w:noProof/>
            <w:sz w:val="20"/>
            <w:szCs w:val="20"/>
            <w:rPrChange w:id="2645">
              <w:rPr>
                <w:noProof/>
                <w:sz w:val="16"/>
                <w:szCs w:val="16"/>
              </w:rPr>
            </w:rPrChange>
          </w:rPr>
          <w:lastRenderedPageBreak/>
          <w:drawing>
            <wp:inline distT="0" distB="0" distL="0" distR="0">
              <wp:extent cx="5882986" cy="5882986"/>
              <wp:effectExtent l="19050" t="0" r="346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6C28C4" w:rsidP="00D1595F">
      <w:pPr>
        <w:spacing w:line="240" w:lineRule="auto"/>
        <w:rPr>
          <w:ins w:id="2646" w:author="bidyut k mohanty" w:date="2012-04-22T08:31:00Z"/>
          <w:rFonts w:ascii="Arial" w:hAnsi="Arial" w:cs="Arial"/>
          <w:bCs/>
          <w:noProof/>
          <w:sz w:val="20"/>
          <w:szCs w:val="20"/>
        </w:rPr>
      </w:pPr>
      <w:ins w:id="2647" w:author="bidyut k mohanty" w:date="2012-04-22T08:31:00Z">
        <w:r w:rsidRPr="006C28C4">
          <w:rPr>
            <w:noProof/>
          </w:rPr>
          <w:lastRenderedPageBreak/>
          <w:pict>
            <v:shape id="_x0000_s1030" type="#_x0000_t202" style="position:absolute;margin-left:-15.7pt;margin-top:344.05pt;width:474.55pt;height:.05pt;z-index:251671552" wrapcoords="-34 0 -34 20855 21600 20855 21600 0 -34 0" stroked="f">
              <v:textbox style="mso-next-textbox:#_x0000_s1030;mso-fit-shape-to-text:t" inset="0,0,0,0">
                <w:txbxContent>
                  <w:p w:rsidR="00ED19FA" w:rsidRDefault="00ED19FA" w:rsidP="00E04ED1">
                    <w:pPr>
                      <w:pStyle w:val="Caption"/>
                      <w:spacing w:line="480" w:lineRule="auto"/>
                      <w:rPr>
                        <w:ins w:id="2648" w:author="bidyut k mohanty" w:date="2012-04-22T08:31:00Z"/>
                        <w:rFonts w:ascii="Arial" w:hAnsi="Arial" w:cs="Arial"/>
                        <w:b w:val="0"/>
                        <w:color w:val="auto"/>
                        <w:sz w:val="24"/>
                        <w:szCs w:val="24"/>
                      </w:rPr>
                    </w:pPr>
                    <w:proofErr w:type="gramStart"/>
                    <w:ins w:id="2649"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proofErr w:type="gram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proofErr w:type="gram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ins>
                  </w:p>
                </w:txbxContent>
              </v:textbox>
              <w10:wrap type="tight"/>
            </v:shape>
          </w:pict>
        </w:r>
        <w:r w:rsidR="004F4183">
          <w:rPr>
            <w:rFonts w:ascii="Arial" w:hAnsi="Arial" w:cs="Arial"/>
            <w:noProof/>
            <w:sz w:val="20"/>
            <w:szCs w:val="20"/>
            <w:rPrChange w:id="2650">
              <w:rPr>
                <w:noProof/>
                <w:sz w:val="16"/>
                <w:szCs w:val="16"/>
              </w:rPr>
            </w:rPrChange>
          </w:rPr>
          <w:drawing>
            <wp:anchor distT="0" distB="0" distL="114300" distR="114300" simplePos="0" relativeHeight="251670528"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2"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651" w:author="bidyut k mohanty" w:date="2012-04-22T08:31:00Z"/>
          <w:rFonts w:ascii="Arial" w:hAnsi="Arial" w:cs="Arial"/>
          <w:bCs/>
          <w:noProof/>
          <w:sz w:val="20"/>
          <w:szCs w:val="20"/>
        </w:rPr>
      </w:pPr>
    </w:p>
    <w:p w:rsidR="00A010DA" w:rsidRPr="00605020" w:rsidRDefault="004F4183" w:rsidP="00D1595F">
      <w:pPr>
        <w:spacing w:line="240" w:lineRule="auto"/>
        <w:rPr>
          <w:ins w:id="2652" w:author="bidyut k mohanty" w:date="2012-04-22T08:31:00Z"/>
          <w:b/>
        </w:rPr>
      </w:pPr>
      <w:ins w:id="2653" w:author="bidyut k mohanty" w:date="2012-04-22T08:31:00Z">
        <w:r>
          <w:rPr>
            <w:rFonts w:ascii="Arial" w:hAnsi="Arial" w:cs="Arial"/>
            <w:bCs/>
            <w:noProof/>
            <w:sz w:val="20"/>
            <w:szCs w:val="20"/>
            <w:rPrChange w:id="2654">
              <w:rPr>
                <w:noProof/>
                <w:sz w:val="16"/>
                <w:szCs w:val="16"/>
              </w:rPr>
            </w:rPrChange>
          </w:rPr>
          <w:lastRenderedPageBreak/>
          <w:drawing>
            <wp:inline distT="0" distB="0" distL="0" distR="0">
              <wp:extent cx="5882986" cy="5882986"/>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6C28C4" w:rsidP="00D1595F">
      <w:pPr>
        <w:spacing w:line="240" w:lineRule="auto"/>
        <w:rPr>
          <w:ins w:id="2655" w:author="bidyut k mohanty" w:date="2012-04-22T08:31:00Z"/>
          <w:rFonts w:ascii="Arial" w:hAnsi="Arial" w:cs="Arial"/>
          <w:bCs/>
          <w:noProof/>
          <w:sz w:val="20"/>
          <w:szCs w:val="20"/>
        </w:rPr>
      </w:pPr>
      <w:ins w:id="2656" w:author="bidyut k mohanty" w:date="2012-04-22T08:31:00Z">
        <w:r w:rsidRPr="006C28C4">
          <w:rPr>
            <w:noProof/>
          </w:rPr>
          <w:pict>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ED19FA" w:rsidRDefault="00ED19FA" w:rsidP="00E04ED1">
                    <w:pPr>
                      <w:pStyle w:val="Caption"/>
                      <w:spacing w:line="480" w:lineRule="auto"/>
                      <w:rPr>
                        <w:ins w:id="2657" w:author="bidyut k mohanty" w:date="2012-04-22T08:31:00Z"/>
                        <w:rFonts w:ascii="Arial" w:hAnsi="Arial" w:cs="Arial"/>
                        <w:b w:val="0"/>
                        <w:color w:val="auto"/>
                        <w:sz w:val="24"/>
                        <w:szCs w:val="24"/>
                      </w:rPr>
                    </w:pPr>
                    <w:proofErr w:type="gramStart"/>
                    <w:ins w:id="2658"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w:t>
                      </w:r>
                      <w:proofErr w:type="gramEnd"/>
                      <w:r>
                        <w:rPr>
                          <w:rFonts w:ascii="Arial" w:hAnsi="Arial" w:cs="Arial"/>
                          <w:color w:val="auto"/>
                          <w:sz w:val="24"/>
                          <w:szCs w:val="24"/>
                        </w:rPr>
                        <w:t xml:space="preserve">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w:t>
                      </w:r>
                      <w:proofErr w:type="spellStart"/>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w:t>
                      </w:r>
                      <w:proofErr w:type="spellStart"/>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proofErr w:type="gram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proofErr w:type="gramEnd"/>
                      <w:r>
                        <w:rPr>
                          <w:rFonts w:ascii="Arial" w:hAnsi="Arial" w:cs="Arial"/>
                          <w:b w:val="0"/>
                          <w:color w:val="auto"/>
                          <w:sz w:val="24"/>
                          <w:szCs w:val="24"/>
                        </w:rPr>
                        <w:t xml:space="preserve">. </w:t>
                      </w:r>
                    </w:ins>
                  </w:p>
                </w:txbxContent>
              </v:textbox>
              <w10:wrap type="tight"/>
            </v:shape>
          </w:pict>
        </w:r>
      </w:ins>
    </w:p>
    <w:p w:rsidR="009875F7" w:rsidRDefault="004F4183" w:rsidP="00D1595F">
      <w:pPr>
        <w:spacing w:line="240" w:lineRule="auto"/>
        <w:rPr>
          <w:ins w:id="2659" w:author="bidyut k mohanty" w:date="2012-04-22T08:31:00Z"/>
          <w:rFonts w:ascii="Arial" w:hAnsi="Arial" w:cs="Arial"/>
          <w:bCs/>
          <w:noProof/>
          <w:sz w:val="20"/>
          <w:szCs w:val="20"/>
        </w:rPr>
      </w:pPr>
      <w:ins w:id="2660" w:author="Hong Qin" w:date="2012-04-22T22:58:00Z">
        <w:r>
          <w:rPr>
            <w:rFonts w:ascii="Arial" w:hAnsi="Arial" w:cs="Arial"/>
            <w:bCs/>
            <w:noProof/>
            <w:sz w:val="20"/>
            <w:szCs w:val="20"/>
            <w:rPrChange w:id="2661">
              <w:rPr>
                <w:noProof/>
                <w:sz w:val="16"/>
                <w:szCs w:val="16"/>
              </w:rPr>
            </w:rPrChange>
          </w:rPr>
          <w:lastRenderedPageBreak/>
          <w:drawing>
            <wp:anchor distT="0" distB="0" distL="114300" distR="114300" simplePos="0" relativeHeight="251666432" behindDoc="1" locked="0" layoutInCell="1" allowOverlap="1">
              <wp:simplePos x="0" y="0"/>
              <wp:positionH relativeFrom="column">
                <wp:posOffset>913765</wp:posOffset>
              </wp:positionH>
              <wp:positionV relativeFrom="paragraph">
                <wp:posOffset>-5915025</wp:posOffset>
              </wp:positionV>
              <wp:extent cx="4910455" cy="3190875"/>
              <wp:effectExtent l="25400" t="0" r="0" b="0"/>
              <wp:wrapTight wrapText="bothSides">
                <wp:wrapPolygon edited="0">
                  <wp:start x="-112" y="0"/>
                  <wp:lineTo x="-112" y="21493"/>
                  <wp:lineTo x="21564" y="21493"/>
                  <wp:lineTo x="21564" y="0"/>
                  <wp:lineTo x="-112"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4910455" cy="3190875"/>
                      </a:xfrm>
                      <a:prstGeom prst="rect">
                        <a:avLst/>
                      </a:prstGeom>
                    </pic:spPr>
                  </pic:pic>
                </a:graphicData>
              </a:graphic>
            </wp:anchor>
          </w:drawing>
        </w:r>
      </w:ins>
    </w:p>
    <w:p w:rsidR="00A010DA" w:rsidRPr="00605020" w:rsidRDefault="004F4183" w:rsidP="00D1595F">
      <w:pPr>
        <w:spacing w:line="240" w:lineRule="auto"/>
        <w:rPr>
          <w:ins w:id="2662" w:author="bidyut k mohanty" w:date="2012-04-22T08:31:00Z"/>
          <w:b/>
        </w:rPr>
      </w:pPr>
      <w:ins w:id="2663" w:author="bidyut k mohanty" w:date="2012-04-22T08:31:00Z">
        <w:r>
          <w:rPr>
            <w:rFonts w:ascii="Arial" w:hAnsi="Arial" w:cs="Arial"/>
            <w:bCs/>
            <w:noProof/>
            <w:sz w:val="20"/>
            <w:szCs w:val="20"/>
            <w:rPrChange w:id="2664">
              <w:rPr>
                <w:noProof/>
                <w:sz w:val="16"/>
                <w:szCs w:val="16"/>
              </w:rPr>
            </w:rPrChange>
          </w:rPr>
          <w:drawing>
            <wp:inline distT="0" distB="0" distL="0" distR="0">
              <wp:extent cx="3094355" cy="3094355"/>
              <wp:effectExtent l="2540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04793" cy="3104793"/>
                      </a:xfrm>
                      <a:prstGeom prst="rect">
                        <a:avLst/>
                      </a:prstGeom>
                      <a:noFill/>
                      <a:ln w="9525">
                        <a:noFill/>
                        <a:miter lim="800000"/>
                        <a:headEnd/>
                        <a:tailEnd/>
                      </a:ln>
                    </pic:spPr>
                  </pic:pic>
                </a:graphicData>
              </a:graphic>
            </wp:inline>
          </w:drawing>
        </w:r>
      </w:ins>
    </w:p>
    <w:p w:rsidR="006C403E" w:rsidRDefault="0072137D" w:rsidP="009875F7">
      <w:pPr>
        <w:pStyle w:val="Caption"/>
        <w:keepNext/>
        <w:spacing w:line="480" w:lineRule="auto"/>
        <w:rPr>
          <w:ins w:id="2665" w:author="Hong Qin" w:date="2012-04-22T22:58:00Z"/>
          <w:rFonts w:ascii="Arial" w:hAnsi="Arial" w:cs="Arial"/>
          <w:b w:val="0"/>
          <w:color w:val="auto"/>
          <w:sz w:val="24"/>
          <w:szCs w:val="24"/>
        </w:rPr>
      </w:pPr>
      <w:proofErr w:type="gramStart"/>
      <w:r w:rsidRPr="0072137D">
        <w:rPr>
          <w:rFonts w:ascii="Arial" w:hAnsi="Arial" w:cs="Arial"/>
          <w:b w:val="0"/>
          <w:color w:val="auto"/>
          <w:sz w:val="24"/>
          <w:szCs w:val="24"/>
        </w:rPr>
        <w:lastRenderedPageBreak/>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w:t>
      </w:r>
      <w:proofErr w:type="gramEnd"/>
      <w:r w:rsidRPr="0072137D">
        <w:rPr>
          <w:rFonts w:ascii="Arial" w:hAnsi="Arial" w:cs="Arial"/>
          <w:b w:val="0"/>
          <w:color w:val="auto"/>
          <w:sz w:val="24"/>
          <w:szCs w:val="24"/>
        </w:rPr>
        <w:t xml:space="preserve">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proofErr w:type="gram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proofErr w:type="gram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2666" w:author="Hong Qin" w:date="2012-04-19T19:16:00Z">
        <w:r w:rsidR="002C375D" w:rsidRPr="00605020" w:rsidDel="00053B8D">
          <w:rPr>
            <w:rFonts w:ascii="Arial" w:hAnsi="Arial" w:cs="Arial"/>
            <w:b w:val="0"/>
            <w:color w:val="auto"/>
            <w:sz w:val="24"/>
            <w:szCs w:val="24"/>
          </w:rPr>
          <w:delText>lifespan</w:delText>
        </w:r>
      </w:del>
      <w:ins w:id="2667"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w:t>
      </w:r>
      <w:proofErr w:type="spellStart"/>
      <w:r w:rsidR="00974750">
        <w:rPr>
          <w:rFonts w:ascii="Arial" w:hAnsi="Arial" w:cs="Arial"/>
          <w:b w:val="0"/>
          <w:color w:val="auto"/>
          <w:sz w:val="24"/>
          <w:szCs w:val="24"/>
        </w:rPr>
        <w:t>Cb</w:t>
      </w:r>
      <w:proofErr w:type="spellEnd"/>
      <w:r w:rsidR="00974750">
        <w:rPr>
          <w:rFonts w:ascii="Arial" w:hAnsi="Arial" w:cs="Arial"/>
          <w:b w:val="0"/>
          <w:color w:val="auto"/>
          <w:sz w:val="24"/>
          <w:szCs w:val="24"/>
        </w:rPr>
        <w:t>/</w:t>
      </w:r>
      <w:proofErr w:type="spellStart"/>
      <w:r w:rsidR="00974750">
        <w:rPr>
          <w:rFonts w:ascii="Arial" w:hAnsi="Arial" w:cs="Arial"/>
          <w:b w:val="0"/>
          <w:color w:val="auto"/>
          <w:sz w:val="24"/>
          <w:szCs w:val="24"/>
        </w:rPr>
        <w:t>Cv</w:t>
      </w:r>
      <w:proofErr w:type="spellEnd"/>
      <w:r w:rsidR="00974750">
        <w:rPr>
          <w:rFonts w:ascii="Arial" w:hAnsi="Arial" w:cs="Arial"/>
          <w:b w:val="0"/>
          <w:color w:val="auto"/>
          <w:sz w:val="24"/>
          <w:szCs w:val="24"/>
        </w:rPr>
        <w:t xml:space="preserve">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del w:id="2668" w:author="Hong Qin" w:date="2012-04-19T19:16:00Z">
        <w:r w:rsidR="00974750" w:rsidDel="00053B8D">
          <w:rPr>
            <w:rFonts w:ascii="Arial" w:hAnsi="Arial" w:cs="Arial"/>
            <w:b w:val="0"/>
            <w:color w:val="auto"/>
            <w:sz w:val="24"/>
            <w:szCs w:val="24"/>
          </w:rPr>
          <w:delText>lifespan</w:delText>
        </w:r>
      </w:del>
      <w:ins w:id="2669"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w:t>
      </w:r>
      <w:proofErr w:type="spellStart"/>
      <w:r w:rsidR="00974750">
        <w:rPr>
          <w:rFonts w:ascii="Arial" w:hAnsi="Arial" w:cs="Arial"/>
          <w:b w:val="0"/>
          <w:color w:val="auto"/>
          <w:sz w:val="24"/>
          <w:szCs w:val="24"/>
        </w:rPr>
        <w:t>Cb</w:t>
      </w:r>
      <w:proofErr w:type="spellEnd"/>
      <w:r w:rsidR="00974750">
        <w:rPr>
          <w:rFonts w:ascii="Arial" w:hAnsi="Arial" w:cs="Arial"/>
          <w:b w:val="0"/>
          <w:color w:val="auto"/>
          <w:sz w:val="24"/>
          <w:szCs w:val="24"/>
        </w:rPr>
        <w:t>/</w:t>
      </w:r>
      <w:proofErr w:type="spellStart"/>
      <w:r w:rsidR="00974750">
        <w:rPr>
          <w:rFonts w:ascii="Arial" w:hAnsi="Arial" w:cs="Arial"/>
          <w:b w:val="0"/>
          <w:color w:val="auto"/>
          <w:sz w:val="24"/>
          <w:szCs w:val="24"/>
        </w:rPr>
        <w:t>Cv</w:t>
      </w:r>
      <w:proofErr w:type="spellEnd"/>
      <w:r w:rsidR="00974750">
        <w:rPr>
          <w:rFonts w:ascii="Arial" w:hAnsi="Arial" w:cs="Arial"/>
          <w:b w:val="0"/>
          <w:color w:val="auto"/>
          <w:sz w:val="24"/>
          <w:szCs w:val="24"/>
        </w:rPr>
        <w:t xml:space="preserve"> ratio. </w:t>
      </w:r>
    </w:p>
    <w:p w:rsidR="009875F7" w:rsidRDefault="00AB4211" w:rsidP="009875F7">
      <w:pPr>
        <w:pStyle w:val="Caption"/>
        <w:keepNext/>
        <w:numPr>
          <w:ins w:id="2670" w:author="Hong Qin" w:date="2012-04-22T22:58:00Z"/>
        </w:numPr>
        <w:spacing w:line="480" w:lineRule="auto"/>
      </w:pPr>
      <w:r>
        <w:rPr>
          <w:rFonts w:ascii="Arial" w:hAnsi="Arial" w:cs="Arial"/>
          <w:b w:val="0"/>
          <w:noProof/>
          <w:color w:val="auto"/>
          <w:sz w:val="24"/>
          <w:szCs w:val="24"/>
        </w:rPr>
        <w:drawing>
          <wp:inline distT="0" distB="0" distL="0" distR="0">
            <wp:extent cx="3592689" cy="3592689"/>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597021" cy="3597021"/>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proofErr w:type="gramStart"/>
      <w:r w:rsidRPr="009875F7">
        <w:rPr>
          <w:rFonts w:ascii="Arial" w:hAnsi="Arial" w:cs="Arial"/>
          <w:b/>
          <w:sz w:val="24"/>
          <w:szCs w:val="24"/>
        </w:rPr>
        <w:t>Figure 10</w:t>
      </w:r>
      <w:r w:rsidR="008E6F57">
        <w:rPr>
          <w:rFonts w:ascii="Arial" w:hAnsi="Arial" w:cs="Arial"/>
          <w:sz w:val="24"/>
          <w:szCs w:val="24"/>
        </w:rPr>
        <w:t>.</w:t>
      </w:r>
      <w:proofErr w:type="gramEnd"/>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proofErr w:type="spellEnd"/>
      <w:r w:rsidR="00FF60E2">
        <w:rPr>
          <w:rFonts w:ascii="Arial" w:hAnsi="Arial" w:cs="Arial"/>
          <w:sz w:val="24"/>
          <w:szCs w:val="24"/>
        </w:rPr>
        <w:t>/</w:t>
      </w:r>
      <w:proofErr w:type="spellStart"/>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del w:id="2671" w:author="Hong Qin" w:date="2012-04-19T19:16:00Z">
        <w:r w:rsidR="00FF60E2" w:rsidDel="00053B8D">
          <w:rPr>
            <w:rFonts w:ascii="Arial" w:hAnsi="Arial" w:cs="Arial"/>
            <w:sz w:val="24"/>
            <w:szCs w:val="24"/>
          </w:rPr>
          <w:delText>lifespan</w:delText>
        </w:r>
      </w:del>
      <w:ins w:id="2672" w:author="Hong Qin" w:date="2012-04-19T19:16:00Z">
        <w:r w:rsidR="00053B8D">
          <w:rPr>
            <w:rFonts w:ascii="Arial" w:hAnsi="Arial" w:cs="Arial"/>
            <w:sz w:val="24"/>
            <w:szCs w:val="24"/>
          </w:rPr>
          <w:t>life span</w:t>
        </w:r>
      </w:ins>
      <w:r w:rsidR="007841A0">
        <w:rPr>
          <w:rFonts w:ascii="Arial" w:hAnsi="Arial" w:cs="Arial"/>
          <w:sz w:val="24"/>
          <w:szCs w:val="24"/>
        </w:rPr>
        <w:t xml:space="preserve">. The positive correlation suggests that cells with a better mitotic asymmetry have a longer </w:t>
      </w:r>
      <w:del w:id="2673" w:author="Hong Qin" w:date="2012-04-19T19:16:00Z">
        <w:r w:rsidR="007841A0" w:rsidDel="00053B8D">
          <w:rPr>
            <w:rFonts w:ascii="Arial" w:hAnsi="Arial" w:cs="Arial"/>
            <w:sz w:val="24"/>
            <w:szCs w:val="24"/>
          </w:rPr>
          <w:delText>lifespan</w:delText>
        </w:r>
      </w:del>
      <w:ins w:id="2674" w:author="Hong Qin" w:date="2012-04-19T19:16:00Z">
        <w:r w:rsidR="00053B8D">
          <w:rPr>
            <w:rFonts w:ascii="Arial" w:hAnsi="Arial" w:cs="Arial"/>
            <w:sz w:val="24"/>
            <w:szCs w:val="24"/>
          </w:rPr>
          <w:t>life span</w:t>
        </w:r>
      </w:ins>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lastRenderedPageBreak/>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00000" w:rsidRDefault="006C28C4">
      <w:pPr>
        <w:pStyle w:val="Caption"/>
        <w:spacing w:line="480" w:lineRule="auto"/>
        <w:rPr>
          <w:ins w:id="2675" w:author="Lindsay" w:date="2012-04-21T22:26:00Z"/>
          <w:rFonts w:ascii="Arial" w:hAnsi="Arial" w:cs="Arial"/>
          <w:b w:val="0"/>
          <w:color w:val="auto"/>
          <w:sz w:val="24"/>
          <w:szCs w:val="24"/>
        </w:rPr>
        <w:pPrChange w:id="2676" w:author="Lindsay" w:date="2012-04-21T22:28:00Z">
          <w:pPr>
            <w:pStyle w:val="Caption"/>
          </w:pPr>
        </w:pPrChange>
      </w:pPr>
      <w:proofErr w:type="gramStart"/>
      <w:r w:rsidRPr="006C28C4">
        <w:rPr>
          <w:rFonts w:ascii="Arial" w:hAnsi="Arial"/>
          <w:b w:val="0"/>
          <w:color w:val="auto"/>
          <w:sz w:val="24"/>
          <w:rPrChange w:id="2677" w:author="bidyut k mohanty" w:date="2012-04-22T08:31:00Z">
            <w:rPr>
              <w:rFonts w:ascii="Arial" w:hAnsi="Arial" w:cs="Arial"/>
              <w:sz w:val="24"/>
              <w:szCs w:val="24"/>
            </w:rPr>
          </w:rPrChange>
        </w:rPr>
        <w:t>Figure 11.</w:t>
      </w:r>
      <w:proofErr w:type="gramEnd"/>
      <w:ins w:id="2678" w:author="hong qin" w:date="2012-04-20T08:36:00Z">
        <w:del w:id="2679" w:author="hong qin" w:date="2012-04-20T08:36:00Z">
          <w:r w:rsidRPr="006C28C4">
            <w:rPr>
              <w:rFonts w:ascii="Arial" w:hAnsi="Arial"/>
              <w:b w:val="0"/>
              <w:color w:val="auto"/>
              <w:sz w:val="24"/>
              <w:rPrChange w:id="2680" w:author="bidyut k mohanty" w:date="2012-04-22T08:31:00Z">
                <w:rPr>
                  <w:rFonts w:ascii="Arial" w:hAnsi="Arial" w:cs="Arial"/>
                  <w:sz w:val="24"/>
                  <w:szCs w:val="24"/>
                </w:rPr>
              </w:rPrChange>
            </w:rPr>
            <w:delText xml:space="preserve"> </w:delText>
          </w:r>
        </w:del>
      </w:ins>
      <w:del w:id="2681" w:author="hong qin" w:date="2012-04-20T08:36:00Z">
        <w:r w:rsidR="000F5189">
          <w:rPr>
            <w:rFonts w:ascii="Arial" w:hAnsi="Arial" w:cs="Arial"/>
            <w:sz w:val="24"/>
            <w:szCs w:val="24"/>
          </w:rPr>
          <w:delText>Lifespan</w:delText>
        </w:r>
      </w:del>
      <w:ins w:id="2682" w:author="hong qin" w:date="2012-04-20T08:36:00Z">
        <w:r w:rsidR="00C501A6" w:rsidRPr="00C501A6">
          <w:rPr>
            <w:rFonts w:ascii="Arial" w:hAnsi="Arial" w:cs="Arial"/>
            <w:sz w:val="24"/>
            <w:szCs w:val="24"/>
          </w:rPr>
          <w:t xml:space="preserve"> </w:t>
        </w:r>
      </w:ins>
      <w:del w:id="2683" w:author="Hong Qin" w:date="2012-04-19T19:16:00Z">
        <w:r w:rsidR="000F5189" w:rsidDel="00053B8D">
          <w:rPr>
            <w:rFonts w:ascii="Arial" w:hAnsi="Arial" w:cs="Arial"/>
            <w:sz w:val="24"/>
            <w:szCs w:val="24"/>
          </w:rPr>
          <w:delText>Lifespan</w:delText>
        </w:r>
      </w:del>
      <w:ins w:id="2684" w:author="Hong Qin" w:date="2012-04-19T19:16:00Z">
        <w:r w:rsidRPr="006C28C4">
          <w:rPr>
            <w:rFonts w:ascii="Arial" w:hAnsi="Arial"/>
            <w:b w:val="0"/>
            <w:color w:val="auto"/>
            <w:sz w:val="24"/>
            <w:rPrChange w:id="2685" w:author="bidyut k mohanty" w:date="2012-04-22T08:31:00Z">
              <w:rPr>
                <w:rFonts w:ascii="Arial" w:hAnsi="Arial" w:cs="Arial"/>
                <w:sz w:val="24"/>
                <w:szCs w:val="24"/>
              </w:rPr>
            </w:rPrChange>
          </w:rPr>
          <w:t>Life span</w:t>
        </w:r>
      </w:ins>
      <w:r w:rsidRPr="006C28C4">
        <w:rPr>
          <w:rFonts w:ascii="Arial" w:hAnsi="Arial"/>
          <w:b w:val="0"/>
          <w:color w:val="auto"/>
          <w:sz w:val="24"/>
          <w:rPrChange w:id="2686" w:author="bidyut k mohanty" w:date="2012-04-22T08:31:00Z">
            <w:rPr>
              <w:rFonts w:ascii="Arial" w:hAnsi="Arial" w:cs="Arial"/>
              <w:sz w:val="24"/>
              <w:szCs w:val="24"/>
            </w:rPr>
          </w:rPrChange>
        </w:rPr>
        <w:t xml:space="preserve"> tolerance, length of CLS, and frequency of mitotic asymmetrical events are interrelated factors in budding yeast. A higher tolerance to oxidative stress is associated with a longer CLS</w:t>
      </w:r>
      <w:ins w:id="2687" w:author="bidyut k mohanty" w:date="2012-04-22T08:31:00Z">
        <w:r w:rsidR="00AE4926"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ins>
    </w:p>
    <w:p w:rsidR="004F4183" w:rsidRDefault="00AE4926">
      <w:pPr>
        <w:tabs>
          <w:tab w:val="left" w:pos="7798"/>
        </w:tabs>
        <w:rPr>
          <w:rPrChange w:id="2688" w:author="Lindsay" w:date="2012-04-22T08:31:00Z">
            <w:rPr>
              <w:rFonts w:ascii="Arial" w:hAnsi="Arial" w:cs="Arial"/>
              <w:sz w:val="24"/>
              <w:szCs w:val="24"/>
            </w:rPr>
          </w:rPrChange>
        </w:rPr>
        <w:pPrChange w:id="2689" w:author="Lindsay" w:date="2012-04-22T08:31:00Z">
          <w:pPr>
            <w:pStyle w:val="Caption"/>
          </w:pPr>
        </w:pPrChange>
      </w:pPr>
      <w:ins w:id="2690" w:author="Lindsay" w:date="2012-04-21T22:26:00Z">
        <w:r>
          <w:tab/>
        </w:r>
      </w:ins>
      <w:ins w:id="2691" w:author="bidyut k mohanty" w:date="2012-04-22T08:31:00Z">
        <w:r w:rsidR="00C03087">
          <w:rPr>
            <w:rFonts w:ascii="Arial" w:hAnsi="Arial" w:cs="Arial"/>
            <w:sz w:val="24"/>
            <w:szCs w:val="24"/>
          </w:rPr>
          <w:t xml:space="preserve">, </w:t>
        </w:r>
      </w:ins>
    </w:p>
    <w:sectPr w:rsidR="004F4183" w:rsidSect="00AE041D">
      <w:headerReference w:type="default" r:id="rId21"/>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4T10:10:00Z" w:initials="HQ">
    <w:p w:rsidR="00ED19FA" w:rsidRDefault="00ED19FA">
      <w:pPr>
        <w:pStyle w:val="CommentText"/>
      </w:pPr>
      <w:r>
        <w:rPr>
          <w:rStyle w:val="CommentReference"/>
        </w:rPr>
        <w:annotationRef/>
      </w:r>
      <w:r>
        <w:t>TODO: reorder figures</w:t>
      </w:r>
    </w:p>
    <w:p w:rsidR="00ED19FA" w:rsidRDefault="00ED19FA">
      <w:pPr>
        <w:pStyle w:val="CommentText"/>
      </w:pPr>
      <w:proofErr w:type="gramStart"/>
      <w:r>
        <w:t>revise</w:t>
      </w:r>
      <w:proofErr w:type="gramEnd"/>
      <w:r>
        <w:t xml:space="preserve"> discussion on oxidative stress and cellular aging; implication on human aging;  </w:t>
      </w:r>
    </w:p>
    <w:p w:rsidR="00ED19FA" w:rsidRDefault="00ED19FA">
      <w:pPr>
        <w:pStyle w:val="CommentText"/>
      </w:pPr>
      <w:proofErr w:type="gramStart"/>
      <w:r>
        <w:t>add</w:t>
      </w:r>
      <w:proofErr w:type="gramEnd"/>
      <w:r>
        <w:t xml:space="preserve"> low H2O2 in CLS in summary diagram.  The arrow on mitotic asymmetry should be revised. </w:t>
      </w:r>
    </w:p>
  </w:comment>
  <w:comment w:id="267" w:author="hong qin" w:date="2012-04-24T10:10:00Z" w:initials="hq">
    <w:p w:rsidR="00ED19FA" w:rsidRDefault="00ED19FA"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ED19FA" w:rsidRDefault="00ED19FA">
      <w:pPr>
        <w:pStyle w:val="CommentText"/>
      </w:pPr>
    </w:p>
  </w:comment>
  <w:comment w:id="279" w:author="bidyut k mohanty" w:date="2012-04-24T10:10:00Z" w:initials="bkm">
    <w:p w:rsidR="00ED19FA" w:rsidRDefault="00ED19FA">
      <w:pPr>
        <w:pStyle w:val="CommentText"/>
      </w:pPr>
      <w:r>
        <w:rPr>
          <w:rStyle w:val="CommentReference"/>
        </w:rPr>
        <w:annotationRef/>
      </w:r>
      <w:r>
        <w:t>Is this statement necessary?</w:t>
      </w:r>
    </w:p>
  </w:comment>
  <w:comment w:id="283" w:author="hong qin" w:date="2012-04-24T10:10:00Z" w:initials="hq">
    <w:p w:rsidR="00ED19FA" w:rsidRDefault="00ED19FA">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300" w:author="hong qin" w:date="2012-04-24T10:10:00Z" w:initials="HQ">
    <w:p w:rsidR="00ED19FA" w:rsidRDefault="00ED19FA" w:rsidP="006E75E1">
      <w:pPr>
        <w:pStyle w:val="CommentText"/>
      </w:pPr>
      <w:r>
        <w:rPr>
          <w:rStyle w:val="CommentReference"/>
        </w:rPr>
        <w:annotationRef/>
      </w:r>
      <w:r>
        <w:t xml:space="preserve">By H2O2 generating reactions catalyzed by </w:t>
      </w:r>
      <w:proofErr w:type="spellStart"/>
      <w:r>
        <w:t>oxidases</w:t>
      </w:r>
      <w:proofErr w:type="spellEnd"/>
      <w:r>
        <w:t xml:space="preserve"> </w:t>
      </w:r>
    </w:p>
  </w:comment>
  <w:comment w:id="1011" w:author="bidyut k mohanty" w:date="2012-04-24T10:10:00Z" w:initials="bkm">
    <w:p w:rsidR="00ED19FA" w:rsidRDefault="00ED19FA">
      <w:pPr>
        <w:pStyle w:val="CommentText"/>
      </w:pPr>
      <w:r>
        <w:rPr>
          <w:rStyle w:val="CommentReference"/>
        </w:rPr>
        <w:annotationRef/>
      </w:r>
      <w:r>
        <w:t xml:space="preserve">Studies on aging is important. A person will ultimately age and die; therefore, research on increasing longevity and healthy </w:t>
      </w:r>
      <w:proofErr w:type="gramStart"/>
      <w:r>
        <w:t>aging  is</w:t>
      </w:r>
      <w:proofErr w:type="gramEnd"/>
      <w:r>
        <w:t xml:space="preserve"> of prime interest.</w:t>
      </w:r>
    </w:p>
  </w:comment>
  <w:comment w:id="1012" w:author="bidyut k mohanty" w:date="2012-04-24T10:10:00Z" w:initials="bkm">
    <w:p w:rsidR="00ED19FA" w:rsidRDefault="00ED19FA">
      <w:pPr>
        <w:pStyle w:val="CommentText"/>
      </w:pPr>
      <w:r>
        <w:rPr>
          <w:rStyle w:val="CommentReference"/>
        </w:rPr>
        <w:annotationRef/>
      </w:r>
      <w:r>
        <w:t>This whole part could go up in the introduction.</w:t>
      </w:r>
    </w:p>
  </w:comment>
  <w:comment w:id="1108" w:author="hong qin" w:date="2012-04-24T10:10:00Z" w:initials="HQ">
    <w:p w:rsidR="00ED19FA" w:rsidRDefault="00ED19FA">
      <w:pPr>
        <w:pStyle w:val="CommentText"/>
      </w:pPr>
      <w:r>
        <w:rPr>
          <w:rStyle w:val="CommentReference"/>
        </w:rPr>
        <w:annotationRef/>
      </w:r>
      <w:r>
        <w:t>Add model</w:t>
      </w:r>
    </w:p>
  </w:comment>
  <w:comment w:id="1289" w:author="hong qin" w:date="2012-04-24T10:10:00Z" w:initials="hq">
    <w:p w:rsidR="00ED19FA" w:rsidRDefault="00ED19FA">
      <w:pPr>
        <w:pStyle w:val="CommentText"/>
      </w:pPr>
      <w:r>
        <w:rPr>
          <w:rStyle w:val="CommentReference"/>
        </w:rPr>
        <w:annotationRef/>
      </w:r>
      <w:proofErr w:type="gramStart"/>
      <w:r>
        <w:t>need</w:t>
      </w:r>
      <w:proofErr w:type="gramEnd"/>
      <w:r>
        <w:t xml:space="preserve"> figure and data for this claim</w:t>
      </w:r>
    </w:p>
  </w:comment>
  <w:comment w:id="1381" w:author="bidyut k mohanty" w:date="2012-04-24T10:10:00Z" w:initials="bkm">
    <w:p w:rsidR="00ED19FA" w:rsidRDefault="00ED19FA">
      <w:pPr>
        <w:pStyle w:val="CommentText"/>
      </w:pPr>
      <w:r>
        <w:rPr>
          <w:rStyle w:val="CommentReference"/>
        </w:rPr>
        <w:annotationRef/>
      </w:r>
      <w:r>
        <w:rPr>
          <w:rStyle w:val="CommentReference"/>
        </w:rPr>
        <w:t xml:space="preserve"> The sentence should be stated properly.</w:t>
      </w:r>
    </w:p>
  </w:comment>
  <w:comment w:id="1427" w:author="hong qin" w:date="2012-04-24T10:10:00Z" w:initials="HQ">
    <w:p w:rsidR="00ED19FA" w:rsidRDefault="00ED19FA">
      <w:pPr>
        <w:pStyle w:val="CommentText"/>
      </w:pPr>
      <w:r>
        <w:rPr>
          <w:rStyle w:val="CommentReference"/>
        </w:rPr>
        <w:annotationRef/>
      </w:r>
      <w:r>
        <w:t xml:space="preserve">A summary diagram </w:t>
      </w:r>
      <w:proofErr w:type="gramStart"/>
      <w:r>
        <w:t>should  be</w:t>
      </w:r>
      <w:proofErr w:type="gramEnd"/>
      <w:r>
        <w:t xml:space="preserve"> added. </w:t>
      </w:r>
    </w:p>
  </w:comment>
  <w:comment w:id="1446" w:author="bidyut k mohanty" w:date="2012-04-24T10:10:00Z" w:initials="bkm">
    <w:p w:rsidR="00024B16" w:rsidRDefault="00024B16">
      <w:pPr>
        <w:pStyle w:val="CommentText"/>
      </w:pPr>
      <w:r>
        <w:rPr>
          <w:rStyle w:val="CommentReference"/>
        </w:rPr>
        <w:annotationRef/>
      </w:r>
      <w:r>
        <w:t xml:space="preserve">Please check </w:t>
      </w:r>
      <w:proofErr w:type="gramStart"/>
      <w:r>
        <w:t>if  this</w:t>
      </w:r>
      <w:proofErr w:type="gramEnd"/>
      <w:r>
        <w:t xml:space="preserve"> statement has come out correct.</w:t>
      </w:r>
    </w:p>
  </w:comment>
  <w:comment w:id="1506" w:author="bidyut k mohanty" w:date="2012-04-24T10:10:00Z" w:initials="bkm">
    <w:p w:rsidR="00024B16" w:rsidRDefault="00024B16">
      <w:pPr>
        <w:pStyle w:val="CommentText"/>
      </w:pPr>
      <w:r>
        <w:rPr>
          <w:rStyle w:val="CommentReference"/>
        </w:rPr>
        <w:annotationRef/>
      </w:r>
      <w:r>
        <w:t>Are you guys working on this part?</w:t>
      </w:r>
    </w:p>
  </w:comment>
  <w:comment w:id="1598" w:author="bidyut k mohanty" w:date="2012-04-24T10:10:00Z" w:initials="bkm">
    <w:p w:rsidR="00ED19FA" w:rsidRDefault="00ED19FA">
      <w:pPr>
        <w:pStyle w:val="CommentText"/>
      </w:pPr>
      <w:r>
        <w:rPr>
          <w:rStyle w:val="CommentReference"/>
        </w:rPr>
        <w:annotationRef/>
      </w:r>
      <w:r>
        <w:t xml:space="preserve"> Use a better-suited word</w:t>
      </w:r>
    </w:p>
  </w:comment>
  <w:comment w:id="2584" w:author="bidyut k mohanty" w:date="2012-04-24T10:10:00Z" w:initials="bkm">
    <w:p w:rsidR="00ED19FA" w:rsidRDefault="00ED19FA">
      <w:pPr>
        <w:pStyle w:val="CommentText"/>
      </w:pPr>
      <w:r>
        <w:rPr>
          <w:rStyle w:val="CommentReference"/>
        </w:rPr>
        <w:annotationRef/>
      </w:r>
      <w:r>
        <w:t>This sentence should be corrected. Add “of?”</w:t>
      </w:r>
    </w:p>
  </w:comment>
  <w:comment w:id="2634" w:author="Lindsay" w:date="2012-04-24T10:10:00Z" w:initials="L">
    <w:p w:rsidR="00ED19FA" w:rsidRDefault="00ED19FA">
      <w:pPr>
        <w:pStyle w:val="CommentText"/>
      </w:pPr>
      <w:r>
        <w:rPr>
          <w:rStyle w:val="CommentReference"/>
        </w:rPr>
        <w:annotationRef/>
      </w:r>
      <w:r>
        <w:t xml:space="preserve">Remember to at midpoint with red dot on bottom graph and explain trend.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183" w:rsidRDefault="004F4183" w:rsidP="00F22F20">
      <w:pPr>
        <w:spacing w:after="0" w:line="240" w:lineRule="auto"/>
      </w:pPr>
      <w:r>
        <w:separator/>
      </w:r>
    </w:p>
  </w:endnote>
  <w:endnote w:type="continuationSeparator" w:id="0">
    <w:p w:rsidR="004F4183" w:rsidRDefault="004F4183"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Neue-Roman">
    <w:panose1 w:val="00000000000000000000"/>
    <w:charset w:val="00"/>
    <w:family w:val="swiss"/>
    <w:notTrueType/>
    <w:pitch w:val="default"/>
    <w:sig w:usb0="00000003" w:usb1="00000000" w:usb2="00000000" w:usb3="00000000" w:csb0="00000001" w:csb1="00000000"/>
  </w:font>
  <w:font w:name="AdvPSA189">
    <w:altName w:val="Cambria"/>
    <w:panose1 w:val="00000000000000000000"/>
    <w:charset w:val="4D"/>
    <w:family w:val="roman"/>
    <w:notTrueType/>
    <w:pitch w:val="default"/>
    <w:sig w:usb0="00000003" w:usb1="00000000" w:usb2="00000000" w:usb3="00000000" w:csb0="00000001" w:csb1="00000000"/>
  </w:font>
  <w:font w:name="AdvPSHN-M">
    <w:altName w:val="Cambria"/>
    <w:panose1 w:val="00000000000000000000"/>
    <w:charset w:val="00"/>
    <w:family w:val="swiss"/>
    <w:notTrueType/>
    <w:pitch w:val="default"/>
    <w:sig w:usb0="00000003" w:usb1="00000000" w:usb2="00000000" w:usb3="00000000" w:csb0="00000001" w:csb1="00000000"/>
  </w:font>
  <w:font w:name="AdvPSA183">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9FA" w:rsidRDefault="00ED19F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183" w:rsidRDefault="004F4183" w:rsidP="00F22F20">
      <w:pPr>
        <w:spacing w:after="0" w:line="240" w:lineRule="auto"/>
      </w:pPr>
      <w:r>
        <w:separator/>
      </w:r>
    </w:p>
  </w:footnote>
  <w:footnote w:type="continuationSeparator" w:id="0">
    <w:p w:rsidR="004F4183" w:rsidRDefault="004F4183"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9FA" w:rsidRPr="00F22F20" w:rsidRDefault="00ED19FA"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9FA" w:rsidRDefault="00ED19FA">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2692" w:author="hong qin" w:date="2012-04-19T19:21:00Z">
      <w:r>
        <w:rPr>
          <w:rFonts w:ascii="Arial" w:hAnsi="Arial" w:cs="Arial"/>
          <w:i/>
        </w:rPr>
        <w:t xml:space="preserve">                            </w:t>
      </w:r>
    </w:ins>
    <w:ins w:id="2693" w:author="hong qin" w:date="2012-04-19T11:02:00Z">
      <w:r>
        <w:rPr>
          <w:rFonts w:ascii="Arial" w:hAnsi="Arial" w:cs="Arial"/>
          <w:i/>
        </w:rPr>
        <w:t xml:space="preserve">     </w:t>
      </w:r>
    </w:ins>
    <w:r w:rsidRPr="0072137D">
      <w:rPr>
        <w:rFonts w:ascii="Arial" w:hAnsi="Arial" w:cs="Arial"/>
        <w:i/>
      </w:rPr>
      <w:t>Parnell</w:t>
    </w:r>
    <w:ins w:id="2694" w:author="hong qin" w:date="2012-04-19T11:02:00Z">
      <w:r>
        <w:rPr>
          <w:rFonts w:ascii="Arial" w:hAnsi="Arial" w:cs="Arial"/>
          <w:i/>
        </w:rPr>
        <w:t xml:space="preserve">, Page </w:t>
      </w:r>
    </w:ins>
    <w:sdt>
      <w:sdtPr>
        <w:rPr>
          <w:rFonts w:ascii="Arial" w:hAnsi="Arial" w:cs="Arial"/>
          <w:i/>
        </w:rPr>
        <w:id w:val="-1541713745"/>
        <w:docPartObj>
          <w:docPartGallery w:val="Page Numbers (Top of Page)"/>
          <w:docPartUnique/>
        </w:docPartObj>
      </w:sdtPr>
      <w:sdtContent>
        <w:fldSimple w:instr=" PAGE   \* MERGEFORMAT ">
          <w:r w:rsidR="00211E4E" w:rsidRPr="00211E4E">
            <w:rPr>
              <w:rFonts w:ascii="Arial" w:hAnsi="Arial" w:cs="Arial"/>
              <w:i/>
              <w:noProof/>
            </w:rPr>
            <w:t>16</w:t>
          </w:r>
        </w:fldSimple>
      </w:sdtContent>
    </w:sdt>
  </w:p>
  <w:p w:rsidR="00ED19FA" w:rsidRPr="00F22F20" w:rsidRDefault="00ED19FA"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trackRevisions/>
  <w:doNotTrackMoves/>
  <w:defaultTabStop w:val="720"/>
  <w:characterSpacingControl w:val="doNotCompress"/>
  <w:hdrShapeDefaults>
    <o:shapedefaults v:ext="edit" spidmax="11266"/>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4B16"/>
    <w:rsid w:val="000250EE"/>
    <w:rsid w:val="00025AE0"/>
    <w:rsid w:val="000273FE"/>
    <w:rsid w:val="00030EEB"/>
    <w:rsid w:val="00031DA7"/>
    <w:rsid w:val="00032EFF"/>
    <w:rsid w:val="00033BE0"/>
    <w:rsid w:val="000351A6"/>
    <w:rsid w:val="000368B3"/>
    <w:rsid w:val="00040C9A"/>
    <w:rsid w:val="0004409D"/>
    <w:rsid w:val="000442EA"/>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7C"/>
    <w:rsid w:val="000847C3"/>
    <w:rsid w:val="00086BC5"/>
    <w:rsid w:val="00086D24"/>
    <w:rsid w:val="000902A4"/>
    <w:rsid w:val="000905C8"/>
    <w:rsid w:val="00090C1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B067F"/>
    <w:rsid w:val="000B0B0E"/>
    <w:rsid w:val="000B1029"/>
    <w:rsid w:val="000B1930"/>
    <w:rsid w:val="000B1DBE"/>
    <w:rsid w:val="000B1E94"/>
    <w:rsid w:val="000B26A7"/>
    <w:rsid w:val="000B2A57"/>
    <w:rsid w:val="000B5312"/>
    <w:rsid w:val="000B593C"/>
    <w:rsid w:val="000B674F"/>
    <w:rsid w:val="000C07B7"/>
    <w:rsid w:val="000C4ED1"/>
    <w:rsid w:val="000C5995"/>
    <w:rsid w:val="000C5B77"/>
    <w:rsid w:val="000C7C92"/>
    <w:rsid w:val="000D1059"/>
    <w:rsid w:val="000D319C"/>
    <w:rsid w:val="000D644F"/>
    <w:rsid w:val="000D67C3"/>
    <w:rsid w:val="000D702F"/>
    <w:rsid w:val="000D761C"/>
    <w:rsid w:val="000E2828"/>
    <w:rsid w:val="000E291E"/>
    <w:rsid w:val="000E377A"/>
    <w:rsid w:val="000E4443"/>
    <w:rsid w:val="000E6E7A"/>
    <w:rsid w:val="000E7AA0"/>
    <w:rsid w:val="000F00B7"/>
    <w:rsid w:val="000F238D"/>
    <w:rsid w:val="000F5189"/>
    <w:rsid w:val="000F5B9A"/>
    <w:rsid w:val="000F669C"/>
    <w:rsid w:val="000F6B57"/>
    <w:rsid w:val="001006B5"/>
    <w:rsid w:val="001026EE"/>
    <w:rsid w:val="0010539E"/>
    <w:rsid w:val="001055FA"/>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53B3"/>
    <w:rsid w:val="00136323"/>
    <w:rsid w:val="0013711A"/>
    <w:rsid w:val="00140885"/>
    <w:rsid w:val="001409BF"/>
    <w:rsid w:val="00141592"/>
    <w:rsid w:val="00141746"/>
    <w:rsid w:val="001419ED"/>
    <w:rsid w:val="0014224D"/>
    <w:rsid w:val="001451CA"/>
    <w:rsid w:val="00145B8D"/>
    <w:rsid w:val="001468F5"/>
    <w:rsid w:val="00150586"/>
    <w:rsid w:val="0015093D"/>
    <w:rsid w:val="001522E8"/>
    <w:rsid w:val="00153D42"/>
    <w:rsid w:val="0015452A"/>
    <w:rsid w:val="00154EBF"/>
    <w:rsid w:val="001550DB"/>
    <w:rsid w:val="001557CD"/>
    <w:rsid w:val="00156225"/>
    <w:rsid w:val="0015656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292B"/>
    <w:rsid w:val="0018304B"/>
    <w:rsid w:val="00183C3C"/>
    <w:rsid w:val="00184B5F"/>
    <w:rsid w:val="0018578F"/>
    <w:rsid w:val="00186A7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4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30B37"/>
    <w:rsid w:val="00230DB4"/>
    <w:rsid w:val="002325D7"/>
    <w:rsid w:val="00233B63"/>
    <w:rsid w:val="00234227"/>
    <w:rsid w:val="002363B7"/>
    <w:rsid w:val="00237504"/>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0FB8"/>
    <w:rsid w:val="002D1C84"/>
    <w:rsid w:val="002D1D80"/>
    <w:rsid w:val="002D1DD1"/>
    <w:rsid w:val="002D27C0"/>
    <w:rsid w:val="002D3AAA"/>
    <w:rsid w:val="002D4576"/>
    <w:rsid w:val="002D5151"/>
    <w:rsid w:val="002D6029"/>
    <w:rsid w:val="002D7103"/>
    <w:rsid w:val="002E1662"/>
    <w:rsid w:val="002E1837"/>
    <w:rsid w:val="002E19CA"/>
    <w:rsid w:val="002E1AEB"/>
    <w:rsid w:val="002E1DE8"/>
    <w:rsid w:val="002E2051"/>
    <w:rsid w:val="002E29B3"/>
    <w:rsid w:val="002E2BF8"/>
    <w:rsid w:val="002E2EB0"/>
    <w:rsid w:val="002E3AA3"/>
    <w:rsid w:val="002E3D62"/>
    <w:rsid w:val="002E4FD5"/>
    <w:rsid w:val="002E5C64"/>
    <w:rsid w:val="002E648B"/>
    <w:rsid w:val="002E7440"/>
    <w:rsid w:val="002E76E6"/>
    <w:rsid w:val="002E7EEC"/>
    <w:rsid w:val="002E7FE4"/>
    <w:rsid w:val="002F0D99"/>
    <w:rsid w:val="002F1EC4"/>
    <w:rsid w:val="002F2DF7"/>
    <w:rsid w:val="002F2F83"/>
    <w:rsid w:val="002F38BF"/>
    <w:rsid w:val="002F6AB8"/>
    <w:rsid w:val="002F7AF1"/>
    <w:rsid w:val="002F7F58"/>
    <w:rsid w:val="00300067"/>
    <w:rsid w:val="003004D6"/>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663"/>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285D"/>
    <w:rsid w:val="003535AE"/>
    <w:rsid w:val="003546A2"/>
    <w:rsid w:val="00355394"/>
    <w:rsid w:val="00355582"/>
    <w:rsid w:val="00361004"/>
    <w:rsid w:val="00362112"/>
    <w:rsid w:val="00362D95"/>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71B8"/>
    <w:rsid w:val="003F77F1"/>
    <w:rsid w:val="004011E5"/>
    <w:rsid w:val="0040137C"/>
    <w:rsid w:val="004018D9"/>
    <w:rsid w:val="004023E1"/>
    <w:rsid w:val="00402EEB"/>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4703"/>
    <w:rsid w:val="00455724"/>
    <w:rsid w:val="00455796"/>
    <w:rsid w:val="00456BA7"/>
    <w:rsid w:val="00462399"/>
    <w:rsid w:val="004633DD"/>
    <w:rsid w:val="00463F9C"/>
    <w:rsid w:val="004643F2"/>
    <w:rsid w:val="00464A75"/>
    <w:rsid w:val="00464BE4"/>
    <w:rsid w:val="004651DF"/>
    <w:rsid w:val="00465DD3"/>
    <w:rsid w:val="004668C9"/>
    <w:rsid w:val="00466A5A"/>
    <w:rsid w:val="00470E07"/>
    <w:rsid w:val="004710B0"/>
    <w:rsid w:val="00473062"/>
    <w:rsid w:val="00473B90"/>
    <w:rsid w:val="00473F95"/>
    <w:rsid w:val="00473FD8"/>
    <w:rsid w:val="00474A66"/>
    <w:rsid w:val="00474A76"/>
    <w:rsid w:val="00474AC2"/>
    <w:rsid w:val="00476C27"/>
    <w:rsid w:val="004829C3"/>
    <w:rsid w:val="004836CF"/>
    <w:rsid w:val="0048488A"/>
    <w:rsid w:val="00484F2C"/>
    <w:rsid w:val="0048534D"/>
    <w:rsid w:val="00485652"/>
    <w:rsid w:val="00487991"/>
    <w:rsid w:val="004904BD"/>
    <w:rsid w:val="00490C6B"/>
    <w:rsid w:val="00490FCC"/>
    <w:rsid w:val="00492C2C"/>
    <w:rsid w:val="0049497E"/>
    <w:rsid w:val="00496058"/>
    <w:rsid w:val="004961CF"/>
    <w:rsid w:val="00496F08"/>
    <w:rsid w:val="004974CD"/>
    <w:rsid w:val="004974E2"/>
    <w:rsid w:val="00497E3A"/>
    <w:rsid w:val="004A085D"/>
    <w:rsid w:val="004A4680"/>
    <w:rsid w:val="004A4A63"/>
    <w:rsid w:val="004A4BB4"/>
    <w:rsid w:val="004A4C65"/>
    <w:rsid w:val="004A568A"/>
    <w:rsid w:val="004A5CB3"/>
    <w:rsid w:val="004A6DBF"/>
    <w:rsid w:val="004A7813"/>
    <w:rsid w:val="004B0A0C"/>
    <w:rsid w:val="004B18AA"/>
    <w:rsid w:val="004B4E69"/>
    <w:rsid w:val="004B52D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4E1"/>
    <w:rsid w:val="004E06D1"/>
    <w:rsid w:val="004E270A"/>
    <w:rsid w:val="004E2BDF"/>
    <w:rsid w:val="004E2F00"/>
    <w:rsid w:val="004E36AD"/>
    <w:rsid w:val="004E38E6"/>
    <w:rsid w:val="004E3F3E"/>
    <w:rsid w:val="004E41AD"/>
    <w:rsid w:val="004E4BBC"/>
    <w:rsid w:val="004E55CD"/>
    <w:rsid w:val="004E724C"/>
    <w:rsid w:val="004E748B"/>
    <w:rsid w:val="004F0448"/>
    <w:rsid w:val="004F098B"/>
    <w:rsid w:val="004F09BC"/>
    <w:rsid w:val="004F0D19"/>
    <w:rsid w:val="004F0D40"/>
    <w:rsid w:val="004F1EE6"/>
    <w:rsid w:val="004F260B"/>
    <w:rsid w:val="004F2A87"/>
    <w:rsid w:val="004F4183"/>
    <w:rsid w:val="004F4318"/>
    <w:rsid w:val="004F447A"/>
    <w:rsid w:val="0050091B"/>
    <w:rsid w:val="00500CA7"/>
    <w:rsid w:val="00500EE8"/>
    <w:rsid w:val="00501F84"/>
    <w:rsid w:val="0050481B"/>
    <w:rsid w:val="0050564D"/>
    <w:rsid w:val="005063E2"/>
    <w:rsid w:val="00511097"/>
    <w:rsid w:val="00511DD7"/>
    <w:rsid w:val="005127FF"/>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71A4"/>
    <w:rsid w:val="005C72F1"/>
    <w:rsid w:val="005D0231"/>
    <w:rsid w:val="005D08B7"/>
    <w:rsid w:val="005D126A"/>
    <w:rsid w:val="005D1495"/>
    <w:rsid w:val="005D1C39"/>
    <w:rsid w:val="005D1CD7"/>
    <w:rsid w:val="005D21C1"/>
    <w:rsid w:val="005D22A5"/>
    <w:rsid w:val="005D2686"/>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4E93"/>
    <w:rsid w:val="00626510"/>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6DEB"/>
    <w:rsid w:val="006476C0"/>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8C4"/>
    <w:rsid w:val="006C294A"/>
    <w:rsid w:val="006C2A5A"/>
    <w:rsid w:val="006C403E"/>
    <w:rsid w:val="006C546F"/>
    <w:rsid w:val="006C596A"/>
    <w:rsid w:val="006D2020"/>
    <w:rsid w:val="006D2096"/>
    <w:rsid w:val="006D4ACF"/>
    <w:rsid w:val="006D60AF"/>
    <w:rsid w:val="006E0AC6"/>
    <w:rsid w:val="006E1657"/>
    <w:rsid w:val="006E17EA"/>
    <w:rsid w:val="006E280D"/>
    <w:rsid w:val="006E32D4"/>
    <w:rsid w:val="006E66B3"/>
    <w:rsid w:val="006E75E1"/>
    <w:rsid w:val="006F249F"/>
    <w:rsid w:val="006F3D20"/>
    <w:rsid w:val="006F4F72"/>
    <w:rsid w:val="006F6DF8"/>
    <w:rsid w:val="006F70E5"/>
    <w:rsid w:val="006F7563"/>
    <w:rsid w:val="00700677"/>
    <w:rsid w:val="00700C39"/>
    <w:rsid w:val="00706525"/>
    <w:rsid w:val="0071160A"/>
    <w:rsid w:val="007116A3"/>
    <w:rsid w:val="00711A3B"/>
    <w:rsid w:val="00713709"/>
    <w:rsid w:val="00714231"/>
    <w:rsid w:val="007157EE"/>
    <w:rsid w:val="00715A20"/>
    <w:rsid w:val="00715E36"/>
    <w:rsid w:val="00716154"/>
    <w:rsid w:val="00716D01"/>
    <w:rsid w:val="007170E4"/>
    <w:rsid w:val="00717709"/>
    <w:rsid w:val="0071775A"/>
    <w:rsid w:val="00720CB8"/>
    <w:rsid w:val="0072137D"/>
    <w:rsid w:val="00721977"/>
    <w:rsid w:val="00721ACE"/>
    <w:rsid w:val="00721D54"/>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574E"/>
    <w:rsid w:val="007762C0"/>
    <w:rsid w:val="00780118"/>
    <w:rsid w:val="007809D1"/>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8BF"/>
    <w:rsid w:val="00791C05"/>
    <w:rsid w:val="00793FAA"/>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2D7F"/>
    <w:rsid w:val="007B3603"/>
    <w:rsid w:val="007B660B"/>
    <w:rsid w:val="007B6CF1"/>
    <w:rsid w:val="007B7CAA"/>
    <w:rsid w:val="007C04BE"/>
    <w:rsid w:val="007C0967"/>
    <w:rsid w:val="007C12CE"/>
    <w:rsid w:val="007C1907"/>
    <w:rsid w:val="007C1B69"/>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6826"/>
    <w:rsid w:val="008073D2"/>
    <w:rsid w:val="00807B6C"/>
    <w:rsid w:val="00810309"/>
    <w:rsid w:val="008114DA"/>
    <w:rsid w:val="00812CD6"/>
    <w:rsid w:val="0081346B"/>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D7"/>
    <w:rsid w:val="00844479"/>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32E2"/>
    <w:rsid w:val="00874C59"/>
    <w:rsid w:val="00874F3E"/>
    <w:rsid w:val="008772FE"/>
    <w:rsid w:val="0087762A"/>
    <w:rsid w:val="00877C39"/>
    <w:rsid w:val="008804B2"/>
    <w:rsid w:val="008817DD"/>
    <w:rsid w:val="008825CA"/>
    <w:rsid w:val="00882D76"/>
    <w:rsid w:val="00883584"/>
    <w:rsid w:val="00884562"/>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309"/>
    <w:rsid w:val="008D5837"/>
    <w:rsid w:val="008D5E7C"/>
    <w:rsid w:val="008D6257"/>
    <w:rsid w:val="008D6677"/>
    <w:rsid w:val="008D6A4A"/>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84C"/>
    <w:rsid w:val="0090211B"/>
    <w:rsid w:val="00903491"/>
    <w:rsid w:val="0090364D"/>
    <w:rsid w:val="00904809"/>
    <w:rsid w:val="00907280"/>
    <w:rsid w:val="009075FD"/>
    <w:rsid w:val="00907B28"/>
    <w:rsid w:val="00907C6F"/>
    <w:rsid w:val="00910B9C"/>
    <w:rsid w:val="00910CEE"/>
    <w:rsid w:val="009154AB"/>
    <w:rsid w:val="00917094"/>
    <w:rsid w:val="00917EFB"/>
    <w:rsid w:val="00920729"/>
    <w:rsid w:val="009207CA"/>
    <w:rsid w:val="009208B9"/>
    <w:rsid w:val="00921824"/>
    <w:rsid w:val="009239D8"/>
    <w:rsid w:val="00923DAB"/>
    <w:rsid w:val="00925222"/>
    <w:rsid w:val="0092577D"/>
    <w:rsid w:val="00926187"/>
    <w:rsid w:val="00927560"/>
    <w:rsid w:val="0092778B"/>
    <w:rsid w:val="009300FF"/>
    <w:rsid w:val="009320DA"/>
    <w:rsid w:val="00932109"/>
    <w:rsid w:val="009326BF"/>
    <w:rsid w:val="00932FAC"/>
    <w:rsid w:val="009349B4"/>
    <w:rsid w:val="00934A0A"/>
    <w:rsid w:val="00936EFB"/>
    <w:rsid w:val="00937376"/>
    <w:rsid w:val="00937E7E"/>
    <w:rsid w:val="009426F4"/>
    <w:rsid w:val="00942F73"/>
    <w:rsid w:val="00942F83"/>
    <w:rsid w:val="00943115"/>
    <w:rsid w:val="00944219"/>
    <w:rsid w:val="00944C38"/>
    <w:rsid w:val="00944CA7"/>
    <w:rsid w:val="009453D9"/>
    <w:rsid w:val="00945918"/>
    <w:rsid w:val="00947575"/>
    <w:rsid w:val="00950233"/>
    <w:rsid w:val="00952B63"/>
    <w:rsid w:val="00956CC6"/>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4ECE"/>
    <w:rsid w:val="00A25E04"/>
    <w:rsid w:val="00A26537"/>
    <w:rsid w:val="00A26DA4"/>
    <w:rsid w:val="00A270C8"/>
    <w:rsid w:val="00A30702"/>
    <w:rsid w:val="00A310A3"/>
    <w:rsid w:val="00A31ACA"/>
    <w:rsid w:val="00A32572"/>
    <w:rsid w:val="00A33A8E"/>
    <w:rsid w:val="00A34410"/>
    <w:rsid w:val="00A35103"/>
    <w:rsid w:val="00A352BD"/>
    <w:rsid w:val="00A358A2"/>
    <w:rsid w:val="00A363CB"/>
    <w:rsid w:val="00A37101"/>
    <w:rsid w:val="00A401E6"/>
    <w:rsid w:val="00A40480"/>
    <w:rsid w:val="00A4438A"/>
    <w:rsid w:val="00A465CD"/>
    <w:rsid w:val="00A47312"/>
    <w:rsid w:val="00A47661"/>
    <w:rsid w:val="00A50538"/>
    <w:rsid w:val="00A50E3F"/>
    <w:rsid w:val="00A51F62"/>
    <w:rsid w:val="00A52775"/>
    <w:rsid w:val="00A52DCF"/>
    <w:rsid w:val="00A55BE7"/>
    <w:rsid w:val="00A55C02"/>
    <w:rsid w:val="00A55E0E"/>
    <w:rsid w:val="00A56075"/>
    <w:rsid w:val="00A61B68"/>
    <w:rsid w:val="00A61DE2"/>
    <w:rsid w:val="00A63235"/>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457A"/>
    <w:rsid w:val="00A96514"/>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14E7"/>
    <w:rsid w:val="00AE1FAF"/>
    <w:rsid w:val="00AE2E5F"/>
    <w:rsid w:val="00AE38A7"/>
    <w:rsid w:val="00AE3CF5"/>
    <w:rsid w:val="00AE4926"/>
    <w:rsid w:val="00AE6511"/>
    <w:rsid w:val="00AE747D"/>
    <w:rsid w:val="00AF05C8"/>
    <w:rsid w:val="00AF0754"/>
    <w:rsid w:val="00AF0F80"/>
    <w:rsid w:val="00AF2A39"/>
    <w:rsid w:val="00AF3380"/>
    <w:rsid w:val="00AF44D6"/>
    <w:rsid w:val="00AF49DA"/>
    <w:rsid w:val="00AF50A3"/>
    <w:rsid w:val="00AF52CE"/>
    <w:rsid w:val="00AF650A"/>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3320"/>
    <w:rsid w:val="00B43E55"/>
    <w:rsid w:val="00B45533"/>
    <w:rsid w:val="00B47BC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231"/>
    <w:rsid w:val="00B66C31"/>
    <w:rsid w:val="00B67475"/>
    <w:rsid w:val="00B674D6"/>
    <w:rsid w:val="00B67892"/>
    <w:rsid w:val="00B67CC6"/>
    <w:rsid w:val="00B707BB"/>
    <w:rsid w:val="00B71935"/>
    <w:rsid w:val="00B722C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DE7"/>
    <w:rsid w:val="00BE1863"/>
    <w:rsid w:val="00BE2887"/>
    <w:rsid w:val="00BE36E9"/>
    <w:rsid w:val="00BE5856"/>
    <w:rsid w:val="00BE689C"/>
    <w:rsid w:val="00BE706B"/>
    <w:rsid w:val="00BE757F"/>
    <w:rsid w:val="00BF06EC"/>
    <w:rsid w:val="00BF0AA8"/>
    <w:rsid w:val="00BF3099"/>
    <w:rsid w:val="00BF3481"/>
    <w:rsid w:val="00BF383B"/>
    <w:rsid w:val="00BF412E"/>
    <w:rsid w:val="00BF4D35"/>
    <w:rsid w:val="00BF7C85"/>
    <w:rsid w:val="00C0081D"/>
    <w:rsid w:val="00C03087"/>
    <w:rsid w:val="00C03A83"/>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54D3"/>
    <w:rsid w:val="00C757F2"/>
    <w:rsid w:val="00C763F0"/>
    <w:rsid w:val="00C773EE"/>
    <w:rsid w:val="00C8006F"/>
    <w:rsid w:val="00C8259D"/>
    <w:rsid w:val="00C82805"/>
    <w:rsid w:val="00C82E4C"/>
    <w:rsid w:val="00C836E4"/>
    <w:rsid w:val="00C85096"/>
    <w:rsid w:val="00C855FC"/>
    <w:rsid w:val="00C85C89"/>
    <w:rsid w:val="00C86406"/>
    <w:rsid w:val="00C91144"/>
    <w:rsid w:val="00C91282"/>
    <w:rsid w:val="00C91363"/>
    <w:rsid w:val="00C9344A"/>
    <w:rsid w:val="00C93932"/>
    <w:rsid w:val="00C93E3C"/>
    <w:rsid w:val="00C947CE"/>
    <w:rsid w:val="00C94A9F"/>
    <w:rsid w:val="00C94D37"/>
    <w:rsid w:val="00C950CE"/>
    <w:rsid w:val="00C953A3"/>
    <w:rsid w:val="00C96DD6"/>
    <w:rsid w:val="00C97668"/>
    <w:rsid w:val="00CA0132"/>
    <w:rsid w:val="00CA059C"/>
    <w:rsid w:val="00CA0F6A"/>
    <w:rsid w:val="00CA0FAF"/>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76D"/>
    <w:rsid w:val="00CD3DE2"/>
    <w:rsid w:val="00CD5B71"/>
    <w:rsid w:val="00CD5FAC"/>
    <w:rsid w:val="00CD676F"/>
    <w:rsid w:val="00CE0E13"/>
    <w:rsid w:val="00CE17A7"/>
    <w:rsid w:val="00CE21E4"/>
    <w:rsid w:val="00CE26FB"/>
    <w:rsid w:val="00CE336C"/>
    <w:rsid w:val="00CE3D99"/>
    <w:rsid w:val="00CE41D8"/>
    <w:rsid w:val="00CE541A"/>
    <w:rsid w:val="00CE587A"/>
    <w:rsid w:val="00CE5AAD"/>
    <w:rsid w:val="00CE6D2D"/>
    <w:rsid w:val="00CF194D"/>
    <w:rsid w:val="00CF1F37"/>
    <w:rsid w:val="00CF1FF6"/>
    <w:rsid w:val="00CF203E"/>
    <w:rsid w:val="00CF32D4"/>
    <w:rsid w:val="00CF4A99"/>
    <w:rsid w:val="00D017A4"/>
    <w:rsid w:val="00D01CFA"/>
    <w:rsid w:val="00D02DB6"/>
    <w:rsid w:val="00D04C71"/>
    <w:rsid w:val="00D05019"/>
    <w:rsid w:val="00D0547D"/>
    <w:rsid w:val="00D1211F"/>
    <w:rsid w:val="00D130C7"/>
    <w:rsid w:val="00D15113"/>
    <w:rsid w:val="00D1595F"/>
    <w:rsid w:val="00D16866"/>
    <w:rsid w:val="00D1743E"/>
    <w:rsid w:val="00D202F0"/>
    <w:rsid w:val="00D206CC"/>
    <w:rsid w:val="00D2150D"/>
    <w:rsid w:val="00D23511"/>
    <w:rsid w:val="00D24C72"/>
    <w:rsid w:val="00D24F1E"/>
    <w:rsid w:val="00D25461"/>
    <w:rsid w:val="00D256D9"/>
    <w:rsid w:val="00D25DDB"/>
    <w:rsid w:val="00D26DC7"/>
    <w:rsid w:val="00D27D70"/>
    <w:rsid w:val="00D31EEC"/>
    <w:rsid w:val="00D3254B"/>
    <w:rsid w:val="00D33869"/>
    <w:rsid w:val="00D3460C"/>
    <w:rsid w:val="00D34C0C"/>
    <w:rsid w:val="00D35C57"/>
    <w:rsid w:val="00D3753A"/>
    <w:rsid w:val="00D4114A"/>
    <w:rsid w:val="00D417FF"/>
    <w:rsid w:val="00D43203"/>
    <w:rsid w:val="00D437F6"/>
    <w:rsid w:val="00D443B8"/>
    <w:rsid w:val="00D44AE1"/>
    <w:rsid w:val="00D47093"/>
    <w:rsid w:val="00D50330"/>
    <w:rsid w:val="00D50DE2"/>
    <w:rsid w:val="00D51678"/>
    <w:rsid w:val="00D51752"/>
    <w:rsid w:val="00D5206C"/>
    <w:rsid w:val="00D53420"/>
    <w:rsid w:val="00D53437"/>
    <w:rsid w:val="00D53B00"/>
    <w:rsid w:val="00D53E4A"/>
    <w:rsid w:val="00D53FFE"/>
    <w:rsid w:val="00D54DD7"/>
    <w:rsid w:val="00D55FC3"/>
    <w:rsid w:val="00D5697A"/>
    <w:rsid w:val="00D56FBA"/>
    <w:rsid w:val="00D60A61"/>
    <w:rsid w:val="00D60BB3"/>
    <w:rsid w:val="00D6261C"/>
    <w:rsid w:val="00D6429E"/>
    <w:rsid w:val="00D64511"/>
    <w:rsid w:val="00D66FF9"/>
    <w:rsid w:val="00D67003"/>
    <w:rsid w:val="00D673FB"/>
    <w:rsid w:val="00D67BE0"/>
    <w:rsid w:val="00D7025A"/>
    <w:rsid w:val="00D7087D"/>
    <w:rsid w:val="00D70972"/>
    <w:rsid w:val="00D709EE"/>
    <w:rsid w:val="00D71CCA"/>
    <w:rsid w:val="00D72B40"/>
    <w:rsid w:val="00D72CE5"/>
    <w:rsid w:val="00D74AB1"/>
    <w:rsid w:val="00D75003"/>
    <w:rsid w:val="00D750F2"/>
    <w:rsid w:val="00D751D1"/>
    <w:rsid w:val="00D76F0C"/>
    <w:rsid w:val="00D7723C"/>
    <w:rsid w:val="00D82022"/>
    <w:rsid w:val="00D82263"/>
    <w:rsid w:val="00D82948"/>
    <w:rsid w:val="00D82C43"/>
    <w:rsid w:val="00D83C2E"/>
    <w:rsid w:val="00D83E6C"/>
    <w:rsid w:val="00D855C0"/>
    <w:rsid w:val="00D86495"/>
    <w:rsid w:val="00D8693E"/>
    <w:rsid w:val="00D871DB"/>
    <w:rsid w:val="00D87C99"/>
    <w:rsid w:val="00D90C4D"/>
    <w:rsid w:val="00D9278D"/>
    <w:rsid w:val="00D9370F"/>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4FC1"/>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85C"/>
    <w:rsid w:val="00E223EC"/>
    <w:rsid w:val="00E2260B"/>
    <w:rsid w:val="00E2320B"/>
    <w:rsid w:val="00E23479"/>
    <w:rsid w:val="00E269F3"/>
    <w:rsid w:val="00E26BDB"/>
    <w:rsid w:val="00E3347D"/>
    <w:rsid w:val="00E36BB0"/>
    <w:rsid w:val="00E37E81"/>
    <w:rsid w:val="00E41A14"/>
    <w:rsid w:val="00E44D54"/>
    <w:rsid w:val="00E45029"/>
    <w:rsid w:val="00E4573C"/>
    <w:rsid w:val="00E4581E"/>
    <w:rsid w:val="00E46862"/>
    <w:rsid w:val="00E46A1C"/>
    <w:rsid w:val="00E4764A"/>
    <w:rsid w:val="00E476B6"/>
    <w:rsid w:val="00E50C6F"/>
    <w:rsid w:val="00E51737"/>
    <w:rsid w:val="00E52D34"/>
    <w:rsid w:val="00E5674D"/>
    <w:rsid w:val="00E56B81"/>
    <w:rsid w:val="00E56F77"/>
    <w:rsid w:val="00E571E6"/>
    <w:rsid w:val="00E57F0D"/>
    <w:rsid w:val="00E604CC"/>
    <w:rsid w:val="00E60947"/>
    <w:rsid w:val="00E60C5E"/>
    <w:rsid w:val="00E6178A"/>
    <w:rsid w:val="00E61878"/>
    <w:rsid w:val="00E627D5"/>
    <w:rsid w:val="00E62D8E"/>
    <w:rsid w:val="00E6344E"/>
    <w:rsid w:val="00E636AA"/>
    <w:rsid w:val="00E6379D"/>
    <w:rsid w:val="00E645F7"/>
    <w:rsid w:val="00E6575D"/>
    <w:rsid w:val="00E7186C"/>
    <w:rsid w:val="00E71C8F"/>
    <w:rsid w:val="00E71DFD"/>
    <w:rsid w:val="00E72D93"/>
    <w:rsid w:val="00E72FA0"/>
    <w:rsid w:val="00E765EF"/>
    <w:rsid w:val="00E777BF"/>
    <w:rsid w:val="00E80763"/>
    <w:rsid w:val="00E80FD7"/>
    <w:rsid w:val="00E824D9"/>
    <w:rsid w:val="00E828A6"/>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452F"/>
    <w:rsid w:val="00EC4858"/>
    <w:rsid w:val="00EC4C4B"/>
    <w:rsid w:val="00EC5909"/>
    <w:rsid w:val="00EC7A22"/>
    <w:rsid w:val="00ED19FA"/>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52FF"/>
    <w:rsid w:val="00EE6C45"/>
    <w:rsid w:val="00EF0E46"/>
    <w:rsid w:val="00EF0FCE"/>
    <w:rsid w:val="00EF12E7"/>
    <w:rsid w:val="00EF140E"/>
    <w:rsid w:val="00EF1FCA"/>
    <w:rsid w:val="00EF230B"/>
    <w:rsid w:val="00EF366F"/>
    <w:rsid w:val="00EF6736"/>
    <w:rsid w:val="00F00E20"/>
    <w:rsid w:val="00F0148F"/>
    <w:rsid w:val="00F0157A"/>
    <w:rsid w:val="00F0175E"/>
    <w:rsid w:val="00F01A76"/>
    <w:rsid w:val="00F01EDE"/>
    <w:rsid w:val="00F02902"/>
    <w:rsid w:val="00F02A16"/>
    <w:rsid w:val="00F04BF5"/>
    <w:rsid w:val="00F05A1D"/>
    <w:rsid w:val="00F06FCF"/>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6051"/>
    <w:rsid w:val="00F272B6"/>
    <w:rsid w:val="00F278CA"/>
    <w:rsid w:val="00F30431"/>
    <w:rsid w:val="00F31858"/>
    <w:rsid w:val="00F3325F"/>
    <w:rsid w:val="00F334A2"/>
    <w:rsid w:val="00F3552F"/>
    <w:rsid w:val="00F3643B"/>
    <w:rsid w:val="00F36465"/>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5ED6"/>
    <w:rsid w:val="00F66685"/>
    <w:rsid w:val="00F66A26"/>
    <w:rsid w:val="00F704EB"/>
    <w:rsid w:val="00F70AAB"/>
    <w:rsid w:val="00F720F1"/>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C06"/>
    <w:rsid w:val="00FE7F45"/>
    <w:rsid w:val="00FF1248"/>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2A923-32A3-4CE4-95A3-AE67FF8B489B}">
  <ds:schemaRefs>
    <ds:schemaRef ds:uri="http://schemas.openxmlformats.org/officeDocument/2006/bibliography"/>
  </ds:schemaRefs>
</ds:datastoreItem>
</file>

<file path=customXml/itemProps2.xml><?xml version="1.0" encoding="utf-8"?>
<ds:datastoreItem xmlns:ds="http://schemas.openxmlformats.org/officeDocument/2006/customXml" ds:itemID="{2A194761-6561-491C-956A-C0FD1665B349}">
  <ds:schemaRefs>
    <ds:schemaRef ds:uri="http://schemas.openxmlformats.org/officeDocument/2006/bibliography"/>
  </ds:schemaRefs>
</ds:datastoreItem>
</file>

<file path=customXml/itemProps3.xml><?xml version="1.0" encoding="utf-8"?>
<ds:datastoreItem xmlns:ds="http://schemas.openxmlformats.org/officeDocument/2006/customXml" ds:itemID="{1EB21451-7578-4872-A106-2A37296CDF81}">
  <ds:schemaRefs>
    <ds:schemaRef ds:uri="http://schemas.openxmlformats.org/officeDocument/2006/bibliography"/>
  </ds:schemaRefs>
</ds:datastoreItem>
</file>

<file path=customXml/itemProps4.xml><?xml version="1.0" encoding="utf-8"?>
<ds:datastoreItem xmlns:ds="http://schemas.openxmlformats.org/officeDocument/2006/customXml" ds:itemID="{179F159D-08CE-4C60-B009-13CC8A1D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38</Pages>
  <Words>19394</Words>
  <Characters>110550</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129685</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bidyut k mohanty</cp:lastModifiedBy>
  <cp:revision>96</cp:revision>
  <cp:lastPrinted>2012-04-19T14:46:00Z</cp:lastPrinted>
  <dcterms:created xsi:type="dcterms:W3CDTF">2012-04-23T04:10:00Z</dcterms:created>
  <dcterms:modified xsi:type="dcterms:W3CDTF">2012-04-24T14:13:00Z</dcterms:modified>
</cp:coreProperties>
</file>
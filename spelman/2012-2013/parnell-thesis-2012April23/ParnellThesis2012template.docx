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32C" w:rsidRPr="00056300" w:rsidRDefault="00BD732C" w:rsidP="00BD732C">
      <w:pPr>
        <w:pStyle w:val="Heading1"/>
        <w:rPr>
          <w:rFonts w:ascii="Times New Roman" w:hAnsi="Times New Roman" w:cs="Times New Roman"/>
          <w:b w:val="0"/>
          <w:sz w:val="20"/>
          <w:szCs w:val="20"/>
        </w:rPr>
      </w:pPr>
      <w:r w:rsidRPr="00056300">
        <w:rPr>
          <w:rFonts w:ascii="Times New Roman" w:hAnsi="Times New Roman" w:cs="Times New Roman"/>
          <w:b w:val="0"/>
          <w:sz w:val="20"/>
          <w:szCs w:val="20"/>
        </w:rPr>
        <w:t>Abstract (</w:t>
      </w:r>
      <w:commentRangeStart w:id="0"/>
      <w:r w:rsidRPr="00056300">
        <w:rPr>
          <w:rFonts w:ascii="Times New Roman" w:hAnsi="Times New Roman" w:cs="Times New Roman"/>
          <w:b w:val="0"/>
          <w:sz w:val="20"/>
          <w:szCs w:val="20"/>
        </w:rPr>
        <w:t>300words</w:t>
      </w:r>
      <w:commentRangeEnd w:id="0"/>
      <w:r w:rsidR="009A5A8F" w:rsidRPr="00056300">
        <w:rPr>
          <w:rStyle w:val="CommentReference"/>
          <w:rFonts w:ascii="Arial" w:eastAsia="Arial" w:hAnsi="Arial" w:cs="Arial"/>
          <w:b w:val="0"/>
          <w:bCs w:val="0"/>
          <w:vanish/>
          <w:color w:val="000000"/>
        </w:rPr>
        <w:commentReference w:id="0"/>
      </w:r>
      <w:r w:rsidRPr="00056300">
        <w:rPr>
          <w:rFonts w:ascii="Times New Roman" w:hAnsi="Times New Roman" w:cs="Times New Roman"/>
          <w:b w:val="0"/>
          <w:sz w:val="20"/>
          <w:szCs w:val="20"/>
        </w:rPr>
        <w:t>)</w:t>
      </w:r>
    </w:p>
    <w:p w:rsidR="00BD732C" w:rsidRPr="00056300" w:rsidRDefault="00BD732C" w:rsidP="00BD732C">
      <w:pPr>
        <w:pStyle w:val="Heading1"/>
        <w:rPr>
          <w:rFonts w:ascii="Times New Roman" w:hAnsi="Times New Roman" w:cs="Times New Roman"/>
          <w:b w:val="0"/>
          <w:sz w:val="20"/>
          <w:szCs w:val="20"/>
        </w:rPr>
      </w:pPr>
    </w:p>
    <w:p w:rsidR="00D52B8C" w:rsidRPr="00056300" w:rsidRDefault="00D52B8C" w:rsidP="00BD732C">
      <w:pPr>
        <w:pStyle w:val="Heading1"/>
        <w:rPr>
          <w:rFonts w:ascii="Times New Roman" w:hAnsi="Times New Roman" w:cs="Times New Roman"/>
          <w:b w:val="0"/>
          <w:sz w:val="20"/>
          <w:szCs w:val="20"/>
        </w:rPr>
      </w:pPr>
      <w:r w:rsidRPr="00056300">
        <w:rPr>
          <w:rFonts w:ascii="Times New Roman" w:hAnsi="Times New Roman" w:cs="Times New Roman"/>
          <w:b w:val="0"/>
          <w:sz w:val="20"/>
          <w:szCs w:val="20"/>
        </w:rPr>
        <w:t>Introduction</w:t>
      </w:r>
    </w:p>
    <w:p w:rsidR="00D52B8C" w:rsidRPr="00056300" w:rsidDel="004044F2" w:rsidRDefault="00D52B8C" w:rsidP="00D52B8C">
      <w:pPr>
        <w:spacing w:line="240" w:lineRule="auto"/>
        <w:rPr>
          <w:del w:id="1" w:author="Hong Qin" w:date="2012-03-14T13:02:00Z"/>
          <w:rFonts w:ascii="Times New Roman" w:hAnsi="Times New Roman" w:cs="Times New Roman"/>
          <w:sz w:val="20"/>
          <w:szCs w:val="20"/>
        </w:rPr>
      </w:pPr>
      <w:del w:id="2" w:author="Hong Qin" w:date="2012-03-14T13:02:00Z">
        <w:r w:rsidRPr="00056300" w:rsidDel="004044F2">
          <w:rPr>
            <w:rFonts w:ascii="Times New Roman" w:hAnsi="Times New Roman" w:cs="Times New Roman"/>
            <w:sz w:val="20"/>
            <w:szCs w:val="20"/>
          </w:rPr>
          <w:delText>We hypothesized that the frequency of loss of heterozygosity events will occur in a dosage dependent manner of hydrogen peroxide (H</w:delText>
        </w:r>
        <w:r w:rsidR="00975C92">
          <w:rPr>
            <w:rFonts w:ascii="Times New Roman" w:hAnsi="Times New Roman" w:cs="Times New Roman"/>
            <w:sz w:val="20"/>
            <w:szCs w:val="20"/>
            <w:vertAlign w:val="subscript"/>
          </w:rPr>
          <w:delText>2</w:delText>
        </w:r>
        <w:r w:rsidR="00975C92">
          <w:rPr>
            <w:rFonts w:ascii="Times New Roman" w:hAnsi="Times New Roman" w:cs="Times New Roman"/>
            <w:sz w:val="20"/>
            <w:szCs w:val="20"/>
          </w:rPr>
          <w:delText>O</w:delText>
        </w:r>
        <w:r w:rsidR="00975C92">
          <w:rPr>
            <w:rFonts w:ascii="Times New Roman" w:hAnsi="Times New Roman" w:cs="Times New Roman"/>
            <w:sz w:val="20"/>
            <w:szCs w:val="20"/>
            <w:vertAlign w:val="subscript"/>
          </w:rPr>
          <w:delText>2</w:delText>
        </w:r>
        <w:r w:rsidR="00975C92">
          <w:rPr>
            <w:rFonts w:ascii="Times New Roman" w:hAnsi="Times New Roman" w:cs="Times New Roman"/>
            <w:sz w:val="20"/>
            <w:szCs w:val="20"/>
          </w:rPr>
          <w:delText xml:space="preserve">). </w:delText>
        </w:r>
      </w:del>
    </w:p>
    <w:p w:rsidR="00D52B8C" w:rsidRPr="00056300" w:rsidRDefault="00D52B8C" w:rsidP="006646D7">
      <w:pPr>
        <w:spacing w:line="240" w:lineRule="auto"/>
        <w:ind w:left="720"/>
        <w:rPr>
          <w:rFonts w:ascii="Times New Roman" w:hAnsi="Times New Roman" w:cs="Times New Roman"/>
          <w:sz w:val="20"/>
          <w:szCs w:val="20"/>
        </w:rPr>
      </w:pPr>
    </w:p>
    <w:p w:rsidR="00C01883" w:rsidRPr="00056300" w:rsidRDefault="00975C92" w:rsidP="00C01883">
      <w:pPr>
        <w:pStyle w:val="Heading2"/>
        <w:rPr>
          <w:rFonts w:ascii="Times New Roman" w:hAnsi="Times New Roman" w:cs="Times New Roman"/>
          <w:b w:val="0"/>
          <w:sz w:val="20"/>
          <w:szCs w:val="20"/>
          <w:rPrChange w:id="3" w:author="Hong Qin" w:date="2012-03-15T21:46:00Z">
            <w:rPr>
              <w:rFonts w:ascii="Times New Roman" w:hAnsi="Times New Roman" w:cs="Times New Roman"/>
              <w:sz w:val="20"/>
              <w:szCs w:val="20"/>
            </w:rPr>
          </w:rPrChange>
        </w:rPr>
      </w:pPr>
      <w:r w:rsidRPr="00975C92">
        <w:rPr>
          <w:rFonts w:ascii="Times New Roman" w:hAnsi="Times New Roman" w:cs="Times New Roman"/>
          <w:b w:val="0"/>
          <w:sz w:val="20"/>
          <w:szCs w:val="20"/>
          <w:rPrChange w:id="4" w:author="Hong Qin" w:date="2012-03-15T21:46:00Z">
            <w:rPr>
              <w:rFonts w:ascii="Times New Roman" w:eastAsia="Arial" w:hAnsi="Times New Roman" w:cs="Times New Roman"/>
              <w:b w:val="0"/>
              <w:bCs w:val="0"/>
              <w:color w:val="000000"/>
              <w:sz w:val="20"/>
              <w:szCs w:val="20"/>
            </w:rPr>
          </w:rPrChange>
        </w:rPr>
        <w:t>Aging  and ROS</w:t>
      </w:r>
    </w:p>
    <w:p w:rsidR="00975C92" w:rsidRPr="00975C92" w:rsidRDefault="00975C92" w:rsidP="00975C92">
      <w:pPr>
        <w:pStyle w:val="Heading2"/>
        <w:rPr>
          <w:rFonts w:ascii="Times New Roman" w:hAnsi="Times New Roman" w:cs="Times New Roman"/>
          <w:sz w:val="20"/>
          <w:szCs w:val="20"/>
        </w:rPr>
        <w:pPrChange w:id="5" w:author="Hong Qin" w:date="2012-03-14T13:02:00Z">
          <w:pPr>
            <w:spacing w:line="240" w:lineRule="auto"/>
            <w:ind w:left="720"/>
          </w:pPr>
        </w:pPrChange>
      </w:pPr>
      <w:r w:rsidRPr="00975C92">
        <w:rPr>
          <w:rFonts w:ascii="Times New Roman" w:hAnsi="Times New Roman" w:cs="Times New Roman"/>
          <w:b w:val="0"/>
          <w:sz w:val="20"/>
          <w:szCs w:val="20"/>
          <w:rPrChange w:id="6" w:author="Hong Qin" w:date="2012-03-15T21:46:00Z">
            <w:rPr>
              <w:rFonts w:ascii="Times New Roman" w:hAnsi="Times New Roman" w:cs="Times New Roman"/>
              <w:b/>
              <w:bCs/>
              <w:sz w:val="20"/>
              <w:szCs w:val="20"/>
            </w:rPr>
          </w:rPrChange>
        </w:rPr>
        <w:t>Aging and LOH {McMurray, 2003 #244;McMurray, 2004 #419}</w:t>
      </w:r>
    </w:p>
    <w:p w:rsidR="004B465A" w:rsidRPr="00056300" w:rsidRDefault="004B465A" w:rsidP="006646D7">
      <w:pPr>
        <w:spacing w:line="240" w:lineRule="auto"/>
        <w:ind w:left="720"/>
        <w:rPr>
          <w:rFonts w:ascii="Times New Roman" w:hAnsi="Times New Roman" w:cs="Times New Roman"/>
          <w:sz w:val="20"/>
          <w:szCs w:val="20"/>
        </w:rPr>
      </w:pPr>
    </w:p>
    <w:p w:rsidR="00C01883" w:rsidRPr="00056300" w:rsidRDefault="00975C92" w:rsidP="004044F2">
      <w:pPr>
        <w:pStyle w:val="Heading2"/>
        <w:rPr>
          <w:rFonts w:ascii="Times New Roman" w:hAnsi="Times New Roman" w:cs="Times New Roman"/>
          <w:b w:val="0"/>
          <w:sz w:val="20"/>
          <w:szCs w:val="20"/>
          <w:rPrChange w:id="7" w:author="Hong Qin" w:date="2012-03-15T21:46:00Z">
            <w:rPr>
              <w:rFonts w:ascii="Times New Roman" w:hAnsi="Times New Roman" w:cs="Times New Roman"/>
              <w:sz w:val="20"/>
              <w:szCs w:val="20"/>
            </w:rPr>
          </w:rPrChange>
        </w:rPr>
      </w:pPr>
      <w:r w:rsidRPr="00975C92">
        <w:rPr>
          <w:rFonts w:ascii="Times New Roman" w:hAnsi="Times New Roman" w:cs="Times New Roman"/>
          <w:b w:val="0"/>
          <w:sz w:val="20"/>
          <w:szCs w:val="20"/>
          <w:rPrChange w:id="8" w:author="Hong Qin" w:date="2012-03-15T21:46:00Z">
            <w:rPr>
              <w:rFonts w:ascii="Times New Roman" w:eastAsia="Arial" w:hAnsi="Times New Roman" w:cs="Times New Roman"/>
              <w:b w:val="0"/>
              <w:bCs w:val="0"/>
              <w:color w:val="000000"/>
              <w:sz w:val="20"/>
              <w:szCs w:val="20"/>
            </w:rPr>
          </w:rPrChange>
        </w:rPr>
        <w:t xml:space="preserve">ROS and LOH? </w:t>
      </w:r>
    </w:p>
    <w:p w:rsidR="00975C92" w:rsidRPr="00975C92" w:rsidRDefault="00975C92" w:rsidP="00975C92">
      <w:pPr>
        <w:pStyle w:val="Heading2"/>
        <w:rPr>
          <w:rFonts w:ascii="Times New Roman" w:hAnsi="Times New Roman" w:cs="Times New Roman"/>
          <w:sz w:val="20"/>
          <w:szCs w:val="20"/>
        </w:rPr>
        <w:pPrChange w:id="9" w:author="Hong Qin" w:date="2012-03-14T13:02:00Z">
          <w:pPr>
            <w:spacing w:line="240" w:lineRule="auto"/>
            <w:ind w:left="720"/>
          </w:pPr>
        </w:pPrChange>
      </w:pPr>
      <w:r w:rsidRPr="00975C92">
        <w:rPr>
          <w:rFonts w:ascii="Times New Roman" w:hAnsi="Times New Roman" w:cs="Times New Roman"/>
          <w:b w:val="0"/>
          <w:sz w:val="20"/>
          <w:szCs w:val="20"/>
          <w:rPrChange w:id="10" w:author="Hong Qin" w:date="2012-03-15T21:46:00Z">
            <w:rPr>
              <w:rFonts w:ascii="Times New Roman" w:hAnsi="Times New Roman" w:cs="Times New Roman"/>
              <w:b/>
              <w:bCs/>
              <w:sz w:val="20"/>
              <w:szCs w:val="20"/>
            </w:rPr>
          </w:rPrChange>
        </w:rPr>
        <w:t>Significance of this project</w:t>
      </w:r>
    </w:p>
    <w:p w:rsidR="00C01883" w:rsidRPr="00056300" w:rsidRDefault="00C01883" w:rsidP="00D52B8C">
      <w:pPr>
        <w:spacing w:line="240" w:lineRule="auto"/>
        <w:rPr>
          <w:rFonts w:ascii="Times New Roman" w:hAnsi="Times New Roman" w:cs="Times New Roman"/>
          <w:sz w:val="20"/>
          <w:szCs w:val="20"/>
        </w:rPr>
      </w:pPr>
      <w:r w:rsidRPr="00056300">
        <w:rPr>
          <w:rFonts w:ascii="Times New Roman" w:hAnsi="Times New Roman" w:cs="Times New Roman"/>
          <w:sz w:val="20"/>
          <w:szCs w:val="20"/>
        </w:rPr>
        <w:t>The link between ROS and LOH and mitotic asymmetry</w:t>
      </w:r>
    </w:p>
    <w:p w:rsidR="004044F2" w:rsidRPr="00056300" w:rsidRDefault="00975C92" w:rsidP="00D52B8C">
      <w:pPr>
        <w:spacing w:line="240" w:lineRule="auto"/>
        <w:rPr>
          <w:rFonts w:ascii="Times New Roman" w:hAnsi="Times New Roman" w:cs="Times New Roman"/>
          <w:sz w:val="20"/>
          <w:szCs w:val="20"/>
        </w:rPr>
      </w:pPr>
      <w:r>
        <w:rPr>
          <w:rFonts w:ascii="Times New Roman" w:hAnsi="Times New Roman" w:cs="Times New Roman"/>
          <w:sz w:val="20"/>
          <w:szCs w:val="20"/>
        </w:rPr>
        <w:t>We hypothesized that the frequency of loss of heterozygosity events will occur in a dosage dependent manner of hydrogen peroxide (H</w:t>
      </w:r>
      <w:r>
        <w:rPr>
          <w:rFonts w:ascii="Times New Roman" w:hAnsi="Times New Roman" w:cs="Times New Roman"/>
          <w:sz w:val="20"/>
          <w:szCs w:val="20"/>
          <w:vertAlign w:val="subscript"/>
        </w:rPr>
        <w:t>2</w:t>
      </w:r>
      <w:r>
        <w:rPr>
          <w:rFonts w:ascii="Times New Roman" w:hAnsi="Times New Roman" w:cs="Times New Roman"/>
          <w:sz w:val="20"/>
          <w:szCs w:val="20"/>
        </w:rPr>
        <w:t>O</w:t>
      </w:r>
      <w:r>
        <w:rPr>
          <w:rFonts w:ascii="Times New Roman" w:hAnsi="Times New Roman" w:cs="Times New Roman"/>
          <w:sz w:val="20"/>
          <w:szCs w:val="20"/>
          <w:vertAlign w:val="subscript"/>
        </w:rPr>
        <w:t>2</w:t>
      </w:r>
      <w:r>
        <w:rPr>
          <w:rFonts w:ascii="Times New Roman" w:hAnsi="Times New Roman" w:cs="Times New Roman"/>
          <w:sz w:val="20"/>
          <w:szCs w:val="20"/>
        </w:rPr>
        <w:t xml:space="preserve">). </w:t>
      </w:r>
    </w:p>
    <w:p w:rsidR="004B465A" w:rsidRPr="00056300" w:rsidRDefault="004B465A" w:rsidP="006646D7">
      <w:pPr>
        <w:spacing w:line="240" w:lineRule="auto"/>
        <w:ind w:left="720"/>
        <w:rPr>
          <w:rFonts w:ascii="Times New Roman" w:hAnsi="Times New Roman" w:cs="Times New Roman"/>
          <w:sz w:val="20"/>
          <w:szCs w:val="20"/>
        </w:rPr>
      </w:pPr>
    </w:p>
    <w:p w:rsidR="006E497F" w:rsidRPr="00056300" w:rsidRDefault="00975C92" w:rsidP="00BD732C">
      <w:pPr>
        <w:pStyle w:val="Heading1"/>
        <w:rPr>
          <w:rFonts w:ascii="Times New Roman" w:hAnsi="Times New Roman" w:cs="Times New Roman"/>
          <w:b w:val="0"/>
          <w:sz w:val="20"/>
          <w:szCs w:val="20"/>
        </w:rPr>
      </w:pPr>
      <w:r w:rsidRPr="00975C92">
        <w:rPr>
          <w:rFonts w:ascii="Times New Roman" w:hAnsi="Times New Roman" w:cs="Times New Roman"/>
          <w:b w:val="0"/>
          <w:sz w:val="20"/>
          <w:szCs w:val="20"/>
          <w:rPrChange w:id="11" w:author="Hong Qin" w:date="2012-03-15T21:46:00Z">
            <w:rPr>
              <w:rFonts w:ascii="Times New Roman" w:eastAsia="Arial" w:hAnsi="Times New Roman" w:cs="Times New Roman"/>
              <w:b w:val="0"/>
              <w:bCs w:val="0"/>
              <w:color w:val="000000"/>
              <w:sz w:val="20"/>
              <w:szCs w:val="20"/>
            </w:rPr>
          </w:rPrChange>
        </w:rPr>
        <w:t>Materials and Methods</w:t>
      </w:r>
    </w:p>
    <w:p w:rsidR="00BD732C" w:rsidRPr="00056300" w:rsidRDefault="00975C92" w:rsidP="00BD732C">
      <w:pPr>
        <w:pStyle w:val="Heading2"/>
        <w:rPr>
          <w:rFonts w:ascii="Times New Roman" w:hAnsi="Times New Roman" w:cs="Times New Roman"/>
          <w:b w:val="0"/>
          <w:sz w:val="20"/>
          <w:szCs w:val="20"/>
          <w:rPrChange w:id="12" w:author="Hong Qin" w:date="2012-03-15T21:46:00Z">
            <w:rPr>
              <w:rFonts w:ascii="Times New Roman" w:hAnsi="Times New Roman" w:cs="Times New Roman"/>
              <w:sz w:val="20"/>
              <w:szCs w:val="20"/>
            </w:rPr>
          </w:rPrChange>
        </w:rPr>
      </w:pPr>
      <w:r w:rsidRPr="00975C92">
        <w:rPr>
          <w:rFonts w:ascii="Times New Roman" w:hAnsi="Times New Roman" w:cs="Times New Roman"/>
          <w:b w:val="0"/>
          <w:sz w:val="20"/>
          <w:szCs w:val="20"/>
          <w:rPrChange w:id="13" w:author="Hong Qin" w:date="2012-03-15T21:46:00Z">
            <w:rPr>
              <w:rFonts w:ascii="Times New Roman" w:eastAsia="Arial" w:hAnsi="Times New Roman" w:cs="Times New Roman"/>
              <w:b w:val="0"/>
              <w:bCs w:val="0"/>
              <w:color w:val="000000"/>
              <w:sz w:val="20"/>
              <w:szCs w:val="20"/>
            </w:rPr>
          </w:rPrChange>
        </w:rPr>
        <w:t>Strains</w:t>
      </w:r>
    </w:p>
    <w:p w:rsidR="00BD732C" w:rsidRPr="00056300" w:rsidRDefault="00E165CE" w:rsidP="007D375B">
      <w:pPr>
        <w:spacing w:line="240" w:lineRule="auto"/>
        <w:rPr>
          <w:rFonts w:ascii="Times New Roman" w:hAnsi="Times New Roman" w:cs="Times New Roman"/>
          <w:sz w:val="20"/>
          <w:szCs w:val="20"/>
        </w:rPr>
      </w:pPr>
      <w:ins w:id="14" w:author="Hong Qin" w:date="2012-03-14T13:01:00Z">
        <w:r w:rsidRPr="00056300">
          <w:rPr>
            <w:rFonts w:ascii="Times New Roman" w:hAnsi="Times New Roman" w:cs="Times New Roman"/>
            <w:sz w:val="20"/>
            <w:szCs w:val="20"/>
          </w:rPr>
          <w:t xml:space="preserve">Strains with heterozygous Met15+/- were described previously {Qin, 2008 #516}. </w:t>
        </w:r>
      </w:ins>
    </w:p>
    <w:p w:rsidR="00BD732C" w:rsidRPr="00056300" w:rsidRDefault="00975C92" w:rsidP="007D375B">
      <w:pPr>
        <w:spacing w:line="240" w:lineRule="auto"/>
        <w:rPr>
          <w:rFonts w:ascii="Times New Roman" w:hAnsi="Times New Roman" w:cs="Times New Roman"/>
          <w:sz w:val="20"/>
          <w:szCs w:val="20"/>
        </w:rPr>
      </w:pPr>
      <w:r>
        <w:rPr>
          <w:rFonts w:ascii="Times New Roman" w:hAnsi="Times New Roman" w:cs="Times New Roman"/>
          <w:sz w:val="20"/>
          <w:szCs w:val="20"/>
        </w:rPr>
        <w:t xml:space="preserve">Strains were grown overnight at 30°C in 5 mls of YPD using autoclaved glass tubes. Following incubation, a spectrometer was used to determine saturation of yeast in the glass tubes at an optical density of 600 (OD600). The yeast culture was restaged to 0.6 at OD600 in fresh YPD in new autoclaved glass tubes. </w:t>
      </w:r>
    </w:p>
    <w:p w:rsidR="00BD732C" w:rsidRPr="00056300" w:rsidRDefault="00BD732C" w:rsidP="007D375B">
      <w:pPr>
        <w:spacing w:line="240" w:lineRule="auto"/>
        <w:rPr>
          <w:rFonts w:ascii="Times New Roman" w:hAnsi="Times New Roman" w:cs="Times New Roman"/>
          <w:sz w:val="20"/>
          <w:szCs w:val="20"/>
        </w:rPr>
      </w:pPr>
    </w:p>
    <w:p w:rsidR="00BD732C" w:rsidRPr="00056300" w:rsidRDefault="00975C92" w:rsidP="00BD732C">
      <w:pPr>
        <w:pStyle w:val="Heading2"/>
        <w:rPr>
          <w:rFonts w:ascii="Times New Roman" w:hAnsi="Times New Roman" w:cs="Times New Roman"/>
          <w:b w:val="0"/>
          <w:sz w:val="20"/>
          <w:szCs w:val="20"/>
          <w:rPrChange w:id="15" w:author="Hong Qin" w:date="2012-03-15T21:46:00Z">
            <w:rPr>
              <w:rFonts w:ascii="Times New Roman" w:hAnsi="Times New Roman" w:cs="Times New Roman"/>
              <w:sz w:val="20"/>
              <w:szCs w:val="20"/>
            </w:rPr>
          </w:rPrChange>
        </w:rPr>
      </w:pPr>
      <w:r w:rsidRPr="00975C92">
        <w:rPr>
          <w:rFonts w:ascii="Times New Roman" w:hAnsi="Times New Roman" w:cs="Times New Roman"/>
          <w:b w:val="0"/>
          <w:sz w:val="20"/>
          <w:szCs w:val="20"/>
          <w:rPrChange w:id="16" w:author="Hong Qin" w:date="2012-03-15T21:46:00Z">
            <w:rPr>
              <w:rFonts w:ascii="Times New Roman" w:eastAsia="Arial" w:hAnsi="Times New Roman" w:cs="Times New Roman"/>
              <w:b w:val="0"/>
              <w:bCs w:val="0"/>
              <w:color w:val="000000"/>
              <w:sz w:val="20"/>
              <w:szCs w:val="20"/>
            </w:rPr>
          </w:rPrChange>
        </w:rPr>
        <w:t>Hydrogen peroxide treatment (protocol)</w:t>
      </w:r>
    </w:p>
    <w:p w:rsidR="00B140C0" w:rsidRPr="00056300" w:rsidRDefault="00975C92" w:rsidP="00BD732C">
      <w:pPr>
        <w:pStyle w:val="Heading2"/>
        <w:rPr>
          <w:rFonts w:ascii="Times New Roman" w:hAnsi="Times New Roman" w:cs="Times New Roman"/>
          <w:b w:val="0"/>
          <w:sz w:val="20"/>
          <w:szCs w:val="20"/>
          <w:rPrChange w:id="17" w:author="Hong Qin" w:date="2012-03-15T21:46:00Z">
            <w:rPr>
              <w:rFonts w:ascii="Times New Roman" w:hAnsi="Times New Roman" w:cs="Times New Roman"/>
              <w:sz w:val="20"/>
              <w:szCs w:val="20"/>
            </w:rPr>
          </w:rPrChange>
        </w:rPr>
      </w:pPr>
      <w:r w:rsidRPr="00975C92">
        <w:rPr>
          <w:rFonts w:ascii="Times New Roman" w:hAnsi="Times New Roman" w:cs="Times New Roman"/>
          <w:b w:val="0"/>
          <w:sz w:val="20"/>
          <w:szCs w:val="20"/>
          <w:rPrChange w:id="18" w:author="Hong Qin" w:date="2012-03-15T21:46:00Z">
            <w:rPr>
              <w:rFonts w:ascii="Times New Roman" w:eastAsia="Arial" w:hAnsi="Times New Roman" w:cs="Times New Roman"/>
              <w:b w:val="0"/>
              <w:bCs w:val="0"/>
              <w:color w:val="000000"/>
              <w:sz w:val="20"/>
              <w:szCs w:val="20"/>
            </w:rPr>
          </w:rPrChange>
        </w:rPr>
        <w:t>Viability and LOH quantification</w:t>
      </w:r>
    </w:p>
    <w:p w:rsidR="00BD732C" w:rsidRPr="00056300" w:rsidRDefault="00BD732C" w:rsidP="00BD732C">
      <w:pPr>
        <w:pStyle w:val="Heading2"/>
        <w:rPr>
          <w:rFonts w:ascii="Times New Roman" w:hAnsi="Times New Roman" w:cs="Times New Roman"/>
          <w:b w:val="0"/>
          <w:sz w:val="20"/>
          <w:szCs w:val="20"/>
          <w:rPrChange w:id="19" w:author="Hong Qin" w:date="2012-03-15T21:46:00Z">
            <w:rPr>
              <w:rFonts w:ascii="Times New Roman" w:hAnsi="Times New Roman" w:cs="Times New Roman"/>
              <w:sz w:val="20"/>
              <w:szCs w:val="20"/>
            </w:rPr>
          </w:rPrChange>
        </w:rPr>
      </w:pPr>
    </w:p>
    <w:p w:rsidR="00BD732C" w:rsidRPr="00056300" w:rsidRDefault="00BD732C" w:rsidP="00BD732C">
      <w:pPr>
        <w:pStyle w:val="Heading1"/>
        <w:rPr>
          <w:rFonts w:ascii="Times New Roman" w:hAnsi="Times New Roman" w:cs="Times New Roman"/>
          <w:b w:val="0"/>
          <w:sz w:val="20"/>
          <w:szCs w:val="20"/>
        </w:rPr>
      </w:pPr>
      <w:r w:rsidRPr="00056300">
        <w:rPr>
          <w:rFonts w:ascii="Times New Roman" w:hAnsi="Times New Roman" w:cs="Times New Roman"/>
          <w:b w:val="0"/>
          <w:sz w:val="20"/>
          <w:szCs w:val="20"/>
        </w:rPr>
        <w:t>Results</w:t>
      </w:r>
    </w:p>
    <w:p w:rsidR="00BD732C" w:rsidRPr="00056300" w:rsidRDefault="00BD732C" w:rsidP="007D375B">
      <w:pPr>
        <w:spacing w:line="240" w:lineRule="auto"/>
        <w:rPr>
          <w:rFonts w:ascii="Times New Roman" w:hAnsi="Times New Roman" w:cs="Times New Roman"/>
          <w:sz w:val="20"/>
          <w:szCs w:val="20"/>
        </w:rPr>
      </w:pPr>
    </w:p>
    <w:p w:rsidR="00BD732C" w:rsidRPr="00056300" w:rsidRDefault="00975C92" w:rsidP="007D375B">
      <w:pPr>
        <w:spacing w:line="240" w:lineRule="auto"/>
        <w:rPr>
          <w:rFonts w:ascii="Times New Roman" w:hAnsi="Times New Roman" w:cs="Times New Roman"/>
          <w:sz w:val="20"/>
          <w:szCs w:val="20"/>
        </w:rPr>
      </w:pPr>
      <w:r>
        <w:rPr>
          <w:rFonts w:ascii="Times New Roman" w:hAnsi="Times New Roman" w:cs="Times New Roman"/>
          <w:sz w:val="20"/>
          <w:szCs w:val="20"/>
        </w:rPr>
        <w:t>Natural variations of hydrogen peroxide (hydrogen peroxide, is by some not considered a form oxidative stress. However, it is an intracellular chemical, that under certain conditions can change into a free radical).</w:t>
      </w:r>
    </w:p>
    <w:p w:rsidR="00BD732C" w:rsidRPr="00056300" w:rsidRDefault="00BD732C" w:rsidP="007D375B">
      <w:pPr>
        <w:spacing w:line="240" w:lineRule="auto"/>
        <w:rPr>
          <w:rFonts w:ascii="Times New Roman" w:hAnsi="Times New Roman" w:cs="Times New Roman"/>
          <w:sz w:val="20"/>
          <w:szCs w:val="20"/>
        </w:rPr>
      </w:pPr>
    </w:p>
    <w:p w:rsidR="00BD732C" w:rsidRPr="00056300" w:rsidRDefault="00975C92" w:rsidP="00BD732C">
      <w:pPr>
        <w:pStyle w:val="Heading2"/>
        <w:rPr>
          <w:rFonts w:ascii="Times New Roman" w:hAnsi="Times New Roman" w:cs="Times New Roman"/>
          <w:b w:val="0"/>
          <w:sz w:val="20"/>
          <w:szCs w:val="20"/>
          <w:rPrChange w:id="20" w:author="Hong Qin" w:date="2012-03-15T21:46:00Z">
            <w:rPr>
              <w:rFonts w:ascii="Times New Roman" w:hAnsi="Times New Roman" w:cs="Times New Roman"/>
              <w:sz w:val="20"/>
              <w:szCs w:val="20"/>
            </w:rPr>
          </w:rPrChange>
        </w:rPr>
      </w:pPr>
      <w:r w:rsidRPr="00975C92">
        <w:rPr>
          <w:rFonts w:ascii="Times New Roman" w:hAnsi="Times New Roman" w:cs="Times New Roman"/>
          <w:b w:val="0"/>
          <w:sz w:val="20"/>
          <w:szCs w:val="20"/>
          <w:rPrChange w:id="21" w:author="Hong Qin" w:date="2012-03-15T21:46:00Z">
            <w:rPr>
              <w:rFonts w:ascii="Times New Roman" w:eastAsia="Arial" w:hAnsi="Times New Roman" w:cs="Times New Roman"/>
              <w:b w:val="0"/>
              <w:bCs w:val="0"/>
              <w:color w:val="000000"/>
              <w:sz w:val="20"/>
              <w:szCs w:val="20"/>
            </w:rPr>
          </w:rPrChange>
        </w:rPr>
        <w:lastRenderedPageBreak/>
        <w:t>The induction of LOH by H2O2 varies in strain backgrounds</w:t>
      </w:r>
    </w:p>
    <w:p w:rsidR="007E7CCA" w:rsidRPr="00056300" w:rsidRDefault="00975C92" w:rsidP="007E7CCA">
      <w:pPr>
        <w:pStyle w:val="Heading3"/>
        <w:rPr>
          <w:rFonts w:ascii="Times New Roman" w:hAnsi="Times New Roman" w:cs="Times New Roman"/>
          <w:b w:val="0"/>
          <w:sz w:val="20"/>
          <w:szCs w:val="20"/>
          <w:rPrChange w:id="22" w:author="Hong Qin" w:date="2012-03-15T21:46:00Z">
            <w:rPr>
              <w:rFonts w:ascii="Times New Roman" w:hAnsi="Times New Roman" w:cs="Times New Roman"/>
              <w:sz w:val="20"/>
              <w:szCs w:val="20"/>
            </w:rPr>
          </w:rPrChange>
        </w:rPr>
      </w:pPr>
      <w:r w:rsidRPr="00975C92">
        <w:rPr>
          <w:rFonts w:ascii="Times New Roman" w:hAnsi="Times New Roman" w:cs="Times New Roman"/>
          <w:b w:val="0"/>
          <w:sz w:val="20"/>
          <w:szCs w:val="20"/>
          <w:rPrChange w:id="23" w:author="Hong Qin" w:date="2012-03-15T21:46:00Z">
            <w:rPr>
              <w:rFonts w:ascii="Times New Roman" w:eastAsia="Arial" w:hAnsi="Times New Roman" w:cs="Times New Roman"/>
              <w:b w:val="0"/>
              <w:bCs w:val="0"/>
              <w:color w:val="000000"/>
              <w:sz w:val="20"/>
              <w:szCs w:val="20"/>
            </w:rPr>
          </w:rPrChange>
        </w:rPr>
        <w:t>Selective strains, high, long life span etc</w:t>
      </w:r>
    </w:p>
    <w:p w:rsidR="007E7CCA" w:rsidRPr="00056300" w:rsidRDefault="007E7CCA" w:rsidP="007E7CCA">
      <w:pPr>
        <w:pStyle w:val="Heading3"/>
        <w:rPr>
          <w:rFonts w:ascii="Times New Roman" w:hAnsi="Times New Roman" w:cs="Times New Roman"/>
          <w:b w:val="0"/>
          <w:sz w:val="20"/>
          <w:szCs w:val="20"/>
          <w:rPrChange w:id="24" w:author="Hong Qin" w:date="2012-03-15T21:46:00Z">
            <w:rPr>
              <w:rFonts w:ascii="Times New Roman" w:hAnsi="Times New Roman" w:cs="Times New Roman"/>
              <w:sz w:val="20"/>
              <w:szCs w:val="20"/>
            </w:rPr>
          </w:rPrChange>
        </w:rPr>
      </w:pPr>
    </w:p>
    <w:p w:rsidR="00BD732C" w:rsidRPr="00056300" w:rsidRDefault="00975C92" w:rsidP="00BD732C">
      <w:pPr>
        <w:pStyle w:val="Heading2"/>
        <w:rPr>
          <w:rFonts w:ascii="Times New Roman" w:hAnsi="Times New Roman" w:cs="Times New Roman"/>
          <w:b w:val="0"/>
          <w:sz w:val="20"/>
          <w:szCs w:val="20"/>
          <w:rPrChange w:id="25" w:author="Hong Qin" w:date="2012-03-15T21:46:00Z">
            <w:rPr>
              <w:rFonts w:ascii="Times New Roman" w:hAnsi="Times New Roman" w:cs="Times New Roman"/>
              <w:sz w:val="20"/>
              <w:szCs w:val="20"/>
            </w:rPr>
          </w:rPrChange>
        </w:rPr>
      </w:pPr>
      <w:r w:rsidRPr="00975C92">
        <w:rPr>
          <w:rFonts w:ascii="Times New Roman" w:hAnsi="Times New Roman" w:cs="Times New Roman"/>
          <w:b w:val="0"/>
          <w:sz w:val="20"/>
          <w:szCs w:val="20"/>
          <w:rPrChange w:id="26" w:author="Hong Qin" w:date="2012-03-15T21:46:00Z">
            <w:rPr>
              <w:rFonts w:ascii="Times New Roman" w:eastAsia="Arial" w:hAnsi="Times New Roman" w:cs="Times New Roman"/>
              <w:b w:val="0"/>
              <w:bCs w:val="0"/>
              <w:color w:val="000000"/>
              <w:sz w:val="20"/>
              <w:szCs w:val="20"/>
            </w:rPr>
          </w:rPrChange>
        </w:rPr>
        <w:t>Contrasting switching pattern of H2O2 and chronological aging on LOH</w:t>
      </w:r>
    </w:p>
    <w:p w:rsidR="007E7CCA" w:rsidRPr="00056300" w:rsidRDefault="00975C92" w:rsidP="007E7CCA">
      <w:pPr>
        <w:pStyle w:val="Heading3"/>
        <w:rPr>
          <w:rFonts w:ascii="Times New Roman" w:hAnsi="Times New Roman" w:cs="Times New Roman"/>
          <w:b w:val="0"/>
          <w:sz w:val="20"/>
          <w:szCs w:val="20"/>
          <w:rPrChange w:id="27" w:author="Hong Qin" w:date="2012-03-15T21:46:00Z">
            <w:rPr>
              <w:rFonts w:ascii="Times New Roman" w:hAnsi="Times New Roman" w:cs="Times New Roman"/>
              <w:sz w:val="20"/>
              <w:szCs w:val="20"/>
            </w:rPr>
          </w:rPrChange>
        </w:rPr>
      </w:pPr>
      <w:r w:rsidRPr="00975C92">
        <w:rPr>
          <w:rFonts w:ascii="Times New Roman" w:hAnsi="Times New Roman" w:cs="Times New Roman"/>
          <w:b w:val="0"/>
          <w:sz w:val="20"/>
          <w:szCs w:val="20"/>
          <w:rPrChange w:id="28" w:author="Hong Qin" w:date="2012-03-15T21:46:00Z">
            <w:rPr>
              <w:rFonts w:ascii="Times New Roman" w:eastAsia="Arial" w:hAnsi="Times New Roman" w:cs="Times New Roman"/>
              <w:b w:val="0"/>
              <w:bCs w:val="0"/>
              <w:color w:val="000000"/>
              <w:sz w:val="20"/>
              <w:szCs w:val="20"/>
            </w:rPr>
          </w:rPrChange>
        </w:rPr>
        <w:t>CLS trigger LOH after , H2O2 trigger LOH before on mid viability</w:t>
      </w:r>
    </w:p>
    <w:p w:rsidR="00F22E6F" w:rsidRPr="00056300" w:rsidRDefault="00975C92" w:rsidP="00BD732C">
      <w:pPr>
        <w:pStyle w:val="Heading2"/>
        <w:rPr>
          <w:rFonts w:ascii="Times New Roman" w:hAnsi="Times New Roman" w:cs="Times New Roman"/>
          <w:b w:val="0"/>
          <w:sz w:val="20"/>
          <w:szCs w:val="20"/>
          <w:rPrChange w:id="29" w:author="Hong Qin" w:date="2012-03-15T21:46:00Z">
            <w:rPr>
              <w:rFonts w:ascii="Times New Roman" w:hAnsi="Times New Roman" w:cs="Times New Roman"/>
              <w:sz w:val="20"/>
              <w:szCs w:val="20"/>
            </w:rPr>
          </w:rPrChange>
        </w:rPr>
      </w:pPr>
      <w:r w:rsidRPr="00975C92">
        <w:rPr>
          <w:rFonts w:ascii="Times New Roman" w:hAnsi="Times New Roman" w:cs="Times New Roman"/>
          <w:b w:val="0"/>
          <w:sz w:val="20"/>
          <w:szCs w:val="20"/>
          <w:rPrChange w:id="30" w:author="Hong Qin" w:date="2012-03-15T21:46:00Z">
            <w:rPr>
              <w:rFonts w:ascii="Times New Roman" w:eastAsia="Arial" w:hAnsi="Times New Roman" w:cs="Times New Roman"/>
              <w:b w:val="0"/>
              <w:bCs w:val="0"/>
              <w:color w:val="000000"/>
              <w:sz w:val="20"/>
              <w:szCs w:val="20"/>
            </w:rPr>
          </w:rPrChange>
        </w:rPr>
        <w:t>Significant correlation between CLS and the relative timing of the H2O2 trigger on LOH</w:t>
      </w:r>
    </w:p>
    <w:p w:rsidR="007E7CCA" w:rsidRPr="00056300" w:rsidRDefault="00975C92" w:rsidP="007E7CCA">
      <w:pPr>
        <w:pStyle w:val="Heading3"/>
        <w:rPr>
          <w:rFonts w:ascii="Times New Roman" w:hAnsi="Times New Roman" w:cs="Times New Roman"/>
          <w:b w:val="0"/>
          <w:sz w:val="20"/>
          <w:szCs w:val="20"/>
          <w:rPrChange w:id="31" w:author="Hong Qin" w:date="2012-03-15T21:46:00Z">
            <w:rPr>
              <w:rFonts w:ascii="Times New Roman" w:hAnsi="Times New Roman" w:cs="Times New Roman"/>
              <w:sz w:val="20"/>
              <w:szCs w:val="20"/>
            </w:rPr>
          </w:rPrChange>
        </w:rPr>
      </w:pPr>
      <w:r w:rsidRPr="00975C92">
        <w:rPr>
          <w:rFonts w:ascii="Times New Roman" w:hAnsi="Times New Roman" w:cs="Times New Roman"/>
          <w:b w:val="0"/>
          <w:sz w:val="20"/>
          <w:szCs w:val="20"/>
          <w:rPrChange w:id="32" w:author="Hong Qin" w:date="2012-03-15T21:46:00Z">
            <w:rPr>
              <w:rFonts w:ascii="Times New Roman" w:eastAsia="Arial" w:hAnsi="Times New Roman" w:cs="Times New Roman"/>
              <w:b w:val="0"/>
              <w:bCs w:val="0"/>
              <w:color w:val="000000"/>
              <w:sz w:val="20"/>
              <w:szCs w:val="20"/>
            </w:rPr>
          </w:rPrChange>
        </w:rPr>
        <w:t>L0 (ratio of half black / full black) at time zero</w:t>
      </w:r>
    </w:p>
    <w:p w:rsidR="007E7CCA" w:rsidRPr="00056300" w:rsidRDefault="00975C92" w:rsidP="007E7CCA">
      <w:pPr>
        <w:pStyle w:val="Heading3"/>
        <w:rPr>
          <w:rFonts w:ascii="Times New Roman" w:hAnsi="Times New Roman" w:cs="Times New Roman"/>
          <w:b w:val="0"/>
          <w:sz w:val="20"/>
          <w:szCs w:val="20"/>
          <w:rPrChange w:id="33" w:author="Hong Qin" w:date="2012-03-15T21:46:00Z">
            <w:rPr>
              <w:rFonts w:ascii="Times New Roman" w:hAnsi="Times New Roman" w:cs="Times New Roman"/>
              <w:sz w:val="20"/>
              <w:szCs w:val="20"/>
            </w:rPr>
          </w:rPrChange>
        </w:rPr>
      </w:pPr>
      <w:r w:rsidRPr="00975C92">
        <w:rPr>
          <w:rFonts w:ascii="Times New Roman" w:hAnsi="Times New Roman" w:cs="Times New Roman"/>
          <w:b w:val="0"/>
          <w:sz w:val="20"/>
          <w:szCs w:val="20"/>
          <w:rPrChange w:id="34" w:author="Hong Qin" w:date="2012-03-15T21:46:00Z">
            <w:rPr>
              <w:rFonts w:ascii="Times New Roman" w:eastAsia="Arial" w:hAnsi="Times New Roman" w:cs="Times New Roman"/>
              <w:b w:val="0"/>
              <w:bCs w:val="0"/>
              <w:color w:val="000000"/>
              <w:sz w:val="20"/>
              <w:szCs w:val="20"/>
            </w:rPr>
          </w:rPrChange>
        </w:rPr>
        <w:t>L0 ~ Cb/Cv negative correlation?? (a negative correlation would mean that the more resistant the strain is to hydrogen peroxide the shorter the lifespan)…opposite direction of what we thought</w:t>
      </w:r>
    </w:p>
    <w:p w:rsidR="007E7CCA" w:rsidRPr="00056300" w:rsidRDefault="00975C92" w:rsidP="007E7CCA">
      <w:pPr>
        <w:pStyle w:val="Heading3"/>
        <w:rPr>
          <w:rFonts w:ascii="Times New Roman" w:hAnsi="Times New Roman" w:cs="Times New Roman"/>
          <w:b w:val="0"/>
          <w:sz w:val="20"/>
          <w:szCs w:val="20"/>
          <w:rPrChange w:id="35" w:author="Hong Qin" w:date="2012-03-15T21:46:00Z">
            <w:rPr>
              <w:rFonts w:ascii="Times New Roman" w:hAnsi="Times New Roman" w:cs="Times New Roman"/>
              <w:sz w:val="20"/>
              <w:szCs w:val="20"/>
            </w:rPr>
          </w:rPrChange>
        </w:rPr>
      </w:pPr>
      <w:r w:rsidRPr="00975C92">
        <w:rPr>
          <w:rFonts w:ascii="Times New Roman" w:hAnsi="Times New Roman" w:cs="Times New Roman"/>
          <w:b w:val="0"/>
          <w:sz w:val="20"/>
          <w:szCs w:val="20"/>
          <w:rPrChange w:id="36" w:author="Hong Qin" w:date="2012-03-15T21:46:00Z">
            <w:rPr>
              <w:rFonts w:ascii="Times New Roman" w:eastAsia="Arial" w:hAnsi="Times New Roman" w:cs="Times New Roman"/>
              <w:b w:val="0"/>
              <w:bCs w:val="0"/>
              <w:color w:val="000000"/>
              <w:sz w:val="20"/>
              <w:szCs w:val="20"/>
            </w:rPr>
          </w:rPrChange>
        </w:rPr>
        <w:t>Mitotic asymmetry (half black/full black; Cb (middle concentration of black colonies/Cv(middle concentration of viability)</w:t>
      </w:r>
    </w:p>
    <w:p w:rsidR="007E7CCA" w:rsidRPr="00056300" w:rsidRDefault="007E7CCA" w:rsidP="00BD732C">
      <w:pPr>
        <w:pStyle w:val="Heading2"/>
        <w:rPr>
          <w:rFonts w:ascii="Times New Roman" w:hAnsi="Times New Roman" w:cs="Times New Roman"/>
          <w:b w:val="0"/>
          <w:sz w:val="20"/>
          <w:szCs w:val="20"/>
          <w:rPrChange w:id="37" w:author="Hong Qin" w:date="2012-03-15T21:46:00Z">
            <w:rPr>
              <w:rFonts w:ascii="Times New Roman" w:hAnsi="Times New Roman" w:cs="Times New Roman"/>
              <w:sz w:val="20"/>
              <w:szCs w:val="20"/>
            </w:rPr>
          </w:rPrChange>
        </w:rPr>
      </w:pPr>
    </w:p>
    <w:p w:rsidR="00D52B8C" w:rsidRPr="00056300" w:rsidRDefault="00BD732C" w:rsidP="00BD732C">
      <w:pPr>
        <w:pStyle w:val="Heading1"/>
        <w:rPr>
          <w:rFonts w:ascii="Times New Roman" w:hAnsi="Times New Roman" w:cs="Times New Roman"/>
          <w:b w:val="0"/>
          <w:color w:val="auto"/>
          <w:sz w:val="20"/>
          <w:szCs w:val="20"/>
        </w:rPr>
      </w:pPr>
      <w:r w:rsidRPr="00056300">
        <w:rPr>
          <w:rFonts w:ascii="Times New Roman" w:hAnsi="Times New Roman" w:cs="Times New Roman"/>
          <w:b w:val="0"/>
          <w:sz w:val="20"/>
          <w:szCs w:val="20"/>
        </w:rPr>
        <w:t xml:space="preserve">Discussion </w:t>
      </w:r>
    </w:p>
    <w:p w:rsidR="00BD732C" w:rsidRPr="00056300" w:rsidRDefault="00975C92" w:rsidP="00BD732C">
      <w:pPr>
        <w:spacing w:line="240" w:lineRule="auto"/>
        <w:rPr>
          <w:rFonts w:ascii="Times New Roman" w:hAnsi="Times New Roman" w:cs="Times New Roman"/>
          <w:sz w:val="20"/>
          <w:szCs w:val="20"/>
        </w:rPr>
      </w:pPr>
      <w:r>
        <w:rPr>
          <w:rFonts w:ascii="Times New Roman" w:hAnsi="Times New Roman" w:cs="Times New Roman"/>
          <w:sz w:val="20"/>
          <w:szCs w:val="20"/>
        </w:rPr>
        <w:t xml:space="preserve">Yeast in log phase, log phase </w:t>
      </w:r>
      <w:r>
        <w:rPr>
          <w:rFonts w:ascii="Times New Roman" w:hAnsi="Times New Roman" w:cs="Times New Roman"/>
          <w:sz w:val="20"/>
          <w:szCs w:val="20"/>
        </w:rPr>
        <w:sym w:font="Wingdings" w:char="F0E0"/>
      </w:r>
      <w:r>
        <w:rPr>
          <w:rFonts w:ascii="Times New Roman" w:hAnsi="Times New Roman" w:cs="Times New Roman"/>
          <w:sz w:val="20"/>
          <w:szCs w:val="20"/>
        </w:rPr>
        <w:t>point at which the yeast grows the fastest). In stationary phase, cells resistant to oxidative stress</w:t>
      </w:r>
      <w:r>
        <w:rPr>
          <w:rFonts w:ascii="Times New Roman" w:hAnsi="Times New Roman" w:cs="Times New Roman"/>
          <w:sz w:val="20"/>
          <w:szCs w:val="20"/>
        </w:rPr>
        <w:sym w:font="Wingdings" w:char="F0E0"/>
      </w:r>
      <w:r>
        <w:rPr>
          <w:rFonts w:ascii="Times New Roman" w:hAnsi="Times New Roman" w:cs="Times New Roman"/>
          <w:sz w:val="20"/>
          <w:szCs w:val="20"/>
        </w:rPr>
        <w:t>difference between strains will be amplified. Difficult to compare strains if all are resistant to oxidative stress.</w:t>
      </w:r>
    </w:p>
    <w:p w:rsidR="00BD732C" w:rsidRPr="00056300" w:rsidRDefault="00BD732C" w:rsidP="00BD732C">
      <w:pPr>
        <w:spacing w:line="240" w:lineRule="auto"/>
        <w:rPr>
          <w:rFonts w:ascii="Times New Roman" w:hAnsi="Times New Roman" w:cs="Times New Roman"/>
          <w:sz w:val="20"/>
          <w:szCs w:val="20"/>
        </w:rPr>
      </w:pPr>
    </w:p>
    <w:p w:rsidR="00BD732C" w:rsidRPr="00056300" w:rsidRDefault="00975C92" w:rsidP="00BD732C">
      <w:pPr>
        <w:spacing w:line="240" w:lineRule="auto"/>
        <w:rPr>
          <w:rFonts w:ascii="Times New Roman" w:hAnsi="Times New Roman" w:cs="Times New Roman"/>
          <w:sz w:val="20"/>
          <w:szCs w:val="20"/>
        </w:rPr>
      </w:pPr>
      <w:r>
        <w:rPr>
          <w:rFonts w:ascii="Times New Roman" w:hAnsi="Times New Roman" w:cs="Times New Roman"/>
          <w:sz w:val="20"/>
          <w:szCs w:val="20"/>
        </w:rPr>
        <w:t>-Future direction</w:t>
      </w:r>
    </w:p>
    <w:p w:rsidR="00BD732C" w:rsidRPr="00056300" w:rsidRDefault="00975C92" w:rsidP="00BD732C">
      <w:pPr>
        <w:spacing w:line="240" w:lineRule="auto"/>
        <w:rPr>
          <w:rFonts w:ascii="Times New Roman" w:hAnsi="Times New Roman" w:cs="Times New Roman"/>
          <w:sz w:val="20"/>
          <w:szCs w:val="20"/>
        </w:rPr>
      </w:pPr>
      <w:r>
        <w:rPr>
          <w:rFonts w:ascii="Times New Roman" w:hAnsi="Times New Roman" w:cs="Times New Roman"/>
          <w:sz w:val="20"/>
          <w:szCs w:val="20"/>
        </w:rPr>
        <w:t xml:space="preserve">Test gene deletion mutants with hydrogen peroxide. </w:t>
      </w:r>
    </w:p>
    <w:p w:rsidR="006646D7" w:rsidRPr="00056300" w:rsidRDefault="006646D7" w:rsidP="00BD732C">
      <w:pPr>
        <w:spacing w:line="240" w:lineRule="auto"/>
        <w:rPr>
          <w:rFonts w:ascii="Times New Roman" w:hAnsi="Times New Roman" w:cs="Times New Roman"/>
          <w:sz w:val="24"/>
          <w:szCs w:val="24"/>
        </w:rPr>
      </w:pPr>
    </w:p>
    <w:p w:rsidR="00D52B8C" w:rsidRPr="00056300" w:rsidRDefault="00975C92" w:rsidP="00BD732C">
      <w:pPr>
        <w:pStyle w:val="Heading1"/>
        <w:rPr>
          <w:rFonts w:ascii="Times New Roman" w:hAnsi="Times New Roman" w:cs="Times New Roman"/>
          <w:b w:val="0"/>
          <w:sz w:val="24"/>
          <w:szCs w:val="24"/>
          <w:rPrChange w:id="38" w:author="Hong Qin" w:date="2012-03-15T21:46:00Z">
            <w:rPr>
              <w:rFonts w:ascii="Times New Roman" w:hAnsi="Times New Roman" w:cs="Times New Roman"/>
              <w:sz w:val="24"/>
              <w:szCs w:val="24"/>
            </w:rPr>
          </w:rPrChange>
        </w:rPr>
      </w:pPr>
      <w:r w:rsidRPr="00975C92">
        <w:rPr>
          <w:rFonts w:ascii="Times New Roman" w:hAnsi="Times New Roman" w:cs="Times New Roman"/>
          <w:b w:val="0"/>
          <w:sz w:val="24"/>
          <w:szCs w:val="24"/>
          <w:rPrChange w:id="39" w:author="Hong Qin" w:date="2012-03-15T21:46:00Z">
            <w:rPr>
              <w:rFonts w:ascii="Times New Roman" w:eastAsia="Arial" w:hAnsi="Times New Roman" w:cs="Times New Roman"/>
              <w:b w:val="0"/>
              <w:bCs w:val="0"/>
              <w:color w:val="000000"/>
              <w:sz w:val="24"/>
              <w:szCs w:val="24"/>
            </w:rPr>
          </w:rPrChange>
        </w:rPr>
        <w:t>References</w:t>
      </w:r>
    </w:p>
    <w:p w:rsidR="00D52B8C" w:rsidRPr="00056300" w:rsidRDefault="00D52B8C" w:rsidP="00D52B8C">
      <w:pPr>
        <w:spacing w:line="240" w:lineRule="auto"/>
        <w:rPr>
          <w:rFonts w:ascii="Times New Roman" w:hAnsi="Times New Roman" w:cs="Times New Roman"/>
          <w:sz w:val="24"/>
          <w:szCs w:val="24"/>
        </w:rPr>
      </w:pPr>
    </w:p>
    <w:p w:rsidR="00D52B8C" w:rsidRPr="00056300" w:rsidRDefault="00975C92" w:rsidP="00D52B8C">
      <w:pPr>
        <w:spacing w:line="240" w:lineRule="auto"/>
        <w:rPr>
          <w:rFonts w:ascii="Times New Roman" w:hAnsi="Times New Roman" w:cs="Times New Roman"/>
          <w:sz w:val="24"/>
          <w:szCs w:val="24"/>
        </w:rPr>
      </w:pPr>
      <w:r>
        <w:rPr>
          <w:rFonts w:ascii="Times New Roman" w:hAnsi="Times New Roman" w:cs="Times New Roman"/>
          <w:sz w:val="24"/>
          <w:szCs w:val="24"/>
        </w:rPr>
        <w:t xml:space="preserve">Richter C, (1995) Oxidative Damage to Mitochondrial DNA and its Relationship to Ageing. </w:t>
      </w:r>
      <w:r>
        <w:rPr>
          <w:rFonts w:ascii="Times New Roman" w:hAnsi="Times New Roman" w:cs="Times New Roman"/>
          <w:i/>
          <w:iCs/>
          <w:sz w:val="24"/>
          <w:szCs w:val="24"/>
        </w:rPr>
        <w:t>Science Direct: The International Journal of Biochemistry and Cell Biology.</w:t>
      </w:r>
      <w:r>
        <w:rPr>
          <w:rFonts w:ascii="Times New Roman" w:hAnsi="Times New Roman" w:cs="Times New Roman"/>
          <w:sz w:val="24"/>
          <w:szCs w:val="24"/>
        </w:rPr>
        <w:t xml:space="preserve">  647-653.</w:t>
      </w:r>
    </w:p>
    <w:p w:rsidR="00D52B8C" w:rsidRPr="00056300" w:rsidRDefault="00D52B8C" w:rsidP="00D52B8C">
      <w:pPr>
        <w:spacing w:line="240" w:lineRule="auto"/>
        <w:rPr>
          <w:rFonts w:ascii="Times New Roman" w:hAnsi="Times New Roman" w:cs="Times New Roman"/>
          <w:sz w:val="24"/>
          <w:szCs w:val="24"/>
        </w:rPr>
      </w:pPr>
    </w:p>
    <w:p w:rsidR="00D52B8C" w:rsidRPr="00056300" w:rsidDel="00FE28A5" w:rsidRDefault="00975C92" w:rsidP="00D52B8C">
      <w:pPr>
        <w:spacing w:line="240" w:lineRule="auto"/>
        <w:rPr>
          <w:del w:id="40" w:author="Hong Qin" w:date="2012-03-14T13:02:00Z"/>
          <w:rFonts w:ascii="Times New Roman" w:hAnsi="Times New Roman" w:cs="Times New Roman"/>
          <w:sz w:val="24"/>
          <w:szCs w:val="24"/>
        </w:rPr>
      </w:pPr>
      <w:del w:id="41" w:author="Hong Qin" w:date="2012-03-14T13:02:00Z">
        <w:r>
          <w:rPr>
            <w:rFonts w:ascii="Times New Roman" w:hAnsi="Times New Roman" w:cs="Times New Roman"/>
            <w:sz w:val="24"/>
            <w:szCs w:val="24"/>
          </w:rPr>
          <w:delText xml:space="preserve">McMurray MA, Gottschling DE, (2003) An Age-Induced Switch to a Hyper-Recombinational State. </w:delText>
        </w:r>
        <w:r>
          <w:rPr>
            <w:rFonts w:ascii="Times New Roman" w:hAnsi="Times New Roman" w:cs="Times New Roman"/>
            <w:i/>
            <w:iCs/>
            <w:sz w:val="24"/>
            <w:szCs w:val="24"/>
          </w:rPr>
          <w:delText xml:space="preserve">Science. </w:delText>
        </w:r>
        <w:r>
          <w:rPr>
            <w:rFonts w:ascii="Times New Roman" w:hAnsi="Times New Roman" w:cs="Times New Roman"/>
            <w:sz w:val="24"/>
            <w:szCs w:val="24"/>
          </w:rPr>
          <w:delText xml:space="preserve">1908 -1911. </w:delText>
        </w:r>
      </w:del>
    </w:p>
    <w:p w:rsidR="00D52B8C" w:rsidRPr="00056300" w:rsidDel="00FE28A5" w:rsidRDefault="00975C92" w:rsidP="00D52B8C">
      <w:pPr>
        <w:pStyle w:val="intro"/>
        <w:rPr>
          <w:del w:id="42" w:author="Hong Qin" w:date="2012-03-14T13:02:00Z"/>
        </w:rPr>
      </w:pPr>
      <w:del w:id="43" w:author="Hong Qin" w:date="2012-03-14T13:02:00Z">
        <w:r w:rsidRPr="00975C92">
          <w:rPr>
            <w:rStyle w:val="citationauthor"/>
          </w:rPr>
          <w:delText xml:space="preserve">Qin H, Lu M, Goldfarb DS, </w:delText>
        </w:r>
        <w:r w:rsidRPr="00975C92">
          <w:rPr>
            <w:rStyle w:val="citationdate"/>
            <w:rPrChange w:id="44" w:author="Hong Qin" w:date="2012-03-15T21:46:00Z">
              <w:rPr>
                <w:rStyle w:val="citationdate"/>
              </w:rPr>
            </w:rPrChange>
          </w:rPr>
          <w:delText>(2008)</w:delText>
        </w:r>
        <w:r w:rsidRPr="00975C92">
          <w:rPr>
            <w:rPrChange w:id="45" w:author="Hong Qin" w:date="2012-03-15T21:46:00Z">
              <w:rPr/>
            </w:rPrChange>
          </w:rPr>
          <w:delText xml:space="preserve"> </w:delText>
        </w:r>
        <w:r w:rsidRPr="00975C92">
          <w:rPr>
            <w:rStyle w:val="citationarticletitle"/>
            <w:rPrChange w:id="46" w:author="Hong Qin" w:date="2012-03-15T21:46:00Z">
              <w:rPr>
                <w:rStyle w:val="citationarticletitle"/>
              </w:rPr>
            </w:rPrChange>
          </w:rPr>
          <w:delText xml:space="preserve">Genomic Instability Is Associated with Natural Life Span Variation in </w:delText>
        </w:r>
        <w:r w:rsidRPr="00975C92">
          <w:rPr>
            <w:rStyle w:val="citationarticletitle"/>
            <w:i/>
            <w:iCs/>
            <w:rPrChange w:id="47" w:author="Hong Qin" w:date="2012-03-15T21:46:00Z">
              <w:rPr>
                <w:rStyle w:val="citationarticletitle"/>
                <w:i/>
                <w:iCs/>
              </w:rPr>
            </w:rPrChange>
          </w:rPr>
          <w:delText>Saccharomyces cerevisiae</w:delText>
        </w:r>
        <w:r w:rsidRPr="00975C92">
          <w:rPr>
            <w:rStyle w:val="citationarticletitle"/>
            <w:rPrChange w:id="48" w:author="Hong Qin" w:date="2012-03-15T21:46:00Z">
              <w:rPr>
                <w:rStyle w:val="citationarticletitle"/>
              </w:rPr>
            </w:rPrChange>
          </w:rPr>
          <w:delText>.</w:delText>
        </w:r>
        <w:r w:rsidRPr="00975C92">
          <w:rPr>
            <w:rPrChange w:id="49" w:author="Hong Qin" w:date="2012-03-15T21:46:00Z">
              <w:rPr/>
            </w:rPrChange>
          </w:rPr>
          <w:delText xml:space="preserve"> </w:delText>
        </w:r>
        <w:r w:rsidRPr="00975C92">
          <w:rPr>
            <w:rStyle w:val="citationjournaltitle"/>
            <w:rPrChange w:id="50" w:author="Hong Qin" w:date="2012-03-15T21:46:00Z">
              <w:rPr>
                <w:rStyle w:val="citationjournaltitle"/>
              </w:rPr>
            </w:rPrChange>
          </w:rPr>
          <w:delText>PLoS ONE</w:delText>
        </w:r>
        <w:r w:rsidRPr="00975C92">
          <w:rPr>
            <w:rStyle w:val="citationissue"/>
            <w:rPrChange w:id="51" w:author="Hong Qin" w:date="2012-03-15T21:46:00Z">
              <w:rPr>
                <w:rStyle w:val="citationissue"/>
              </w:rPr>
            </w:rPrChange>
          </w:rPr>
          <w:delText xml:space="preserve"> 3(7):</w:delText>
        </w:r>
        <w:r w:rsidRPr="00975C92">
          <w:rPr>
            <w:rPrChange w:id="52" w:author="Hong Qin" w:date="2012-03-15T21:46:00Z">
              <w:rPr/>
            </w:rPrChange>
          </w:rPr>
          <w:delText xml:space="preserve"> </w:delText>
        </w:r>
        <w:r w:rsidRPr="00975C92">
          <w:rPr>
            <w:rStyle w:val="citationstartpage"/>
            <w:rPrChange w:id="53" w:author="Hong Qin" w:date="2012-03-15T21:46:00Z">
              <w:rPr>
                <w:rStyle w:val="citationstartpage"/>
              </w:rPr>
            </w:rPrChange>
          </w:rPr>
          <w:delText>e2670.</w:delText>
        </w:r>
        <w:r w:rsidRPr="00975C92">
          <w:rPr>
            <w:rPrChange w:id="54" w:author="Hong Qin" w:date="2012-03-15T21:46:00Z">
              <w:rPr/>
            </w:rPrChange>
          </w:rPr>
          <w:delText xml:space="preserve"> </w:delText>
        </w:r>
      </w:del>
    </w:p>
    <w:p w:rsidR="00711243" w:rsidRPr="00056300" w:rsidDel="00FE28A5" w:rsidRDefault="00711243">
      <w:pPr>
        <w:pBdr>
          <w:bottom w:val="single" w:sz="6" w:space="1" w:color="auto"/>
        </w:pBdr>
        <w:rPr>
          <w:del w:id="55" w:author="Hong Qin" w:date="2012-03-14T13:02:00Z"/>
        </w:rPr>
      </w:pPr>
    </w:p>
    <w:p w:rsidR="00BC0694" w:rsidRPr="00056300" w:rsidDel="00FE28A5" w:rsidRDefault="00BC0694">
      <w:pPr>
        <w:pBdr>
          <w:bottom w:val="single" w:sz="6" w:space="1" w:color="auto"/>
        </w:pBdr>
        <w:rPr>
          <w:del w:id="56" w:author="Hong Qin" w:date="2012-03-14T13:02:00Z"/>
        </w:rPr>
      </w:pPr>
    </w:p>
    <w:p w:rsidR="00BC0694" w:rsidRPr="00056300" w:rsidRDefault="00BC0694">
      <w:pPr>
        <w:pBdr>
          <w:bottom w:val="single" w:sz="6" w:space="1" w:color="auto"/>
        </w:pBdr>
      </w:pPr>
    </w:p>
    <w:p w:rsidR="00BC0694" w:rsidRPr="00056300" w:rsidRDefault="00BC0694">
      <w:pPr>
        <w:pBdr>
          <w:bottom w:val="single" w:sz="6" w:space="1" w:color="auto"/>
        </w:pBdr>
      </w:pPr>
    </w:p>
    <w:p w:rsidR="00BC0694" w:rsidRPr="00056300" w:rsidRDefault="00BC0694">
      <w:pPr>
        <w:pBdr>
          <w:bottom w:val="single" w:sz="6" w:space="1" w:color="auto"/>
        </w:pBdr>
      </w:pPr>
    </w:p>
    <w:p w:rsidR="00BC0694" w:rsidRPr="00056300" w:rsidRDefault="00BC0694">
      <w:pPr>
        <w:pBdr>
          <w:bottom w:val="single" w:sz="6" w:space="1" w:color="auto"/>
        </w:pBdr>
      </w:pPr>
    </w:p>
    <w:p w:rsidR="00BC0694" w:rsidRPr="00056300" w:rsidRDefault="00BC0694">
      <w:pPr>
        <w:pBdr>
          <w:bottom w:val="single" w:sz="6" w:space="1" w:color="auto"/>
        </w:pBdr>
      </w:pPr>
    </w:p>
    <w:p w:rsidR="00BC0694" w:rsidRPr="00056300" w:rsidRDefault="00BC0694">
      <w:pPr>
        <w:pBdr>
          <w:bottom w:val="single" w:sz="6" w:space="1" w:color="auto"/>
        </w:pBdr>
      </w:pPr>
    </w:p>
    <w:p w:rsidR="00BC0694" w:rsidRPr="00056300" w:rsidRDefault="00BC0694">
      <w:pPr>
        <w:pBdr>
          <w:bottom w:val="single" w:sz="6" w:space="1" w:color="auto"/>
        </w:pBdr>
      </w:pPr>
    </w:p>
    <w:p w:rsidR="00BC0694" w:rsidRPr="00056300" w:rsidRDefault="00BC0694">
      <w:pPr>
        <w:pBdr>
          <w:bottom w:val="single" w:sz="6" w:space="1" w:color="auto"/>
        </w:pBdr>
      </w:pPr>
    </w:p>
    <w:p w:rsidR="00BC0694" w:rsidRPr="00056300" w:rsidRDefault="00BC0694">
      <w:pPr>
        <w:pBdr>
          <w:bottom w:val="single" w:sz="6" w:space="1" w:color="auto"/>
        </w:pBdr>
      </w:pPr>
    </w:p>
    <w:p w:rsidR="00BC0694" w:rsidRPr="00056300" w:rsidRDefault="00BC0694">
      <w:pPr>
        <w:pBdr>
          <w:bottom w:val="single" w:sz="6" w:space="1" w:color="auto"/>
        </w:pBdr>
      </w:pPr>
    </w:p>
    <w:p w:rsidR="00BC0694" w:rsidRPr="00056300" w:rsidRDefault="00BC0694">
      <w:pPr>
        <w:pBdr>
          <w:bottom w:val="single" w:sz="6" w:space="1" w:color="auto"/>
        </w:pBdr>
      </w:pPr>
    </w:p>
    <w:p w:rsidR="00BC0694" w:rsidRPr="00056300" w:rsidRDefault="00BC0694">
      <w:pPr>
        <w:pBdr>
          <w:bottom w:val="single" w:sz="6" w:space="1" w:color="auto"/>
        </w:pBdr>
      </w:pPr>
    </w:p>
    <w:p w:rsidR="00BC0694" w:rsidRPr="00056300" w:rsidRDefault="00BC0694">
      <w:pPr>
        <w:pBdr>
          <w:bottom w:val="single" w:sz="6" w:space="1" w:color="auto"/>
        </w:pBdr>
      </w:pPr>
    </w:p>
    <w:p w:rsidR="00BC0694" w:rsidRPr="00056300" w:rsidRDefault="00BC0694">
      <w:pPr>
        <w:pBdr>
          <w:bottom w:val="single" w:sz="6" w:space="1" w:color="auto"/>
        </w:pBdr>
      </w:pPr>
    </w:p>
    <w:p w:rsidR="00BC0694" w:rsidRPr="00056300" w:rsidRDefault="00BC0694">
      <w:pPr>
        <w:pBdr>
          <w:bottom w:val="single" w:sz="6" w:space="1" w:color="auto"/>
        </w:pBdr>
      </w:pPr>
    </w:p>
    <w:p w:rsidR="00BC0694" w:rsidRPr="00056300" w:rsidRDefault="00BC0694">
      <w:pPr>
        <w:pBdr>
          <w:bottom w:val="single" w:sz="6" w:space="1" w:color="auto"/>
        </w:pBdr>
      </w:pPr>
    </w:p>
    <w:p w:rsidR="00BC0694" w:rsidRPr="00056300" w:rsidRDefault="00BC0694">
      <w:pPr>
        <w:pBdr>
          <w:bottom w:val="single" w:sz="6" w:space="1" w:color="auto"/>
        </w:pBdr>
      </w:pPr>
    </w:p>
    <w:p w:rsidR="00BC0694" w:rsidRPr="00056300" w:rsidRDefault="00BC0694">
      <w:pPr>
        <w:pBdr>
          <w:bottom w:val="single" w:sz="6" w:space="1" w:color="auto"/>
        </w:pBdr>
      </w:pPr>
    </w:p>
    <w:p w:rsidR="001B6AEF" w:rsidRPr="00056300" w:rsidRDefault="00975C92">
      <w:r>
        <w:t>Manuscript Format</w:t>
      </w:r>
    </w:p>
    <w:p w:rsidR="001B6AEF" w:rsidRPr="00056300" w:rsidRDefault="00975C92">
      <w:r w:rsidRPr="00975C92">
        <w:rPr>
          <w:rPrChange w:id="57" w:author="Hong Qin" w:date="2012-03-15T21:46:00Z">
            <w:rPr>
              <w:color w:val="0000FF" w:themeColor="hyperlink"/>
              <w:u w:val="single"/>
            </w:rPr>
          </w:rPrChange>
        </w:rPr>
        <w:fldChar w:fldCharType="begin"/>
      </w:r>
      <w:r>
        <w:instrText>HYPERLINK "http://www.genetics.org/site/misc/ifora.xhtml"</w:instrText>
      </w:r>
      <w:r w:rsidRPr="00975C92">
        <w:rPr>
          <w:rPrChange w:id="58" w:author="Hong Qin" w:date="2012-03-15T21:46:00Z">
            <w:rPr>
              <w:color w:val="0000FF" w:themeColor="hyperlink"/>
              <w:u w:val="single"/>
            </w:rPr>
          </w:rPrChange>
        </w:rPr>
        <w:fldChar w:fldCharType="separate"/>
      </w:r>
      <w:r>
        <w:rPr>
          <w:rStyle w:val="Hyperlink"/>
        </w:rPr>
        <w:t>http://www.genetics.org/site/misc/ifora.xhtml</w:t>
      </w:r>
      <w:r w:rsidRPr="00975C92">
        <w:rPr>
          <w:rPrChange w:id="59" w:author="Hong Qin" w:date="2012-03-15T21:46:00Z">
            <w:rPr>
              <w:color w:val="0000FF" w:themeColor="hyperlink"/>
              <w:u w:val="single"/>
            </w:rPr>
          </w:rPrChange>
        </w:rPr>
        <w:fldChar w:fldCharType="end"/>
      </w:r>
    </w:p>
    <w:p w:rsidR="00776C8E" w:rsidRPr="00056300" w:rsidRDefault="00776C8E"/>
    <w:p w:rsidR="00776C8E" w:rsidRPr="00056300" w:rsidRDefault="00776C8E"/>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60" w:author="Hong Qin" w:date="2012-03-15T21:46:00Z">
            <w:rPr>
              <w:rFonts w:ascii="Courier New" w:eastAsiaTheme="minorHAnsi" w:hAnsi="Courier New" w:cs="Courier New"/>
              <w:color w:val="auto"/>
              <w:u w:val="single"/>
            </w:rPr>
          </w:rPrChange>
        </w:rPr>
        <w:t>#2012Feb25, Tg.vs.Tc ~ ln(R0) + G</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61" w:author="Hong Qin" w:date="2012-03-15T21:46:00Z">
            <w:rPr>
              <w:rFonts w:ascii="Courier New" w:eastAsiaTheme="minorHAnsi" w:hAnsi="Courier New" w:cs="Courier New"/>
              <w:color w:val="auto"/>
              <w:u w:val="single"/>
            </w:rPr>
          </w:rPrChange>
        </w:rPr>
        <w:t xml:space="preserve"># Partial correlations are all negative, this is agaisnt my realibity model.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62" w:author="Hong Qin" w:date="2012-03-15T21:46:00Z">
            <w:rPr>
              <w:rFonts w:ascii="Courier New" w:eastAsiaTheme="minorHAnsi" w:hAnsi="Courier New" w:cs="Courier New"/>
              <w:color w:val="auto"/>
              <w:u w:val="single"/>
            </w:rPr>
          </w:rPrChange>
        </w:rPr>
        <w:t># Tg/Tc is a measure of ability to maintian recombiation rate during aging</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63" w:author="Hong Qin" w:date="2012-03-15T21:46:00Z">
            <w:rPr>
              <w:rFonts w:ascii="Courier New" w:eastAsiaTheme="minorHAnsi" w:hAnsi="Courier New" w:cs="Courier New"/>
              <w:color w:val="auto"/>
              <w:u w:val="single"/>
            </w:rPr>
          </w:rPrChange>
        </w:rPr>
        <w:t xml:space="preserve"> rm( list = ls() );</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64" w:author="Hong Qin" w:date="2012-03-15T21:46:00Z">
            <w:rPr>
              <w:rFonts w:ascii="Courier New" w:eastAsiaTheme="minorHAnsi" w:hAnsi="Courier New" w:cs="Courier New"/>
              <w:color w:val="auto"/>
              <w:u w:val="single"/>
            </w:rPr>
          </w:rPrChange>
        </w:rPr>
        <w:t xml:space="preserve"> #Load previous results</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65" w:author="Hong Qin" w:date="2012-03-15T21:46:00Z">
            <w:rPr>
              <w:rFonts w:ascii="Courier New" w:eastAsiaTheme="minorHAnsi" w:hAnsi="Courier New" w:cs="Courier New"/>
              <w:color w:val="auto"/>
              <w:u w:val="single"/>
            </w:rPr>
          </w:rPrChange>
        </w:rPr>
        <w:t xml:space="preserve"> tb = read.table("summary.new.by.strain.csv", header=T, sep="\t");</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66" w:author="Hong Qin" w:date="2012-03-15T21:46:00Z">
            <w:rPr>
              <w:rFonts w:ascii="Courier New" w:eastAsiaTheme="minorHAnsi" w:hAnsi="Courier New" w:cs="Courier New"/>
              <w:color w:val="auto"/>
              <w:u w:val="single"/>
            </w:rPr>
          </w:rPrChange>
        </w:rPr>
        <w:t xml:space="preserve"> tb.old = tb;</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67" w:author="Hong Qin" w:date="2012-03-15T21:46:00Z">
            <w:rPr>
              <w:rFonts w:ascii="Courier New" w:eastAsiaTheme="minorHAnsi" w:hAnsi="Courier New" w:cs="Courier New"/>
              <w:color w:val="auto"/>
              <w:u w:val="single"/>
            </w:rPr>
          </w:rPrChange>
        </w:rPr>
        <w:t xml:space="preserve"> labels = names( tb.old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68" w:author="Hong Qin" w:date="2012-03-15T21:46:00Z">
            <w:rPr>
              <w:rFonts w:ascii="Courier New" w:eastAsiaTheme="minorHAnsi" w:hAnsi="Courier New" w:cs="Courier New"/>
              <w:color w:val="auto"/>
              <w:u w:val="single"/>
            </w:rPr>
          </w:rPrChange>
        </w:rPr>
        <w:t xml:space="preserve"> tb = tb.old[c(1:11), c("strain","ARLS","R0","G","CLS","Tc", "Tg","Tmmax","Tbmax", "Td", "Tdmax","TLmax","Lmax",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69" w:author="Hong Qin" w:date="2012-03-15T21:46:00Z">
            <w:rPr>
              <w:rFonts w:ascii="Courier New" w:eastAsiaTheme="minorHAnsi" w:hAnsi="Courier New" w:cs="Courier New"/>
              <w:color w:val="auto"/>
              <w:u w:val="single"/>
            </w:rPr>
          </w:rPrChange>
        </w:rPr>
        <w:t xml:space="preserve"> "b.max", "b.min", "strains", "L0.all", "L0.small" , "Pbt0","Pb0.5t0", "Pbt0.b")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70" w:author="Hong Qin" w:date="2012-03-15T21:46:00Z">
            <w:rPr>
              <w:rFonts w:ascii="Courier New" w:eastAsiaTheme="minorHAnsi" w:hAnsi="Courier New" w:cs="Courier New"/>
              <w:color w:val="auto"/>
              <w:u w:val="single"/>
            </w:rPr>
          </w:rPrChange>
        </w:rPr>
        <w:t xml:space="preserve"> tb$CLS.vs.Tc = tb$CLS / tb$Tc;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71" w:author="Hong Qin" w:date="2012-03-15T21:46:00Z">
            <w:rPr>
              <w:rFonts w:ascii="Courier New" w:eastAsiaTheme="minorHAnsi" w:hAnsi="Courier New" w:cs="Courier New"/>
              <w:color w:val="auto"/>
              <w:u w:val="single"/>
            </w:rPr>
          </w:rPrChange>
        </w:rPr>
        <w:t xml:space="preserve"> tb$Tg.vs.Tc = tb$Tg / tb$Tc;</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72" w:author="Hong Qin" w:date="2012-03-15T21:46:00Z">
            <w:rPr>
              <w:rFonts w:ascii="Courier New" w:eastAsiaTheme="minorHAnsi" w:hAnsi="Courier New" w:cs="Courier New"/>
              <w:color w:val="auto"/>
              <w:u w:val="single"/>
            </w:rPr>
          </w:rPrChange>
        </w:rPr>
        <w:t xml:space="preserve"> tb$strain = as.character(tb$strain)</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73" w:author="Hong Qin" w:date="2012-03-15T21:46:00Z">
            <w:rPr>
              <w:rFonts w:ascii="Courier New" w:eastAsiaTheme="minorHAnsi" w:hAnsi="Courier New" w:cs="Courier New"/>
              <w:color w:val="auto"/>
              <w:u w:val="single"/>
            </w:rPr>
          </w:rPrChange>
        </w:rPr>
        <w:t xml:space="preserve"> #load exg06 data</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74" w:author="Hong Qin" w:date="2012-03-15T21:46:00Z">
            <w:rPr>
              <w:rFonts w:ascii="Courier New" w:eastAsiaTheme="minorHAnsi" w:hAnsi="Courier New" w:cs="Courier New"/>
              <w:color w:val="auto"/>
              <w:u w:val="single"/>
            </w:rPr>
          </w:rPrChange>
        </w:rPr>
        <w:t xml:space="preserve"> nat = read.table("062705.rls.cls.tab", sep="\t", header=T, colClasses=c("character", rep(NA,4))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75"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76" w:author="Hong Qin" w:date="2012-03-15T21:46:00Z">
            <w:rPr>
              <w:rFonts w:ascii="Courier New" w:eastAsiaTheme="minorHAnsi" w:hAnsi="Courier New" w:cs="Courier New"/>
              <w:color w:val="auto"/>
              <w:u w:val="single"/>
            </w:rPr>
          </w:rPrChange>
        </w:rPr>
        <w:t xml:space="preserve"> #Load H2O2-LOH results</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77" w:author="Hong Qin" w:date="2012-03-15T21:46:00Z">
            <w:rPr>
              <w:rFonts w:ascii="Courier New" w:eastAsiaTheme="minorHAnsi" w:hAnsi="Courier New" w:cs="Courier New"/>
              <w:color w:val="auto"/>
              <w:u w:val="single"/>
            </w:rPr>
          </w:rPrChange>
        </w:rPr>
        <w:t xml:space="preserve"> tb2 = read.csv("H2O2_Log_Plot_Summarized_data,2012Jan24.csv")</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78" w:author="Hong Qin" w:date="2012-03-15T21:46:00Z">
            <w:rPr>
              <w:rFonts w:ascii="Courier New" w:eastAsiaTheme="minorHAnsi" w:hAnsi="Courier New" w:cs="Courier New"/>
              <w:color w:val="auto"/>
              <w:u w:val="single"/>
            </w:rPr>
          </w:rPrChange>
        </w:rPr>
        <w:t xml:space="preserve"> tb2$Strain = as.character(tb2$Strain)</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79" w:author="Hong Qin" w:date="2012-03-15T21:46:00Z">
            <w:rPr>
              <w:rFonts w:ascii="Courier New" w:eastAsiaTheme="minorHAnsi" w:hAnsi="Courier New" w:cs="Courier New"/>
              <w:color w:val="auto"/>
              <w:u w:val="single"/>
            </w:rPr>
          </w:rPrChange>
        </w:rPr>
        <w:t xml:space="preserve"> names(tb2) = c("Date", "Strain", "Cv", "Cb", "OD600nm","Notes","repeat")</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80" w:author="Hong Qin" w:date="2012-03-15T21:46:00Z">
            <w:rPr>
              <w:rFonts w:ascii="Courier New" w:eastAsiaTheme="minorHAnsi" w:hAnsi="Courier New" w:cs="Courier New"/>
              <w:color w:val="auto"/>
              <w:u w:val="single"/>
            </w:rPr>
          </w:rPrChange>
        </w:rPr>
        <w:t xml:space="preserve"> tb2.old = tb2;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81" w:author="Hong Qin" w:date="2012-03-15T21:46:00Z">
            <w:rPr>
              <w:rFonts w:ascii="Courier New" w:eastAsiaTheme="minorHAnsi" w:hAnsi="Courier New" w:cs="Courier New"/>
              <w:color w:val="auto"/>
              <w:u w:val="single"/>
            </w:rPr>
          </w:rPrChange>
        </w:rPr>
        <w:t xml:space="preserve"> tb2 = tb2[, c(1,2,3,4)]</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82" w:author="Hong Qin" w:date="2012-03-15T21:46:00Z">
            <w:rPr>
              <w:rFonts w:ascii="Courier New" w:eastAsiaTheme="minorHAnsi" w:hAnsi="Courier New" w:cs="Courier New"/>
              <w:color w:val="auto"/>
              <w:u w:val="single"/>
            </w:rPr>
          </w:rPrChange>
        </w:rPr>
        <w:t xml:space="preserve"> tb2$Cv.vs.Cb = tb2$Cv / tb2$Cb</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83" w:author="Hong Qin" w:date="2012-03-15T21:46:00Z">
            <w:rPr>
              <w:rFonts w:ascii="Courier New" w:eastAsiaTheme="minorHAnsi" w:hAnsi="Courier New" w:cs="Courier New"/>
              <w:color w:val="auto"/>
              <w:u w:val="single"/>
            </w:rPr>
          </w:rPrChange>
        </w:rPr>
        <w:lastRenderedPageBreak/>
        <w:t xml:space="preserve"> head(tb2)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84"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85" w:author="Hong Qin" w:date="2012-03-15T21:46:00Z">
            <w:rPr>
              <w:rFonts w:ascii="Courier New" w:eastAsiaTheme="minorHAnsi" w:hAnsi="Courier New" w:cs="Courier New"/>
              <w:color w:val="auto"/>
              <w:u w:val="single"/>
            </w:rPr>
          </w:rPrChange>
        </w:rPr>
        <w:t xml:space="preserve"> #check strains names, do they match?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86" w:author="Hong Qin" w:date="2012-03-15T21:46:00Z">
            <w:rPr>
              <w:rFonts w:ascii="Courier New" w:eastAsiaTheme="minorHAnsi" w:hAnsi="Courier New" w:cs="Courier New"/>
              <w:color w:val="auto"/>
              <w:u w:val="single"/>
            </w:rPr>
          </w:rPrChange>
        </w:rPr>
        <w:t xml:space="preserve"> strains2 = unique(tb2$Strain)</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87" w:author="Hong Qin" w:date="2012-03-15T21:46:00Z">
            <w:rPr>
              <w:rFonts w:ascii="Courier New" w:eastAsiaTheme="minorHAnsi" w:hAnsi="Courier New" w:cs="Courier New"/>
              <w:color w:val="auto"/>
              <w:u w:val="single"/>
            </w:rPr>
          </w:rPrChange>
        </w:rPr>
        <w:t xml:space="preserve"> intersect( strains2, tb$strain)</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88" w:author="Hong Qin" w:date="2012-03-15T21:46:00Z">
            <w:rPr>
              <w:rFonts w:ascii="Courier New" w:eastAsiaTheme="minorHAnsi" w:hAnsi="Courier New" w:cs="Courier New"/>
              <w:color w:val="auto"/>
              <w:u w:val="single"/>
            </w:rPr>
          </w:rPrChange>
        </w:rPr>
        <w:t xml:space="preserve"> intersect( nat$strain, strains2)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89"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90" w:author="Hong Qin" w:date="2012-03-15T21:46:00Z">
            <w:rPr>
              <w:rFonts w:ascii="Courier New" w:eastAsiaTheme="minorHAnsi" w:hAnsi="Courier New" w:cs="Courier New"/>
              <w:color w:val="auto"/>
              <w:u w:val="single"/>
            </w:rPr>
          </w:rPrChange>
        </w:rPr>
        <w:t>#### analyze H2O2-LOH</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91" w:author="Hong Qin" w:date="2012-03-15T21:46:00Z">
            <w:rPr>
              <w:rFonts w:ascii="Courier New" w:eastAsiaTheme="minorHAnsi" w:hAnsi="Courier New" w:cs="Courier New"/>
              <w:color w:val="auto"/>
              <w:u w:val="single"/>
            </w:rPr>
          </w:rPrChange>
        </w:rPr>
        <w:t xml:space="preserve"> #raw values</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92" w:author="Hong Qin" w:date="2012-03-15T21:46:00Z">
            <w:rPr>
              <w:rFonts w:ascii="Courier New" w:eastAsiaTheme="minorHAnsi" w:hAnsi="Courier New" w:cs="Courier New"/>
              <w:color w:val="auto"/>
              <w:u w:val="single"/>
            </w:rPr>
          </w:rPrChange>
        </w:rPr>
        <w:t xml:space="preserve"> hist(tb2$Cv.vs.Cb, br=10)</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93" w:author="Hong Qin" w:date="2012-03-15T21:46:00Z">
            <w:rPr>
              <w:rFonts w:ascii="Courier New" w:eastAsiaTheme="minorHAnsi" w:hAnsi="Courier New" w:cs="Courier New"/>
              <w:color w:val="auto"/>
              <w:u w:val="single"/>
            </w:rPr>
          </w:rPrChange>
        </w:rPr>
        <w:t xml:space="preserve"> hist(log2(tb2$Cv.vs.Cb), br=10)</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94" w:author="Hong Qin" w:date="2012-03-15T21:46:00Z">
            <w:rPr>
              <w:rFonts w:ascii="Courier New" w:eastAsiaTheme="minorHAnsi" w:hAnsi="Courier New" w:cs="Courier New"/>
              <w:color w:val="auto"/>
              <w:u w:val="single"/>
            </w:rPr>
          </w:rPrChange>
        </w:rPr>
        <w:t xml:space="preserve"> summary(tb2)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95" w:author="Hong Qin" w:date="2012-03-15T21:46:00Z">
            <w:rPr>
              <w:rFonts w:ascii="Courier New" w:eastAsiaTheme="minorHAnsi" w:hAnsi="Courier New" w:cs="Courier New"/>
              <w:color w:val="auto"/>
              <w:u w:val="single"/>
            </w:rPr>
          </w:rPrChange>
        </w:rPr>
        <w:t xml:space="preserve"> hist(log2(1/tb2$Cv.vs.Cb), br=10)</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96" w:author="Hong Qin" w:date="2012-03-15T21:46:00Z">
            <w:rPr>
              <w:rFonts w:ascii="Courier New" w:eastAsiaTheme="minorHAnsi" w:hAnsi="Courier New" w:cs="Courier New"/>
              <w:color w:val="auto"/>
              <w:u w:val="single"/>
            </w:rPr>
          </w:rPrChange>
        </w:rPr>
        <w:t xml:space="preserve"> # generate the means</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97" w:author="Hong Qin" w:date="2012-03-15T21:46:00Z">
            <w:rPr>
              <w:rFonts w:ascii="Courier New" w:eastAsiaTheme="minorHAnsi" w:hAnsi="Courier New" w:cs="Courier New"/>
              <w:color w:val="auto"/>
              <w:u w:val="single"/>
            </w:rPr>
          </w:rPrChange>
        </w:rPr>
        <w:t xml:space="preserve"> tb2m = data.frame(cbind(strains2 ))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98" w:author="Hong Qin" w:date="2012-03-15T21:46:00Z">
            <w:rPr>
              <w:rFonts w:ascii="Courier New" w:eastAsiaTheme="minorHAnsi" w:hAnsi="Courier New" w:cs="Courier New"/>
              <w:color w:val="auto"/>
              <w:u w:val="single"/>
            </w:rPr>
          </w:rPrChange>
        </w:rPr>
        <w:t xml:space="preserve"> tb2m[,1] = as.character(tb2m[,1])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99" w:author="Hong Qin" w:date="2012-03-15T21:46:00Z">
            <w:rPr>
              <w:rFonts w:ascii="Courier New" w:eastAsiaTheme="minorHAnsi" w:hAnsi="Courier New" w:cs="Courier New"/>
              <w:color w:val="auto"/>
              <w:u w:val="single"/>
            </w:rPr>
          </w:rPrChange>
        </w:rPr>
        <w:t xml:space="preserve"> i=1;</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00" w:author="Hong Qin" w:date="2012-03-15T21:46:00Z">
            <w:rPr>
              <w:rFonts w:ascii="Courier New" w:eastAsiaTheme="minorHAnsi" w:hAnsi="Courier New" w:cs="Courier New"/>
              <w:color w:val="auto"/>
              <w:u w:val="single"/>
            </w:rPr>
          </w:rPrChange>
        </w:rPr>
        <w:t xml:space="preserve"> for( i in 1:length(strains2)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01" w:author="Hong Qin" w:date="2012-03-15T21:46:00Z">
            <w:rPr>
              <w:rFonts w:ascii="Courier New" w:eastAsiaTheme="minorHAnsi" w:hAnsi="Courier New" w:cs="Courier New"/>
              <w:color w:val="auto"/>
              <w:u w:val="single"/>
            </w:rPr>
          </w:rPrChange>
        </w:rPr>
        <w:t xml:space="preserve">   sub = tb2[tb2$Strain==strains2[i],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02" w:author="Hong Qin" w:date="2012-03-15T21:46:00Z">
            <w:rPr>
              <w:rFonts w:ascii="Courier New" w:eastAsiaTheme="minorHAnsi" w:hAnsi="Courier New" w:cs="Courier New"/>
              <w:color w:val="auto"/>
              <w:u w:val="single"/>
            </w:rPr>
          </w:rPrChange>
        </w:rPr>
        <w:t xml:space="preserve">   tb2m$Cv.vs.Cb[i] = mean(sub$Cv.vs.Cb, na.rm=T)</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03" w:author="Hong Qin" w:date="2012-03-15T21:46:00Z">
            <w:rPr>
              <w:rFonts w:ascii="Courier New" w:eastAsiaTheme="minorHAnsi" w:hAnsi="Courier New" w:cs="Courier New"/>
              <w:color w:val="auto"/>
              <w:u w:val="single"/>
            </w:rPr>
          </w:rPrChange>
        </w:rPr>
        <w:t xml:space="preserve">   tb2m$Cv[i] = mean(sub$Cv, na.rm=T)</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04" w:author="Hong Qin" w:date="2012-03-15T21:46:00Z">
            <w:rPr>
              <w:rFonts w:ascii="Courier New" w:eastAsiaTheme="minorHAnsi" w:hAnsi="Courier New" w:cs="Courier New"/>
              <w:color w:val="auto"/>
              <w:u w:val="single"/>
            </w:rPr>
          </w:rPrChange>
        </w:rPr>
        <w:t xml:space="preserve">   tb2m$Cb[i] = mean(sub$Cb, na.rm=T)</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05"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06" w:author="Hong Qin" w:date="2012-03-15T21:46:00Z">
            <w:rPr>
              <w:rFonts w:ascii="Courier New" w:eastAsiaTheme="minorHAnsi" w:hAnsi="Courier New" w:cs="Courier New"/>
              <w:color w:val="auto"/>
              <w:u w:val="single"/>
            </w:rPr>
          </w:rPrChange>
        </w:rPr>
        <w:t xml:space="preserve"> tb2m$Cv.vs.CbByMean = tb2m$Cv / tb2m$Cb ;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07" w:author="Hong Qin" w:date="2012-03-15T21:46:00Z">
            <w:rPr>
              <w:rFonts w:ascii="Courier New" w:eastAsiaTheme="minorHAnsi" w:hAnsi="Courier New" w:cs="Courier New"/>
              <w:color w:val="auto"/>
              <w:u w:val="single"/>
            </w:rPr>
          </w:rPrChange>
        </w:rPr>
        <w:t xml:space="preserve"> hist( 1/ tb2m$Cv.vs.Cb, br =10)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08" w:author="Hong Qin" w:date="2012-03-15T21:46:00Z">
            <w:rPr>
              <w:rFonts w:ascii="Courier New" w:eastAsiaTheme="minorHAnsi" w:hAnsi="Courier New" w:cs="Courier New"/>
              <w:color w:val="auto"/>
              <w:u w:val="single"/>
            </w:rPr>
          </w:rPrChange>
        </w:rPr>
        <w:t xml:space="preserve"> hist( 1/ tb2m$Cv.vs.CbByMean, br =10)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09" w:author="Hong Qin" w:date="2012-03-15T21:46:00Z">
            <w:rPr>
              <w:rFonts w:ascii="Courier New" w:eastAsiaTheme="minorHAnsi" w:hAnsi="Courier New" w:cs="Courier New"/>
              <w:color w:val="auto"/>
              <w:u w:val="single"/>
            </w:rPr>
          </w:rPrChange>
        </w:rPr>
        <w:t xml:space="preserve"> plot( tb2m$Cv.vs.Cb ~ tb2m$Cv.vs.CbByMean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10"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11" w:author="Hong Qin" w:date="2012-03-15T21:46:00Z">
            <w:rPr>
              <w:rFonts w:ascii="Courier New" w:eastAsiaTheme="minorHAnsi" w:hAnsi="Courier New" w:cs="Courier New"/>
              <w:color w:val="auto"/>
              <w:u w:val="single"/>
            </w:rPr>
          </w:rPrChange>
        </w:rPr>
        <w:t xml:space="preserve"> # compare Cb/Cv and Tg/Tc</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12" w:author="Hong Qin" w:date="2012-03-15T21:46:00Z">
            <w:rPr>
              <w:rFonts w:ascii="Courier New" w:eastAsiaTheme="minorHAnsi" w:hAnsi="Courier New" w:cs="Courier New"/>
              <w:color w:val="auto"/>
              <w:u w:val="single"/>
            </w:rPr>
          </w:rPrChange>
        </w:rPr>
        <w:t xml:space="preserve"> t.test( 1 / tb2m$Cv.vs.Cb, mu=1, alternative="less") #p=0.051</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13" w:author="Hong Qin" w:date="2012-03-15T21:46:00Z">
            <w:rPr>
              <w:rFonts w:ascii="Courier New" w:eastAsiaTheme="minorHAnsi" w:hAnsi="Courier New" w:cs="Courier New"/>
              <w:color w:val="auto"/>
              <w:u w:val="single"/>
            </w:rPr>
          </w:rPrChange>
        </w:rPr>
        <w:t xml:space="preserve"> t.test( 1 / tb2m$Cv.vs.CbByMean, mu=1, alternative="less") #p=0.32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14"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15" w:author="Hong Qin" w:date="2012-03-15T21:46:00Z">
            <w:rPr>
              <w:rFonts w:ascii="Courier New" w:eastAsiaTheme="minorHAnsi" w:hAnsi="Courier New" w:cs="Courier New"/>
              <w:color w:val="auto"/>
              <w:u w:val="single"/>
            </w:rPr>
          </w:rPrChange>
        </w:rPr>
        <w:t xml:space="preserve"> t.test( log2(1 / tb2m$Cv.vs.Cb), mu=0, alternative="less") #p=0.022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16" w:author="Hong Qin" w:date="2012-03-15T21:46:00Z">
            <w:rPr>
              <w:rFonts w:ascii="Courier New" w:eastAsiaTheme="minorHAnsi" w:hAnsi="Courier New" w:cs="Courier New"/>
              <w:color w:val="auto"/>
              <w:u w:val="single"/>
            </w:rPr>
          </w:rPrChange>
        </w:rPr>
        <w:t xml:space="preserve"> t.test( log2(1 / tb2m$Cv.vs.CbByMean), mu=0, alternative="less") #p=0.10</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17"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18" w:author="Hong Qin" w:date="2012-03-15T21:46:00Z">
            <w:rPr>
              <w:rFonts w:ascii="Courier New" w:eastAsiaTheme="minorHAnsi" w:hAnsi="Courier New" w:cs="Courier New"/>
              <w:color w:val="auto"/>
              <w:u w:val="single"/>
            </w:rPr>
          </w:rPrChange>
        </w:rPr>
        <w:t xml:space="preserve"> wilcox.test( 1/ tb2m$Cv.vs.Cb, mu=1, alternative="less") #p=0.053</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19" w:author="Hong Qin" w:date="2012-03-15T21:46:00Z">
            <w:rPr>
              <w:rFonts w:ascii="Courier New" w:eastAsiaTheme="minorHAnsi" w:hAnsi="Courier New" w:cs="Courier New"/>
              <w:color w:val="auto"/>
              <w:u w:val="single"/>
            </w:rPr>
          </w:rPrChange>
        </w:rPr>
        <w:t xml:space="preserve"> wilcox.test( 1/ tb2m$Cv.vs.CbByMean, mu=1, alternative="less") #p=0.38</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20" w:author="Hong Qin" w:date="2012-03-15T21:46:00Z">
            <w:rPr>
              <w:rFonts w:ascii="Courier New" w:eastAsiaTheme="minorHAnsi" w:hAnsi="Courier New" w:cs="Courier New"/>
              <w:color w:val="auto"/>
              <w:u w:val="single"/>
            </w:rPr>
          </w:rPrChange>
        </w:rPr>
        <w:t xml:space="preserve"> # Cb/Cv &lt; 1</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21"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22" w:author="Hong Qin" w:date="2012-03-15T21:46:00Z">
            <w:rPr>
              <w:rFonts w:ascii="Courier New" w:eastAsiaTheme="minorHAnsi" w:hAnsi="Courier New" w:cs="Courier New"/>
              <w:color w:val="auto"/>
              <w:u w:val="single"/>
            </w:rPr>
          </w:rPrChange>
        </w:rPr>
        <w:t xml:space="preserve"> hist(tb$Tg.vs.Tc, br=10)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23" w:author="Hong Qin" w:date="2012-03-15T21:46:00Z">
            <w:rPr>
              <w:rFonts w:ascii="Courier New" w:eastAsiaTheme="minorHAnsi" w:hAnsi="Courier New" w:cs="Courier New"/>
              <w:color w:val="auto"/>
              <w:u w:val="single"/>
            </w:rPr>
          </w:rPrChange>
        </w:rPr>
        <w:t xml:space="preserve"> t.test( tb$Tg.vs.Tc, mu=1, alternative="greater") #p=0.00072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24" w:author="Hong Qin" w:date="2012-03-15T21:46:00Z">
            <w:rPr>
              <w:rFonts w:ascii="Courier New" w:eastAsiaTheme="minorHAnsi" w:hAnsi="Courier New" w:cs="Courier New"/>
              <w:color w:val="auto"/>
              <w:u w:val="single"/>
            </w:rPr>
          </w:rPrChange>
        </w:rPr>
        <w:t xml:space="preserve"> wilcox.test( tb$Tg.vs.Tc, mu=1, alternative="greater") #p=0.00098</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25" w:author="Hong Qin" w:date="2012-03-15T21:46:00Z">
            <w:rPr>
              <w:rFonts w:ascii="Courier New" w:eastAsiaTheme="minorHAnsi" w:hAnsi="Courier New" w:cs="Courier New"/>
              <w:color w:val="auto"/>
              <w:u w:val="single"/>
            </w:rPr>
          </w:rPrChange>
        </w:rPr>
        <w:t xml:space="preserve"> #Tg/Tc &gt; 1</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26" w:author="Hong Qin" w:date="2012-03-15T21:46:00Z">
            <w:rPr>
              <w:rFonts w:ascii="Courier New" w:eastAsiaTheme="minorHAnsi" w:hAnsi="Courier New" w:cs="Courier New"/>
              <w:color w:val="auto"/>
              <w:u w:val="single"/>
            </w:rPr>
          </w:rPrChange>
        </w:rPr>
        <w:t>### side by side bar-plots of Tg/Tc Cb/Cv</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27" w:author="Hong Qin" w:date="2012-03-15T21:46:00Z">
            <w:rPr>
              <w:rFonts w:ascii="Courier New" w:eastAsiaTheme="minorHAnsi" w:hAnsi="Courier New" w:cs="Courier New"/>
              <w:color w:val="auto"/>
              <w:u w:val="single"/>
            </w:rPr>
          </w:rPrChange>
        </w:rPr>
        <w:t xml:space="preserve"> mystep=0.2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28" w:author="Hong Qin" w:date="2012-03-15T21:46:00Z">
            <w:rPr>
              <w:rFonts w:ascii="Courier New" w:eastAsiaTheme="minorHAnsi" w:hAnsi="Courier New" w:cs="Courier New"/>
              <w:color w:val="auto"/>
              <w:u w:val="single"/>
            </w:rPr>
          </w:rPrChange>
        </w:rPr>
        <w:t xml:space="preserve"> my.breaks = seq( 0.1,  round(max( c(tb2m$Cb.vs.Cv, tb$Tg.vs.Tc ) + 0.1, 1)) ,by= mystep );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29" w:author="Hong Qin" w:date="2012-03-15T21:46:00Z">
            <w:rPr>
              <w:rFonts w:ascii="Courier New" w:eastAsiaTheme="minorHAnsi" w:hAnsi="Courier New" w:cs="Courier New"/>
              <w:color w:val="auto"/>
              <w:u w:val="single"/>
            </w:rPr>
          </w:rPrChange>
        </w:rPr>
        <w:lastRenderedPageBreak/>
        <w:t xml:space="preserve"> h.H2O2  &lt;- hist(tb2m$Cb.vs.Cv, br= my.breaks, xlab = "Cb/Cv", ylab = "relative density", freq=F ) ;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30" w:author="Hong Qin" w:date="2012-03-15T21:46:00Z">
            <w:rPr>
              <w:rFonts w:ascii="Courier New" w:eastAsiaTheme="minorHAnsi" w:hAnsi="Courier New" w:cs="Courier New"/>
              <w:color w:val="auto"/>
              <w:u w:val="single"/>
            </w:rPr>
          </w:rPrChange>
        </w:rPr>
        <w:t xml:space="preserve"> h.aging &lt;- hist(tb$Tg.vs.Tc, br= my.breaks, xlab = "Tg/Tc",  ylab = "relative density", freq=F )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31"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32" w:author="Hong Qin" w:date="2012-03-15T21:46:00Z">
            <w:rPr>
              <w:rFonts w:ascii="Courier New" w:eastAsiaTheme="minorHAnsi" w:hAnsi="Courier New" w:cs="Courier New"/>
              <w:color w:val="auto"/>
              <w:u w:val="single"/>
            </w:rPr>
          </w:rPrChange>
        </w:rPr>
        <w:t xml:space="preserve"> #generate the comparison table</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33" w:author="Hong Qin" w:date="2012-03-15T21:46:00Z">
            <w:rPr>
              <w:rFonts w:ascii="Courier New" w:eastAsiaTheme="minorHAnsi" w:hAnsi="Courier New" w:cs="Courier New"/>
              <w:color w:val="auto"/>
              <w:u w:val="single"/>
            </w:rPr>
          </w:rPrChange>
        </w:rPr>
        <w:t xml:space="preserve"> bins &lt;-  data.frame( rbind(h.H2O2$density,h.aging$density) )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34" w:author="Hong Qin" w:date="2012-03-15T21:46:00Z">
            <w:rPr>
              <w:rFonts w:ascii="Courier New" w:eastAsiaTheme="minorHAnsi" w:hAnsi="Courier New" w:cs="Courier New"/>
              <w:color w:val="auto"/>
              <w:u w:val="single"/>
            </w:rPr>
          </w:rPrChange>
        </w:rPr>
        <w:t xml:space="preserve"> my.mids = my.breaks[-length(my.breaks)] + mystep/2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35" w:author="Hong Qin" w:date="2012-03-15T21:46:00Z">
            <w:rPr>
              <w:rFonts w:ascii="Courier New" w:eastAsiaTheme="minorHAnsi" w:hAnsi="Courier New" w:cs="Courier New"/>
              <w:color w:val="auto"/>
              <w:u w:val="single"/>
            </w:rPr>
          </w:rPrChange>
        </w:rPr>
        <w:t xml:space="preserve"> #my.mids</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36" w:author="Hong Qin" w:date="2012-03-15T21:46:00Z">
            <w:rPr>
              <w:rFonts w:ascii="Courier New" w:eastAsiaTheme="minorHAnsi" w:hAnsi="Courier New" w:cs="Courier New"/>
              <w:color w:val="auto"/>
              <w:u w:val="single"/>
            </w:rPr>
          </w:rPrChange>
        </w:rPr>
        <w:t xml:space="preserve"> names( bins ) &lt;- my.mids</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37" w:author="Hong Qin" w:date="2012-03-15T21:46:00Z">
            <w:rPr>
              <w:rFonts w:ascii="Courier New" w:eastAsiaTheme="minorHAnsi" w:hAnsi="Courier New" w:cs="Courier New"/>
              <w:color w:val="auto"/>
              <w:u w:val="single"/>
            </w:rPr>
          </w:rPrChange>
        </w:rPr>
        <w:t xml:space="preserve"> row.names(bins) &lt;- c( "H2O2", "Chronological Aging"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38" w:author="Hong Qin" w:date="2012-03-15T21:46:00Z">
            <w:rPr>
              <w:rFonts w:ascii="Courier New" w:eastAsiaTheme="minorHAnsi" w:hAnsi="Courier New" w:cs="Courier New"/>
              <w:color w:val="auto"/>
              <w:u w:val="single"/>
            </w:rPr>
          </w:rPrChange>
        </w:rPr>
        <w:t xml:space="preserve"> bins</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39" w:author="Hong Qin" w:date="2012-03-15T21:46:00Z">
            <w:rPr>
              <w:rFonts w:ascii="Courier New" w:eastAsiaTheme="minorHAnsi" w:hAnsi="Courier New" w:cs="Courier New"/>
              <w:color w:val="auto"/>
              <w:u w:val="single"/>
            </w:rPr>
          </w:rPrChange>
        </w:rPr>
        <w:t xml:space="preserve"> pdf("Figure_sideBYside.pdf", width=8, height=5)</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40" w:author="Hong Qin" w:date="2012-03-15T21:46:00Z">
            <w:rPr>
              <w:rFonts w:ascii="Courier New" w:eastAsiaTheme="minorHAnsi" w:hAnsi="Courier New" w:cs="Courier New"/>
              <w:color w:val="auto"/>
              <w:u w:val="single"/>
            </w:rPr>
          </w:rPrChange>
        </w:rPr>
        <w:t xml:space="preserve"> barplot( as.matrix(bins), beside=T, col=c("black","gray"), ylab="Relative Frequency", xlab="Ratios",</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41" w:author="Hong Qin" w:date="2012-03-15T21:46:00Z">
            <w:rPr>
              <w:rFonts w:ascii="Courier New" w:eastAsiaTheme="minorHAnsi" w:hAnsi="Courier New" w:cs="Courier New"/>
              <w:color w:val="auto"/>
              <w:u w:val="single"/>
            </w:rPr>
          </w:rPrChange>
        </w:rPr>
        <w:t xml:space="preserve">          legend= c( "Cb/Cv H2O2", "Tg/Tc Aging" )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42" w:author="Hong Qin" w:date="2012-03-15T21:46:00Z">
            <w:rPr>
              <w:rFonts w:ascii="Courier New" w:eastAsiaTheme="minorHAnsi" w:hAnsi="Courier New" w:cs="Courier New"/>
              <w:color w:val="auto"/>
              <w:u w:val="single"/>
            </w:rPr>
          </w:rPrChange>
        </w:rPr>
        <w:t xml:space="preserve"> title(main="H2O2 and chronological aging elevate LOH at different modes"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43" w:author="Hong Qin" w:date="2012-03-15T21:46:00Z">
            <w:rPr>
              <w:rFonts w:ascii="Courier New" w:eastAsiaTheme="minorHAnsi" w:hAnsi="Courier New" w:cs="Courier New"/>
              <w:color w:val="auto"/>
              <w:u w:val="single"/>
            </w:rPr>
          </w:rPrChange>
        </w:rPr>
        <w:t xml:space="preserve"> dev.off();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44"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45" w:author="Hong Qin" w:date="2012-03-15T21:46:00Z">
            <w:rPr>
              <w:rFonts w:ascii="Courier New" w:eastAsiaTheme="minorHAnsi" w:hAnsi="Courier New" w:cs="Courier New"/>
              <w:color w:val="auto"/>
              <w:u w:val="single"/>
            </w:rPr>
          </w:rPrChange>
        </w:rPr>
        <w:t>### merge tb tb2m</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46" w:author="Hong Qin" w:date="2012-03-15T21:46:00Z">
            <w:rPr>
              <w:rFonts w:ascii="Courier New" w:eastAsiaTheme="minorHAnsi" w:hAnsi="Courier New" w:cs="Courier New"/>
              <w:color w:val="auto"/>
              <w:u w:val="single"/>
            </w:rPr>
          </w:rPrChange>
        </w:rPr>
        <w:t xml:space="preserve"> tb$Cb.vs.Cv = tb2m$Cb.vs.Cv[match(tb$strain, tb2m$strains2)]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47" w:author="Hong Qin" w:date="2012-03-15T21:46:00Z">
            <w:rPr>
              <w:rFonts w:ascii="Courier New" w:eastAsiaTheme="minorHAnsi" w:hAnsi="Courier New" w:cs="Courier New"/>
              <w:color w:val="auto"/>
              <w:u w:val="single"/>
            </w:rPr>
          </w:rPrChange>
        </w:rPr>
        <w:t xml:space="preserve"> tb$Cb = tb2m$Cb[match(tb$strain, tb2m$strains2)]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48" w:author="Hong Qin" w:date="2012-03-15T21:46:00Z">
            <w:rPr>
              <w:rFonts w:ascii="Courier New" w:eastAsiaTheme="minorHAnsi" w:hAnsi="Courier New" w:cs="Courier New"/>
              <w:color w:val="auto"/>
              <w:u w:val="single"/>
            </w:rPr>
          </w:rPrChange>
        </w:rPr>
        <w:t xml:space="preserve"> tb$Cv = tb2m$Cv[match(tb$strain, tb2m$strains2)]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49"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50" w:author="Hong Qin" w:date="2012-03-15T21:46:00Z">
            <w:rPr>
              <w:rFonts w:ascii="Courier New" w:eastAsiaTheme="minorHAnsi" w:hAnsi="Courier New" w:cs="Courier New"/>
              <w:color w:val="auto"/>
              <w:u w:val="single"/>
            </w:rPr>
          </w:rPrChange>
        </w:rPr>
        <w:t xml:space="preserve">### regression analysis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51" w:author="Hong Qin" w:date="2012-03-15T21:46:00Z">
            <w:rPr>
              <w:rFonts w:ascii="Courier New" w:eastAsiaTheme="minorHAnsi" w:hAnsi="Courier New" w:cs="Courier New"/>
              <w:color w:val="auto"/>
              <w:u w:val="single"/>
            </w:rPr>
          </w:rPrChange>
        </w:rPr>
        <w:t xml:space="preserve"> summary( lm( tb$Cb.vs.Cv ~ tb$ARLS + tb$Tg + tb$Tc + tb$Tg.vs.Tc + tb$CLS )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52" w:author="Hong Qin" w:date="2012-03-15T21:46:00Z">
            <w:rPr>
              <w:rFonts w:ascii="Courier New" w:eastAsiaTheme="minorHAnsi" w:hAnsi="Courier New" w:cs="Courier New"/>
              <w:color w:val="auto"/>
              <w:u w:val="single"/>
            </w:rPr>
          </w:rPrChange>
        </w:rPr>
        <w:t xml:space="preserve"> summary( lm( tb$Cb.vs.Cv ~ tb$ARLS ) )  #p = 0.134</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53" w:author="Hong Qin" w:date="2012-03-15T21:46:00Z">
            <w:rPr>
              <w:rFonts w:ascii="Courier New" w:eastAsiaTheme="minorHAnsi" w:hAnsi="Courier New" w:cs="Courier New"/>
              <w:color w:val="auto"/>
              <w:u w:val="single"/>
            </w:rPr>
          </w:rPrChange>
        </w:rPr>
        <w:t xml:space="preserve"> summary( lm( tb$Cb.vs.Cv ~ tb$R0 + tb$G ) )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54" w:author="Hong Qin" w:date="2012-03-15T21:46:00Z">
            <w:rPr>
              <w:rFonts w:ascii="Courier New" w:eastAsiaTheme="minorHAnsi" w:hAnsi="Courier New" w:cs="Courier New"/>
              <w:color w:val="auto"/>
              <w:u w:val="single"/>
            </w:rPr>
          </w:rPrChange>
        </w:rPr>
        <w:t xml:space="preserve"> summary( lm( tb$Cb.vs.Cv ~ tb$Tg.vs.Tc)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55" w:author="Hong Qin" w:date="2012-03-15T21:46:00Z">
            <w:rPr>
              <w:rFonts w:ascii="Courier New" w:eastAsiaTheme="minorHAnsi" w:hAnsi="Courier New" w:cs="Courier New"/>
              <w:color w:val="auto"/>
              <w:u w:val="single"/>
            </w:rPr>
          </w:rPrChange>
        </w:rPr>
        <w:t xml:space="preserve"> summary( lm( tb$Cb ~ tb$Tg.vs.Tc + tb$ARLS + tb$CLS )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56"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57" w:author="Hong Qin" w:date="2012-03-15T21:46:00Z">
            <w:rPr>
              <w:rFonts w:ascii="Courier New" w:eastAsiaTheme="minorHAnsi" w:hAnsi="Courier New" w:cs="Courier New"/>
              <w:color w:val="auto"/>
              <w:u w:val="single"/>
            </w:rPr>
          </w:rPrChange>
        </w:rPr>
        <w:t xml:space="preserve"> summary( lm( tb$Cb ~ tb$CLS ) ) #p=0.23</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58" w:author="Hong Qin" w:date="2012-03-15T21:46:00Z">
            <w:rPr>
              <w:rFonts w:ascii="Courier New" w:eastAsiaTheme="minorHAnsi" w:hAnsi="Courier New" w:cs="Courier New"/>
              <w:color w:val="auto"/>
              <w:u w:val="single"/>
            </w:rPr>
          </w:rPrChange>
        </w:rPr>
        <w:t xml:space="preserve"> summary( lm( tb$Cv ~ tb$CLS ) ) #p=0.85</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59"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60" w:author="Hong Qin" w:date="2012-03-15T21:46:00Z">
            <w:rPr>
              <w:rFonts w:ascii="Courier New" w:eastAsiaTheme="minorHAnsi" w:hAnsi="Courier New" w:cs="Courier New"/>
              <w:color w:val="auto"/>
              <w:u w:val="single"/>
            </w:rPr>
          </w:rPrChange>
        </w:rPr>
        <w:t xml:space="preserve"> summary( lm( tb2m$Cb ~ tb2m$Cv ) ) #p0.09</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61" w:author="Hong Qin" w:date="2012-03-15T21:46:00Z">
            <w:rPr>
              <w:rFonts w:ascii="Courier New" w:eastAsiaTheme="minorHAnsi" w:hAnsi="Courier New" w:cs="Courier New"/>
              <w:color w:val="auto"/>
              <w:u w:val="single"/>
            </w:rPr>
          </w:rPrChange>
        </w:rPr>
        <w:t xml:space="preserve"> m = lm( tb2m$Cb ~ tb2m$Cv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62" w:author="Hong Qin" w:date="2012-03-15T21:46:00Z">
            <w:rPr>
              <w:rFonts w:ascii="Courier New" w:eastAsiaTheme="minorHAnsi" w:hAnsi="Courier New" w:cs="Courier New"/>
              <w:color w:val="auto"/>
              <w:u w:val="single"/>
            </w:rPr>
          </w:rPrChange>
        </w:rPr>
        <w:t xml:space="preserve"> plot( tb2m$Cb ~ tb2m$Cv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63" w:author="Hong Qin" w:date="2012-03-15T21:46:00Z">
            <w:rPr>
              <w:rFonts w:ascii="Courier New" w:eastAsiaTheme="minorHAnsi" w:hAnsi="Courier New" w:cs="Courier New"/>
              <w:color w:val="auto"/>
              <w:u w:val="single"/>
            </w:rPr>
          </w:rPrChange>
        </w:rPr>
        <w:t xml:space="preserve"> abline( m , col='red')</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64"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65" w:author="Hong Qin" w:date="2012-03-15T21:46:00Z">
            <w:rPr>
              <w:rFonts w:ascii="Courier New" w:eastAsiaTheme="minorHAnsi" w:hAnsi="Courier New" w:cs="Courier New"/>
              <w:color w:val="auto"/>
              <w:u w:val="single"/>
            </w:rPr>
          </w:rPrChange>
        </w:rPr>
        <w:t xml:space="preserve"> summary( lm( tb$Cb.vs.Cv ~ tb$Tc ) ) #p=0.3995</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66" w:author="Hong Qin" w:date="2012-03-15T21:46:00Z">
            <w:rPr>
              <w:rFonts w:ascii="Courier New" w:eastAsiaTheme="minorHAnsi" w:hAnsi="Courier New" w:cs="Courier New"/>
              <w:color w:val="auto"/>
              <w:u w:val="single"/>
            </w:rPr>
          </w:rPrChange>
        </w:rPr>
        <w:t xml:space="preserve"> summary( lm( tb$CLS ~ tb$Cb.vs.Cv ) ) #p=0.024  !!!!! negative !!!why</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67" w:author="Hong Qin" w:date="2012-03-15T21:46:00Z">
            <w:rPr>
              <w:rFonts w:ascii="Courier New" w:eastAsiaTheme="minorHAnsi" w:hAnsi="Courier New" w:cs="Courier New"/>
              <w:color w:val="auto"/>
              <w:u w:val="single"/>
            </w:rPr>
          </w:rPrChange>
        </w:rPr>
        <w:t xml:space="preserve"> m = lm( tb$CLS ~ tb$Cb.vs.Cv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68" w:author="Hong Qin" w:date="2012-03-15T21:46:00Z">
            <w:rPr>
              <w:rFonts w:ascii="Courier New" w:eastAsiaTheme="minorHAnsi" w:hAnsi="Courier New" w:cs="Courier New"/>
              <w:color w:val="auto"/>
              <w:u w:val="single"/>
            </w:rPr>
          </w:rPrChange>
        </w:rPr>
        <w:t xml:space="preserve"> plot( tb$CLS ~ tb$Cb.vs.Cv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69" w:author="Hong Qin" w:date="2012-03-15T21:46:00Z">
            <w:rPr>
              <w:rFonts w:ascii="Courier New" w:eastAsiaTheme="minorHAnsi" w:hAnsi="Courier New" w:cs="Courier New"/>
              <w:color w:val="auto"/>
              <w:u w:val="single"/>
            </w:rPr>
          </w:rPrChange>
        </w:rPr>
        <w:t xml:space="preserve"> abline( m, col='red')</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70"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71" w:author="Hong Qin" w:date="2012-03-15T21:46:00Z">
            <w:rPr>
              <w:rFonts w:ascii="Courier New" w:eastAsiaTheme="minorHAnsi" w:hAnsi="Courier New" w:cs="Courier New"/>
              <w:color w:val="auto"/>
              <w:u w:val="single"/>
            </w:rPr>
          </w:rPrChange>
        </w:rPr>
        <w:t xml:space="preserve"> plot( tb$CLS ~ tb$Cb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72" w:author="Hong Qin" w:date="2012-03-15T21:46:00Z">
            <w:rPr>
              <w:rFonts w:ascii="Courier New" w:eastAsiaTheme="minorHAnsi" w:hAnsi="Courier New" w:cs="Courier New"/>
              <w:color w:val="auto"/>
              <w:u w:val="single"/>
            </w:rPr>
          </w:rPrChange>
        </w:rPr>
        <w:t xml:space="preserve"> plot( tb$CLS ~ tb$Cv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73"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74" w:author="Hong Qin" w:date="2012-03-15T21:46:00Z">
            <w:rPr>
              <w:rFonts w:ascii="Courier New" w:eastAsiaTheme="minorHAnsi" w:hAnsi="Courier New" w:cs="Courier New"/>
              <w:color w:val="auto"/>
              <w:u w:val="single"/>
            </w:rPr>
          </w:rPrChange>
        </w:rPr>
        <w:lastRenderedPageBreak/>
        <w:t xml:space="preserve"> summary( lm( tb$L0.all ~ tb$Cb.vs.Cv ) ) #p=0.054 !!!!! positive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75" w:author="Hong Qin" w:date="2012-03-15T21:46:00Z">
            <w:rPr>
              <w:rFonts w:ascii="Courier New" w:eastAsiaTheme="minorHAnsi" w:hAnsi="Courier New" w:cs="Courier New"/>
              <w:color w:val="auto"/>
              <w:u w:val="single"/>
            </w:rPr>
          </w:rPrChange>
        </w:rPr>
        <w:t xml:space="preserve"> #this suggest H2O2 effect ~ asymetry</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76" w:author="Hong Qin" w:date="2012-03-15T21:46:00Z">
            <w:rPr>
              <w:rFonts w:ascii="Courier New" w:eastAsiaTheme="minorHAnsi" w:hAnsi="Courier New" w:cs="Courier New"/>
              <w:color w:val="auto"/>
              <w:u w:val="single"/>
            </w:rPr>
          </w:rPrChange>
        </w:rPr>
        <w:t xml:space="preserve"> #summary( lm( log(tb$L0.all) ~ tb$Cb.vs.Cv ) ) #p=0.06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77" w:author="Hong Qin" w:date="2012-03-15T21:46:00Z">
            <w:rPr>
              <w:rFonts w:ascii="Courier New" w:eastAsiaTheme="minorHAnsi" w:hAnsi="Courier New" w:cs="Courier New"/>
              <w:color w:val="auto"/>
              <w:u w:val="single"/>
            </w:rPr>
          </w:rPrChange>
        </w:rPr>
        <w:t xml:space="preserve"> plot( tb$L0.all ~ tb$Cb.vs.Cv ) </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78"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79" w:author="Hong Qin" w:date="2012-03-15T21:46:00Z">
            <w:rPr>
              <w:rFonts w:ascii="Courier New" w:eastAsiaTheme="minorHAnsi" w:hAnsi="Courier New" w:cs="Courier New"/>
              <w:color w:val="auto"/>
              <w:u w:val="single"/>
            </w:rPr>
          </w:rPrChange>
        </w:rPr>
        <w:t>quit("yes")</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80" w:author="Hong Qin" w:date="2012-03-15T21:46:00Z">
            <w:rPr>
              <w:rFonts w:ascii="Courier New" w:eastAsiaTheme="minorHAnsi" w:hAnsi="Courier New" w:cs="Courier New"/>
              <w:color w:val="auto"/>
              <w:u w:val="single"/>
            </w:rPr>
          </w:rPrChange>
        </w:rPr>
        <w:t>####</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81" w:author="Hong Qin" w:date="2012-03-15T21:46:00Z">
            <w:rPr>
              <w:rFonts w:ascii="Courier New" w:eastAsiaTheme="minorHAnsi" w:hAnsi="Courier New" w:cs="Courier New"/>
              <w:color w:val="auto"/>
              <w:u w:val="single"/>
            </w:rPr>
          </w:rPrChange>
        </w:rPr>
        <w:t>### END</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82" w:author="Hong Qin" w:date="2012-03-15T21:46:00Z">
            <w:rPr>
              <w:rFonts w:ascii="Courier New" w:eastAsiaTheme="minorHAnsi" w:hAnsi="Courier New" w:cs="Courier New"/>
              <w:color w:val="auto"/>
              <w:u w:val="single"/>
            </w:rPr>
          </w:rPrChange>
        </w:rPr>
        <w:t>####</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83"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84" w:author="Hong Qin" w:date="2012-03-15T21:46:00Z">
            <w:rPr>
              <w:rFonts w:ascii="Courier New" w:eastAsiaTheme="minorHAnsi" w:hAnsi="Courier New" w:cs="Courier New"/>
              <w:color w:val="auto"/>
              <w:u w:val="single"/>
            </w:rPr>
          </w:rPrChange>
        </w:rPr>
        <w:t xml:space="preserve">###2011Feb25: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85" w:author="Hong Qin" w:date="2012-03-15T21:46:00Z">
            <w:rPr>
              <w:rFonts w:ascii="Courier New" w:eastAsiaTheme="minorHAnsi" w:hAnsi="Courier New" w:cs="Courier New"/>
              <w:color w:val="auto"/>
              <w:u w:val="single"/>
            </w:rPr>
          </w:rPrChange>
        </w:rPr>
        <w:t xml:space="preserve"> summary( lm( tb$Tg ~ tb$ARLS)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86" w:author="Hong Qin" w:date="2012-03-15T21:46:00Z">
            <w:rPr>
              <w:rFonts w:ascii="Courier New" w:eastAsiaTheme="minorHAnsi" w:hAnsi="Courier New" w:cs="Courier New"/>
              <w:color w:val="auto"/>
              <w:u w:val="single"/>
            </w:rPr>
          </w:rPrChange>
        </w:rPr>
        <w:t xml:space="preserve"> summary( lm( tb$Tg ~ tb$G + log(tb$R0))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87" w:author="Hong Qin" w:date="2012-03-15T21:46:00Z">
            <w:rPr>
              <w:rFonts w:ascii="Courier New" w:eastAsiaTheme="minorHAnsi" w:hAnsi="Courier New" w:cs="Courier New"/>
              <w:color w:val="auto"/>
              <w:u w:val="single"/>
            </w:rPr>
          </w:rPrChange>
        </w:rPr>
        <w:t xml:space="preserve"> summary( lm( tb$Tc ~ tb$G + log(tb$R0))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88" w:author="Hong Qin" w:date="2012-03-15T21:46:00Z">
            <w:rPr>
              <w:rFonts w:ascii="Courier New" w:eastAsiaTheme="minorHAnsi" w:hAnsi="Courier New" w:cs="Courier New"/>
              <w:color w:val="auto"/>
              <w:u w:val="single"/>
            </w:rPr>
          </w:rPrChange>
        </w:rPr>
        <w:t xml:space="preserve"> summary( lm( tb$ARLS ~ tb$G + log(tb$R0)) )</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89" w:author="Hong Qin" w:date="2012-03-15T21:46:00Z">
            <w:rPr>
              <w:rFonts w:ascii="Courier New" w:eastAsiaTheme="minorHAnsi" w:hAnsi="Courier New" w:cs="Courier New"/>
              <w:color w:val="auto"/>
              <w:u w:val="single"/>
            </w:rPr>
          </w:rPrChange>
        </w:rPr>
        <w:t xml:space="preserve"> summary( lm( tb$G ~ log10(tb$R0) + tb$Pbt0 + tb$L0.all + tb$Tg.vs.Tc  ) )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90" w:author="Hong Qin" w:date="2012-03-15T21:46:00Z">
            <w:rPr>
              <w:rFonts w:ascii="Courier New" w:eastAsiaTheme="minorHAnsi" w:hAnsi="Courier New" w:cs="Courier New"/>
              <w:color w:val="auto"/>
              <w:u w:val="single"/>
            </w:rPr>
          </w:rPrChange>
        </w:rPr>
        <w:t xml:space="preserve"> </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91" w:author="Hong Qin" w:date="2012-03-15T21:46:00Z">
            <w:rPr>
              <w:rFonts w:ascii="Courier New" w:eastAsiaTheme="minorHAnsi" w:hAnsi="Courier New" w:cs="Courier New"/>
              <w:color w:val="auto"/>
              <w:u w:val="single"/>
            </w:rPr>
          </w:rPrChange>
        </w:rPr>
        <w:t xml:space="preserve"> # robustness to hyper recombination 1/b.max 1/L0</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92" w:author="Hong Qin" w:date="2012-03-15T21:46:00Z">
            <w:rPr>
              <w:rFonts w:ascii="Courier New" w:eastAsiaTheme="minorHAnsi" w:hAnsi="Courier New" w:cs="Courier New"/>
              <w:color w:val="auto"/>
              <w:u w:val="single"/>
            </w:rPr>
          </w:rPrChange>
        </w:rPr>
        <w:t xml:space="preserve"> #summary( lm( tb$b.max ~ log10(tb$R0) + tb$G  ) )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93" w:author="Hong Qin" w:date="2012-03-15T21:46:00Z">
            <w:rPr>
              <w:rFonts w:ascii="Courier New" w:eastAsiaTheme="minorHAnsi" w:hAnsi="Courier New" w:cs="Courier New"/>
              <w:color w:val="auto"/>
              <w:u w:val="single"/>
            </w:rPr>
          </w:rPrChange>
        </w:rPr>
        <w:t xml:space="preserve"> summary( lm( 1/tb$b.max ~ log10(tb$R0) + tb$G  ) )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94" w:author="Hong Qin" w:date="2012-03-15T21:46:00Z">
            <w:rPr>
              <w:rFonts w:ascii="Courier New" w:eastAsiaTheme="minorHAnsi" w:hAnsi="Courier New" w:cs="Courier New"/>
              <w:color w:val="auto"/>
              <w:u w:val="single"/>
            </w:rPr>
          </w:rPrChange>
        </w:rPr>
        <w:t xml:space="preserve"> summary( lm( -tb$b.max ~ log10(tb$R0) + tb$G  ) )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95" w:author="Hong Qin" w:date="2012-03-15T21:46:00Z">
            <w:rPr>
              <w:rFonts w:ascii="Courier New" w:eastAsiaTheme="minorHAnsi" w:hAnsi="Courier New" w:cs="Courier New"/>
              <w:color w:val="auto"/>
              <w:u w:val="single"/>
            </w:rPr>
          </w:rPrChange>
        </w:rPr>
        <w:t xml:space="preserve"> summary(lm( - tb$L0.all ~ tb$R0 + tb$G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96" w:author="Hong Qin" w:date="2012-03-15T21:46:00Z">
            <w:rPr>
              <w:rFonts w:ascii="Courier New" w:eastAsiaTheme="minorHAnsi" w:hAnsi="Courier New" w:cs="Courier New"/>
              <w:color w:val="auto"/>
              <w:u w:val="single"/>
            </w:rPr>
          </w:rPrChange>
        </w:rPr>
        <w:t xml:space="preserve"> summary(lm( 1/ tb$L0.all ~ tb$R0 + tb$G ))</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97" w:author="Hong Qin" w:date="2012-03-15T21:46:00Z">
            <w:rPr>
              <w:rFonts w:ascii="Courier New" w:eastAsiaTheme="minorHAnsi" w:hAnsi="Courier New" w:cs="Courier New"/>
              <w:color w:val="auto"/>
              <w:u w:val="single"/>
            </w:rPr>
          </w:rPrChange>
        </w:rPr>
        <w:t xml:space="preserve"> summary(lm( 1/ tb$Pbt0 ~ tb$R0 + tb$G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98"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199"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00" w:author="Hong Qin" w:date="2012-03-15T21:46:00Z">
            <w:rPr>
              <w:rFonts w:ascii="Courier New" w:eastAsiaTheme="minorHAnsi" w:hAnsi="Courier New" w:cs="Courier New"/>
              <w:color w:val="auto"/>
              <w:u w:val="single"/>
            </w:rPr>
          </w:rPrChange>
        </w:rPr>
        <w:t xml:space="preserve"> summary( lm( tb$Tg.vs.Tc ~ tb$ARLS )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01" w:author="Hong Qin" w:date="2012-03-15T21:46:00Z">
            <w:rPr>
              <w:rFonts w:ascii="Courier New" w:eastAsiaTheme="minorHAnsi" w:hAnsi="Courier New" w:cs="Courier New"/>
              <w:color w:val="auto"/>
              <w:u w:val="single"/>
            </w:rPr>
          </w:rPrChange>
        </w:rPr>
        <w:t xml:space="preserve"> #p=0.008, R2=0.56 </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02" w:author="Hong Qin" w:date="2012-03-15T21:46:00Z">
            <w:rPr>
              <w:rFonts w:ascii="Courier New" w:eastAsiaTheme="minorHAnsi" w:hAnsi="Courier New" w:cs="Courier New"/>
              <w:color w:val="auto"/>
              <w:u w:val="single"/>
            </w:rPr>
          </w:rPrChange>
        </w:rPr>
        <w:t xml:space="preserve"> summary(lm( (tb$ARLS ~ log(tb$R0) + tb$G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03" w:author="Hong Qin" w:date="2012-03-15T21:46:00Z">
            <w:rPr>
              <w:rFonts w:ascii="Courier New" w:eastAsiaTheme="minorHAnsi" w:hAnsi="Courier New" w:cs="Courier New"/>
              <w:color w:val="auto"/>
              <w:u w:val="single"/>
            </w:rPr>
          </w:rPrChange>
        </w:rPr>
        <w:t xml:space="preserve"> #both negaive correlation</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04"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05" w:author="Hong Qin" w:date="2012-03-15T21:46:00Z">
            <w:rPr>
              <w:rFonts w:ascii="Courier New" w:eastAsiaTheme="minorHAnsi" w:hAnsi="Courier New" w:cs="Courier New"/>
              <w:color w:val="auto"/>
              <w:u w:val="single"/>
            </w:rPr>
          </w:rPrChange>
        </w:rPr>
        <w:t xml:space="preserve"> summary( lm( tb$Tg.vs.Tc ~ log10(tb$R0)   ) ) #p=0.11</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06" w:author="Hong Qin" w:date="2012-03-15T21:46:00Z">
            <w:rPr>
              <w:rFonts w:ascii="Courier New" w:eastAsiaTheme="minorHAnsi" w:hAnsi="Courier New" w:cs="Courier New"/>
              <w:color w:val="auto"/>
              <w:u w:val="single"/>
            </w:rPr>
          </w:rPrChange>
        </w:rPr>
        <w:t xml:space="preserve"> plot( tb$Tg.vs.Tc ~ log10(tb$R0)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07"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08" w:author="Hong Qin" w:date="2012-03-15T21:46:00Z">
            <w:rPr>
              <w:rFonts w:ascii="Courier New" w:eastAsiaTheme="minorHAnsi" w:hAnsi="Courier New" w:cs="Courier New"/>
              <w:color w:val="auto"/>
              <w:u w:val="single"/>
            </w:rPr>
          </w:rPrChange>
        </w:rPr>
        <w:t xml:space="preserve"> summary( lm( tb$Tg.vs.Tc ~            tb$G  ) ) #p=0.68, negative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09" w:author="Hong Qin" w:date="2012-03-15T21:46:00Z">
            <w:rPr>
              <w:rFonts w:ascii="Courier New" w:eastAsiaTheme="minorHAnsi" w:hAnsi="Courier New" w:cs="Courier New"/>
              <w:color w:val="auto"/>
              <w:u w:val="single"/>
            </w:rPr>
          </w:rPrChange>
        </w:rPr>
        <w:t xml:space="preserve"> plot( tb$Tg.vs.Tc ~ tb$G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10" w:author="Hong Qin" w:date="2012-03-15T21:46:00Z">
            <w:rPr>
              <w:rFonts w:ascii="Courier New" w:eastAsiaTheme="minorHAnsi" w:hAnsi="Courier New" w:cs="Courier New"/>
              <w:color w:val="auto"/>
              <w:u w:val="single"/>
            </w:rPr>
          </w:rPrChange>
        </w:rPr>
        <w:t xml:space="preserve"> # negative is opposite to GG realibility model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11" w:author="Hong Qin" w:date="2012-03-15T21:46:00Z">
            <w:rPr>
              <w:rFonts w:ascii="Courier New" w:eastAsiaTheme="minorHAnsi" w:hAnsi="Courier New" w:cs="Courier New"/>
              <w:color w:val="auto"/>
              <w:u w:val="single"/>
            </w:rPr>
          </w:rPrChange>
        </w:rPr>
        <w:t xml:space="preserve"> #tb$Tg.vs.Tc[4] = NA; #remove outliers</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12" w:author="Hong Qin" w:date="2012-03-15T21:46:00Z">
            <w:rPr>
              <w:rFonts w:ascii="Courier New" w:eastAsiaTheme="minorHAnsi" w:hAnsi="Courier New" w:cs="Courier New"/>
              <w:color w:val="auto"/>
              <w:u w:val="single"/>
            </w:rPr>
          </w:rPrChange>
        </w:rPr>
        <w:t xml:space="preserve"> summary( lm( tb$Tg.vs.Tc ~            tb$G  ) ) #p=0.79, remove one outlier, it is positive, However, partial correlation is still negative.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13" w:author="Hong Qin" w:date="2012-03-15T21:46:00Z">
            <w:rPr>
              <w:rFonts w:ascii="Courier New" w:eastAsiaTheme="minorHAnsi" w:hAnsi="Courier New" w:cs="Courier New"/>
              <w:color w:val="auto"/>
              <w:u w:val="single"/>
            </w:rPr>
          </w:rPrChange>
        </w:rPr>
        <w:t xml:space="preserve"> plot( tb$Tg.vs.Tc ~ tb$G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14"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15" w:author="Hong Qin" w:date="2012-03-15T21:46:00Z">
            <w:rPr>
              <w:rFonts w:ascii="Courier New" w:eastAsiaTheme="minorHAnsi" w:hAnsi="Courier New" w:cs="Courier New"/>
              <w:color w:val="auto"/>
              <w:u w:val="single"/>
            </w:rPr>
          </w:rPrChange>
        </w:rPr>
        <w:t xml:space="preserve"> summary( lm( tb$Tg.vs.Tc ~ tb$R0 + tb$G   )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16" w:author="Hong Qin" w:date="2012-03-15T21:46:00Z">
            <w:rPr>
              <w:rFonts w:ascii="Courier New" w:eastAsiaTheme="minorHAnsi" w:hAnsi="Courier New" w:cs="Courier New"/>
              <w:color w:val="auto"/>
              <w:u w:val="single"/>
            </w:rPr>
          </w:rPrChange>
        </w:rPr>
        <w:t xml:space="preserve"> #p=0.059, which is similar to ARLS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17" w:author="Hong Qin" w:date="2012-03-15T21:46:00Z">
            <w:rPr>
              <w:rFonts w:ascii="Courier New" w:eastAsiaTheme="minorHAnsi" w:hAnsi="Courier New" w:cs="Courier New"/>
              <w:color w:val="auto"/>
              <w:u w:val="single"/>
            </w:rPr>
          </w:rPrChange>
        </w:rPr>
        <w:lastRenderedPageBreak/>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18" w:author="Hong Qin" w:date="2012-03-15T21:46:00Z">
            <w:rPr>
              <w:rFonts w:ascii="Courier New" w:eastAsiaTheme="minorHAnsi" w:hAnsi="Courier New" w:cs="Courier New"/>
              <w:color w:val="auto"/>
              <w:u w:val="single"/>
            </w:rPr>
          </w:rPrChange>
        </w:rPr>
        <w:t xml:space="preserve"> summary( lm( tb$Tg.vs.Tc ~ log10(tb$R0) + tb$G  )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19" w:author="Hong Qin" w:date="2012-03-15T21:46:00Z">
            <w:rPr>
              <w:rFonts w:ascii="Courier New" w:eastAsiaTheme="minorHAnsi" w:hAnsi="Courier New" w:cs="Courier New"/>
              <w:color w:val="auto"/>
              <w:u w:val="single"/>
            </w:rPr>
          </w:rPrChange>
        </w:rPr>
        <w:t xml:space="preserve"> #p=0.013, R2=0.66 good p-value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20" w:author="Hong Qin" w:date="2012-03-15T21:46:00Z">
            <w:rPr>
              <w:rFonts w:ascii="Courier New" w:eastAsiaTheme="minorHAnsi" w:hAnsi="Courier New" w:cs="Courier New"/>
              <w:color w:val="auto"/>
              <w:u w:val="single"/>
            </w:rPr>
          </w:rPrChange>
        </w:rPr>
        <w:t xml:space="preserve"> </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21" w:author="Hong Qin" w:date="2012-03-15T21:46:00Z">
            <w:rPr>
              <w:rFonts w:ascii="Courier New" w:eastAsiaTheme="minorHAnsi" w:hAnsi="Courier New" w:cs="Courier New"/>
              <w:color w:val="auto"/>
              <w:u w:val="single"/>
            </w:rPr>
          </w:rPrChange>
        </w:rPr>
        <w:t xml:space="preserve"> #p=0.22, negative correlations</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22"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23" w:author="Hong Qin" w:date="2012-03-15T21:46:00Z">
            <w:rPr>
              <w:rFonts w:ascii="Courier New" w:eastAsiaTheme="minorHAnsi" w:hAnsi="Courier New" w:cs="Courier New"/>
              <w:color w:val="auto"/>
              <w:u w:val="single"/>
            </w:rPr>
          </w:rPrChange>
        </w:rPr>
        <w:t xml:space="preserve"> q("no")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24"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25"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26"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27"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28" w:author="Hong Qin" w:date="2012-03-15T21:46:00Z">
            <w:rPr>
              <w:rFonts w:ascii="Courier New" w:eastAsiaTheme="minorHAnsi" w:hAnsi="Courier New" w:cs="Courier New"/>
              <w:color w:val="auto"/>
              <w:u w:val="single"/>
            </w:rPr>
          </w:rPrChange>
        </w:rPr>
        <w:t xml:space="preserve"> ######### L0 ~ CLS</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29" w:author="Hong Qin" w:date="2012-03-15T21:46:00Z">
            <w:rPr>
              <w:rFonts w:ascii="Courier New" w:eastAsiaTheme="minorHAnsi" w:hAnsi="Courier New" w:cs="Courier New"/>
              <w:color w:val="auto"/>
              <w:u w:val="single"/>
            </w:rPr>
          </w:rPrChange>
        </w:rPr>
        <w:t>#summary( lm( tb$L0.all ~ tb$CLS) ) #p 0.011  R2=0.53 &lt;--</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30" w:author="Hong Qin" w:date="2012-03-15T21:46:00Z">
            <w:rPr>
              <w:rFonts w:ascii="Courier New" w:eastAsiaTheme="minorHAnsi" w:hAnsi="Courier New" w:cs="Courier New"/>
              <w:color w:val="auto"/>
              <w:u w:val="single"/>
            </w:rPr>
          </w:rPrChange>
        </w:rPr>
        <w:t>#summary( lm( tb$L0.all ~ tb$ARLS + tb$Tc + tb$CLS + tb$R0 + tb$G ) ) # none</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31" w:author="Hong Qin" w:date="2012-03-15T21:46:00Z">
            <w:rPr>
              <w:rFonts w:ascii="Courier New" w:eastAsiaTheme="minorHAnsi" w:hAnsi="Courier New" w:cs="Courier New"/>
              <w:color w:val="auto"/>
              <w:u w:val="single"/>
            </w:rPr>
          </w:rPrChange>
        </w:rPr>
        <w:t># only CLS shows connection</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32" w:author="Hong Qin" w:date="2012-03-15T21:46:00Z">
            <w:rPr>
              <w:rFonts w:ascii="Courier New" w:eastAsiaTheme="minorHAnsi" w:hAnsi="Courier New" w:cs="Courier New"/>
              <w:color w:val="auto"/>
              <w:u w:val="single"/>
            </w:rPr>
          </w:rPrChange>
        </w:rPr>
        <w:t>#summary( lm( tb$L0.small ~ tb$ARLS + tb$Tc + tb$CLS + tb$R0 + tb$G ) ) #none</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33" w:author="Hong Qin" w:date="2012-03-15T21:46:00Z">
            <w:rPr>
              <w:rFonts w:ascii="Courier New" w:eastAsiaTheme="minorHAnsi" w:hAnsi="Courier New" w:cs="Courier New"/>
              <w:color w:val="auto"/>
              <w:u w:val="single"/>
            </w:rPr>
          </w:rPrChange>
        </w:rPr>
        <w:t>#summary( lm( tb$L0.all ~ tb$ARLS) ) #p 0.49</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34" w:author="Hong Qin" w:date="2012-03-15T21:46:00Z">
            <w:rPr>
              <w:rFonts w:ascii="Courier New" w:eastAsiaTheme="minorHAnsi" w:hAnsi="Courier New" w:cs="Courier New"/>
              <w:color w:val="auto"/>
              <w:u w:val="single"/>
            </w:rPr>
          </w:rPrChange>
        </w:rPr>
        <w:t>#summary( lm( tb$L0.all ~ tb$ARLS + tb$CLS) ) #p 0.05, L0~CLS partial is p=0.02</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35" w:author="Hong Qin" w:date="2012-03-15T21:46:00Z">
            <w:rPr>
              <w:rFonts w:ascii="Courier New" w:eastAsiaTheme="minorHAnsi" w:hAnsi="Courier New" w:cs="Courier New"/>
              <w:color w:val="auto"/>
              <w:u w:val="single"/>
            </w:rPr>
          </w:rPrChange>
        </w:rPr>
        <w:t>#summary( lm( tb$L0.all ~ tb$Tc) ) #p 0.33</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36" w:author="Hong Qin" w:date="2012-03-15T21:46:00Z">
            <w:rPr>
              <w:rFonts w:ascii="Courier New" w:eastAsiaTheme="minorHAnsi" w:hAnsi="Courier New" w:cs="Courier New"/>
              <w:color w:val="auto"/>
              <w:u w:val="single"/>
            </w:rPr>
          </w:rPrChange>
        </w:rPr>
        <w:t xml:space="preserve">#summary( lm( tb$L0.all ~ tb$Tg) ) #p 55           </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37" w:author="Hong Qin" w:date="2012-03-15T21:46:00Z">
            <w:rPr>
              <w:rFonts w:ascii="Courier New" w:eastAsiaTheme="minorHAnsi" w:hAnsi="Courier New" w:cs="Courier New"/>
              <w:color w:val="auto"/>
              <w:u w:val="single"/>
            </w:rPr>
          </w:rPrChange>
        </w:rPr>
        <w:t>####### b.max ~ ARLS</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38" w:author="Hong Qin" w:date="2012-03-15T21:46:00Z">
            <w:rPr>
              <w:rFonts w:ascii="Courier New" w:eastAsiaTheme="minorHAnsi" w:hAnsi="Courier New" w:cs="Courier New"/>
              <w:color w:val="auto"/>
              <w:u w:val="single"/>
            </w:rPr>
          </w:rPrChange>
        </w:rPr>
        <w:t>summary( lm( tb$b.max ~ tb$ARLS + tb$Tc + tb$CLS + tb$R0 + tb$G + tb$L0.all ) ) #p 0.50</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39" w:author="Hong Qin" w:date="2012-03-15T21:46:00Z">
            <w:rPr>
              <w:rFonts w:ascii="Courier New" w:eastAsiaTheme="minorHAnsi" w:hAnsi="Courier New" w:cs="Courier New"/>
              <w:color w:val="auto"/>
              <w:u w:val="single"/>
            </w:rPr>
          </w:rPrChange>
        </w:rPr>
        <w:t>summary( lm( tb$b.max ~ tb$ARLS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40" w:author="Hong Qin" w:date="2012-03-15T21:46:00Z">
            <w:rPr>
              <w:rFonts w:ascii="Courier New" w:eastAsiaTheme="minorHAnsi" w:hAnsi="Courier New" w:cs="Courier New"/>
              <w:color w:val="auto"/>
              <w:u w:val="single"/>
            </w:rPr>
          </w:rPrChange>
        </w:rPr>
        <w:t>#Residual standard error: 0.06868 on 9 degrees of freedom</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41" w:author="Hong Qin" w:date="2012-03-15T21:46:00Z">
            <w:rPr>
              <w:rFonts w:ascii="Courier New" w:eastAsiaTheme="minorHAnsi" w:hAnsi="Courier New" w:cs="Courier New"/>
              <w:color w:val="auto"/>
              <w:u w:val="single"/>
            </w:rPr>
          </w:rPrChange>
        </w:rPr>
        <w:t>#Multiple R-Squared: 0.4122,     Adjusted R-squared: 0.3469</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42" w:author="Hong Qin" w:date="2012-03-15T21:46:00Z">
            <w:rPr>
              <w:rFonts w:ascii="Courier New" w:eastAsiaTheme="minorHAnsi" w:hAnsi="Courier New" w:cs="Courier New"/>
              <w:color w:val="auto"/>
              <w:u w:val="single"/>
            </w:rPr>
          </w:rPrChange>
        </w:rPr>
        <w:t>#F-statistic: 6.311 on 1 and 9 DF,  p-value: 0.0332</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43" w:author="Hong Qin" w:date="2012-03-15T21:46:00Z">
            <w:rPr>
              <w:rFonts w:ascii="Courier New" w:eastAsiaTheme="minorHAnsi" w:hAnsi="Courier New" w:cs="Courier New"/>
              <w:color w:val="auto"/>
              <w:u w:val="single"/>
            </w:rPr>
          </w:rPrChange>
        </w:rPr>
        <w:t>######## Lmax</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44" w:author="Hong Qin" w:date="2012-03-15T21:46:00Z">
            <w:rPr>
              <w:rFonts w:ascii="Courier New" w:eastAsiaTheme="minorHAnsi" w:hAnsi="Courier New" w:cs="Courier New"/>
              <w:color w:val="auto"/>
              <w:u w:val="single"/>
            </w:rPr>
          </w:rPrChange>
        </w:rPr>
        <w:t>summary( lm( tb$Lmax ~ tb$ARLS ))  #p 0.98</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45" w:author="Hong Qin" w:date="2012-03-15T21:46:00Z">
            <w:rPr>
              <w:rFonts w:ascii="Courier New" w:eastAsiaTheme="minorHAnsi" w:hAnsi="Courier New" w:cs="Courier New"/>
              <w:color w:val="auto"/>
              <w:u w:val="single"/>
            </w:rPr>
          </w:rPrChange>
        </w:rPr>
        <w:t>summary( lm( tb$TLmax ~ tb$ARLS + tb$Tc + tb$CLS + tb$R0 + tb$G + tb$L0.all + tb$b.max + tb$b.min + tb$Tdmax ) ) #none</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46" w:author="Hong Qin" w:date="2012-03-15T21:46:00Z">
            <w:rPr>
              <w:rFonts w:ascii="Courier New" w:eastAsiaTheme="minorHAnsi" w:hAnsi="Courier New" w:cs="Courier New"/>
              <w:color w:val="auto"/>
              <w:u w:val="single"/>
            </w:rPr>
          </w:rPrChange>
        </w:rPr>
        <w:t>summary( lm( tb$Lmax ~ tb$ARLS + tb$Tc + tb$CLS + tb$R0 + tb$G + tb$L0.all + tb$b.max + tb$b.min + tb$Tdmax )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47" w:author="Hong Qin" w:date="2012-03-15T21:46:00Z">
            <w:rPr>
              <w:rFonts w:ascii="Courier New" w:eastAsiaTheme="minorHAnsi" w:hAnsi="Courier New" w:cs="Courier New"/>
              <w:color w:val="auto"/>
              <w:u w:val="single"/>
            </w:rPr>
          </w:rPrChange>
        </w:rPr>
        <w:t># 0.05 ???  but one degree of freedom?? So, this is questionable.</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48" w:author="Hong Qin" w:date="2012-03-15T21:46:00Z">
            <w:rPr>
              <w:rFonts w:ascii="Courier New" w:eastAsiaTheme="minorHAnsi" w:hAnsi="Courier New" w:cs="Courier New"/>
              <w:color w:val="auto"/>
              <w:u w:val="single"/>
            </w:rPr>
          </w:rPrChange>
        </w:rPr>
        <w:t>##### Tg/Tc ~ ARLS</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49" w:author="Hong Qin" w:date="2012-03-15T21:46:00Z">
            <w:rPr>
              <w:rFonts w:ascii="Courier New" w:eastAsiaTheme="minorHAnsi" w:hAnsi="Courier New" w:cs="Courier New"/>
              <w:color w:val="auto"/>
              <w:u w:val="single"/>
            </w:rPr>
          </w:rPrChange>
        </w:rPr>
        <w:t>summary( lm( tb$Tg.vs.Tc ~ tb$ARLS)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50" w:author="Hong Qin" w:date="2012-03-15T21:46:00Z">
            <w:rPr>
              <w:rFonts w:ascii="Courier New" w:eastAsiaTheme="minorHAnsi" w:hAnsi="Courier New" w:cs="Courier New"/>
              <w:color w:val="auto"/>
              <w:u w:val="single"/>
            </w:rPr>
          </w:rPrChange>
        </w:rPr>
        <w:t># Residual standard error: 0.1861 on 9 degrees of freedom</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51" w:author="Hong Qin" w:date="2012-03-15T21:46:00Z">
            <w:rPr>
              <w:rFonts w:ascii="Courier New" w:eastAsiaTheme="minorHAnsi" w:hAnsi="Courier New" w:cs="Courier New"/>
              <w:color w:val="auto"/>
              <w:u w:val="single"/>
            </w:rPr>
          </w:rPrChange>
        </w:rPr>
        <w:t># Multiple R-Squared: 0.5551,     Adjusted R-squared: 0.5057</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52" w:author="Hong Qin" w:date="2012-03-15T21:46:00Z">
            <w:rPr>
              <w:rFonts w:ascii="Courier New" w:eastAsiaTheme="minorHAnsi" w:hAnsi="Courier New" w:cs="Courier New"/>
              <w:color w:val="auto"/>
              <w:u w:val="single"/>
            </w:rPr>
          </w:rPrChange>
        </w:rPr>
        <w:t># F-statistic: 11.23 on 1 and 9 DF,  p-value: 0.00851</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53" w:author="Hong Qin" w:date="2012-03-15T21:46:00Z">
            <w:rPr>
              <w:rFonts w:ascii="Courier New" w:eastAsiaTheme="minorHAnsi" w:hAnsi="Courier New" w:cs="Courier New"/>
              <w:color w:val="auto"/>
              <w:u w:val="single"/>
            </w:rPr>
          </w:rPrChange>
        </w:rPr>
        <w:t>summary( lm( tb$CLS.vs.Tc ~ tb$Tg.vs.Tc ))  #p 0.35</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54" w:author="Hong Qin" w:date="2012-03-15T21:46:00Z">
            <w:rPr>
              <w:rFonts w:ascii="Courier New" w:eastAsiaTheme="minorHAnsi" w:hAnsi="Courier New" w:cs="Courier New"/>
              <w:color w:val="auto"/>
              <w:u w:val="single"/>
            </w:rPr>
          </w:rPrChange>
        </w:rPr>
        <w:t>summary( lm( tb$Tg.vs.Tc ~ tb$Lmax + tb$ARLS + tb$Tc + tb$CLS + tb$R0 + tb$G + tb$L0.all + tb$b.max + tb$b.min + tb$Tdmax )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55" w:author="Hong Qin" w:date="2012-03-15T21:46:00Z">
            <w:rPr>
              <w:rFonts w:ascii="Courier New" w:eastAsiaTheme="minorHAnsi" w:hAnsi="Courier New" w:cs="Courier New"/>
              <w:color w:val="auto"/>
              <w:u w:val="single"/>
            </w:rPr>
          </w:rPrChange>
        </w:rPr>
        <w:t>## 0.05 ???</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56" w:author="Hong Qin" w:date="2012-03-15T21:46:00Z">
            <w:rPr>
              <w:rFonts w:ascii="Courier New" w:eastAsiaTheme="minorHAnsi" w:hAnsi="Courier New" w:cs="Courier New"/>
              <w:color w:val="auto"/>
              <w:u w:val="single"/>
            </w:rPr>
          </w:rPrChange>
        </w:rPr>
        <w:t>postscript("110706.L0-CLS.ps", width=6,height=6, horizontal=F)</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57" w:author="Hong Qin" w:date="2012-03-15T21:46:00Z">
            <w:rPr>
              <w:rFonts w:ascii="Courier New" w:eastAsiaTheme="minorHAnsi" w:hAnsi="Courier New" w:cs="Courier New"/>
              <w:color w:val="auto"/>
              <w:u w:val="single"/>
            </w:rPr>
          </w:rPrChange>
        </w:rPr>
        <w:t>m.L0 = lm( tb$L0.all ~ tb$CLS)</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58" w:author="Hong Qin" w:date="2012-03-15T21:46:00Z">
            <w:rPr>
              <w:rFonts w:ascii="Courier New" w:eastAsiaTheme="minorHAnsi" w:hAnsi="Courier New" w:cs="Courier New"/>
              <w:color w:val="auto"/>
              <w:u w:val="single"/>
            </w:rPr>
          </w:rPrChange>
        </w:rPr>
        <w:t>plot(tb$L0.all ~ tb$CLS, xlab="CLS",ylab="L0",main="L0 ~ CLS", pch=16, xlim=c(2,18), ylim=c(0.05,0.26)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59" w:author="Hong Qin" w:date="2012-03-15T21:46:00Z">
            <w:rPr>
              <w:rFonts w:ascii="Courier New" w:eastAsiaTheme="minorHAnsi" w:hAnsi="Courier New" w:cs="Courier New"/>
              <w:color w:val="auto"/>
              <w:u w:val="single"/>
            </w:rPr>
          </w:rPrChange>
        </w:rPr>
        <w:t>abline( m.L0, col="red");</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60" w:author="Hong Qin" w:date="2012-03-15T21:46:00Z">
            <w:rPr>
              <w:rFonts w:ascii="Courier New" w:eastAsiaTheme="minorHAnsi" w:hAnsi="Courier New" w:cs="Courier New"/>
              <w:color w:val="auto"/>
              <w:u w:val="single"/>
            </w:rPr>
          </w:rPrChange>
        </w:rPr>
        <w:t xml:space="preserve">x = numeric( length(tb$CLS) ); names(x) = as.character( tb$strains );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61" w:author="Hong Qin" w:date="2012-03-15T21:46:00Z">
            <w:rPr>
              <w:rFonts w:ascii="Courier New" w:eastAsiaTheme="minorHAnsi" w:hAnsi="Courier New" w:cs="Courier New"/>
              <w:color w:val="auto"/>
              <w:u w:val="single"/>
            </w:rPr>
          </w:rPrChange>
        </w:rPr>
        <w:t>y =x;</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62" w:author="Hong Qin" w:date="2012-03-15T21:46:00Z">
            <w:rPr>
              <w:rFonts w:ascii="Courier New" w:eastAsiaTheme="minorHAnsi" w:hAnsi="Courier New" w:cs="Courier New"/>
              <w:color w:val="auto"/>
              <w:u w:val="single"/>
            </w:rPr>
          </w:rPrChange>
        </w:rPr>
        <w:t>y[c("M34", "M5",  "M32", "M8")] = c(0.002, -0.01, -0.01, -0.01 )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63" w:author="Hong Qin" w:date="2012-03-15T21:46:00Z">
            <w:rPr>
              <w:rFonts w:ascii="Courier New" w:eastAsiaTheme="minorHAnsi" w:hAnsi="Courier New" w:cs="Courier New"/>
              <w:color w:val="auto"/>
              <w:u w:val="single"/>
            </w:rPr>
          </w:rPrChange>
        </w:rPr>
        <w:t>strains = as.character(tb$strain); names(strains) = tb$strain</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64" w:author="Hong Qin" w:date="2012-03-15T21:46:00Z">
            <w:rPr>
              <w:rFonts w:ascii="Courier New" w:eastAsiaTheme="minorHAnsi" w:hAnsi="Courier New" w:cs="Courier New"/>
              <w:color w:val="auto"/>
              <w:u w:val="single"/>
            </w:rPr>
          </w:rPrChange>
        </w:rPr>
        <w:t>#pos = x; pos=NA;</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65" w:author="Hong Qin" w:date="2012-03-15T21:46:00Z">
            <w:rPr>
              <w:rFonts w:ascii="Courier New" w:eastAsiaTheme="minorHAnsi" w:hAnsi="Courier New" w:cs="Courier New"/>
              <w:color w:val="auto"/>
              <w:u w:val="single"/>
            </w:rPr>
          </w:rPrChange>
        </w:rPr>
        <w:t>strains["M5"] = "     M5";</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66" w:author="Hong Qin" w:date="2012-03-15T21:46:00Z">
            <w:rPr>
              <w:rFonts w:ascii="Courier New" w:eastAsiaTheme="minorHAnsi" w:hAnsi="Courier New" w:cs="Courier New"/>
              <w:color w:val="auto"/>
              <w:u w:val="single"/>
            </w:rPr>
          </w:rPrChange>
        </w:rPr>
        <w:t>text( tb$CLS, tb$L0.all+y+0.004, strains);</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67" w:author="Hong Qin" w:date="2012-03-15T21:46:00Z">
            <w:rPr>
              <w:rFonts w:ascii="Courier New" w:eastAsiaTheme="minorHAnsi" w:hAnsi="Courier New" w:cs="Courier New"/>
              <w:color w:val="auto"/>
              <w:u w:val="single"/>
            </w:rPr>
          </w:rPrChange>
        </w:rPr>
        <w:t>dev.off();</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68" w:author="Hong Qin" w:date="2012-03-15T21:46:00Z">
            <w:rPr>
              <w:rFonts w:ascii="Courier New" w:eastAsiaTheme="minorHAnsi" w:hAnsi="Courier New" w:cs="Courier New"/>
              <w:color w:val="auto"/>
              <w:u w:val="single"/>
            </w:rPr>
          </w:rPrChange>
        </w:rPr>
        <w:t>#########110606Mon regression:</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69" w:author="Hong Qin" w:date="2012-03-15T21:46:00Z">
            <w:rPr>
              <w:rFonts w:ascii="Courier New" w:eastAsiaTheme="minorHAnsi" w:hAnsi="Courier New" w:cs="Courier New"/>
              <w:color w:val="auto"/>
              <w:u w:val="single"/>
            </w:rPr>
          </w:rPrChange>
        </w:rPr>
        <w:t xml:space="preserve"> summary( lm( ARLS ~ Tg, data=tb) ); #p = 0.36</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70" w:author="Hong Qin" w:date="2012-03-15T21:46:00Z">
            <w:rPr>
              <w:rFonts w:ascii="Courier New" w:eastAsiaTheme="minorHAnsi" w:hAnsi="Courier New" w:cs="Courier New"/>
              <w:color w:val="auto"/>
              <w:u w:val="single"/>
            </w:rPr>
          </w:rPrChange>
        </w:rPr>
        <w:t xml:space="preserve"> summary( lm( ARLS ~ Tc, data=tb) ); # p 0.48</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71" w:author="Hong Qin" w:date="2012-03-15T21:46:00Z">
            <w:rPr>
              <w:rFonts w:ascii="Courier New" w:eastAsiaTheme="minorHAnsi" w:hAnsi="Courier New" w:cs="Courier New"/>
              <w:color w:val="auto"/>
              <w:u w:val="single"/>
            </w:rPr>
          </w:rPrChange>
        </w:rPr>
        <w:t xml:space="preserve"> summary( lm( ARLS ~ Tmmax, data=tb) ); #p 0.59</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72" w:author="Hong Qin" w:date="2012-03-15T21:46:00Z">
            <w:rPr>
              <w:rFonts w:ascii="Courier New" w:eastAsiaTheme="minorHAnsi" w:hAnsi="Courier New" w:cs="Courier New"/>
              <w:color w:val="auto"/>
              <w:u w:val="single"/>
            </w:rPr>
          </w:rPrChange>
        </w:rPr>
        <w:t xml:space="preserve"> summary( lm( ARLS ~ Tbmax, data=tb) ); #p 0.36</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73" w:author="Hong Qin" w:date="2012-03-15T21:46:00Z">
            <w:rPr>
              <w:rFonts w:ascii="Courier New" w:eastAsiaTheme="minorHAnsi" w:hAnsi="Courier New" w:cs="Courier New"/>
              <w:color w:val="auto"/>
              <w:u w:val="single"/>
            </w:rPr>
          </w:rPrChange>
        </w:rPr>
        <w:t xml:space="preserve"> summary( lm( ARLS ~ Td, data=tb) ); #p 0.93</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74" w:author="Hong Qin" w:date="2012-03-15T21:46:00Z">
            <w:rPr>
              <w:rFonts w:ascii="Courier New" w:eastAsiaTheme="minorHAnsi" w:hAnsi="Courier New" w:cs="Courier New"/>
              <w:color w:val="auto"/>
              <w:u w:val="single"/>
            </w:rPr>
          </w:rPrChange>
        </w:rPr>
        <w:t xml:space="preserve">### begin ####ARLS ~ b.max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75" w:author="Hong Qin" w:date="2012-03-15T21:46:00Z">
            <w:rPr>
              <w:rFonts w:ascii="Courier New" w:eastAsiaTheme="minorHAnsi" w:hAnsi="Courier New" w:cs="Courier New"/>
              <w:color w:val="auto"/>
              <w:u w:val="single"/>
            </w:rPr>
          </w:rPrChange>
        </w:rPr>
        <w:t xml:space="preserve"> summary( lm( ARLS ~ b.max, data=tb) ); #p 0.06455</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76"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77" w:author="Hong Qin" w:date="2012-03-15T21:46:00Z">
            <w:rPr>
              <w:rFonts w:ascii="Courier New" w:eastAsiaTheme="minorHAnsi" w:hAnsi="Courier New" w:cs="Courier New"/>
              <w:color w:val="auto"/>
              <w:u w:val="single"/>
            </w:rPr>
          </w:rPrChange>
        </w:rPr>
        <w:t xml:space="preserve"> long.arls  = tb$b.max[ tb$ARLS &gt; 33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78" w:author="Hong Qin" w:date="2012-03-15T21:46:00Z">
            <w:rPr>
              <w:rFonts w:ascii="Courier New" w:eastAsiaTheme="minorHAnsi" w:hAnsi="Courier New" w:cs="Courier New"/>
              <w:color w:val="auto"/>
              <w:u w:val="single"/>
            </w:rPr>
          </w:rPrChange>
        </w:rPr>
        <w:t xml:space="preserve"> short.arls = tb$b.max[ tb$ARLS &lt; 33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79" w:author="Hong Qin" w:date="2012-03-15T21:46:00Z">
            <w:rPr>
              <w:rFonts w:ascii="Courier New" w:eastAsiaTheme="minorHAnsi" w:hAnsi="Courier New" w:cs="Courier New"/>
              <w:color w:val="auto"/>
              <w:u w:val="single"/>
            </w:rPr>
          </w:rPrChange>
        </w:rPr>
        <w:t xml:space="preserve"> t.test( long.arls, short.arls)   # 0.02863</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80"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81" w:author="Hong Qin" w:date="2012-03-15T21:46:00Z">
            <w:rPr>
              <w:rFonts w:ascii="Courier New" w:eastAsiaTheme="minorHAnsi" w:hAnsi="Courier New" w:cs="Courier New"/>
              <w:color w:val="auto"/>
              <w:u w:val="single"/>
            </w:rPr>
          </w:rPrChange>
        </w:rPr>
        <w:t xml:space="preserve"> tb.tmp = tb[, c("ARLS", "b.max")]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82" w:author="Hong Qin" w:date="2012-03-15T21:46:00Z">
            <w:rPr>
              <w:rFonts w:ascii="Courier New" w:eastAsiaTheme="minorHAnsi" w:hAnsi="Courier New" w:cs="Courier New"/>
              <w:color w:val="auto"/>
              <w:u w:val="single"/>
            </w:rPr>
          </w:rPrChange>
        </w:rPr>
        <w:t xml:space="preserve"> tb.tmp$by.arls = ifelse( tb$ARLS  &gt;33, 1, 0)</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83" w:author="Hong Qin" w:date="2012-03-15T21:46:00Z">
            <w:rPr>
              <w:rFonts w:ascii="Courier New" w:eastAsiaTheme="minorHAnsi" w:hAnsi="Courier New" w:cs="Courier New"/>
              <w:color w:val="auto"/>
              <w:u w:val="single"/>
            </w:rPr>
          </w:rPrChange>
        </w:rPr>
        <w:t xml:space="preserve"> tb.tmp$by.b    = ifelse( tb$b.max &gt; 0.16, 1, 0)</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84" w:author="Hong Qin" w:date="2012-03-15T21:46:00Z">
            <w:rPr>
              <w:rFonts w:ascii="Courier New" w:eastAsiaTheme="minorHAnsi" w:hAnsi="Courier New" w:cs="Courier New"/>
              <w:color w:val="auto"/>
              <w:u w:val="single"/>
            </w:rPr>
          </w:rPrChange>
        </w:rPr>
        <w:lastRenderedPageBreak/>
        <w:t xml:space="preserve"> # wrong:: fisher.test( tb.tmp[,c("by.arls","by.b")]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85" w:author="Hong Qin" w:date="2012-03-15T21:46:00Z">
            <w:rPr>
              <w:rFonts w:ascii="Courier New" w:eastAsiaTheme="minorHAnsi" w:hAnsi="Courier New" w:cs="Courier New"/>
              <w:color w:val="auto"/>
              <w:u w:val="single"/>
            </w:rPr>
          </w:rPrChange>
        </w:rPr>
        <w:t xml:space="preserve"> tmp = table( tb.tmp[,c("by.arls","by.b")]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86" w:author="Hong Qin" w:date="2012-03-15T21:46:00Z">
            <w:rPr>
              <w:rFonts w:ascii="Courier New" w:eastAsiaTheme="minorHAnsi" w:hAnsi="Courier New" w:cs="Courier New"/>
              <w:color w:val="auto"/>
              <w:u w:val="single"/>
            </w:rPr>
          </w:rPrChange>
        </w:rPr>
        <w:t xml:space="preserve"> fisher.test( tmp ); #p 0.06</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87" w:author="Hong Qin" w:date="2012-03-15T21:46:00Z">
            <w:rPr>
              <w:rFonts w:ascii="Courier New" w:eastAsiaTheme="minorHAnsi" w:hAnsi="Courier New" w:cs="Courier New"/>
              <w:color w:val="auto"/>
              <w:u w:val="single"/>
            </w:rPr>
          </w:rPrChange>
        </w:rPr>
        <w:t xml:space="preserve"> pdf("3c.031908.arls.bmax.pdf", width=6, height=6,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88" w:author="Hong Qin" w:date="2012-03-15T21:46:00Z">
            <w:rPr>
              <w:rFonts w:ascii="Courier New" w:eastAsiaTheme="minorHAnsi" w:hAnsi="Courier New" w:cs="Courier New"/>
              <w:color w:val="auto"/>
              <w:u w:val="single"/>
            </w:rPr>
          </w:rPrChange>
        </w:rPr>
        <w:t xml:space="preserve"> m1 = lm( b.max ~ ARLS, data=tb);</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89" w:author="Hong Qin" w:date="2012-03-15T21:46:00Z">
            <w:rPr>
              <w:rFonts w:ascii="Courier New" w:eastAsiaTheme="minorHAnsi" w:hAnsi="Courier New" w:cs="Courier New"/>
              <w:color w:val="auto"/>
              <w:u w:val="single"/>
            </w:rPr>
          </w:rPrChange>
        </w:rPr>
        <w:t xml:space="preserve"> plot( b.max ~ ARLS, data=tb, pch=16, col="black", xlim=c(22,40), ylim=c(0.02, 0.3)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90" w:author="Hong Qin" w:date="2012-03-15T21:46:00Z">
            <w:rPr>
              <w:rFonts w:ascii="Courier New" w:eastAsiaTheme="minorHAnsi" w:hAnsi="Courier New" w:cs="Courier New"/>
              <w:color w:val="auto"/>
              <w:u w:val="single"/>
            </w:rPr>
          </w:rPrChange>
        </w:rPr>
        <w:t xml:space="preserve"> abline( m1 , col= "black", lty=2);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91" w:author="Hong Qin" w:date="2012-03-15T21:46:00Z">
            <w:rPr>
              <w:rFonts w:ascii="Courier New" w:eastAsiaTheme="minorHAnsi" w:hAnsi="Courier New" w:cs="Courier New"/>
              <w:color w:val="auto"/>
              <w:u w:val="single"/>
            </w:rPr>
          </w:rPrChange>
        </w:rPr>
        <w:t xml:space="preserve"> y = tb$b.max +0.01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92" w:author="Hong Qin" w:date="2012-03-15T21:46:00Z">
            <w:rPr>
              <w:rFonts w:ascii="Courier New" w:eastAsiaTheme="minorHAnsi" w:hAnsi="Courier New" w:cs="Courier New"/>
              <w:color w:val="auto"/>
              <w:u w:val="single"/>
            </w:rPr>
          </w:rPrChange>
        </w:rPr>
        <w:t xml:space="preserve"> names(y) = as.character( tb$strain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93" w:author="Hong Qin" w:date="2012-03-15T21:46:00Z">
            <w:rPr>
              <w:rFonts w:ascii="Courier New" w:eastAsiaTheme="minorHAnsi" w:hAnsi="Courier New" w:cs="Courier New"/>
              <w:color w:val="auto"/>
              <w:u w:val="single"/>
            </w:rPr>
          </w:rPrChange>
        </w:rPr>
        <w:t xml:space="preserve"> y[c("M32" )] = y[c("M32" )] - 0.02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94" w:author="Hong Qin" w:date="2012-03-15T21:46:00Z">
            <w:rPr>
              <w:rFonts w:ascii="Courier New" w:eastAsiaTheme="minorHAnsi" w:hAnsi="Courier New" w:cs="Courier New"/>
              <w:color w:val="auto"/>
              <w:u w:val="single"/>
            </w:rPr>
          </w:rPrChange>
        </w:rPr>
        <w:t xml:space="preserve"> y[c("YPS163" )] = y[c("YPS163" )] - 0.02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95" w:author="Hong Qin" w:date="2012-03-15T21:46:00Z">
            <w:rPr>
              <w:rFonts w:ascii="Courier New" w:eastAsiaTheme="minorHAnsi" w:hAnsi="Courier New" w:cs="Courier New"/>
              <w:color w:val="auto"/>
              <w:u w:val="single"/>
            </w:rPr>
          </w:rPrChange>
        </w:rPr>
        <w:t xml:space="preserve"> x = tb$ARLS +0.5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96" w:author="Hong Qin" w:date="2012-03-15T21:46:00Z">
            <w:rPr>
              <w:rFonts w:ascii="Courier New" w:eastAsiaTheme="minorHAnsi" w:hAnsi="Courier New" w:cs="Courier New"/>
              <w:color w:val="auto"/>
              <w:u w:val="single"/>
            </w:rPr>
          </w:rPrChange>
        </w:rPr>
        <w:t xml:space="preserve"> x[c("M1-2")] = x[c("M1-2")] - 2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97" w:author="Hong Qin" w:date="2012-03-15T21:46:00Z">
            <w:rPr>
              <w:rFonts w:ascii="Courier New" w:eastAsiaTheme="minorHAnsi" w:hAnsi="Courier New" w:cs="Courier New"/>
              <w:color w:val="auto"/>
              <w:u w:val="single"/>
            </w:rPr>
          </w:rPrChange>
        </w:rPr>
        <w:t xml:space="preserve"> text( x, y, tb$strain);</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98" w:author="Hong Qin" w:date="2012-03-15T21:46:00Z">
            <w:rPr>
              <w:rFonts w:ascii="Courier New" w:eastAsiaTheme="minorHAnsi" w:hAnsi="Courier New" w:cs="Courier New"/>
              <w:color w:val="auto"/>
              <w:u w:val="single"/>
            </w:rPr>
          </w:rPrChange>
        </w:rPr>
        <w:t xml:space="preserve"> text( 25, 0.27, "R2=0.34 p=0.059")</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299" w:author="Hong Qin" w:date="2012-03-15T21:46:00Z">
            <w:rPr>
              <w:rFonts w:ascii="Courier New" w:eastAsiaTheme="minorHAnsi" w:hAnsi="Courier New" w:cs="Courier New"/>
              <w:color w:val="auto"/>
              <w:u w:val="single"/>
            </w:rPr>
          </w:rPrChange>
        </w:rPr>
        <w:t xml:space="preserve"> dev.off();</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00" w:author="Hong Qin" w:date="2012-03-15T21:46:00Z">
            <w:rPr>
              <w:rFonts w:ascii="Courier New" w:eastAsiaTheme="minorHAnsi" w:hAnsi="Courier New" w:cs="Courier New"/>
              <w:color w:val="auto"/>
              <w:u w:val="single"/>
            </w:rPr>
          </w:rPrChange>
        </w:rPr>
        <w:t xml:space="preserve">###end #######ARLS ~ b.max </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01" w:author="Hong Qin" w:date="2012-03-15T21:46:00Z">
            <w:rPr>
              <w:rFonts w:ascii="Courier New" w:eastAsiaTheme="minorHAnsi" w:hAnsi="Courier New" w:cs="Courier New"/>
              <w:color w:val="auto"/>
              <w:u w:val="single"/>
            </w:rPr>
          </w:rPrChange>
        </w:rPr>
        <w:t>### begin ALRS ~ (Tg-Tc)/Tc</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02" w:author="Hong Qin" w:date="2012-03-15T21:46:00Z">
            <w:rPr>
              <w:rFonts w:ascii="Courier New" w:eastAsiaTheme="minorHAnsi" w:hAnsi="Courier New" w:cs="Courier New"/>
              <w:color w:val="auto"/>
              <w:u w:val="single"/>
            </w:rPr>
          </w:rPrChange>
        </w:rPr>
        <w:t xml:space="preserve"> tb$frac.gc = (tb$Tg - tb$Tc) / tb$Tc;</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03" w:author="Hong Qin" w:date="2012-03-15T21:46:00Z">
            <w:rPr>
              <w:rFonts w:ascii="Courier New" w:eastAsiaTheme="minorHAnsi" w:hAnsi="Courier New" w:cs="Courier New"/>
              <w:color w:val="auto"/>
              <w:u w:val="single"/>
            </w:rPr>
          </w:rPrChange>
        </w:rPr>
        <w:t xml:space="preserve"> tb$frac.bm = (tb$Tbmax - tb$Tmmax) / tb$Tmmax;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04"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05" w:author="Hong Qin" w:date="2012-03-15T21:46:00Z">
            <w:rPr>
              <w:rFonts w:ascii="Courier New" w:eastAsiaTheme="minorHAnsi" w:hAnsi="Courier New" w:cs="Courier New"/>
              <w:color w:val="auto"/>
              <w:u w:val="single"/>
            </w:rPr>
          </w:rPrChange>
        </w:rPr>
        <w:t xml:space="preserve"> summary( lm( ARLS ~ Tg:Tc, data=tb)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06" w:author="Hong Qin" w:date="2012-03-15T21:46:00Z">
            <w:rPr>
              <w:rFonts w:ascii="Courier New" w:eastAsiaTheme="minorHAnsi" w:hAnsi="Courier New" w:cs="Courier New"/>
              <w:color w:val="auto"/>
              <w:u w:val="single"/>
            </w:rPr>
          </w:rPrChange>
        </w:rPr>
        <w:t xml:space="preserve"> summary( lm( ARLS ~ frac.gc, data=tb)) # p 0.007</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07" w:author="Hong Qin" w:date="2012-03-15T21:46:00Z">
            <w:rPr>
              <w:rFonts w:ascii="Courier New" w:eastAsiaTheme="minorHAnsi" w:hAnsi="Courier New" w:cs="Courier New"/>
              <w:color w:val="auto"/>
              <w:u w:val="single"/>
            </w:rPr>
          </w:rPrChange>
        </w:rPr>
        <w:t xml:space="preserve"> summary( lm( ARLS ~ frac.bm, data=tb)) # p 0.01</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08" w:author="Hong Qin" w:date="2012-03-15T21:46:00Z">
            <w:rPr>
              <w:rFonts w:ascii="Courier New" w:eastAsiaTheme="minorHAnsi" w:hAnsi="Courier New" w:cs="Courier New"/>
              <w:color w:val="auto"/>
              <w:u w:val="single"/>
            </w:rPr>
          </w:rPrChange>
        </w:rPr>
        <w:t xml:space="preserve"> pdf("3a.031908.Tg-Tc.arls.pdf",width=6,height=6);</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09" w:author="Hong Qin" w:date="2012-03-15T21:46:00Z">
            <w:rPr>
              <w:rFonts w:ascii="Courier New" w:eastAsiaTheme="minorHAnsi" w:hAnsi="Courier New" w:cs="Courier New"/>
              <w:color w:val="auto"/>
              <w:u w:val="single"/>
            </w:rPr>
          </w:rPrChange>
        </w:rPr>
        <w:t xml:space="preserve"> plot( tb$Tg.vs.Tc ~ tb$ARLS, pch=16, col="black", xlim=c(22,40), ylim=c(0.8,1.9),xlab="ARLS",ylab="Tg/Tc"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10" w:author="Hong Qin" w:date="2012-03-15T21:46:00Z">
            <w:rPr>
              <w:rFonts w:ascii="Courier New" w:eastAsiaTheme="minorHAnsi" w:hAnsi="Courier New" w:cs="Courier New"/>
              <w:color w:val="auto"/>
              <w:u w:val="single"/>
            </w:rPr>
          </w:rPrChange>
        </w:rPr>
        <w:t xml:space="preserve"> m2 = lm( tb$Tg.vs.Tc ~ tb$ARLS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11" w:author="Hong Qin" w:date="2012-03-15T21:46:00Z">
            <w:rPr>
              <w:rFonts w:ascii="Courier New" w:eastAsiaTheme="minorHAnsi" w:hAnsi="Courier New" w:cs="Courier New"/>
              <w:color w:val="auto"/>
              <w:u w:val="single"/>
            </w:rPr>
          </w:rPrChange>
        </w:rPr>
        <w:t xml:space="preserve"> abline( m2 , col= "black", lty=2);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12" w:author="Hong Qin" w:date="2012-03-15T21:46:00Z">
            <w:rPr>
              <w:rFonts w:ascii="Courier New" w:eastAsiaTheme="minorHAnsi" w:hAnsi="Courier New" w:cs="Courier New"/>
              <w:color w:val="auto"/>
              <w:u w:val="single"/>
            </w:rPr>
          </w:rPrChange>
        </w:rPr>
        <w:t xml:space="preserve"> y = tb$Tg.vs.Tc + 0.01</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13" w:author="Hong Qin" w:date="2012-03-15T21:46:00Z">
            <w:rPr>
              <w:rFonts w:ascii="Courier New" w:eastAsiaTheme="minorHAnsi" w:hAnsi="Courier New" w:cs="Courier New"/>
              <w:color w:val="auto"/>
              <w:u w:val="single"/>
            </w:rPr>
          </w:rPrChange>
        </w:rPr>
        <w:t xml:space="preserve"> names(y) = as.character( tb$strain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14" w:author="Hong Qin" w:date="2012-03-15T21:46:00Z">
            <w:rPr>
              <w:rFonts w:ascii="Courier New" w:eastAsiaTheme="minorHAnsi" w:hAnsi="Courier New" w:cs="Courier New"/>
              <w:color w:val="auto"/>
              <w:u w:val="single"/>
            </w:rPr>
          </w:rPrChange>
        </w:rPr>
        <w:t xml:space="preserve"> #y[c("M32" )] = y[c("M32" )] - 0.02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15" w:author="Hong Qin" w:date="2012-03-15T21:46:00Z">
            <w:rPr>
              <w:rFonts w:ascii="Courier New" w:eastAsiaTheme="minorHAnsi" w:hAnsi="Courier New" w:cs="Courier New"/>
              <w:color w:val="auto"/>
              <w:u w:val="single"/>
            </w:rPr>
          </w:rPrChange>
        </w:rPr>
        <w:t xml:space="preserve"> x = tb$ARLS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16" w:author="Hong Qin" w:date="2012-03-15T21:46:00Z">
            <w:rPr>
              <w:rFonts w:ascii="Courier New" w:eastAsiaTheme="minorHAnsi" w:hAnsi="Courier New" w:cs="Courier New"/>
              <w:color w:val="auto"/>
              <w:u w:val="single"/>
            </w:rPr>
          </w:rPrChange>
        </w:rPr>
        <w:t xml:space="preserve"> #x[c("M1-2")] = x[c("M1-2")] - 2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17" w:author="Hong Qin" w:date="2012-03-15T21:46:00Z">
            <w:rPr>
              <w:rFonts w:ascii="Courier New" w:eastAsiaTheme="minorHAnsi" w:hAnsi="Courier New" w:cs="Courier New"/>
              <w:color w:val="auto"/>
              <w:u w:val="single"/>
            </w:rPr>
          </w:rPrChange>
        </w:rPr>
        <w:t xml:space="preserve"> text( x, y, tb$strain, pos=4);</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18" w:author="Hong Qin" w:date="2012-03-15T21:46:00Z">
            <w:rPr>
              <w:rFonts w:ascii="Courier New" w:eastAsiaTheme="minorHAnsi" w:hAnsi="Courier New" w:cs="Courier New"/>
              <w:color w:val="auto"/>
              <w:u w:val="single"/>
            </w:rPr>
          </w:rPrChange>
        </w:rPr>
        <w:t xml:space="preserve"> text( 27, 1.7, "R2=0.56, p=0.008")</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19" w:author="Hong Qin" w:date="2012-03-15T21:46:00Z">
            <w:rPr>
              <w:rFonts w:ascii="Courier New" w:eastAsiaTheme="minorHAnsi" w:hAnsi="Courier New" w:cs="Courier New"/>
              <w:color w:val="auto"/>
              <w:u w:val="single"/>
            </w:rPr>
          </w:rPrChange>
        </w:rPr>
        <w:t xml:space="preserve"> dev.off();</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20" w:author="Hong Qin" w:date="2012-03-15T21:46:00Z">
            <w:rPr>
              <w:rFonts w:ascii="Courier New" w:eastAsiaTheme="minorHAnsi" w:hAnsi="Courier New" w:cs="Courier New"/>
              <w:color w:val="auto"/>
              <w:u w:val="single"/>
            </w:rPr>
          </w:rPrChange>
        </w:rPr>
        <w:t xml:space="preserve"> pdf("3b.031908.Trmax-Tmmax.arls.pdf",width=6,height=6);</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21" w:author="Hong Qin" w:date="2012-03-15T21:46:00Z">
            <w:rPr>
              <w:rFonts w:ascii="Courier New" w:eastAsiaTheme="minorHAnsi" w:hAnsi="Courier New" w:cs="Courier New"/>
              <w:color w:val="auto"/>
              <w:u w:val="single"/>
            </w:rPr>
          </w:rPrChange>
        </w:rPr>
        <w:t xml:space="preserve"> m3   = lm( frac.bm ~ ARLS, data=tb);</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22" w:author="Hong Qin" w:date="2012-03-15T21:46:00Z">
            <w:rPr>
              <w:rFonts w:ascii="Courier New" w:eastAsiaTheme="minorHAnsi" w:hAnsi="Courier New" w:cs="Courier New"/>
              <w:color w:val="auto"/>
              <w:u w:val="single"/>
            </w:rPr>
          </w:rPrChange>
        </w:rPr>
        <w:t xml:space="preserve"> tb$Trmax.vs.Tmmax = tb$Tbmax / tb$Tmmax</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23" w:author="Hong Qin" w:date="2012-03-15T21:46:00Z">
            <w:rPr>
              <w:rFonts w:ascii="Courier New" w:eastAsiaTheme="minorHAnsi" w:hAnsi="Courier New" w:cs="Courier New"/>
              <w:color w:val="auto"/>
              <w:u w:val="single"/>
            </w:rPr>
          </w:rPrChange>
        </w:rPr>
        <w:t xml:space="preserve"> m3.2 = lm( Trmax.vs.Tmmax ~ ARLS, data=tb);</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24" w:author="Hong Qin" w:date="2012-03-15T21:46:00Z">
            <w:rPr>
              <w:rFonts w:ascii="Courier New" w:eastAsiaTheme="minorHAnsi" w:hAnsi="Courier New" w:cs="Courier New"/>
              <w:color w:val="auto"/>
              <w:u w:val="single"/>
            </w:rPr>
          </w:rPrChange>
        </w:rPr>
        <w:t xml:space="preserve"> plot( Trmax.vs.Tmmax ~ ARLS, data=tb, pch=16, col="black", xlab="ARLS", ylab="Trmax/Tmmax",</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25" w:author="Hong Qin" w:date="2012-03-15T21:46:00Z">
            <w:rPr>
              <w:rFonts w:ascii="Courier New" w:eastAsiaTheme="minorHAnsi" w:hAnsi="Courier New" w:cs="Courier New"/>
              <w:color w:val="auto"/>
              <w:u w:val="single"/>
            </w:rPr>
          </w:rPrChange>
        </w:rPr>
        <w:t xml:space="preserve">         # main="(Tmax.g-Tmax.m/Tmax.m) ~ ARLS",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26" w:author="Hong Qin" w:date="2012-03-15T21:46:00Z">
            <w:rPr>
              <w:rFonts w:ascii="Courier New" w:eastAsiaTheme="minorHAnsi" w:hAnsi="Courier New" w:cs="Courier New"/>
              <w:color w:val="auto"/>
              <w:u w:val="single"/>
            </w:rPr>
          </w:rPrChange>
        </w:rPr>
        <w:t xml:space="preserve">         xlim=c(22,40)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27" w:author="Hong Qin" w:date="2012-03-15T21:46:00Z">
            <w:rPr>
              <w:rFonts w:ascii="Courier New" w:eastAsiaTheme="minorHAnsi" w:hAnsi="Courier New" w:cs="Courier New"/>
              <w:color w:val="auto"/>
              <w:u w:val="single"/>
            </w:rPr>
          </w:rPrChange>
        </w:rPr>
        <w:lastRenderedPageBreak/>
        <w:t xml:space="preserve"> abline( m3.2 , col= "black", lty=2);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28" w:author="Hong Qin" w:date="2012-03-15T21:46:00Z">
            <w:rPr>
              <w:rFonts w:ascii="Courier New" w:eastAsiaTheme="minorHAnsi" w:hAnsi="Courier New" w:cs="Courier New"/>
              <w:color w:val="auto"/>
              <w:u w:val="single"/>
            </w:rPr>
          </w:rPrChange>
        </w:rPr>
        <w:t xml:space="preserve"> y = tb$Trmax.vs.Tmmax + 0.01</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29" w:author="Hong Qin" w:date="2012-03-15T21:46:00Z">
            <w:rPr>
              <w:rFonts w:ascii="Courier New" w:eastAsiaTheme="minorHAnsi" w:hAnsi="Courier New" w:cs="Courier New"/>
              <w:color w:val="auto"/>
              <w:u w:val="single"/>
            </w:rPr>
          </w:rPrChange>
        </w:rPr>
        <w:t xml:space="preserve"> names(y) = as.character( tb$strain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30" w:author="Hong Qin" w:date="2012-03-15T21:46:00Z">
            <w:rPr>
              <w:rFonts w:ascii="Courier New" w:eastAsiaTheme="minorHAnsi" w:hAnsi="Courier New" w:cs="Courier New"/>
              <w:color w:val="auto"/>
              <w:u w:val="single"/>
            </w:rPr>
          </w:rPrChange>
        </w:rPr>
        <w:t xml:space="preserve"> x = tb$ARLS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31" w:author="Hong Qin" w:date="2012-03-15T21:46:00Z">
            <w:rPr>
              <w:rFonts w:ascii="Courier New" w:eastAsiaTheme="minorHAnsi" w:hAnsi="Courier New" w:cs="Courier New"/>
              <w:color w:val="auto"/>
              <w:u w:val="single"/>
            </w:rPr>
          </w:rPrChange>
        </w:rPr>
        <w:t xml:space="preserve"> text( x, y, tb$strain, pos=4);</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32" w:author="Hong Qin" w:date="2012-03-15T21:46:00Z">
            <w:rPr>
              <w:rFonts w:ascii="Courier New" w:eastAsiaTheme="minorHAnsi" w:hAnsi="Courier New" w:cs="Courier New"/>
              <w:color w:val="auto"/>
              <w:u w:val="single"/>
            </w:rPr>
          </w:rPrChange>
        </w:rPr>
        <w:t xml:space="preserve"> text( 27,1.4, "R2=0.52, p=0.012");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33" w:author="Hong Qin" w:date="2012-03-15T21:46:00Z">
            <w:rPr>
              <w:rFonts w:ascii="Courier New" w:eastAsiaTheme="minorHAnsi" w:hAnsi="Courier New" w:cs="Courier New"/>
              <w:color w:val="auto"/>
              <w:u w:val="single"/>
            </w:rPr>
          </w:rPrChange>
        </w:rPr>
        <w:t xml:space="preserve"> dev.off();</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34" w:author="Hong Qin" w:date="2012-03-15T21:46:00Z">
            <w:rPr>
              <w:rFonts w:ascii="Courier New" w:eastAsiaTheme="minorHAnsi" w:hAnsi="Courier New" w:cs="Courier New"/>
              <w:color w:val="auto"/>
              <w:u w:val="single"/>
            </w:rPr>
          </w:rPrChange>
        </w:rPr>
        <w:t xml:space="preserve">### end </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35" w:author="Hong Qin" w:date="2012-03-15T21:46:00Z">
            <w:rPr>
              <w:rFonts w:ascii="Courier New" w:eastAsiaTheme="minorHAnsi" w:hAnsi="Courier New" w:cs="Courier New"/>
              <w:color w:val="auto"/>
              <w:u w:val="single"/>
            </w:rPr>
          </w:rPrChange>
        </w:rPr>
        <w:t>############072307 added changes</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36" w:author="Hong Qin" w:date="2012-03-15T21:46:00Z">
            <w:rPr>
              <w:rFonts w:ascii="Courier New" w:eastAsiaTheme="minorHAnsi" w:hAnsi="Courier New" w:cs="Courier New"/>
              <w:color w:val="auto"/>
              <w:u w:val="single"/>
            </w:rPr>
          </w:rPrChange>
        </w:rPr>
        <w:t xml:space="preserve">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37" w:author="Hong Qin" w:date="2012-03-15T21:46:00Z">
            <w:rPr>
              <w:rFonts w:ascii="Courier New" w:eastAsiaTheme="minorHAnsi" w:hAnsi="Courier New" w:cs="Courier New"/>
              <w:color w:val="auto"/>
              <w:u w:val="single"/>
            </w:rPr>
          </w:rPrChange>
        </w:rPr>
        <w:t xml:space="preserve"> #### Tg - Tc</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38" w:author="Hong Qin" w:date="2012-03-15T21:46:00Z">
            <w:rPr>
              <w:rFonts w:ascii="Courier New" w:eastAsiaTheme="minorHAnsi" w:hAnsi="Courier New" w:cs="Courier New"/>
              <w:color w:val="auto"/>
              <w:u w:val="single"/>
            </w:rPr>
          </w:rPrChange>
        </w:rPr>
        <w:t xml:space="preserve"> pdf("072307.Tg.Tc.pdf",width=6,height=6);</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39" w:author="Hong Qin" w:date="2012-03-15T21:46:00Z">
            <w:rPr>
              <w:rFonts w:ascii="Courier New" w:eastAsiaTheme="minorHAnsi" w:hAnsi="Courier New" w:cs="Courier New"/>
              <w:color w:val="auto"/>
              <w:u w:val="single"/>
            </w:rPr>
          </w:rPrChange>
        </w:rPr>
        <w:t xml:space="preserve"> plot( tb$Tg ~ tb$Tc, pch=16,xlab="Tc",ylab="Tg",xlim=c(3,10),ylim=c(4,14)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40" w:author="Hong Qin" w:date="2012-03-15T21:46:00Z">
            <w:rPr>
              <w:rFonts w:ascii="Courier New" w:eastAsiaTheme="minorHAnsi" w:hAnsi="Courier New" w:cs="Courier New"/>
              <w:color w:val="auto"/>
              <w:u w:val="single"/>
            </w:rPr>
          </w:rPrChange>
        </w:rPr>
        <w:t xml:space="preserve"> m.gc = lm( tb$Tg ~ tb$Tc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41" w:author="Hong Qin" w:date="2012-03-15T21:46:00Z">
            <w:rPr>
              <w:rFonts w:ascii="Courier New" w:eastAsiaTheme="minorHAnsi" w:hAnsi="Courier New" w:cs="Courier New"/>
              <w:color w:val="auto"/>
              <w:u w:val="single"/>
            </w:rPr>
          </w:rPrChange>
        </w:rPr>
        <w:t xml:space="preserve"> abline( m.gc , col= "black", lty=2);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42" w:author="Hong Qin" w:date="2012-03-15T21:46:00Z">
            <w:rPr>
              <w:rFonts w:ascii="Courier New" w:eastAsiaTheme="minorHAnsi" w:hAnsi="Courier New" w:cs="Courier New"/>
              <w:color w:val="auto"/>
              <w:u w:val="single"/>
            </w:rPr>
          </w:rPrChange>
        </w:rPr>
        <w:t xml:space="preserve"> y = tb$Tg + 0.01</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43" w:author="Hong Qin" w:date="2012-03-15T21:46:00Z">
            <w:rPr>
              <w:rFonts w:ascii="Courier New" w:eastAsiaTheme="minorHAnsi" w:hAnsi="Courier New" w:cs="Courier New"/>
              <w:color w:val="auto"/>
              <w:u w:val="single"/>
            </w:rPr>
          </w:rPrChange>
        </w:rPr>
        <w:t xml:space="preserve"> names(y) = as.character( tb$strain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44" w:author="Hong Qin" w:date="2012-03-15T21:46:00Z">
            <w:rPr>
              <w:rFonts w:ascii="Courier New" w:eastAsiaTheme="minorHAnsi" w:hAnsi="Courier New" w:cs="Courier New"/>
              <w:color w:val="auto"/>
              <w:u w:val="single"/>
            </w:rPr>
          </w:rPrChange>
        </w:rPr>
        <w:t xml:space="preserve"> #y[c("M32" )] = y[c("M32" )] - 0.02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45" w:author="Hong Qin" w:date="2012-03-15T21:46:00Z">
            <w:rPr>
              <w:rFonts w:ascii="Courier New" w:eastAsiaTheme="minorHAnsi" w:hAnsi="Courier New" w:cs="Courier New"/>
              <w:color w:val="auto"/>
              <w:u w:val="single"/>
            </w:rPr>
          </w:rPrChange>
        </w:rPr>
        <w:t xml:space="preserve"> x = tb$Tc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46" w:author="Hong Qin" w:date="2012-03-15T21:46:00Z">
            <w:rPr>
              <w:rFonts w:ascii="Courier New" w:eastAsiaTheme="minorHAnsi" w:hAnsi="Courier New" w:cs="Courier New"/>
              <w:color w:val="auto"/>
              <w:u w:val="single"/>
            </w:rPr>
          </w:rPrChange>
        </w:rPr>
        <w:t xml:space="preserve"> #x[c("M1-2")] = x[c("M1-2")] - 2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47" w:author="Hong Qin" w:date="2012-03-15T21:46:00Z">
            <w:rPr>
              <w:rFonts w:ascii="Courier New" w:eastAsiaTheme="minorHAnsi" w:hAnsi="Courier New" w:cs="Courier New"/>
              <w:color w:val="auto"/>
              <w:u w:val="single"/>
            </w:rPr>
          </w:rPrChange>
        </w:rPr>
        <w:t xml:space="preserve"> text( x, y, tb$strain, pos=4);</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48" w:author="Hong Qin" w:date="2012-03-15T21:46:00Z">
            <w:rPr>
              <w:rFonts w:ascii="Courier New" w:eastAsiaTheme="minorHAnsi" w:hAnsi="Courier New" w:cs="Courier New"/>
              <w:color w:val="auto"/>
              <w:u w:val="single"/>
            </w:rPr>
          </w:rPrChange>
        </w:rPr>
        <w:t xml:space="preserve"> text( 5, 13, "R2=0.59, p=0.006")</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49" w:author="Hong Qin" w:date="2012-03-15T21:46:00Z">
            <w:rPr>
              <w:rFonts w:ascii="Courier New" w:eastAsiaTheme="minorHAnsi" w:hAnsi="Courier New" w:cs="Courier New"/>
              <w:color w:val="auto"/>
              <w:u w:val="single"/>
            </w:rPr>
          </w:rPrChange>
        </w:rPr>
        <w:t xml:space="preserve"> dev.off();</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50" w:author="Hong Qin" w:date="2012-03-15T21:46:00Z">
            <w:rPr>
              <w:rFonts w:ascii="Courier New" w:eastAsiaTheme="minorHAnsi" w:hAnsi="Courier New" w:cs="Courier New"/>
              <w:color w:val="auto"/>
              <w:u w:val="single"/>
            </w:rPr>
          </w:rPrChange>
        </w:rPr>
        <w:t xml:space="preserve"> ##### Trmax - Tmmax</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51" w:author="Hong Qin" w:date="2012-03-15T21:46:00Z">
            <w:rPr>
              <w:rFonts w:ascii="Courier New" w:eastAsiaTheme="minorHAnsi" w:hAnsi="Courier New" w:cs="Courier New"/>
              <w:color w:val="auto"/>
              <w:u w:val="single"/>
            </w:rPr>
          </w:rPrChange>
        </w:rPr>
        <w:t xml:space="preserve"> pdf("072307.Trmax.Tmmax.pdf",width=6,height=6);</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52" w:author="Hong Qin" w:date="2012-03-15T21:46:00Z">
            <w:rPr>
              <w:rFonts w:ascii="Courier New" w:eastAsiaTheme="minorHAnsi" w:hAnsi="Courier New" w:cs="Courier New"/>
              <w:color w:val="auto"/>
              <w:u w:val="single"/>
            </w:rPr>
          </w:rPrChange>
        </w:rPr>
        <w:t xml:space="preserve"> plot( tb$Tbmax ~ tb$Tmmax, pch=16,xlab="Tmmax",ylab="Trmax",xlim=c(4,12),ylim=c(4,14)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53" w:author="Hong Qin" w:date="2012-03-15T21:46:00Z">
            <w:rPr>
              <w:rFonts w:ascii="Courier New" w:eastAsiaTheme="minorHAnsi" w:hAnsi="Courier New" w:cs="Courier New"/>
              <w:color w:val="auto"/>
              <w:u w:val="single"/>
            </w:rPr>
          </w:rPrChange>
        </w:rPr>
        <w:t xml:space="preserve"> m.bm = lm( tb$Tbmax ~ tb$Tmmax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54" w:author="Hong Qin" w:date="2012-03-15T21:46:00Z">
            <w:rPr>
              <w:rFonts w:ascii="Courier New" w:eastAsiaTheme="minorHAnsi" w:hAnsi="Courier New" w:cs="Courier New"/>
              <w:color w:val="auto"/>
              <w:u w:val="single"/>
            </w:rPr>
          </w:rPrChange>
        </w:rPr>
        <w:t xml:space="preserve"> abline( m.bm , col= "black", lty=2);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55" w:author="Hong Qin" w:date="2012-03-15T21:46:00Z">
            <w:rPr>
              <w:rFonts w:ascii="Courier New" w:eastAsiaTheme="minorHAnsi" w:hAnsi="Courier New" w:cs="Courier New"/>
              <w:color w:val="auto"/>
              <w:u w:val="single"/>
            </w:rPr>
          </w:rPrChange>
        </w:rPr>
        <w:t xml:space="preserve"> y = tb$Tbmax + 0.01</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56" w:author="Hong Qin" w:date="2012-03-15T21:46:00Z">
            <w:rPr>
              <w:rFonts w:ascii="Courier New" w:eastAsiaTheme="minorHAnsi" w:hAnsi="Courier New" w:cs="Courier New"/>
              <w:color w:val="auto"/>
              <w:u w:val="single"/>
            </w:rPr>
          </w:rPrChange>
        </w:rPr>
        <w:t xml:space="preserve"> names(y) = as.character( tb$strain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57" w:author="Hong Qin" w:date="2012-03-15T21:46:00Z">
            <w:rPr>
              <w:rFonts w:ascii="Courier New" w:eastAsiaTheme="minorHAnsi" w:hAnsi="Courier New" w:cs="Courier New"/>
              <w:color w:val="auto"/>
              <w:u w:val="single"/>
            </w:rPr>
          </w:rPrChange>
        </w:rPr>
        <w:t xml:space="preserve"> #y[c("M32" )] = y[c("M32" )] - 0.02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58" w:author="Hong Qin" w:date="2012-03-15T21:46:00Z">
            <w:rPr>
              <w:rFonts w:ascii="Courier New" w:eastAsiaTheme="minorHAnsi" w:hAnsi="Courier New" w:cs="Courier New"/>
              <w:color w:val="auto"/>
              <w:u w:val="single"/>
            </w:rPr>
          </w:rPrChange>
        </w:rPr>
        <w:t xml:space="preserve"> x = tb$Tmmax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59" w:author="Hong Qin" w:date="2012-03-15T21:46:00Z">
            <w:rPr>
              <w:rFonts w:ascii="Courier New" w:eastAsiaTheme="minorHAnsi" w:hAnsi="Courier New" w:cs="Courier New"/>
              <w:color w:val="auto"/>
              <w:u w:val="single"/>
            </w:rPr>
          </w:rPrChange>
        </w:rPr>
        <w:t xml:space="preserve"> #x[c("M1-2")] = x[c("M1-2")] - 2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60" w:author="Hong Qin" w:date="2012-03-15T21:46:00Z">
            <w:rPr>
              <w:rFonts w:ascii="Courier New" w:eastAsiaTheme="minorHAnsi" w:hAnsi="Courier New" w:cs="Courier New"/>
              <w:color w:val="auto"/>
              <w:u w:val="single"/>
            </w:rPr>
          </w:rPrChange>
        </w:rPr>
        <w:t xml:space="preserve"> text( x, y, tb$strain, pos=4);</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61" w:author="Hong Qin" w:date="2012-03-15T21:46:00Z">
            <w:rPr>
              <w:rFonts w:ascii="Courier New" w:eastAsiaTheme="minorHAnsi" w:hAnsi="Courier New" w:cs="Courier New"/>
              <w:color w:val="auto"/>
              <w:u w:val="single"/>
            </w:rPr>
          </w:rPrChange>
        </w:rPr>
        <w:t xml:space="preserve"> text( 5, 13, "R2=0.60, p=0.005")</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62" w:author="Hong Qin" w:date="2012-03-15T21:46:00Z">
            <w:rPr>
              <w:rFonts w:ascii="Courier New" w:eastAsiaTheme="minorHAnsi" w:hAnsi="Courier New" w:cs="Courier New"/>
              <w:color w:val="auto"/>
              <w:u w:val="single"/>
            </w:rPr>
          </w:rPrChange>
        </w:rPr>
        <w:t xml:space="preserve"> dev.off();</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63" w:author="Hong Qin" w:date="2012-03-15T21:46:00Z">
            <w:rPr>
              <w:rFonts w:ascii="Courier New" w:eastAsiaTheme="minorHAnsi" w:hAnsi="Courier New" w:cs="Courier New"/>
              <w:color w:val="auto"/>
              <w:u w:val="single"/>
            </w:rPr>
          </w:rPrChange>
        </w:rPr>
        <w:t>##### Tdmax - Tc</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64" w:author="Hong Qin" w:date="2012-03-15T21:46:00Z">
            <w:rPr>
              <w:rFonts w:ascii="Courier New" w:eastAsiaTheme="minorHAnsi" w:hAnsi="Courier New" w:cs="Courier New"/>
              <w:color w:val="auto"/>
              <w:u w:val="single"/>
            </w:rPr>
          </w:rPrChange>
        </w:rPr>
        <w:t xml:space="preserve"> pdf("072307.Tdmax.Tc.pdf",width=6,height=6);</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65" w:author="Hong Qin" w:date="2012-03-15T21:46:00Z">
            <w:rPr>
              <w:rFonts w:ascii="Courier New" w:eastAsiaTheme="minorHAnsi" w:hAnsi="Courier New" w:cs="Courier New"/>
              <w:color w:val="auto"/>
              <w:u w:val="single"/>
            </w:rPr>
          </w:rPrChange>
        </w:rPr>
        <w:t xml:space="preserve"> plot( tb$Tdmax ~ tb$Tc, pch=16,xlab="Tc",ylab="Tdmax",xlim=c(3.5,10),ylim=c(4,12)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66" w:author="Hong Qin" w:date="2012-03-15T21:46:00Z">
            <w:rPr>
              <w:rFonts w:ascii="Courier New" w:eastAsiaTheme="minorHAnsi" w:hAnsi="Courier New" w:cs="Courier New"/>
              <w:color w:val="auto"/>
              <w:u w:val="single"/>
            </w:rPr>
          </w:rPrChange>
        </w:rPr>
        <w:t xml:space="preserve"> m.dc = lm( tb$Tdmax ~ tb$Tc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67" w:author="Hong Qin" w:date="2012-03-15T21:46:00Z">
            <w:rPr>
              <w:rFonts w:ascii="Courier New" w:eastAsiaTheme="minorHAnsi" w:hAnsi="Courier New" w:cs="Courier New"/>
              <w:color w:val="auto"/>
              <w:u w:val="single"/>
            </w:rPr>
          </w:rPrChange>
        </w:rPr>
        <w:t xml:space="preserve"> abline( m.dc , col= "black", lty=2);</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68" w:author="Hong Qin" w:date="2012-03-15T21:46:00Z">
            <w:rPr>
              <w:rFonts w:ascii="Courier New" w:eastAsiaTheme="minorHAnsi" w:hAnsi="Courier New" w:cs="Courier New"/>
              <w:color w:val="auto"/>
              <w:u w:val="single"/>
            </w:rPr>
          </w:rPrChange>
        </w:rPr>
        <w:t xml:space="preserve"> y = tb$Tdmax + 0.1</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69" w:author="Hong Qin" w:date="2012-03-15T21:46:00Z">
            <w:rPr>
              <w:rFonts w:ascii="Courier New" w:eastAsiaTheme="minorHAnsi" w:hAnsi="Courier New" w:cs="Courier New"/>
              <w:color w:val="auto"/>
              <w:u w:val="single"/>
            </w:rPr>
          </w:rPrChange>
        </w:rPr>
        <w:t xml:space="preserve"> names(y) = as.character( tb$strain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70" w:author="Hong Qin" w:date="2012-03-15T21:46:00Z">
            <w:rPr>
              <w:rFonts w:ascii="Courier New" w:eastAsiaTheme="minorHAnsi" w:hAnsi="Courier New" w:cs="Courier New"/>
              <w:color w:val="auto"/>
              <w:u w:val="single"/>
            </w:rPr>
          </w:rPrChange>
        </w:rPr>
        <w:t xml:space="preserve"> y[c("M14" )] = y[c("M14" )] - 0.4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71" w:author="Hong Qin" w:date="2012-03-15T21:46:00Z">
            <w:rPr>
              <w:rFonts w:ascii="Courier New" w:eastAsiaTheme="minorHAnsi" w:hAnsi="Courier New" w:cs="Courier New"/>
              <w:color w:val="auto"/>
              <w:u w:val="single"/>
            </w:rPr>
          </w:rPrChange>
        </w:rPr>
        <w:t xml:space="preserve"> y[c("M2-8" )] = y[c("M2-8" )] + 0.2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72" w:author="Hong Qin" w:date="2012-03-15T21:46:00Z">
            <w:rPr>
              <w:rFonts w:ascii="Courier New" w:eastAsiaTheme="minorHAnsi" w:hAnsi="Courier New" w:cs="Courier New"/>
              <w:color w:val="auto"/>
              <w:u w:val="single"/>
            </w:rPr>
          </w:rPrChange>
        </w:rPr>
        <w:t xml:space="preserve"> x = tb$Tc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73" w:author="Hong Qin" w:date="2012-03-15T21:46:00Z">
            <w:rPr>
              <w:rFonts w:ascii="Courier New" w:eastAsiaTheme="minorHAnsi" w:hAnsi="Courier New" w:cs="Courier New"/>
              <w:color w:val="auto"/>
              <w:u w:val="single"/>
            </w:rPr>
          </w:rPrChange>
        </w:rPr>
        <w:lastRenderedPageBreak/>
        <w:t xml:space="preserve"> names(x) = as.character( tb$strain );</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74" w:author="Hong Qin" w:date="2012-03-15T21:46:00Z">
            <w:rPr>
              <w:rFonts w:ascii="Courier New" w:eastAsiaTheme="minorHAnsi" w:hAnsi="Courier New" w:cs="Courier New"/>
              <w:color w:val="auto"/>
              <w:u w:val="single"/>
            </w:rPr>
          </w:rPrChange>
        </w:rPr>
        <w:t xml:space="preserve"> x[c("M14")] = x[c("M14")] - 0.5</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75" w:author="Hong Qin" w:date="2012-03-15T21:46:00Z">
            <w:rPr>
              <w:rFonts w:ascii="Courier New" w:eastAsiaTheme="minorHAnsi" w:hAnsi="Courier New" w:cs="Courier New"/>
              <w:color w:val="auto"/>
              <w:u w:val="single"/>
            </w:rPr>
          </w:rPrChange>
        </w:rPr>
        <w:t xml:space="preserve"> text( x, y, tb$strain, pos=4);</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76" w:author="Hong Qin" w:date="2012-03-15T21:46:00Z">
            <w:rPr>
              <w:rFonts w:ascii="Courier New" w:eastAsiaTheme="minorHAnsi" w:hAnsi="Courier New" w:cs="Courier New"/>
              <w:color w:val="auto"/>
              <w:u w:val="single"/>
            </w:rPr>
          </w:rPrChange>
        </w:rPr>
        <w:t xml:space="preserve"> text( 5, 11, "R2=0.71, p=0.001")</w:t>
      </w: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77" w:author="Hong Qin" w:date="2012-03-15T21:46:00Z">
            <w:rPr>
              <w:rFonts w:ascii="Courier New" w:eastAsiaTheme="minorHAnsi" w:hAnsi="Courier New" w:cs="Courier New"/>
              <w:color w:val="auto"/>
              <w:u w:val="single"/>
            </w:rPr>
          </w:rPrChange>
        </w:rPr>
        <w:t xml:space="preserve"> dev.off();</w:t>
      </w: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776C8E" w:rsidP="00776C8E">
      <w:pPr>
        <w:autoSpaceDE w:val="0"/>
        <w:autoSpaceDN w:val="0"/>
        <w:adjustRightInd w:val="0"/>
        <w:spacing w:line="240" w:lineRule="auto"/>
        <w:rPr>
          <w:rFonts w:ascii="Courier New" w:eastAsiaTheme="minorHAnsi" w:hAnsi="Courier New" w:cs="Courier New"/>
          <w:color w:val="auto"/>
        </w:rPr>
      </w:pPr>
    </w:p>
    <w:p w:rsidR="00776C8E" w:rsidRPr="00056300" w:rsidRDefault="00975C92" w:rsidP="00776C8E">
      <w:pPr>
        <w:autoSpaceDE w:val="0"/>
        <w:autoSpaceDN w:val="0"/>
        <w:adjustRightInd w:val="0"/>
        <w:spacing w:line="240" w:lineRule="auto"/>
        <w:rPr>
          <w:rFonts w:ascii="Courier New" w:eastAsiaTheme="minorHAnsi" w:hAnsi="Courier New" w:cs="Courier New"/>
          <w:color w:val="auto"/>
        </w:rPr>
      </w:pPr>
      <w:r w:rsidRPr="00975C92">
        <w:rPr>
          <w:rFonts w:ascii="Courier New" w:eastAsiaTheme="minorHAnsi" w:hAnsi="Courier New" w:cs="Courier New"/>
          <w:color w:val="auto"/>
          <w:rPrChange w:id="378" w:author="Hong Qin" w:date="2012-03-15T21:46:00Z">
            <w:rPr>
              <w:rFonts w:ascii="Courier New" w:eastAsiaTheme="minorHAnsi" w:hAnsi="Courier New" w:cs="Courier New"/>
              <w:color w:val="auto"/>
              <w:u w:val="single"/>
            </w:rPr>
          </w:rPrChange>
        </w:rPr>
        <w:t>#quit("yes");</w:t>
      </w:r>
    </w:p>
    <w:p w:rsidR="00E165CE" w:rsidRPr="00056300" w:rsidRDefault="00E165CE">
      <w:pPr>
        <w:rPr>
          <w:ins w:id="379" w:author="Hong Qin" w:date="2012-03-14T13:00:00Z"/>
        </w:rPr>
      </w:pPr>
    </w:p>
    <w:p w:rsidR="00E165CE" w:rsidRPr="00056300" w:rsidRDefault="00E165CE">
      <w:pPr>
        <w:rPr>
          <w:ins w:id="380" w:author="Hong Qin" w:date="2012-03-14T13:00:00Z"/>
        </w:rPr>
      </w:pPr>
    </w:p>
    <w:p w:rsidR="00E165CE" w:rsidRPr="00056300" w:rsidRDefault="00975C92" w:rsidP="00E165CE">
      <w:pPr>
        <w:spacing w:line="240" w:lineRule="auto"/>
        <w:ind w:left="720" w:hanging="720"/>
        <w:rPr>
          <w:ins w:id="381" w:author="Hong Qin" w:date="2012-03-14T13:00:00Z"/>
          <w:noProof/>
        </w:rPr>
      </w:pPr>
      <w:ins w:id="382" w:author="Hong Qin" w:date="2012-03-14T13:00:00Z">
        <w:r w:rsidRPr="00975C92">
          <w:rPr>
            <w:rPrChange w:id="383" w:author="Hong Qin" w:date="2012-03-15T21:46:00Z">
              <w:rPr>
                <w:color w:val="0000FF" w:themeColor="hyperlink"/>
                <w:u w:val="single"/>
              </w:rPr>
            </w:rPrChange>
          </w:rPr>
          <w:fldChar w:fldCharType="begin"/>
        </w:r>
        <w:r w:rsidRPr="00975C92">
          <w:rPr>
            <w:rPrChange w:id="384" w:author="Hong Qin" w:date="2012-03-15T21:46:00Z">
              <w:rPr>
                <w:color w:val="0000FF" w:themeColor="hyperlink"/>
                <w:u w:val="single"/>
              </w:rPr>
            </w:rPrChange>
          </w:rPr>
          <w:instrText xml:space="preserve"> ADDIN EN.REFLIST </w:instrText>
        </w:r>
      </w:ins>
      <w:r w:rsidRPr="00975C92">
        <w:rPr>
          <w:rPrChange w:id="385" w:author="Hong Qin" w:date="2012-03-15T21:46:00Z">
            <w:rPr>
              <w:color w:val="0000FF" w:themeColor="hyperlink"/>
              <w:u w:val="single"/>
            </w:rPr>
          </w:rPrChange>
        </w:rPr>
        <w:fldChar w:fldCharType="separate"/>
      </w:r>
      <w:ins w:id="386" w:author="Hong Qin" w:date="2012-03-14T13:00:00Z">
        <w:r w:rsidRPr="00975C92">
          <w:rPr>
            <w:noProof/>
            <w:rPrChange w:id="387" w:author="Hong Qin" w:date="2012-03-15T21:46:00Z">
              <w:rPr>
                <w:noProof/>
                <w:color w:val="0000FF" w:themeColor="hyperlink"/>
                <w:u w:val="single"/>
              </w:rPr>
            </w:rPrChange>
          </w:rPr>
          <w:t xml:space="preserve">1. Qin, H., M. Lu, and D.S. Goldfarb, </w:t>
        </w:r>
        <w:r w:rsidRPr="00975C92">
          <w:rPr>
            <w:i/>
            <w:noProof/>
            <w:rPrChange w:id="388" w:author="Hong Qin" w:date="2012-03-15T21:46:00Z">
              <w:rPr>
                <w:color w:val="0000FF" w:themeColor="hyperlink"/>
                <w:u w:val="single"/>
              </w:rPr>
            </w:rPrChange>
          </w:rPr>
          <w:t>Genomic instability is associated with natural life span variation in Saccharomyces cerevisiae.</w:t>
        </w:r>
        <w:r w:rsidRPr="00975C92">
          <w:rPr>
            <w:noProof/>
            <w:rPrChange w:id="389" w:author="Hong Qin" w:date="2012-03-15T21:46:00Z">
              <w:rPr>
                <w:noProof/>
                <w:color w:val="0000FF" w:themeColor="hyperlink"/>
                <w:u w:val="single"/>
              </w:rPr>
            </w:rPrChange>
          </w:rPr>
          <w:t xml:space="preserve"> PLoS One, 2008. 3(7): p. e2670.</w:t>
        </w:r>
      </w:ins>
    </w:p>
    <w:p w:rsidR="00975C92" w:rsidRDefault="00975C92" w:rsidP="00975C92">
      <w:pPr>
        <w:spacing w:line="240" w:lineRule="auto"/>
        <w:ind w:left="720" w:hanging="720"/>
        <w:rPr>
          <w:ins w:id="390" w:author="Hong Qin" w:date="2012-03-14T13:00:00Z"/>
          <w:noProof/>
        </w:rPr>
        <w:pPrChange w:id="391" w:author="Hong Qin" w:date="2012-03-14T13:00:00Z">
          <w:pPr/>
        </w:pPrChange>
      </w:pPr>
    </w:p>
    <w:p w:rsidR="00776C8E" w:rsidRPr="00056300" w:rsidRDefault="00975C92">
      <w:ins w:id="392" w:author="Hong Qin" w:date="2012-03-14T13:00:00Z">
        <w:r w:rsidRPr="00975C92">
          <w:rPr>
            <w:rPrChange w:id="393" w:author="Hong Qin" w:date="2012-03-15T21:46:00Z">
              <w:rPr>
                <w:color w:val="0000FF" w:themeColor="hyperlink"/>
                <w:u w:val="single"/>
              </w:rPr>
            </w:rPrChange>
          </w:rPr>
          <w:fldChar w:fldCharType="end"/>
        </w:r>
      </w:ins>
    </w:p>
    <w:sectPr w:rsidR="00776C8E" w:rsidRPr="00056300" w:rsidSect="0071124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3-14T13:08:00Z" w:initials="HQ">
    <w:p w:rsidR="009A5A8F" w:rsidRDefault="009A5A8F">
      <w:pPr>
        <w:pStyle w:val="CommentText"/>
      </w:pPr>
      <w:r>
        <w:rPr>
          <w:rStyle w:val="CommentReference"/>
        </w:rPr>
        <w:annotationRef/>
      </w:r>
      <w:r w:rsidR="00C01883">
        <w:t>Refereces should be manged by EndNote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0C0" w:rsidRDefault="000A30C0" w:rsidP="001B6AEF">
      <w:pPr>
        <w:spacing w:line="240" w:lineRule="auto"/>
      </w:pPr>
      <w:r>
        <w:separator/>
      </w:r>
    </w:p>
  </w:endnote>
  <w:endnote w:type="continuationSeparator" w:id="1">
    <w:p w:rsidR="000A30C0" w:rsidRDefault="000A30C0" w:rsidP="001B6A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Lucida Grande">
    <w:altName w:val="Heavy Heap"/>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0C0" w:rsidRDefault="000A30C0" w:rsidP="001B6AEF">
      <w:pPr>
        <w:spacing w:line="240" w:lineRule="auto"/>
      </w:pPr>
      <w:r>
        <w:separator/>
      </w:r>
    </w:p>
  </w:footnote>
  <w:footnote w:type="continuationSeparator" w:id="1">
    <w:p w:rsidR="000A30C0" w:rsidRDefault="000A30C0" w:rsidP="001B6AEF">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val="bestFit" w:percent="259"/>
  <w:trackRevisions/>
  <w:doNotTrackMoves/>
  <w:defaultTabStop w:val="720"/>
  <w:characterSpacingControl w:val="doNotCompress"/>
  <w:footnotePr>
    <w:footnote w:id="0"/>
    <w:footnote w:id="1"/>
  </w:footnotePr>
  <w:endnotePr>
    <w:endnote w:id="0"/>
    <w:endnote w:id="1"/>
  </w:endnotePr>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p-thesis-ref.enl&lt;/item&gt;&lt;/Libraries&gt;&lt;/ENLibraries&gt;"/>
  </w:docVars>
  <w:rsids>
    <w:rsidRoot w:val="00B05070"/>
    <w:rsid w:val="00056300"/>
    <w:rsid w:val="000A30C0"/>
    <w:rsid w:val="000B4037"/>
    <w:rsid w:val="0015403F"/>
    <w:rsid w:val="001B6AEF"/>
    <w:rsid w:val="002975EB"/>
    <w:rsid w:val="00344688"/>
    <w:rsid w:val="0039116A"/>
    <w:rsid w:val="004044F2"/>
    <w:rsid w:val="00494C79"/>
    <w:rsid w:val="004B465A"/>
    <w:rsid w:val="006646D7"/>
    <w:rsid w:val="006E497F"/>
    <w:rsid w:val="00711243"/>
    <w:rsid w:val="00776C8E"/>
    <w:rsid w:val="00780882"/>
    <w:rsid w:val="007D375B"/>
    <w:rsid w:val="007E7CCA"/>
    <w:rsid w:val="00802972"/>
    <w:rsid w:val="008A2C8B"/>
    <w:rsid w:val="00975C92"/>
    <w:rsid w:val="009A5A8F"/>
    <w:rsid w:val="00A4750D"/>
    <w:rsid w:val="00AD597F"/>
    <w:rsid w:val="00B05070"/>
    <w:rsid w:val="00B140C0"/>
    <w:rsid w:val="00B55742"/>
    <w:rsid w:val="00BC0694"/>
    <w:rsid w:val="00BD732C"/>
    <w:rsid w:val="00C01883"/>
    <w:rsid w:val="00C50354"/>
    <w:rsid w:val="00D52B8C"/>
    <w:rsid w:val="00E165CE"/>
    <w:rsid w:val="00F22E6F"/>
    <w:rsid w:val="00FA35C4"/>
    <w:rsid w:val="00FA64E9"/>
    <w:rsid w:val="00FE2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070"/>
    <w:pPr>
      <w:spacing w:after="0"/>
    </w:pPr>
    <w:rPr>
      <w:rFonts w:ascii="Arial" w:eastAsia="Arial" w:hAnsi="Arial" w:cs="Arial"/>
      <w:color w:val="000000"/>
    </w:rPr>
  </w:style>
  <w:style w:type="paragraph" w:styleId="Heading1">
    <w:name w:val="heading 1"/>
    <w:basedOn w:val="Normal"/>
    <w:next w:val="Normal"/>
    <w:link w:val="Heading1Char"/>
    <w:uiPriority w:val="9"/>
    <w:qFormat/>
    <w:rsid w:val="00BD73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D73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E7C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B0507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itationauthor">
    <w:name w:val="citation_author"/>
    <w:basedOn w:val="DefaultParagraphFont"/>
    <w:rsid w:val="00B05070"/>
  </w:style>
  <w:style w:type="character" w:customStyle="1" w:styleId="citationdate">
    <w:name w:val="citation_date"/>
    <w:basedOn w:val="DefaultParagraphFont"/>
    <w:rsid w:val="00B05070"/>
  </w:style>
  <w:style w:type="character" w:customStyle="1" w:styleId="citationarticletitle">
    <w:name w:val="citation_article_title"/>
    <w:basedOn w:val="DefaultParagraphFont"/>
    <w:rsid w:val="00B05070"/>
  </w:style>
  <w:style w:type="character" w:customStyle="1" w:styleId="citationjournaltitle">
    <w:name w:val="citation_journal_title"/>
    <w:basedOn w:val="DefaultParagraphFont"/>
    <w:rsid w:val="00B05070"/>
  </w:style>
  <w:style w:type="character" w:customStyle="1" w:styleId="citationissue">
    <w:name w:val="citation_issue"/>
    <w:basedOn w:val="DefaultParagraphFont"/>
    <w:rsid w:val="00B05070"/>
  </w:style>
  <w:style w:type="character" w:customStyle="1" w:styleId="citationstartpage">
    <w:name w:val="citation_start_page"/>
    <w:basedOn w:val="DefaultParagraphFont"/>
    <w:rsid w:val="00B05070"/>
  </w:style>
  <w:style w:type="paragraph" w:styleId="Header">
    <w:name w:val="header"/>
    <w:basedOn w:val="Normal"/>
    <w:link w:val="HeaderChar"/>
    <w:uiPriority w:val="99"/>
    <w:semiHidden/>
    <w:unhideWhenUsed/>
    <w:rsid w:val="001B6AE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B6AEF"/>
    <w:rPr>
      <w:rFonts w:ascii="Arial" w:eastAsia="Arial" w:hAnsi="Arial" w:cs="Arial"/>
      <w:color w:val="000000"/>
    </w:rPr>
  </w:style>
  <w:style w:type="paragraph" w:styleId="Footer">
    <w:name w:val="footer"/>
    <w:basedOn w:val="Normal"/>
    <w:link w:val="FooterChar"/>
    <w:uiPriority w:val="99"/>
    <w:semiHidden/>
    <w:unhideWhenUsed/>
    <w:rsid w:val="001B6AE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B6AEF"/>
    <w:rPr>
      <w:rFonts w:ascii="Arial" w:eastAsia="Arial" w:hAnsi="Arial" w:cs="Arial"/>
      <w:color w:val="000000"/>
    </w:rPr>
  </w:style>
  <w:style w:type="character" w:customStyle="1" w:styleId="Heading1Char">
    <w:name w:val="Heading 1 Char"/>
    <w:basedOn w:val="DefaultParagraphFont"/>
    <w:link w:val="Heading1"/>
    <w:uiPriority w:val="9"/>
    <w:rsid w:val="00BD73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D73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E7CC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76C8E"/>
    <w:rPr>
      <w:color w:val="0000FF" w:themeColor="hyperlink"/>
      <w:u w:val="single"/>
    </w:rPr>
  </w:style>
  <w:style w:type="paragraph" w:styleId="BalloonText">
    <w:name w:val="Balloon Text"/>
    <w:basedOn w:val="Normal"/>
    <w:link w:val="BalloonTextChar"/>
    <w:uiPriority w:val="99"/>
    <w:semiHidden/>
    <w:unhideWhenUsed/>
    <w:rsid w:val="00E165C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165CE"/>
    <w:rPr>
      <w:rFonts w:ascii="Lucida Grande" w:eastAsia="Arial" w:hAnsi="Lucida Grande" w:cs="Arial"/>
      <w:color w:val="000000"/>
      <w:sz w:val="18"/>
      <w:szCs w:val="18"/>
    </w:rPr>
  </w:style>
  <w:style w:type="character" w:styleId="CommentReference">
    <w:name w:val="annotation reference"/>
    <w:basedOn w:val="DefaultParagraphFont"/>
    <w:uiPriority w:val="99"/>
    <w:semiHidden/>
    <w:unhideWhenUsed/>
    <w:rsid w:val="009A5A8F"/>
    <w:rPr>
      <w:sz w:val="18"/>
      <w:szCs w:val="18"/>
    </w:rPr>
  </w:style>
  <w:style w:type="paragraph" w:styleId="CommentText">
    <w:name w:val="annotation text"/>
    <w:basedOn w:val="Normal"/>
    <w:link w:val="CommentTextChar"/>
    <w:uiPriority w:val="99"/>
    <w:semiHidden/>
    <w:unhideWhenUsed/>
    <w:rsid w:val="009A5A8F"/>
    <w:pPr>
      <w:spacing w:line="240" w:lineRule="auto"/>
    </w:pPr>
    <w:rPr>
      <w:sz w:val="24"/>
      <w:szCs w:val="24"/>
    </w:rPr>
  </w:style>
  <w:style w:type="character" w:customStyle="1" w:styleId="CommentTextChar">
    <w:name w:val="Comment Text Char"/>
    <w:basedOn w:val="DefaultParagraphFont"/>
    <w:link w:val="CommentText"/>
    <w:uiPriority w:val="99"/>
    <w:semiHidden/>
    <w:rsid w:val="009A5A8F"/>
    <w:rPr>
      <w:rFonts w:ascii="Arial" w:eastAsia="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9A5A8F"/>
    <w:rPr>
      <w:b/>
      <w:bCs/>
      <w:sz w:val="20"/>
      <w:szCs w:val="20"/>
    </w:rPr>
  </w:style>
  <w:style w:type="character" w:customStyle="1" w:styleId="CommentSubjectChar">
    <w:name w:val="Comment Subject Char"/>
    <w:basedOn w:val="CommentTextChar"/>
    <w:link w:val="CommentSubject"/>
    <w:uiPriority w:val="99"/>
    <w:semiHidden/>
    <w:rsid w:val="009A5A8F"/>
    <w:rPr>
      <w:b/>
      <w:bCs/>
      <w:sz w:val="20"/>
      <w:szCs w:val="20"/>
    </w:rPr>
  </w:style>
</w:styles>
</file>

<file path=word/webSettings.xml><?xml version="1.0" encoding="utf-8"?>
<w:webSettings xmlns:r="http://schemas.openxmlformats.org/officeDocument/2006/relationships" xmlns:w="http://schemas.openxmlformats.org/wordprocessingml/2006/main">
  <w:divs>
    <w:div w:id="200442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lparnel1</cp:lastModifiedBy>
  <cp:revision>19</cp:revision>
  <dcterms:created xsi:type="dcterms:W3CDTF">2012-03-13T16:52:00Z</dcterms:created>
  <dcterms:modified xsi:type="dcterms:W3CDTF">2012-03-21T16:21:00Z</dcterms:modified>
</cp:coreProperties>
</file>
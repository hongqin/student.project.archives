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49CA6" w14:textId="77777777" w:rsidR="00010A11" w:rsidRDefault="007F5425" w:rsidP="00932B1F">
      <w:pPr>
        <w:spacing w:after="0" w:line="240" w:lineRule="auto"/>
        <w:ind w:left="990" w:right="1530"/>
        <w:jc w:val="center"/>
        <w:rPr>
          <w:rFonts w:ascii="Times New Roman" w:hAnsi="Times New Roman" w:cs="Times New Roman"/>
          <w:b/>
        </w:rPr>
      </w:pPr>
      <w:commentRangeStart w:id="0"/>
      <w:del w:id="1" w:author="Hong Qin" w:date="2012-09-18T17:31:00Z">
        <w:r w:rsidDel="005C2E14">
          <w:rPr>
            <w:rFonts w:ascii="Times New Roman" w:hAnsi="Times New Roman" w:cs="Times New Roman"/>
            <w:b/>
          </w:rPr>
          <w:delText xml:space="preserve">Bioinformatics </w:delText>
        </w:r>
      </w:del>
      <w:ins w:id="2" w:author="Hong Qin" w:date="2012-09-18T17:31:00Z">
        <w:r w:rsidR="005C2E14">
          <w:rPr>
            <w:rFonts w:ascii="Times New Roman" w:hAnsi="Times New Roman" w:cs="Times New Roman"/>
            <w:b/>
          </w:rPr>
          <w:t>G</w:t>
        </w:r>
      </w:ins>
      <w:ins w:id="3" w:author="Hong Qin" w:date="2012-09-18T17:32:00Z">
        <w:r w:rsidR="005C2E14">
          <w:rPr>
            <w:rFonts w:ascii="Times New Roman" w:hAnsi="Times New Roman" w:cs="Times New Roman"/>
            <w:b/>
          </w:rPr>
          <w:t>e</w:t>
        </w:r>
      </w:ins>
      <w:ins w:id="4" w:author="Hong Qin" w:date="2012-09-18T17:31:00Z">
        <w:r w:rsidR="005C2E14">
          <w:rPr>
            <w:rFonts w:ascii="Times New Roman" w:hAnsi="Times New Roman" w:cs="Times New Roman"/>
            <w:b/>
          </w:rPr>
          <w:t xml:space="preserve">nomics </w:t>
        </w:r>
      </w:ins>
      <w:del w:id="5" w:author="Hong Qin" w:date="2012-09-18T17:31:00Z">
        <w:r w:rsidDel="005C2E14">
          <w:rPr>
            <w:rFonts w:ascii="Times New Roman" w:hAnsi="Times New Roman" w:cs="Times New Roman"/>
            <w:b/>
          </w:rPr>
          <w:delText xml:space="preserve">analysis </w:delText>
        </w:r>
      </w:del>
      <w:ins w:id="6" w:author="Hong Qin" w:date="2012-09-18T17:31:00Z">
        <w:r w:rsidR="005C2E14">
          <w:rPr>
            <w:rFonts w:ascii="Times New Roman" w:hAnsi="Times New Roman" w:cs="Times New Roman"/>
            <w:b/>
          </w:rPr>
          <w:t xml:space="preserve">investigation </w:t>
        </w:r>
      </w:ins>
      <w:r>
        <w:rPr>
          <w:rFonts w:ascii="Times New Roman" w:hAnsi="Times New Roman" w:cs="Times New Roman"/>
          <w:b/>
        </w:rPr>
        <w:t xml:space="preserve">of human genes associated </w:t>
      </w:r>
      <w:r w:rsidR="001C6748" w:rsidRPr="005A7E8F">
        <w:rPr>
          <w:rFonts w:ascii="Times New Roman" w:hAnsi="Times New Roman" w:cs="Times New Roman"/>
          <w:b/>
        </w:rPr>
        <w:t xml:space="preserve">with </w:t>
      </w:r>
      <w:r>
        <w:rPr>
          <w:rFonts w:ascii="Times New Roman" w:hAnsi="Times New Roman" w:cs="Times New Roman"/>
          <w:b/>
        </w:rPr>
        <w:t>d</w:t>
      </w:r>
      <w:r w:rsidRPr="005A7E8F">
        <w:rPr>
          <w:rFonts w:ascii="Times New Roman" w:hAnsi="Times New Roman" w:cs="Times New Roman"/>
          <w:b/>
        </w:rPr>
        <w:t xml:space="preserve">iseases </w:t>
      </w:r>
      <w:r w:rsidR="001C6748">
        <w:rPr>
          <w:rFonts w:ascii="Times New Roman" w:hAnsi="Times New Roman" w:cs="Times New Roman"/>
          <w:b/>
        </w:rPr>
        <w:t xml:space="preserve">at </w:t>
      </w:r>
      <w:r>
        <w:rPr>
          <w:rFonts w:ascii="Times New Roman" w:hAnsi="Times New Roman" w:cs="Times New Roman"/>
          <w:b/>
        </w:rPr>
        <w:t xml:space="preserve">higher rates </w:t>
      </w:r>
      <w:r w:rsidR="001C6748">
        <w:rPr>
          <w:rFonts w:ascii="Times New Roman" w:hAnsi="Times New Roman" w:cs="Times New Roman"/>
          <w:b/>
        </w:rPr>
        <w:t xml:space="preserve">in </w:t>
      </w:r>
      <w:r w:rsidR="001C6748" w:rsidRPr="005A7E8F">
        <w:rPr>
          <w:rFonts w:ascii="Times New Roman" w:hAnsi="Times New Roman" w:cs="Times New Roman"/>
          <w:b/>
        </w:rPr>
        <w:t>African Americans</w:t>
      </w:r>
      <w:commentRangeEnd w:id="0"/>
      <w:r w:rsidR="00F20A5F">
        <w:rPr>
          <w:rStyle w:val="CommentReference"/>
        </w:rPr>
        <w:commentReference w:id="0"/>
      </w:r>
      <w:r w:rsidR="001C6748" w:rsidRPr="005A7E8F">
        <w:rPr>
          <w:rFonts w:ascii="Times New Roman" w:hAnsi="Times New Roman" w:cs="Times New Roman"/>
          <w:b/>
        </w:rPr>
        <w:t>.</w:t>
      </w:r>
    </w:p>
    <w:p w14:paraId="0D8A4554" w14:textId="77777777" w:rsidR="008C060F" w:rsidRDefault="008C060F" w:rsidP="00932B1F">
      <w:pPr>
        <w:spacing w:after="0" w:line="240" w:lineRule="auto"/>
        <w:rPr>
          <w:rFonts w:ascii="Times New Roman" w:hAnsi="Times New Roman" w:cs="Times New Roman"/>
        </w:rPr>
      </w:pPr>
    </w:p>
    <w:p w14:paraId="0C9263C3" w14:textId="77777777" w:rsidR="001677F0" w:rsidRPr="008C060F" w:rsidRDefault="00BA6592" w:rsidP="00932B1F">
      <w:pPr>
        <w:spacing w:after="0" w:line="240" w:lineRule="auto"/>
        <w:rPr>
          <w:rFonts w:ascii="Times New Roman" w:hAnsi="Times New Roman" w:cs="Times New Roman"/>
        </w:rPr>
      </w:pPr>
      <w:r w:rsidRPr="008C060F">
        <w:rPr>
          <w:rFonts w:ascii="Times New Roman" w:hAnsi="Times New Roman" w:cs="Times New Roman"/>
        </w:rPr>
        <w:t xml:space="preserve">Student Applicants: </w:t>
      </w:r>
      <w:del w:id="7" w:author="hong qin" w:date="2012-09-11T14:03:00Z">
        <w:r w:rsidRPr="008C060F" w:rsidDel="007A30FF">
          <w:rPr>
            <w:rFonts w:ascii="Times New Roman" w:hAnsi="Times New Roman" w:cs="Times New Roman"/>
          </w:rPr>
          <w:delText xml:space="preserve">Mislie C. Jean-Baptiste, </w:delText>
        </w:r>
      </w:del>
      <w:r w:rsidRPr="008C060F">
        <w:rPr>
          <w:rFonts w:ascii="Times New Roman" w:hAnsi="Times New Roman" w:cs="Times New Roman"/>
        </w:rPr>
        <w:t>Daria P. Clegg</w:t>
      </w:r>
    </w:p>
    <w:p w14:paraId="6709E4D0" w14:textId="77777777" w:rsidR="007C13B1" w:rsidRDefault="00BA6592">
      <w:pPr>
        <w:spacing w:after="0" w:line="240" w:lineRule="auto"/>
        <w:rPr>
          <w:rFonts w:ascii="Times New Roman" w:hAnsi="Times New Roman" w:cs="Times New Roman"/>
        </w:rPr>
      </w:pPr>
      <w:r w:rsidRPr="008C060F">
        <w:rPr>
          <w:rFonts w:ascii="Times New Roman" w:hAnsi="Times New Roman" w:cs="Times New Roman"/>
        </w:rPr>
        <w:t>Faculty Advisor: Hong Qin</w:t>
      </w:r>
    </w:p>
    <w:p w14:paraId="019BE984" w14:textId="77777777" w:rsidR="007C13B1" w:rsidRDefault="007C13B1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14:paraId="555A1A49" w14:textId="77777777" w:rsidR="007C13B1" w:rsidRDefault="00206A48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seek support to initiate an innovative line of research on health disparity. </w:t>
      </w:r>
      <w:r w:rsidR="005E38ED">
        <w:rPr>
          <w:rFonts w:ascii="Times New Roman" w:hAnsi="Times New Roman" w:cs="Times New Roman"/>
        </w:rPr>
        <w:t xml:space="preserve">Our long-term goal is to develop functional assays in the model organism of </w:t>
      </w:r>
      <w:r w:rsidR="00010A11" w:rsidRPr="00010A11">
        <w:rPr>
          <w:rFonts w:ascii="Times New Roman" w:hAnsi="Times New Roman" w:cs="Times New Roman"/>
          <w:i/>
        </w:rPr>
        <w:t>Saccharomyces cerevisiae</w:t>
      </w:r>
      <w:r w:rsidR="005E38ED">
        <w:rPr>
          <w:rFonts w:ascii="Times New Roman" w:hAnsi="Times New Roman" w:cs="Times New Roman"/>
        </w:rPr>
        <w:t xml:space="preserve"> for human genes associated with diseases at higher rates in African Americans</w:t>
      </w:r>
      <w:r w:rsidR="00042FF1">
        <w:rPr>
          <w:rFonts w:ascii="Times New Roman" w:hAnsi="Times New Roman" w:cs="Times New Roman"/>
        </w:rPr>
        <w:t xml:space="preserve"> (DHRAA)</w:t>
      </w:r>
      <w:r w:rsidR="005E38ED">
        <w:rPr>
          <w:rFonts w:ascii="Times New Roman" w:hAnsi="Times New Roman" w:cs="Times New Roman"/>
        </w:rPr>
        <w:t xml:space="preserve">. To achieve this goal, </w:t>
      </w:r>
      <w:del w:id="8" w:author="hong qin" w:date="2012-09-11T14:04:00Z">
        <w:r w:rsidR="005E38ED" w:rsidDel="00BC179B">
          <w:rPr>
            <w:rFonts w:ascii="Times New Roman" w:hAnsi="Times New Roman" w:cs="Times New Roman"/>
          </w:rPr>
          <w:delText xml:space="preserve">we will pursue </w:delText>
        </w:r>
        <w:r w:rsidR="00A733D5" w:rsidDel="00BC179B">
          <w:rPr>
            <w:rFonts w:ascii="Times New Roman" w:hAnsi="Times New Roman" w:cs="Times New Roman"/>
          </w:rPr>
          <w:delText xml:space="preserve">two </w:delText>
        </w:r>
        <w:r w:rsidR="005E38ED" w:rsidDel="00BC179B">
          <w:rPr>
            <w:rFonts w:ascii="Times New Roman" w:hAnsi="Times New Roman" w:cs="Times New Roman"/>
          </w:rPr>
          <w:delText>specific aims</w:delText>
        </w:r>
        <w:r w:rsidR="00042FF1" w:rsidDel="00BC179B">
          <w:rPr>
            <w:rFonts w:ascii="Times New Roman" w:hAnsi="Times New Roman" w:cs="Times New Roman"/>
          </w:rPr>
          <w:delText xml:space="preserve">: the first aim is a large scale bioinformatics analysis, and </w:delText>
        </w:r>
      </w:del>
      <w:ins w:id="9" w:author="hong qin" w:date="2012-09-11T14:04:00Z">
        <w:r w:rsidR="00BC179B">
          <w:rPr>
            <w:rFonts w:ascii="Times New Roman" w:hAnsi="Times New Roman" w:cs="Times New Roman"/>
          </w:rPr>
          <w:t xml:space="preserve">Miss Clegg will </w:t>
        </w:r>
      </w:ins>
      <w:del w:id="10" w:author="hong qin" w:date="2012-09-11T14:04:00Z">
        <w:r w:rsidR="00042FF1" w:rsidDel="00BC179B">
          <w:rPr>
            <w:rFonts w:ascii="Times New Roman" w:hAnsi="Times New Roman" w:cs="Times New Roman"/>
          </w:rPr>
          <w:delText xml:space="preserve">the second aim will </w:delText>
        </w:r>
      </w:del>
      <w:r w:rsidR="00042FF1">
        <w:rPr>
          <w:rFonts w:ascii="Times New Roman" w:hAnsi="Times New Roman" w:cs="Times New Roman"/>
        </w:rPr>
        <w:t xml:space="preserve">focus on a list of candidate genes. </w:t>
      </w:r>
      <w:del w:id="11" w:author="Daria Clegg" w:date="2013-02-22T10:01:00Z">
        <w:r w:rsidR="00042FF1" w:rsidDel="00ED2424">
          <w:rPr>
            <w:rFonts w:ascii="Times New Roman" w:hAnsi="Times New Roman" w:cs="Times New Roman"/>
          </w:rPr>
          <w:delText>.</w:delText>
        </w:r>
      </w:del>
      <w:del w:id="12" w:author="Daria Clegg" w:date="2013-02-22T10:00:00Z">
        <w:r w:rsidR="005E38ED" w:rsidDel="00ED2424">
          <w:rPr>
            <w:rFonts w:ascii="Times New Roman" w:hAnsi="Times New Roman" w:cs="Times New Roman"/>
          </w:rPr>
          <w:delText xml:space="preserve"> </w:delText>
        </w:r>
      </w:del>
    </w:p>
    <w:p w14:paraId="7CAF383C" w14:textId="77777777" w:rsidR="007C13B1" w:rsidRDefault="004D220D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A7E8F">
        <w:rPr>
          <w:rFonts w:ascii="Times New Roman" w:hAnsi="Times New Roman" w:cs="Times New Roman"/>
        </w:rPr>
        <w:t xml:space="preserve">Polymorphisms in human genomes are known to be associated with </w:t>
      </w:r>
      <w:r w:rsidR="008344BF">
        <w:rPr>
          <w:rFonts w:ascii="Times New Roman" w:hAnsi="Times New Roman" w:cs="Times New Roman"/>
        </w:rPr>
        <w:t>DHRAA</w:t>
      </w:r>
      <w:r w:rsidRPr="005A7E8F">
        <w:rPr>
          <w:rFonts w:ascii="Times New Roman" w:hAnsi="Times New Roman" w:cs="Times New Roman"/>
        </w:rPr>
        <w:t xml:space="preserve">s. </w:t>
      </w:r>
      <w:r w:rsidR="009D69C9">
        <w:rPr>
          <w:rFonts w:ascii="Times New Roman" w:hAnsi="Times New Roman" w:cs="Times New Roman"/>
        </w:rPr>
        <w:t>For example,</w:t>
      </w:r>
      <w:r w:rsidR="00042FF1">
        <w:rPr>
          <w:rFonts w:ascii="Times New Roman" w:hAnsi="Times New Roman" w:cs="Times New Roman"/>
        </w:rPr>
        <w:t xml:space="preserve"> s</w:t>
      </w:r>
      <w:r w:rsidR="0037558A" w:rsidRPr="005A7E8F">
        <w:rPr>
          <w:rFonts w:ascii="Times New Roman" w:hAnsi="Times New Roman" w:cs="Times New Roman"/>
        </w:rPr>
        <w:t xml:space="preserve">ickle-cell disease is </w:t>
      </w:r>
      <w:r w:rsidR="00E34A1B" w:rsidRPr="005A7E8F">
        <w:rPr>
          <w:rFonts w:ascii="Times New Roman" w:hAnsi="Times New Roman" w:cs="Times New Roman"/>
        </w:rPr>
        <w:t xml:space="preserve">caused by </w:t>
      </w:r>
      <w:r w:rsidR="00906119" w:rsidRPr="005A7E8F">
        <w:rPr>
          <w:rFonts w:ascii="Times New Roman" w:hAnsi="Times New Roman" w:cs="Times New Roman"/>
        </w:rPr>
        <w:t>semi-</w:t>
      </w:r>
      <w:r w:rsidR="00E34A1B" w:rsidRPr="005A7E8F">
        <w:rPr>
          <w:rFonts w:ascii="Times New Roman" w:hAnsi="Times New Roman" w:cs="Times New Roman"/>
        </w:rPr>
        <w:t>recessive mutations in the hemoglobin gene</w:t>
      </w:r>
      <w:r w:rsidR="009B310A" w:rsidRPr="005A7E8F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&lt;EndNote&gt;&lt;Cite&gt;&lt;Author&gt;Serjeant&lt;/Author&gt;&lt;Year&gt;2010&lt;/Year&gt;&lt;RecNum&gt;744&lt;/RecNum&gt;&lt;DisplayText&gt;[1]&lt;/DisplayText&gt;&lt;record&gt;&lt;rec-number&gt;744&lt;/rec-number&gt;&lt;foreign-keys&gt;&lt;key app="EN" db-id="z5fwa0zdqrwzr5eftaoxzr005ar095s2es95"&gt;744&lt;/key&gt;&lt;/foreign-keys&gt;&lt;ref-type name="Journal Article"&gt;17&lt;/ref-type&gt;&lt;contributors&gt;&lt;authors&gt;&lt;author&gt;Serjeant, G. R.&lt;/author&gt;&lt;/authors&gt;&lt;/contributors&gt;&lt;auth-address&gt;Sickle Cell Trust (Jamaica), Kingston, Jamaica. grserjeant@cwjamaica.com&lt;/auth-address&gt;&lt;titles&gt;&lt;title&gt;One hundred years of sickle cell disease&lt;/title&gt;&lt;secondary-title&gt;Br J Haematol&lt;/secondary-title&gt;&lt;/titles&gt;&lt;periodical&gt;&lt;full-title&gt;Br J Haematol&lt;/full-title&gt;&lt;/periodical&gt;&lt;pages&gt;425-9&lt;/pages&gt;&lt;volume&gt;151&lt;/volume&gt;&lt;number&gt;5&lt;/number&gt;&lt;edition&gt;2010/10/20&lt;/edition&gt;&lt;keywords&gt;&lt;keyword&gt;Adult&lt;/keyword&gt;&lt;keyword&gt;Africa South of the Sahara/epidemiology&lt;/keyword&gt;&lt;keyword&gt;Anemia, Sickle Cell/epidemiology/genetics/*history/prevention &amp;amp; control&lt;/keyword&gt;&lt;keyword&gt;Female&lt;/keyword&gt;&lt;keyword&gt;Genetic Testing&lt;/keyword&gt;&lt;keyword&gt;History, 20th Century&lt;/keyword&gt;&lt;keyword&gt;History, 21st Century&lt;/keyword&gt;&lt;keyword&gt;Humans&lt;/keyword&gt;&lt;keyword&gt;Male&lt;/keyword&gt;&lt;keyword&gt;Young Adult&lt;/keyword&gt;&lt;/keywords&gt;&lt;dates&gt;&lt;year&gt;2010&lt;/year&gt;&lt;pub-dates&gt;&lt;date&gt;Dec&lt;/date&gt;&lt;/pub-dates&gt;&lt;/dates&gt;&lt;isbn&gt;1365-2141 (Electronic)&amp;#xD;0007-1048 (Linking)&lt;/isbn&gt;&lt;accession-num&gt;20955412&lt;/accession-num&gt;&lt;urls&gt;&lt;related-urls&gt;&lt;url&gt;http://www.ncbi.nlm.nih.gov/entrez/query.fcgi?cmd=Retrieve&amp;amp;db=PubMed&amp;amp;dopt=Citation&amp;amp;list_uids=20955412&lt;/url&gt;&lt;/related-urls&gt;&lt;/urls&gt;&lt;electronic-resource-num&gt;10.1111/j.1365-2141.2010.08419.x&lt;/electronic-resource-num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hyperlink w:anchor="_ENREF_1" w:tooltip="Serjeant, 2010 #744" w:history="1">
        <w:r w:rsidR="00232751">
          <w:rPr>
            <w:rFonts w:ascii="Times New Roman" w:hAnsi="Times New Roman" w:cs="Times New Roman"/>
            <w:noProof/>
          </w:rPr>
          <w:t>1</w:t>
        </w:r>
      </w:hyperlink>
      <w:r w:rsidR="00A245C0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E34A1B" w:rsidRPr="005A7E8F">
        <w:rPr>
          <w:rFonts w:ascii="Times New Roman" w:hAnsi="Times New Roman" w:cs="Times New Roman"/>
        </w:rPr>
        <w:t xml:space="preserve">. </w:t>
      </w:r>
      <w:r w:rsidR="00BB06AB" w:rsidRPr="005A7E8F">
        <w:rPr>
          <w:rFonts w:ascii="Times New Roman" w:hAnsi="Times New Roman" w:cs="Times New Roman"/>
        </w:rPr>
        <w:t xml:space="preserve">This </w:t>
      </w:r>
      <w:r w:rsidR="00DF10D4">
        <w:rPr>
          <w:rFonts w:ascii="Times New Roman" w:hAnsi="Times New Roman" w:cs="Times New Roman"/>
        </w:rPr>
        <w:t xml:space="preserve">disease has </w:t>
      </w:r>
      <w:r w:rsidR="00D446A5" w:rsidRPr="005A7E8F">
        <w:rPr>
          <w:rFonts w:ascii="Times New Roman" w:hAnsi="Times New Roman" w:cs="Times New Roman"/>
        </w:rPr>
        <w:t xml:space="preserve">a high-incidence </w:t>
      </w:r>
      <w:r w:rsidR="00DF10D4">
        <w:rPr>
          <w:rFonts w:ascii="Times New Roman" w:hAnsi="Times New Roman" w:cs="Times New Roman"/>
        </w:rPr>
        <w:t xml:space="preserve">in </w:t>
      </w:r>
      <w:r w:rsidR="00BB06AB" w:rsidRPr="005A7E8F">
        <w:rPr>
          <w:rFonts w:ascii="Times New Roman" w:hAnsi="Times New Roman" w:cs="Times New Roman"/>
        </w:rPr>
        <w:t>AA</w:t>
      </w:r>
      <w:r w:rsidR="003B1BA1" w:rsidRPr="005A7E8F">
        <w:rPr>
          <w:rFonts w:ascii="Times New Roman" w:hAnsi="Times New Roman" w:cs="Times New Roman"/>
        </w:rPr>
        <w:t>D</w:t>
      </w:r>
      <w:r w:rsidR="00BB06AB" w:rsidRPr="005A7E8F">
        <w:rPr>
          <w:rFonts w:ascii="Times New Roman" w:hAnsi="Times New Roman" w:cs="Times New Roman"/>
        </w:rPr>
        <w:t xml:space="preserve">Ps </w:t>
      </w:r>
      <w:bookmarkStart w:id="13" w:name="_GoBack"/>
      <w:bookmarkEnd w:id="13"/>
      <w:r w:rsidR="00BB06AB" w:rsidRPr="005A7E8F">
        <w:rPr>
          <w:rFonts w:ascii="Times New Roman" w:hAnsi="Times New Roman" w:cs="Times New Roman"/>
        </w:rPr>
        <w:t>because the mutant allele</w:t>
      </w:r>
      <w:r w:rsidR="00D446A5" w:rsidRPr="005A7E8F">
        <w:rPr>
          <w:rFonts w:ascii="Times New Roman" w:hAnsi="Times New Roman" w:cs="Times New Roman"/>
        </w:rPr>
        <w:t>s of</w:t>
      </w:r>
      <w:r w:rsidR="00BB06AB" w:rsidRPr="005A7E8F">
        <w:rPr>
          <w:rFonts w:ascii="Times New Roman" w:hAnsi="Times New Roman" w:cs="Times New Roman"/>
        </w:rPr>
        <w:t xml:space="preserve"> </w:t>
      </w:r>
      <w:r w:rsidR="00D446A5" w:rsidRPr="005A7E8F">
        <w:rPr>
          <w:rFonts w:ascii="Times New Roman" w:hAnsi="Times New Roman" w:cs="Times New Roman"/>
        </w:rPr>
        <w:t xml:space="preserve">the </w:t>
      </w:r>
      <w:r w:rsidR="00BB06AB" w:rsidRPr="005A7E8F">
        <w:rPr>
          <w:rFonts w:ascii="Times New Roman" w:hAnsi="Times New Roman" w:cs="Times New Roman"/>
        </w:rPr>
        <w:t xml:space="preserve">hemoglobin genes exist </w:t>
      </w:r>
      <w:r w:rsidR="00D446A5" w:rsidRPr="005A7E8F">
        <w:rPr>
          <w:rFonts w:ascii="Times New Roman" w:hAnsi="Times New Roman" w:cs="Times New Roman"/>
        </w:rPr>
        <w:t>at</w:t>
      </w:r>
      <w:r w:rsidR="00BB06AB" w:rsidRPr="005A7E8F">
        <w:rPr>
          <w:rFonts w:ascii="Times New Roman" w:hAnsi="Times New Roman" w:cs="Times New Roman"/>
        </w:rPr>
        <w:t xml:space="preserve"> high frequencies in AA</w:t>
      </w:r>
      <w:r w:rsidR="003B1BA1" w:rsidRPr="005A7E8F">
        <w:rPr>
          <w:rFonts w:ascii="Times New Roman" w:hAnsi="Times New Roman" w:cs="Times New Roman"/>
        </w:rPr>
        <w:t>D</w:t>
      </w:r>
      <w:r w:rsidR="00BB06AB" w:rsidRPr="005A7E8F">
        <w:rPr>
          <w:rFonts w:ascii="Times New Roman" w:hAnsi="Times New Roman" w:cs="Times New Roman"/>
        </w:rPr>
        <w:t xml:space="preserve">Ps. </w:t>
      </w:r>
      <w:r w:rsidR="008E1148" w:rsidRPr="005A7E8F">
        <w:rPr>
          <w:rFonts w:ascii="Times New Roman" w:hAnsi="Times New Roman" w:cs="Times New Roman"/>
        </w:rPr>
        <w:t xml:space="preserve"> </w:t>
      </w:r>
      <w:r w:rsidR="00E80548" w:rsidRPr="005A7E8F">
        <w:rPr>
          <w:rFonts w:ascii="Times New Roman" w:hAnsi="Times New Roman" w:cs="Times New Roman"/>
        </w:rPr>
        <w:t>The high frequency</w:t>
      </w:r>
      <w:r w:rsidR="007C5A9C" w:rsidRPr="005A7E8F">
        <w:rPr>
          <w:rFonts w:ascii="Times New Roman" w:hAnsi="Times New Roman" w:cs="Times New Roman"/>
        </w:rPr>
        <w:t xml:space="preserve"> of the mutant hemoglobin alleles</w:t>
      </w:r>
      <w:r w:rsidR="00E80548" w:rsidRPr="005A7E8F">
        <w:rPr>
          <w:rFonts w:ascii="Times New Roman" w:hAnsi="Times New Roman" w:cs="Times New Roman"/>
        </w:rPr>
        <w:t xml:space="preserve"> can be attributed to </w:t>
      </w:r>
      <w:r w:rsidR="007C5A9C" w:rsidRPr="005A7E8F">
        <w:rPr>
          <w:rFonts w:ascii="Times New Roman" w:hAnsi="Times New Roman" w:cs="Times New Roman"/>
        </w:rPr>
        <w:t xml:space="preserve">resistance to malaria, an adaptive advantage found in heterozygous </w:t>
      </w:r>
      <w:r w:rsidR="00E80548" w:rsidRPr="005A7E8F">
        <w:rPr>
          <w:rFonts w:ascii="Times New Roman" w:hAnsi="Times New Roman" w:cs="Times New Roman"/>
        </w:rPr>
        <w:t>carriers</w:t>
      </w:r>
      <w:r w:rsidR="00C8073C" w:rsidRPr="005A7E8F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&lt;EndNote&gt;&lt;Cite&gt;&lt;Author&gt;Serjeant&lt;/Author&gt;&lt;Year&gt;2010&lt;/Year&gt;&lt;RecNum&gt;744&lt;/RecNum&gt;&lt;DisplayText&gt;[1]&lt;/DisplayText&gt;&lt;record&gt;&lt;rec-number&gt;744&lt;/rec-number&gt;&lt;foreign-keys&gt;&lt;key app="EN" db-id="z5fwa0zdqrwzr5eftaoxzr005ar095s2es95"&gt;744&lt;/key&gt;&lt;/foreign-keys&gt;&lt;ref-type name="Journal Article"&gt;17&lt;/ref-type&gt;&lt;contributors&gt;&lt;authors&gt;&lt;author&gt;Serjeant, G. R.&lt;/author&gt;&lt;/authors&gt;&lt;/contributors&gt;&lt;auth-address&gt;Sickle Cell Trust (Jamaica), Kingston, Jamaica. grserjeant@cwjamaica.com&lt;/auth-address&gt;&lt;titles&gt;&lt;title&gt;One hundred years of sickle cell disease&lt;/title&gt;&lt;secondary-title&gt;Br J Haematol&lt;/secondary-title&gt;&lt;/titles&gt;&lt;periodical&gt;&lt;full-title&gt;Br J Haematol&lt;/full-title&gt;&lt;/periodical&gt;&lt;pages&gt;425-9&lt;/pages&gt;&lt;volume&gt;151&lt;/volume&gt;&lt;number&gt;5&lt;/number&gt;&lt;edition&gt;2010/10/20&lt;/edition&gt;&lt;keywords&gt;&lt;keyword&gt;Adult&lt;/keyword&gt;&lt;keyword&gt;Africa South of the Sahara/epidemiology&lt;/keyword&gt;&lt;keyword&gt;Anemia, Sickle Cell/epidemiology/genetics/*history/prevention &amp;amp; control&lt;/keyword&gt;&lt;keyword&gt;Female&lt;/keyword&gt;&lt;keyword&gt;Genetic Testing&lt;/keyword&gt;&lt;keyword&gt;History, 20th Century&lt;/keyword&gt;&lt;keyword&gt;History, 21st Century&lt;/keyword&gt;&lt;keyword&gt;Humans&lt;/keyword&gt;&lt;keyword&gt;Male&lt;/keyword&gt;&lt;keyword&gt;Young Adult&lt;/keyword&gt;&lt;/keywords&gt;&lt;dates&gt;&lt;year&gt;2010&lt;/year&gt;&lt;pub-dates&gt;&lt;date&gt;Dec&lt;/date&gt;&lt;/pub-dates&gt;&lt;/dates&gt;&lt;isbn&gt;1365-2141 (Electronic)&amp;#xD;0007-1048 (Linking)&lt;/isbn&gt;&lt;accession-num&gt;20955412&lt;/accession-num&gt;&lt;urls&gt;&lt;related-urls&gt;&lt;url&gt;http://www.ncbi.nlm.nih.gov/entrez/query.fcgi?cmd=Retrieve&amp;amp;db=PubMed&amp;amp;dopt=Citation&amp;amp;list_uids=20955412&lt;/url&gt;&lt;/related-urls&gt;&lt;/urls&gt;&lt;electronic-resource-num&gt;10.1111/j.1365-2141.2010.08419.x&lt;/electronic-resource-num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hyperlink w:anchor="_ENREF_1" w:tooltip="Serjeant, 2010 #744" w:history="1">
        <w:r w:rsidR="00232751">
          <w:rPr>
            <w:rFonts w:ascii="Times New Roman" w:hAnsi="Times New Roman" w:cs="Times New Roman"/>
            <w:noProof/>
          </w:rPr>
          <w:t>1</w:t>
        </w:r>
      </w:hyperlink>
      <w:r w:rsidR="00A245C0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E80548" w:rsidRPr="005A7E8F">
        <w:rPr>
          <w:rFonts w:ascii="Times New Roman" w:hAnsi="Times New Roman" w:cs="Times New Roman"/>
        </w:rPr>
        <w:t>.</w:t>
      </w:r>
      <w:r w:rsidR="009D69C9">
        <w:rPr>
          <w:rFonts w:ascii="Times New Roman" w:hAnsi="Times New Roman" w:cs="Times New Roman"/>
        </w:rPr>
        <w:t xml:space="preserve"> </w:t>
      </w:r>
      <w:r w:rsidR="008C172C" w:rsidRPr="005A7E8F">
        <w:rPr>
          <w:rFonts w:ascii="Times New Roman" w:hAnsi="Times New Roman" w:cs="Times New Roman"/>
        </w:rPr>
        <w:t>Kidney diseases occurs disproportionally high in AA</w:t>
      </w:r>
      <w:r w:rsidR="003B1BA1" w:rsidRPr="005A7E8F">
        <w:rPr>
          <w:rFonts w:ascii="Times New Roman" w:hAnsi="Times New Roman" w:cs="Times New Roman"/>
        </w:rPr>
        <w:t>DP</w:t>
      </w:r>
      <w:r w:rsidR="008C172C" w:rsidRPr="005A7E8F">
        <w:rPr>
          <w:rFonts w:ascii="Times New Roman" w:hAnsi="Times New Roman" w:cs="Times New Roman"/>
        </w:rPr>
        <w:t>s, and have been linked to several genetic fa</w:t>
      </w:r>
      <w:r w:rsidR="004944FB" w:rsidRPr="005A7E8F">
        <w:rPr>
          <w:rFonts w:ascii="Times New Roman" w:hAnsi="Times New Roman" w:cs="Times New Roman"/>
        </w:rPr>
        <w:t>c</w:t>
      </w:r>
      <w:r w:rsidR="008C172C" w:rsidRPr="005A7E8F">
        <w:rPr>
          <w:rFonts w:ascii="Times New Roman" w:hAnsi="Times New Roman" w:cs="Times New Roman"/>
        </w:rPr>
        <w:t>tors</w:t>
      </w:r>
      <w:r w:rsidR="004944FB" w:rsidRPr="005A7E8F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/>
      </w:r>
      <w:r w:rsidR="00B6241C">
        <w:rPr>
          <w:rFonts w:ascii="Times New Roman" w:hAnsi="Times New Roman" w:cs="Times New Roman"/>
        </w:rPr>
        <w:instrText xml:space="preserve"> ADDIN EN.CITE &lt;EndNote&gt;&lt;Cite&gt;&lt;Author&gt;Price&lt;/Author&gt;&lt;Year&gt;2002&lt;/Year&gt;&lt;RecNum&gt;743&lt;/RecNum&gt;&lt;DisplayText&gt;[2]&lt;/DisplayText&gt;&lt;record&gt;&lt;rec-number&gt;743&lt;/rec-number&gt;&lt;foreign-keys&gt;&lt;key app="EN" db-id="z5fwa0zdqrwzr5eftaoxzr005ar095s2es95"&gt;743&lt;/key&gt;&lt;/foreign-keys&gt;&lt;ref-type name="Journal Article"&gt;17&lt;/ref-type&gt;&lt;contributors&gt;&lt;authors&gt;&lt;author&gt;Price, D. A.&lt;/author&gt;&lt;author&gt;Crook, E. D.&lt;/author&gt;&lt;/authors&gt;&lt;/contributors&gt;&lt;auth-address&gt;Department of Medicine, Brigham and Women&amp;apos;s Hospital, Boston, Massachusetts 02115, USA. daprice@partners.org&lt;/auth-address&gt;&lt;titles&gt;&lt;title&gt;Kidney disease in African Americans: genetic considerations&lt;/title&gt;&lt;secondary-title&gt;J Natl Med Assoc&lt;/secondary-title&gt;&lt;/titles&gt;&lt;periodical&gt;&lt;full-title&gt;J Natl Med Assoc&lt;/full-title&gt;&lt;/periodical&gt;&lt;pages&gt;16S-27S&lt;/pages&gt;&lt;volume&gt;94&lt;/volume&gt;&lt;number&gt;8 Suppl&lt;/number&gt;&lt;edition&gt;2002/08/03&lt;/edition&gt;&lt;keywords&gt;&lt;keyword&gt;*African Americans&lt;/keyword&gt;&lt;keyword&gt;African Continental Ancestry Group&lt;/keyword&gt;&lt;keyword&gt;Angiotensinogen/physiology&lt;/keyword&gt;&lt;keyword&gt;Diabetic Nephropathies/ethnology/genetics/physiopathology&lt;/keyword&gt;&lt;keyword&gt;Humans&lt;/keyword&gt;&lt;keyword&gt;Hypertension/genetics&lt;/keyword&gt;&lt;keyword&gt;Kallikreins/genetics&lt;/keyword&gt;&lt;keyword&gt;Kidney Failure, Chronic/*ethnology/genetics&lt;/keyword&gt;&lt;keyword&gt;Peptidyl-Dipeptidase A/genetics&lt;/keyword&gt;&lt;keyword&gt;Polymorphism, Genetic&lt;/keyword&gt;&lt;keyword&gt;Prevalence&lt;/keyword&gt;&lt;keyword&gt;Renin-Angiotensin System/physiology&lt;/keyword&gt;&lt;keyword&gt;United States/epidemiology&lt;/keyword&gt;&lt;/keywords&gt;&lt;dates&gt;&lt;year&gt;2002&lt;/year&gt;&lt;pub-dates&gt;&lt;date&gt;Aug&lt;/date&gt;&lt;/pub-dates&gt;&lt;/dates&gt;&lt;isbn&gt;0027-9684 (Print)&amp;#xD;0027-9684 (Linking)&lt;/isbn&gt;&lt;accession-num&gt;12152908&lt;/accession-num&gt;&lt;urls&gt;&lt;related-urls&gt;&lt;url&gt;http://www.ncbi.nlm.nih.gov/entrez/query.fcgi?cmd=Retrieve&amp;amp;db=PubMed&amp;amp;dopt=Citation&amp;amp;list_uids=12152908&lt;/url&gt;&lt;/related-urls&gt;&lt;/urls&gt;&lt;custom2&gt;2594172&lt;/custom2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hyperlink w:anchor="_ENREF_2" w:tooltip="Price, 2002 #743" w:history="1">
        <w:r w:rsidR="00232751">
          <w:rPr>
            <w:rFonts w:ascii="Times New Roman" w:hAnsi="Times New Roman" w:cs="Times New Roman"/>
            <w:noProof/>
          </w:rPr>
          <w:t>2</w:t>
        </w:r>
      </w:hyperlink>
      <w:r w:rsidR="00A245C0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8C172C" w:rsidRPr="005A7E8F">
        <w:rPr>
          <w:rFonts w:ascii="Times New Roman" w:hAnsi="Times New Roman" w:cs="Times New Roman"/>
        </w:rPr>
        <w:t xml:space="preserve">. Recently, </w:t>
      </w:r>
      <w:r w:rsidR="002330B7" w:rsidRPr="005A7E8F">
        <w:rPr>
          <w:rFonts w:ascii="Times New Roman" w:hAnsi="Times New Roman" w:cs="Times New Roman"/>
        </w:rPr>
        <w:t>o</w:t>
      </w:r>
      <w:r w:rsidR="008C172C" w:rsidRPr="005A7E8F">
        <w:rPr>
          <w:rFonts w:ascii="Times New Roman" w:hAnsi="Times New Roman" w:cs="Times New Roman"/>
        </w:rPr>
        <w:t xml:space="preserve">ne form of kidney disease, a spectrum of </w:t>
      </w:r>
      <w:proofErr w:type="spellStart"/>
      <w:r w:rsidR="008C172C" w:rsidRPr="005A7E8F">
        <w:rPr>
          <w:rFonts w:ascii="Times New Roman" w:hAnsi="Times New Roman" w:cs="Times New Roman"/>
        </w:rPr>
        <w:t>nondiabetic</w:t>
      </w:r>
      <w:proofErr w:type="spellEnd"/>
      <w:r w:rsidR="008C172C" w:rsidRPr="005A7E8F">
        <w:rPr>
          <w:rFonts w:ascii="Times New Roman" w:hAnsi="Times New Roman" w:cs="Times New Roman"/>
        </w:rPr>
        <w:t xml:space="preserve"> end stage kidney disease (ESKD)</w:t>
      </w:r>
      <w:r w:rsidR="002330B7" w:rsidRPr="005A7E8F">
        <w:rPr>
          <w:rFonts w:ascii="Times New Roman" w:hAnsi="Times New Roman" w:cs="Times New Roman"/>
        </w:rPr>
        <w:t xml:space="preserve"> that is a DFHAA, was linked with missense mutations in </w:t>
      </w:r>
      <w:r w:rsidR="002330B7" w:rsidRPr="005A7E8F">
        <w:rPr>
          <w:rFonts w:ascii="Times New Roman" w:hAnsi="Times New Roman" w:cs="Times New Roman"/>
          <w:i/>
        </w:rPr>
        <w:t>APOL1</w:t>
      </w:r>
      <w:r w:rsidR="002330B7" w:rsidRPr="005A7E8F">
        <w:rPr>
          <w:rFonts w:ascii="Times New Roman" w:hAnsi="Times New Roman" w:cs="Times New Roman"/>
        </w:rPr>
        <w:t xml:space="preserve"> gene</w:t>
      </w:r>
      <w:r w:rsidR="007B7A17" w:rsidRPr="005A7E8F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0B07FD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end"/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hyperlink w:anchor="_ENREF_3" w:tooltip="Tzur, 2010 #745" w:history="1">
        <w:r w:rsidR="00232751">
          <w:rPr>
            <w:rFonts w:ascii="Times New Roman" w:hAnsi="Times New Roman" w:cs="Times New Roman"/>
            <w:noProof/>
          </w:rPr>
          <w:t>3</w:t>
        </w:r>
      </w:hyperlink>
      <w:r w:rsidR="00A245C0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commentRangeStart w:id="14"/>
      <w:r w:rsidR="002330B7" w:rsidRPr="005A7E8F">
        <w:rPr>
          <w:rFonts w:ascii="Times New Roman" w:hAnsi="Times New Roman" w:cs="Times New Roman"/>
        </w:rPr>
        <w:t>. These disease variants occur at higher frequencies in two western African populations and have a</w:t>
      </w:r>
      <w:r w:rsidR="00E35783" w:rsidRPr="005A7E8F">
        <w:rPr>
          <w:rFonts w:ascii="Times New Roman" w:hAnsi="Times New Roman" w:cs="Times New Roman"/>
        </w:rPr>
        <w:t xml:space="preserve"> role in fighting parasitic trypanosome</w:t>
      </w:r>
      <w:r w:rsidR="00B96DD8" w:rsidRPr="005A7E8F">
        <w:rPr>
          <w:rFonts w:ascii="Times New Roman" w:hAnsi="Times New Roman" w:cs="Times New Roman"/>
        </w:rPr>
        <w:t xml:space="preserve"> </w:t>
      </w:r>
      <w:commentRangeEnd w:id="14"/>
      <w:r w:rsidR="000B07FD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 </w:instrText>
      </w:r>
      <w:r w:rsidR="000B07FD">
        <w:rPr>
          <w:rFonts w:ascii="Times New Roman" w:hAnsi="Times New Roman" w:cs="Times New Roman"/>
        </w:rPr>
        <w:fldChar w:fldCharType="begin">
          <w:fldData xml:space="preserve">PEVuZE5vdGU+PENpdGU+PEF1dGhvcj5UenVyPC9BdXRob3I+PFllYXI+MjAxMDwvWWVhcj48UmVj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</w:fldData>
        </w:fldChar>
      </w:r>
      <w:r w:rsidR="00B6241C">
        <w:rPr>
          <w:rFonts w:ascii="Times New Roman" w:hAnsi="Times New Roman" w:cs="Times New Roman"/>
        </w:rPr>
        <w:instrText xml:space="preserve"> ADDIN EN.CITE.DATA </w:instrText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end"/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separate"/>
      </w:r>
      <w:r w:rsidR="00A245C0">
        <w:rPr>
          <w:rFonts w:ascii="Times New Roman" w:hAnsi="Times New Roman" w:cs="Times New Roman"/>
          <w:noProof/>
        </w:rPr>
        <w:t>[</w:t>
      </w:r>
      <w:hyperlink w:anchor="_ENREF_3" w:tooltip="Tzur, 2010 #745" w:history="1">
        <w:r w:rsidR="00232751">
          <w:rPr>
            <w:rFonts w:ascii="Times New Roman" w:hAnsi="Times New Roman" w:cs="Times New Roman"/>
            <w:noProof/>
          </w:rPr>
          <w:t>3</w:t>
        </w:r>
      </w:hyperlink>
      <w:r w:rsidR="00A245C0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B655D1" w:rsidRPr="005A7E8F">
        <w:rPr>
          <w:rStyle w:val="CommentReference"/>
          <w:rFonts w:ascii="Times New Roman" w:hAnsi="Times New Roman" w:cs="Times New Roman"/>
          <w:vanish/>
          <w:sz w:val="22"/>
          <w:szCs w:val="22"/>
        </w:rPr>
        <w:commentReference w:id="14"/>
      </w:r>
      <w:r w:rsidR="002330B7" w:rsidRPr="005A7E8F">
        <w:rPr>
          <w:rFonts w:ascii="Times New Roman" w:hAnsi="Times New Roman" w:cs="Times New Roman"/>
        </w:rPr>
        <w:t>.</w:t>
      </w:r>
    </w:p>
    <w:p w14:paraId="690D59AB" w14:textId="77777777" w:rsidR="007C13B1" w:rsidRDefault="00085A30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A7E8F">
        <w:rPr>
          <w:rFonts w:ascii="Times New Roman" w:hAnsi="Times New Roman" w:cs="Times New Roman"/>
        </w:rPr>
        <w:t>Because most gene variants</w:t>
      </w:r>
      <w:r w:rsidR="00A30970" w:rsidRPr="005A7E8F">
        <w:rPr>
          <w:rFonts w:ascii="Times New Roman" w:hAnsi="Times New Roman" w:cs="Times New Roman"/>
        </w:rPr>
        <w:t xml:space="preserve"> associated with DFHAAs</w:t>
      </w:r>
      <w:r w:rsidRPr="005A7E8F">
        <w:rPr>
          <w:rFonts w:ascii="Times New Roman" w:hAnsi="Times New Roman" w:cs="Times New Roman"/>
        </w:rPr>
        <w:t xml:space="preserve"> likely exist</w:t>
      </w:r>
      <w:r w:rsidR="00A30970" w:rsidRPr="005A7E8F">
        <w:rPr>
          <w:rFonts w:ascii="Times New Roman" w:hAnsi="Times New Roman" w:cs="Times New Roman"/>
        </w:rPr>
        <w:t xml:space="preserve"> in high frequencies in AA</w:t>
      </w:r>
      <w:r w:rsidR="003B1BA1" w:rsidRPr="005A7E8F">
        <w:rPr>
          <w:rFonts w:ascii="Times New Roman" w:hAnsi="Times New Roman" w:cs="Times New Roman"/>
        </w:rPr>
        <w:t>D</w:t>
      </w:r>
      <w:r w:rsidR="00A30970" w:rsidRPr="005A7E8F">
        <w:rPr>
          <w:rFonts w:ascii="Times New Roman" w:hAnsi="Times New Roman" w:cs="Times New Roman"/>
        </w:rPr>
        <w:t>Ps</w:t>
      </w:r>
      <w:r w:rsidR="000E15DC" w:rsidRPr="005A7E8F">
        <w:rPr>
          <w:rFonts w:ascii="Times New Roman" w:hAnsi="Times New Roman" w:cs="Times New Roman"/>
        </w:rPr>
        <w:t>, these</w:t>
      </w:r>
      <w:r w:rsidRPr="005A7E8F">
        <w:rPr>
          <w:rFonts w:ascii="Times New Roman" w:hAnsi="Times New Roman" w:cs="Times New Roman"/>
        </w:rPr>
        <w:t xml:space="preserve"> gene variants </w:t>
      </w:r>
      <w:r w:rsidR="00A30970" w:rsidRPr="005A7E8F">
        <w:rPr>
          <w:rFonts w:ascii="Times New Roman" w:hAnsi="Times New Roman" w:cs="Times New Roman"/>
        </w:rPr>
        <w:t>could be under selection</w:t>
      </w:r>
      <w:r w:rsidRPr="005A7E8F">
        <w:rPr>
          <w:rFonts w:ascii="Times New Roman" w:hAnsi="Times New Roman" w:cs="Times New Roman"/>
        </w:rPr>
        <w:t xml:space="preserve"> and are outcomes </w:t>
      </w:r>
      <w:r w:rsidR="0059544F" w:rsidRPr="005A7E8F">
        <w:rPr>
          <w:rFonts w:ascii="Times New Roman" w:hAnsi="Times New Roman" w:cs="Times New Roman"/>
        </w:rPr>
        <w:t>of trade-off</w:t>
      </w:r>
      <w:r w:rsidR="00530616" w:rsidRPr="005A7E8F">
        <w:rPr>
          <w:rFonts w:ascii="Times New Roman" w:hAnsi="Times New Roman" w:cs="Times New Roman"/>
        </w:rPr>
        <w:t xml:space="preserve"> during evolution</w:t>
      </w:r>
      <w:r w:rsidR="0059544F" w:rsidRPr="005A7E8F">
        <w:rPr>
          <w:rFonts w:ascii="Times New Roman" w:hAnsi="Times New Roman" w:cs="Times New Roman"/>
        </w:rPr>
        <w:t xml:space="preserve">. </w:t>
      </w:r>
      <w:r w:rsidR="00952D81" w:rsidRPr="005A7E8F">
        <w:rPr>
          <w:rFonts w:ascii="Times New Roman" w:hAnsi="Times New Roman" w:cs="Times New Roman"/>
        </w:rPr>
        <w:t xml:space="preserve">This reasoning </w:t>
      </w:r>
      <w:proofErr w:type="gramStart"/>
      <w:r w:rsidR="00952D81" w:rsidRPr="005A7E8F">
        <w:rPr>
          <w:rFonts w:ascii="Times New Roman" w:hAnsi="Times New Roman" w:cs="Times New Roman"/>
        </w:rPr>
        <w:t>lead</w:t>
      </w:r>
      <w:proofErr w:type="gramEnd"/>
      <w:r w:rsidR="00952D81" w:rsidRPr="005A7E8F">
        <w:rPr>
          <w:rFonts w:ascii="Times New Roman" w:hAnsi="Times New Roman" w:cs="Times New Roman"/>
        </w:rPr>
        <w:t xml:space="preserve"> us to hypothesize that recently selected gene variants in AA</w:t>
      </w:r>
      <w:r w:rsidR="003B1BA1" w:rsidRPr="005A7E8F">
        <w:rPr>
          <w:rFonts w:ascii="Times New Roman" w:hAnsi="Times New Roman" w:cs="Times New Roman"/>
        </w:rPr>
        <w:t>D</w:t>
      </w:r>
      <w:r w:rsidR="001F7177" w:rsidRPr="005A7E8F">
        <w:rPr>
          <w:rFonts w:ascii="Times New Roman" w:hAnsi="Times New Roman" w:cs="Times New Roman"/>
        </w:rPr>
        <w:t xml:space="preserve">Ps may account for some DFHAAs, and will be addressed by the proposed </w:t>
      </w:r>
      <w:r w:rsidR="00B86223" w:rsidRPr="005A7E8F">
        <w:rPr>
          <w:rFonts w:ascii="Times New Roman" w:hAnsi="Times New Roman" w:cs="Times New Roman"/>
        </w:rPr>
        <w:t>activities</w:t>
      </w:r>
      <w:r w:rsidR="001F7177" w:rsidRPr="005A7E8F">
        <w:rPr>
          <w:rFonts w:ascii="Times New Roman" w:hAnsi="Times New Roman" w:cs="Times New Roman"/>
        </w:rPr>
        <w:t>.</w:t>
      </w:r>
    </w:p>
    <w:p w14:paraId="4035E956" w14:textId="77777777" w:rsidR="007C13B1" w:rsidRDefault="007C13B1">
      <w:pPr>
        <w:spacing w:after="0" w:line="240" w:lineRule="auto"/>
      </w:pPr>
    </w:p>
    <w:p w14:paraId="6F455784" w14:textId="77777777" w:rsidR="007C13B1" w:rsidRDefault="00BF13BE">
      <w:pPr>
        <w:pStyle w:val="Heading2"/>
        <w:spacing w:before="0" w:line="240" w:lineRule="auto"/>
        <w:jc w:val="both"/>
        <w:rPr>
          <w:del w:id="15" w:author="hong qin" w:date="2012-09-11T14:04:00Z"/>
          <w:rFonts w:ascii="Times New Roman" w:hAnsi="Times New Roman" w:cs="Times New Roman"/>
          <w:b w:val="0"/>
          <w:color w:val="auto"/>
          <w:sz w:val="22"/>
          <w:szCs w:val="22"/>
        </w:rPr>
      </w:pPr>
      <w:del w:id="16" w:author="hong qin" w:date="2012-09-11T14:04:00Z">
        <w:r w:rsidRPr="005A7E8F" w:rsidDel="009647AA">
          <w:rPr>
            <w:rFonts w:ascii="Times New Roman" w:hAnsi="Times New Roman" w:cs="Times New Roman"/>
            <w:color w:val="auto"/>
            <w:sz w:val="22"/>
            <w:szCs w:val="22"/>
          </w:rPr>
          <w:delText>Aim 1</w:delText>
        </w:r>
        <w:r w:rsidR="00A4680B" w:rsidRPr="005A7E8F" w:rsidDel="009647AA">
          <w:rPr>
            <w:rFonts w:ascii="Times New Roman" w:hAnsi="Times New Roman" w:cs="Times New Roman"/>
            <w:color w:val="auto"/>
            <w:sz w:val="22"/>
            <w:szCs w:val="22"/>
          </w:rPr>
          <w:delText xml:space="preserve"> </w:delText>
        </w:r>
        <w:r w:rsidR="005C0029" w:rsidRPr="005C0029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Perform large-scale computational searches to identify yeast homologs for candidate human genes that are under recent-selection in the in AADPs</w:delText>
        </w:r>
        <w:r w:rsidR="00FE7A90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, </w:delText>
        </w:r>
        <w:r w:rsidR="00FE7A90" w:rsidRPr="00FE7A90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>and evaluate the population variation of these genes in yeast.</w:delText>
        </w:r>
        <w:r w:rsidR="005C0029" w:rsidRPr="005C0029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 </w:delText>
        </w:r>
        <w:r w:rsidR="00127A8E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We </w:delText>
        </w:r>
        <w:r w:rsidR="005C0029" w:rsidRPr="005C0029" w:rsidDel="009647AA">
          <w:rPr>
            <w:rFonts w:ascii="Times New Roman" w:hAnsi="Times New Roman" w:cs="Times New Roman"/>
            <w:b w:val="0"/>
            <w:color w:val="auto"/>
            <w:sz w:val="22"/>
            <w:szCs w:val="22"/>
          </w:rPr>
          <w:delText xml:space="preserve">are especially interested in genes with copy-number variations (CNVs), climate-mediated selection, and exceptional longevity in humans.  </w:delText>
        </w:r>
      </w:del>
    </w:p>
    <w:p w14:paraId="523B4389" w14:textId="77777777" w:rsidR="007C13B1" w:rsidRDefault="009D75F6">
      <w:pPr>
        <w:spacing w:after="0" w:line="240" w:lineRule="auto"/>
        <w:jc w:val="both"/>
        <w:rPr>
          <w:del w:id="17" w:author="hong qin" w:date="2012-09-11T14:04:00Z"/>
          <w:rFonts w:ascii="Times New Roman" w:hAnsi="Times New Roman" w:cs="Times New Roman"/>
        </w:rPr>
      </w:pPr>
      <w:del w:id="18" w:author="hong qin" w:date="2012-09-11T14:04:00Z">
        <w:r w:rsidRPr="005A7E8F" w:rsidDel="009647AA">
          <w:rPr>
            <w:rFonts w:ascii="Times New Roman" w:hAnsi="Times New Roman" w:cs="Times New Roman"/>
            <w:u w:val="single"/>
          </w:rPr>
          <w:delText>Rationale</w:delText>
        </w:r>
        <w:r w:rsidR="004605A3" w:rsidDel="009647AA">
          <w:rPr>
            <w:rFonts w:ascii="Times New Roman" w:hAnsi="Times New Roman" w:cs="Times New Roman"/>
            <w:u w:val="single"/>
          </w:rPr>
          <w:delText xml:space="preserve">: </w:delText>
        </w:r>
        <w:r w:rsidR="007A630F" w:rsidRPr="005A7E8F" w:rsidDel="009647AA">
          <w:rPr>
            <w:rFonts w:ascii="Times New Roman" w:hAnsi="Times New Roman" w:cs="Times New Roman"/>
          </w:rPr>
          <w:delText>CNVs</w:delText>
        </w:r>
        <w:r w:rsidR="00833F2C" w:rsidRPr="005A7E8F" w:rsidDel="009647AA">
          <w:rPr>
            <w:rFonts w:ascii="Times New Roman" w:hAnsi="Times New Roman" w:cs="Times New Roman"/>
          </w:rPr>
          <w:delText xml:space="preserve"> have been associated with autisms</w:delText>
        </w:r>
        <w:r w:rsidR="006F3993" w:rsidRPr="005A7E8F" w:rsidDel="009647AA">
          <w:rPr>
            <w:rFonts w:ascii="Times New Roman" w:hAnsi="Times New Roman" w:cs="Times New Roman"/>
          </w:rPr>
          <w:delText>, mental retardation, and schizophrenia</w:delText>
        </w:r>
        <w:r w:rsidR="008476C0" w:rsidRPr="005A7E8F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&lt;EndNote&gt;&lt;Cite&gt;&lt;Author&gt;McCarroll&lt;/Author&gt;&lt;Year&gt;2007&lt;/Year&gt;&lt;RecNum&gt;772&lt;/RecNum&gt;&lt;DisplayText&gt;[4]&lt;/DisplayText&gt;&lt;record&gt;&lt;rec-number&gt;772&lt;/rec-number&gt;&lt;foreign-keys&gt;&lt;key app="EN" db-id="z5fwa0zdqrwzr5eftaoxzr005ar095s2es95"&gt;772&lt;/key&gt;&lt;/foreign-keys&gt;&lt;ref-type name="Journal Article"&gt;17&lt;/ref-type&gt;&lt;contributors&gt;&lt;authors&gt;&lt;author&gt;McCarroll, S. A.&lt;/author&gt;&lt;author&gt;Altshuler, D. M.&lt;/author&gt;&lt;/authors&gt;&lt;/contributors&gt;&lt;auth-address&gt;Program in Medical and Population Genetics, Broad Institute of MIT and Harvard, Cambridge, Massachusetts, USA. smccarro@broad.mit.edu&lt;/auth-address&gt;&lt;titles&gt;&lt;title&gt;Copy-number variation and association studies of human disease&lt;/title&gt;&lt;secondary-title&gt;Nat Genet&lt;/secondary-title&gt;&lt;/titles&gt;&lt;periodical&gt;&lt;full-title&gt;Nat Genet&lt;/full-title&gt;&lt;/periodical&gt;&lt;pages&gt;S37-42&lt;/pages&gt;&lt;volume&gt;39&lt;/volume&gt;&lt;number&gt;7 Suppl&lt;/number&gt;&lt;edition&gt;2007/09/05&lt;/edition&gt;&lt;keywords&gt;&lt;keyword&gt;Bias (Epidemiology)&lt;/keyword&gt;&lt;keyword&gt;*Gene Dosage&lt;/keyword&gt;&lt;keyword&gt;Genetic Diseases, Inborn/genetics&lt;/keyword&gt;&lt;keyword&gt;*Genetic Variation&lt;/keyword&gt;&lt;keyword&gt;Genetics, Medical/statistics &amp;amp; numerical data&lt;/keyword&gt;&lt;keyword&gt;Genotype&lt;/keyword&gt;&lt;keyword&gt;Humans&lt;/keyword&gt;&lt;keyword&gt;Linkage Disequilibrium&lt;/keyword&gt;&lt;keyword&gt;Phenotype&lt;/keyword&gt;&lt;keyword&gt;Polymorphism, Single Nucleotide&lt;/keyword&gt;&lt;/keywords&gt;&lt;dates&gt;&lt;year&gt;2007&lt;/year&gt;&lt;pub-dates&gt;&lt;date&gt;Jul&lt;/date&gt;&lt;/pub-dates&gt;&lt;/dates&gt;&lt;isbn&gt;1061-4036 (Print)&amp;#xD;1061-4036 (Linking)&lt;/isbn&gt;&lt;accession-num&gt;17597780&lt;/accession-num&gt;&lt;urls&gt;&lt;related-urls&gt;&lt;url&gt;http://www.ncbi.nlm.nih.gov/entrez/query.fcgi?cmd=Retrieve&amp;amp;db=PubMed&amp;amp;dopt=Citation&amp;amp;list_uids=17597780&lt;/url&gt;&lt;/related-urls&gt;&lt;/urls&gt;&lt;electronic-resource-num&gt;ng2080 [pii]&amp;#xD;10.1038/ng2080&lt;/electronic-resource-num&gt;&lt;language&gt;eng&lt;/language&gt;&lt;/record&gt;&lt;/Cite&gt;&lt;/EndNote&gt;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"_ENREF_4" \o "McCarroll, 2007 #772"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4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833F2C" w:rsidRPr="005A7E8F" w:rsidDel="009647AA">
          <w:rPr>
            <w:rFonts w:ascii="Times New Roman" w:hAnsi="Times New Roman" w:cs="Times New Roman"/>
          </w:rPr>
          <w:delText xml:space="preserve">. </w:delText>
        </w:r>
        <w:r w:rsidR="00660668" w:rsidRPr="005A7E8F" w:rsidDel="009647AA">
          <w:rPr>
            <w:rFonts w:ascii="Times New Roman" w:hAnsi="Times New Roman" w:cs="Times New Roman"/>
          </w:rPr>
          <w:delText xml:space="preserve">Recent studies have found CNVs with high occurrences in </w:delText>
        </w:r>
        <w:r w:rsidR="00DD0279" w:rsidRPr="005A7E8F" w:rsidDel="009647AA">
          <w:rPr>
            <w:rFonts w:ascii="Times New Roman" w:hAnsi="Times New Roman" w:cs="Times New Roman"/>
          </w:rPr>
          <w:delText>AADPs</w:delText>
        </w:r>
        <w:r w:rsidR="00CF1CCF" w:rsidRPr="005A7E8F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&lt;EndNote&gt;&lt;Cite&gt;&lt;Author&gt;Hancock&lt;/Author&gt;&lt;Year&gt;2011&lt;/Year&gt;&lt;RecNum&gt;713&lt;/RecNum&gt;&lt;DisplayText&gt;[5]&lt;/DisplayText&gt;&lt;record&gt;&lt;rec-number&gt;713&lt;/rec-number&gt;&lt;foreign-keys&gt;&lt;key app="EN" db-id="z5fwa0zdqrwzr5eftaoxzr005ar095s2es95"&gt;713&lt;/key&gt;&lt;/foreign-keys&gt;&lt;ref-type name="Journal Article"&gt;17&lt;/ref-type&gt;&lt;contributors&gt;&lt;authors&gt;&lt;author&gt;Hancock, A. M.&lt;/author&gt;&lt;author&gt;Witonsky, D. B.&lt;/author&gt;&lt;author&gt;Alkorta-Aranburu, G.&lt;/author&gt;&lt;author&gt;Beall, C. M.&lt;/author&gt;&lt;author&gt;Gebremedhin, A.&lt;/author&gt;&lt;author&gt;Sukernik, R.&lt;/author&gt;&lt;author&gt;Utermann, G.&lt;/author&gt;&lt;author&gt;Pritchard, J. K.&lt;/author&gt;&lt;author&gt;Coop, G.&lt;/author&gt;&lt;author&gt;Di Rienzo, A.&lt;/author&gt;&lt;/authors&gt;&lt;/contributors&gt;&lt;auth-address&gt;Department of Human Genetics, University of Chicago, Chicago, Illinois, United States of America.&lt;/auth-address&gt;&lt;titles&gt;&lt;title&gt;Adaptations to climate-mediated selective pressures in humans&lt;/title&gt;&lt;secondary-title&gt;PLoS Genet&lt;/secondary-title&gt;&lt;/titles&gt;&lt;periodical&gt;&lt;full-title&gt;PLoS Genet&lt;/full-title&gt;&lt;/periodical&gt;&lt;pages&gt;e1001375&lt;/pages&gt;&lt;volume&gt;7&lt;/volume&gt;&lt;number&gt;4&lt;/number&gt;&lt;edition&gt;2011/05/03&lt;/edition&gt;&lt;keywords&gt;&lt;keyword&gt;Acclimatization&lt;/keyword&gt;&lt;keyword&gt;*Climate&lt;/keyword&gt;&lt;keyword&gt;Gene Frequency&lt;/keyword&gt;&lt;keyword&gt;*Genetics, Population&lt;/keyword&gt;&lt;keyword&gt;*Genome, Human&lt;/keyword&gt;&lt;keyword&gt;*Genome-Wide Association Study&lt;/keyword&gt;&lt;keyword&gt;Humans&lt;/keyword&gt;&lt;keyword&gt;*Polymorphism, Single Nucleotide&lt;/keyword&gt;&lt;keyword&gt;*Selection, Genetic&lt;/keyword&gt;&lt;keyword&gt;Temperature&lt;/keyword&gt;&lt;keyword&gt;Ultraviolet Rays&lt;/keyword&gt;&lt;/keywords&gt;&lt;dates&gt;&lt;year&gt;2011&lt;/year&gt;&lt;pub-dates&gt;&lt;date&gt;Apr&lt;/date&gt;&lt;/pub-dates&gt;&lt;/dates&gt;&lt;isbn&gt;1553-7404 (Electronic)&amp;#xD;1553-7390 (Linking)&lt;/isbn&gt;&lt;accession-num&gt;21533023&lt;/accession-num&gt;&lt;urls&gt;&lt;related-urls&gt;&lt;url&gt;http://www.ncbi.nlm.nih.gov/entrez/query.fcgi?cmd=Retrieve&amp;amp;db=PubMed&amp;amp;dopt=Citation&amp;amp;list_uids=21533023&lt;/url&gt;&lt;/related-urls&gt;&lt;/urls&gt;&lt;custom2&gt;3080864&lt;/custom2&gt;&lt;electronic-resource-num&gt;10.1371/journal.pgen.1001375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"_ENREF_5" \o "Hancock, 2011 #713"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5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6C6736" w:rsidDel="009647AA">
          <w:rPr>
            <w:rFonts w:ascii="Times New Roman" w:hAnsi="Times New Roman" w:cs="Times New Roman"/>
          </w:rPr>
          <w:delText>,</w:delText>
        </w:r>
        <w:r w:rsidR="00CC1D87" w:rsidRPr="005A7E8F" w:rsidDel="009647AA">
          <w:rPr>
            <w:rFonts w:ascii="Times New Roman" w:hAnsi="Times New Roman" w:cs="Times New Roman"/>
          </w:rPr>
          <w:delText xml:space="preserve"> </w:delText>
        </w:r>
        <w:r w:rsidR="006C6736" w:rsidDel="009647AA">
          <w:rPr>
            <w:rFonts w:ascii="Times New Roman" w:hAnsi="Times New Roman" w:cs="Times New Roman"/>
          </w:rPr>
          <w:delText>and loci</w:delText>
        </w:r>
        <w:r w:rsidR="006C6736" w:rsidRPr="005A7E8F" w:rsidDel="009647AA">
          <w:rPr>
            <w:rFonts w:ascii="Times New Roman" w:hAnsi="Times New Roman" w:cs="Times New Roman"/>
          </w:rPr>
          <w:delText xml:space="preserve"> </w:delText>
        </w:r>
        <w:r w:rsidR="006C6736" w:rsidDel="009647AA">
          <w:rPr>
            <w:rFonts w:ascii="Times New Roman" w:hAnsi="Times New Roman" w:cs="Times New Roman"/>
          </w:rPr>
          <w:delText xml:space="preserve">with these </w:delText>
        </w:r>
        <w:r w:rsidR="00DD0279" w:rsidRPr="005A7E8F" w:rsidDel="009647AA">
          <w:rPr>
            <w:rFonts w:ascii="Times New Roman" w:hAnsi="Times New Roman" w:cs="Times New Roman"/>
          </w:rPr>
          <w:delText xml:space="preserve">CNVs </w:delText>
        </w:r>
        <w:r w:rsidR="006C6736" w:rsidDel="009647AA">
          <w:rPr>
            <w:rFonts w:ascii="Times New Roman" w:hAnsi="Times New Roman" w:cs="Times New Roman"/>
          </w:rPr>
          <w:delText xml:space="preserve">may contain </w:delText>
        </w:r>
        <w:r w:rsidR="00C47448" w:rsidRPr="005A7E8F" w:rsidDel="009647AA">
          <w:rPr>
            <w:rFonts w:ascii="Times New Roman" w:hAnsi="Times New Roman" w:cs="Times New Roman"/>
          </w:rPr>
          <w:delText xml:space="preserve">genes </w:delText>
        </w:r>
        <w:r w:rsidR="006C6736" w:rsidDel="009647AA">
          <w:rPr>
            <w:rFonts w:ascii="Times New Roman" w:hAnsi="Times New Roman" w:cs="Times New Roman"/>
          </w:rPr>
          <w:delText xml:space="preserve">involved in </w:delText>
        </w:r>
        <w:r w:rsidR="008344BF" w:rsidDel="009647AA">
          <w:rPr>
            <w:rFonts w:ascii="Times New Roman" w:hAnsi="Times New Roman" w:cs="Times New Roman"/>
          </w:rPr>
          <w:delText>DHRAA</w:delText>
        </w:r>
        <w:r w:rsidR="00DD0279" w:rsidRPr="005A7E8F" w:rsidDel="009647AA">
          <w:rPr>
            <w:rFonts w:ascii="Times New Roman" w:hAnsi="Times New Roman" w:cs="Times New Roman"/>
          </w:rPr>
          <w:delText>s.</w:delText>
        </w:r>
        <w:r w:rsidR="0020786E" w:rsidDel="009647AA">
          <w:rPr>
            <w:rFonts w:ascii="Times New Roman" w:hAnsi="Times New Roman" w:cs="Times New Roman"/>
          </w:rPr>
          <w:delText xml:space="preserve"> </w:delText>
        </w:r>
        <w:r w:rsidR="00A7018F" w:rsidRPr="005A7E8F" w:rsidDel="009647AA">
          <w:rPr>
            <w:rFonts w:ascii="Times New Roman" w:hAnsi="Times New Roman" w:cs="Times New Roman"/>
          </w:rPr>
          <w:delText>A recent study identif</w:delText>
        </w:r>
        <w:r w:rsidR="00C74C37" w:rsidDel="009647AA">
          <w:rPr>
            <w:rFonts w:ascii="Times New Roman" w:hAnsi="Times New Roman" w:cs="Times New Roman"/>
          </w:rPr>
          <w:delText>ied</w:delText>
        </w:r>
        <w:r w:rsidR="00A7018F" w:rsidRPr="005A7E8F" w:rsidDel="009647AA">
          <w:rPr>
            <w:rFonts w:ascii="Times New Roman" w:hAnsi="Times New Roman" w:cs="Times New Roman"/>
          </w:rPr>
          <w:delText xml:space="preserve"> a list of SNPs associated with climate-mediate selection in human populations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&lt;EndNote&gt;&lt;Cite&gt;&lt;Author&gt;Hancock&lt;/Author&gt;&lt;Year&gt;2011&lt;/Year&gt;&lt;RecNum&gt;713&lt;/RecNum&gt;&lt;DisplayText&gt;[5]&lt;/DisplayText&gt;&lt;record&gt;&lt;rec-number&gt;713&lt;/rec-number&gt;&lt;foreign-keys&gt;&lt;key app="EN" db-id="z5fwa0zdqrwzr5eftaoxzr005ar095s2es95"&gt;713&lt;/key&gt;&lt;/foreign-keys&gt;&lt;ref-type name="Journal Article"&gt;17&lt;/ref-type&gt;&lt;contributors&gt;&lt;authors&gt;&lt;author&gt;Hancock, A. M.&lt;/author&gt;&lt;author&gt;Witonsky, D. B.&lt;/author&gt;&lt;author&gt;Alkorta-Aranburu, G.&lt;/author&gt;&lt;author&gt;Beall, C. M.&lt;/author&gt;&lt;author&gt;Gebremedhin, A.&lt;/author&gt;&lt;author&gt;Sukernik, R.&lt;/author&gt;&lt;author&gt;Utermann, G.&lt;/author&gt;&lt;author&gt;Pritchard, J. K.&lt;/author&gt;&lt;author&gt;Coop, G.&lt;/author&gt;&lt;author&gt;Di Rienzo, A.&lt;/author&gt;&lt;/authors&gt;&lt;/contributors&gt;&lt;auth-address&gt;Department of Human Genetics, University of Chicago, Chicago, Illinois, United States of America.&lt;/auth-address&gt;&lt;titles&gt;&lt;title&gt;Adaptations to climate-mediated selective pressures in humans&lt;/title&gt;&lt;secondary-title&gt;PLoS Genet&lt;/secondary-title&gt;&lt;/titles&gt;&lt;periodical&gt;&lt;full-title&gt;PLoS Genet&lt;/full-title&gt;&lt;/periodical&gt;&lt;pages&gt;e1001375&lt;/pages&gt;&lt;volume&gt;7&lt;/volume&gt;&lt;number&gt;4&lt;/number&gt;&lt;edition&gt;2011/05/03&lt;/edition&gt;&lt;keywords&gt;&lt;keyword&gt;Acclimatization&lt;/keyword&gt;&lt;keyword&gt;*Climate&lt;/keyword&gt;&lt;keyword&gt;Gene Frequency&lt;/keyword&gt;&lt;keyword&gt;*Genetics, Population&lt;/keyword&gt;&lt;keyword&gt;*Genome, Human&lt;/keyword&gt;&lt;keyword&gt;*Genome-Wide Association Study&lt;/keyword&gt;&lt;keyword&gt;Humans&lt;/keyword&gt;&lt;keyword&gt;*Polymorphism, Single Nucleotide&lt;/keyword&gt;&lt;keyword&gt;*Selection, Genetic&lt;/keyword&gt;&lt;keyword&gt;Temperature&lt;/keyword&gt;&lt;keyword&gt;Ultraviolet Rays&lt;/keyword&gt;&lt;/keywords&gt;&lt;dates&gt;&lt;year&gt;2011&lt;/year&gt;&lt;pub-dates&gt;&lt;date&gt;Apr&lt;/date&gt;&lt;/pub-dates&gt;&lt;/dates&gt;&lt;isbn&gt;1553-7404 (Electronic)&amp;#xD;1553-7390 (Linking)&lt;/isbn&gt;&lt;accession-num&gt;21533023&lt;/accession-num&gt;&lt;urls&gt;&lt;related-urls&gt;&lt;url&gt;http://www.ncbi.nlm.nih.gov/entrez/query.fcgi?cmd=Retrieve&amp;amp;db=PubMed&amp;amp;dopt=Citation&amp;amp;list_uids=21533023&lt;/url&gt;&lt;/related-urls&gt;&lt;/urls&gt;&lt;custom2&gt;3080864&lt;/custom2&gt;&lt;electronic-resource-num&gt;10.1371/journal.pgen.1001375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"_ENREF_5" \o "Hancock, 2011 #713"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5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A7018F" w:rsidRPr="005A7E8F" w:rsidDel="009647AA">
          <w:rPr>
            <w:rFonts w:ascii="Times New Roman" w:hAnsi="Times New Roman" w:cs="Times New Roman"/>
          </w:rPr>
          <w:delText xml:space="preserve">. </w:delText>
        </w:r>
        <w:r w:rsidR="007375EC" w:rsidRPr="005A7E8F" w:rsidDel="009647AA">
          <w:rPr>
            <w:rFonts w:ascii="Times New Roman" w:hAnsi="Times New Roman" w:cs="Times New Roman"/>
          </w:rPr>
          <w:delText xml:space="preserve">Some of </w:delText>
        </w:r>
        <w:r w:rsidR="006C6736" w:rsidDel="009647AA">
          <w:rPr>
            <w:rFonts w:ascii="Times New Roman" w:hAnsi="Times New Roman" w:cs="Times New Roman"/>
          </w:rPr>
          <w:delText xml:space="preserve">the </w:delText>
        </w:r>
        <w:r w:rsidR="007375EC" w:rsidRPr="005A7E8F" w:rsidDel="009647AA">
          <w:rPr>
            <w:rFonts w:ascii="Times New Roman" w:hAnsi="Times New Roman" w:cs="Times New Roman"/>
          </w:rPr>
          <w:delText>candidate loci</w:delText>
        </w:r>
        <w:r w:rsidR="00F81928" w:rsidRPr="005A7E8F" w:rsidDel="009647AA">
          <w:rPr>
            <w:rFonts w:ascii="Times New Roman" w:hAnsi="Times New Roman" w:cs="Times New Roman"/>
          </w:rPr>
          <w:delText xml:space="preserve"> are found to be enriched in a sub-Saharan African population. </w:delText>
        </w:r>
        <w:r w:rsidR="00053453" w:rsidRPr="005A7E8F" w:rsidDel="009647AA">
          <w:rPr>
            <w:rFonts w:ascii="Times New Roman" w:hAnsi="Times New Roman" w:cs="Times New Roman"/>
          </w:rPr>
          <w:delText>Climatic variation is a</w:delText>
        </w:r>
        <w:r w:rsidR="00371AA1" w:rsidRPr="005A7E8F" w:rsidDel="009647AA">
          <w:rPr>
            <w:rFonts w:ascii="Times New Roman" w:hAnsi="Times New Roman" w:cs="Times New Roman"/>
          </w:rPr>
          <w:delText>n</w:delText>
        </w:r>
        <w:r w:rsidR="00053453" w:rsidRPr="005A7E8F" w:rsidDel="009647AA">
          <w:rPr>
            <w:rFonts w:ascii="Times New Roman" w:hAnsi="Times New Roman" w:cs="Times New Roman"/>
          </w:rPr>
          <w:delText xml:space="preserve"> environmental factor that has strong impact on human physiology. </w:delText>
        </w:r>
        <w:r w:rsidR="005707E9" w:rsidRPr="005A7E8F" w:rsidDel="009647AA">
          <w:rPr>
            <w:rFonts w:ascii="Times New Roman" w:hAnsi="Times New Roman" w:cs="Times New Roman"/>
          </w:rPr>
          <w:delText xml:space="preserve"> </w:delText>
        </w:r>
        <w:r w:rsidR="0062750F" w:rsidRPr="005A7E8F" w:rsidDel="009647AA">
          <w:rPr>
            <w:rFonts w:ascii="Times New Roman" w:hAnsi="Times New Roman" w:cs="Times New Roman"/>
          </w:rPr>
          <w:delText xml:space="preserve">It is plausible that </w:delText>
        </w:r>
        <w:r w:rsidR="00293834" w:rsidRPr="005A7E8F" w:rsidDel="009647AA">
          <w:rPr>
            <w:rFonts w:ascii="Times New Roman" w:hAnsi="Times New Roman" w:cs="Times New Roman"/>
          </w:rPr>
          <w:delText xml:space="preserve">some </w:delText>
        </w:r>
        <w:r w:rsidR="0062750F" w:rsidRPr="005A7E8F" w:rsidDel="009647AA">
          <w:rPr>
            <w:rFonts w:ascii="Times New Roman" w:hAnsi="Times New Roman" w:cs="Times New Roman"/>
          </w:rPr>
          <w:delText>gene variants selected under hot climate offer fitness advantages to young individuals but lead to age-</w:delText>
        </w:r>
        <w:r w:rsidR="006C6736" w:rsidDel="009647AA">
          <w:rPr>
            <w:rFonts w:ascii="Times New Roman" w:hAnsi="Times New Roman" w:cs="Times New Roman"/>
          </w:rPr>
          <w:delText xml:space="preserve">related </w:delText>
        </w:r>
        <w:r w:rsidR="0062750F" w:rsidRPr="005A7E8F" w:rsidDel="009647AA">
          <w:rPr>
            <w:rFonts w:ascii="Times New Roman" w:hAnsi="Times New Roman" w:cs="Times New Roman"/>
          </w:rPr>
          <w:delText>diseases in elders.</w:delText>
        </w:r>
        <w:r w:rsidR="003E3F39" w:rsidDel="009647AA">
          <w:rPr>
            <w:rFonts w:ascii="Times New Roman" w:hAnsi="Times New Roman" w:cs="Times New Roman"/>
          </w:rPr>
          <w:delText xml:space="preserve"> Another recent study </w:delText>
        </w:r>
        <w:r w:rsidR="006E6DC5" w:rsidDel="009647AA">
          <w:rPr>
            <w:rFonts w:ascii="Times New Roman" w:hAnsi="Times New Roman" w:cs="Times New Roman"/>
          </w:rPr>
          <w:delText xml:space="preserve">found </w:delText>
        </w:r>
        <w:r w:rsidR="002B1895" w:rsidDel="009647AA">
          <w:rPr>
            <w:rFonts w:ascii="Times New Roman" w:hAnsi="Times New Roman" w:cs="Times New Roman"/>
          </w:rPr>
          <w:delText xml:space="preserve">281 SNPs </w:delText>
        </w:r>
        <w:r w:rsidR="006E6DC5" w:rsidDel="009647AA">
          <w:rPr>
            <w:rFonts w:ascii="Times New Roman" w:hAnsi="Times New Roman" w:cs="Times New Roman"/>
          </w:rPr>
          <w:delText xml:space="preserve">associated with exceptional longevity in humans </w:del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PEVuZE5vdGU+PENpdGU+PEF1dGhvcj5TZWJhc3RpYW5pPC9BdXRob3I+PFllYXI+MjAxMDwvWWVh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 </w:delInstr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PEVuZE5vdGU+PENpdGU+PEF1dGhvcj5TZWJhc3RpYW5pPC9BdXRob3I+PFllYXI+MjAxMDwvWWVh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EN.CITE.DATA </w:delInstrText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"_ENREF_6" \o "Sebastiani, 2010 #826"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6-8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7757D0" w:rsidDel="009647AA">
          <w:rPr>
            <w:rFonts w:ascii="Times New Roman" w:hAnsi="Times New Roman" w:cs="Times New Roman"/>
          </w:rPr>
          <w:delText>.</w:delText>
        </w:r>
        <w:r w:rsidR="00BC0DF4" w:rsidDel="009647AA">
          <w:rPr>
            <w:rFonts w:ascii="Times New Roman" w:hAnsi="Times New Roman" w:cs="Times New Roman"/>
          </w:rPr>
          <w:delText xml:space="preserve"> </w:delText>
        </w:r>
        <w:r w:rsidR="007757D0" w:rsidDel="009647AA">
          <w:rPr>
            <w:rFonts w:ascii="Times New Roman" w:hAnsi="Times New Roman" w:cs="Times New Roman"/>
          </w:rPr>
          <w:delText xml:space="preserve">Some of the SNPs are located in </w:delText>
        </w:r>
        <w:r w:rsidR="00BC0DF4" w:rsidDel="009647AA">
          <w:rPr>
            <w:rFonts w:ascii="Times New Roman" w:hAnsi="Times New Roman" w:cs="Times New Roman"/>
          </w:rPr>
          <w:delText xml:space="preserve">genes that </w:delText>
        </w:r>
        <w:r w:rsidR="007757D0" w:rsidDel="009647AA">
          <w:rPr>
            <w:rFonts w:ascii="Times New Roman" w:hAnsi="Times New Roman" w:cs="Times New Roman"/>
          </w:rPr>
          <w:delText xml:space="preserve">are known to be </w:delText>
        </w:r>
        <w:r w:rsidR="00BC0DF4" w:rsidDel="009647AA">
          <w:rPr>
            <w:rFonts w:ascii="Times New Roman" w:hAnsi="Times New Roman" w:cs="Times New Roman"/>
          </w:rPr>
          <w:delText>associated with aging, such as LMNA, SOD2, and WRN</w:delText>
        </w:r>
        <w:r w:rsidR="00F86232" w:rsidDel="009647AA">
          <w:rPr>
            <w:rFonts w:ascii="Times New Roman" w:hAnsi="Times New Roman" w:cs="Times New Roman"/>
          </w:rPr>
          <w:delText xml:space="preserve">. </w:delText>
        </w:r>
      </w:del>
    </w:p>
    <w:p w14:paraId="469ABDDA" w14:textId="77777777" w:rsidR="007C13B1" w:rsidRDefault="00565856">
      <w:pPr>
        <w:spacing w:after="0" w:line="240" w:lineRule="auto"/>
        <w:ind w:firstLine="720"/>
        <w:jc w:val="both"/>
        <w:rPr>
          <w:del w:id="19" w:author="hong qin" w:date="2012-09-11T14:04:00Z"/>
          <w:rFonts w:ascii="Times New Roman" w:hAnsi="Times New Roman" w:cs="Times New Roman"/>
        </w:rPr>
      </w:pPr>
      <w:del w:id="20" w:author="hong qin" w:date="2012-09-11T14:04:00Z">
        <w:r w:rsidRPr="005A7E8F" w:rsidDel="009647AA">
          <w:rPr>
            <w:rFonts w:ascii="Times New Roman" w:hAnsi="Times New Roman" w:cs="Times New Roman"/>
          </w:rPr>
          <w:delText xml:space="preserve">Because of evolutionary trade-off and the fact that natural selection mostly acts upon young individuals, gene variants in recent adaptive selection may bear cost in later life, and hence lead to age-related diseases.  </w:delText>
        </w:r>
        <w:r w:rsidDel="009647AA">
          <w:rPr>
            <w:rFonts w:ascii="Times New Roman" w:hAnsi="Times New Roman" w:cs="Times New Roman"/>
          </w:rPr>
          <w:delText>By investigating potential selection of these genes in yeast and studying their possible phenotypic changes</w:delText>
        </w:r>
        <w:r w:rsidR="000B6E62" w:rsidDel="009647AA">
          <w:rPr>
            <w:rFonts w:ascii="Times New Roman" w:hAnsi="Times New Roman" w:cs="Times New Roman"/>
          </w:rPr>
          <w:delText xml:space="preserve"> in life history traits</w:delText>
        </w:r>
        <w:r w:rsidDel="009647AA">
          <w:rPr>
            <w:rFonts w:ascii="Times New Roman" w:hAnsi="Times New Roman" w:cs="Times New Roman"/>
          </w:rPr>
          <w:delText xml:space="preserve">, </w:delText>
        </w:r>
        <w:r w:rsidR="000B6E62" w:rsidDel="009647AA">
          <w:rPr>
            <w:rFonts w:ascii="Times New Roman" w:hAnsi="Times New Roman" w:cs="Times New Roman"/>
          </w:rPr>
          <w:delText xml:space="preserve">we may gain insights </w:delText>
        </w:r>
        <w:r w:rsidR="008056F4" w:rsidDel="009647AA">
          <w:rPr>
            <w:rFonts w:ascii="Times New Roman" w:hAnsi="Times New Roman" w:cs="Times New Roman"/>
          </w:rPr>
          <w:delText>on these functional changes associated with allel</w:delText>
        </w:r>
        <w:r w:rsidR="00A70866" w:rsidDel="009647AA">
          <w:rPr>
            <w:rFonts w:ascii="Times New Roman" w:hAnsi="Times New Roman" w:cs="Times New Roman"/>
          </w:rPr>
          <w:delText>ic variations</w:delText>
        </w:r>
        <w:r w:rsidR="00521C07" w:rsidDel="009647AA">
          <w:rPr>
            <w:rFonts w:ascii="Times New Roman" w:hAnsi="Times New Roman" w:cs="Times New Roman"/>
          </w:rPr>
          <w:delText xml:space="preserve"> of these genes</w:delText>
        </w:r>
        <w:r w:rsidR="008056F4" w:rsidDel="009647AA">
          <w:rPr>
            <w:rFonts w:ascii="Times New Roman" w:hAnsi="Times New Roman" w:cs="Times New Roman"/>
          </w:rPr>
          <w:delText xml:space="preserve">. </w:delText>
        </w:r>
      </w:del>
    </w:p>
    <w:p w14:paraId="3972414B" w14:textId="77777777" w:rsidR="007C13B1" w:rsidRDefault="005D1DBD">
      <w:pPr>
        <w:spacing w:after="0" w:line="240" w:lineRule="auto"/>
        <w:jc w:val="both"/>
        <w:rPr>
          <w:del w:id="21" w:author="hong qin" w:date="2012-09-11T14:04:00Z"/>
          <w:rFonts w:ascii="Times New Roman" w:hAnsi="Times New Roman" w:cs="Times New Roman"/>
        </w:rPr>
      </w:pPr>
      <w:del w:id="22" w:author="hong qin" w:date="2012-09-11T14:04:00Z">
        <w:r w:rsidRPr="005A7E8F" w:rsidDel="009647AA">
          <w:rPr>
            <w:rFonts w:ascii="Times New Roman" w:hAnsi="Times New Roman" w:cs="Times New Roman"/>
            <w:u w:val="single"/>
          </w:rPr>
          <w:delText xml:space="preserve">Materials and </w:delText>
        </w:r>
        <w:r w:rsidR="00030A80" w:rsidRPr="005A7E8F" w:rsidDel="009647AA">
          <w:rPr>
            <w:rFonts w:ascii="Times New Roman" w:hAnsi="Times New Roman" w:cs="Times New Roman"/>
            <w:u w:val="single"/>
          </w:rPr>
          <w:delText>Methods.</w:delText>
        </w:r>
        <w:r w:rsidR="00D37102" w:rsidDel="009647AA">
          <w:rPr>
            <w:rFonts w:ascii="Times New Roman" w:hAnsi="Times New Roman" w:cs="Times New Roman"/>
            <w:u w:val="single"/>
          </w:rPr>
          <w:delText xml:space="preserve"> </w:delText>
        </w:r>
        <w:r w:rsidR="00CA0906" w:rsidRPr="005A7E8F" w:rsidDel="009647AA">
          <w:rPr>
            <w:rFonts w:ascii="Times New Roman" w:hAnsi="Times New Roman" w:cs="Times New Roman"/>
          </w:rPr>
          <w:delText xml:space="preserve">The </w:delText>
        </w:r>
        <w:r w:rsidR="003349FD" w:rsidRPr="005A7E8F" w:rsidDel="009647AA">
          <w:rPr>
            <w:rFonts w:ascii="Times New Roman" w:hAnsi="Times New Roman" w:cs="Times New Roman"/>
          </w:rPr>
          <w:delText>key</w:delText>
        </w:r>
        <w:r w:rsidR="00CA0906" w:rsidRPr="005A7E8F" w:rsidDel="009647AA">
          <w:rPr>
            <w:rFonts w:ascii="Times New Roman" w:hAnsi="Times New Roman" w:cs="Times New Roman"/>
          </w:rPr>
          <w:delText xml:space="preserve"> data sources </w:delText>
        </w:r>
        <w:r w:rsidR="003349FD" w:rsidRPr="005A7E8F" w:rsidDel="009647AA">
          <w:rPr>
            <w:rFonts w:ascii="Times New Roman" w:hAnsi="Times New Roman" w:cs="Times New Roman"/>
          </w:rPr>
          <w:delText xml:space="preserve">are </w:delText>
        </w:r>
        <w:r w:rsidR="00172F97" w:rsidRPr="005A7E8F" w:rsidDel="009647AA">
          <w:rPr>
            <w:rFonts w:ascii="Times New Roman" w:hAnsi="Times New Roman" w:cs="Times New Roman"/>
          </w:rPr>
          <w:delText xml:space="preserve">the list of </w:delText>
        </w:r>
        <w:r w:rsidR="006C6736" w:rsidDel="009647AA">
          <w:rPr>
            <w:rFonts w:ascii="Times New Roman" w:hAnsi="Times New Roman" w:cs="Times New Roman"/>
          </w:rPr>
          <w:delText xml:space="preserve">CNV </w:delText>
        </w:r>
        <w:r w:rsidR="004F4400" w:rsidRPr="005A7E8F" w:rsidDel="009647AA">
          <w:rPr>
            <w:rFonts w:ascii="Times New Roman" w:hAnsi="Times New Roman" w:cs="Times New Roman"/>
          </w:rPr>
          <w:delText xml:space="preserve">loci </w:delText>
        </w:r>
        <w:r w:rsidR="00172F97" w:rsidRPr="005A7E8F" w:rsidDel="009647AA">
          <w:rPr>
            <w:rFonts w:ascii="Times New Roman" w:hAnsi="Times New Roman" w:cs="Times New Roman"/>
          </w:rPr>
          <w:delText>with high occurrences in AADPs</w:delText>
        </w:r>
        <w:r w:rsidR="00D37102" w:rsidDel="009647AA">
          <w:rPr>
            <w:rFonts w:ascii="Times New Roman" w:hAnsi="Times New Roman" w:cs="Times New Roman"/>
          </w:rPr>
          <w:delText xml:space="preserve">, </w:delText>
        </w:r>
        <w:r w:rsidR="00172F97" w:rsidRPr="005A7E8F" w:rsidDel="009647AA">
          <w:rPr>
            <w:rFonts w:ascii="Times New Roman" w:hAnsi="Times New Roman" w:cs="Times New Roman"/>
          </w:rPr>
          <w:delText xml:space="preserve">the list of SNPs </w:delText>
        </w:r>
        <w:r w:rsidR="00B11A45" w:rsidRPr="005A7E8F" w:rsidDel="009647AA">
          <w:rPr>
            <w:rFonts w:ascii="Times New Roman" w:hAnsi="Times New Roman" w:cs="Times New Roman"/>
          </w:rPr>
          <w:delText xml:space="preserve">under climate-mediated selection </w:del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PEVuZE5vdGU+PENpdGU+PEF1dGhvcj5NY0Vscm95PC9BdXRob3I+PFllYXI+MjAwOTwvWWVhcj48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 </w:delInstr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PEVuZE5vdGU+PENpdGU+PEF1dGhvcj5NY0Vscm95PC9BdXRob3I+PFllYXI+MjAwOTwvWWVhcj48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EN.CITE.DATA </w:delInstrText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"_ENREF_5" \o "Hancock, 2011 #713"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5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 xml:space="preserve">, </w:delText>
        </w:r>
        <w:r w:rsidR="000B07FD" w:rsidDel="009647AA">
          <w:fldChar w:fldCharType="begin"/>
        </w:r>
        <w:r w:rsidR="00A47214" w:rsidDel="009647AA">
          <w:delInstrText>HYPERLINK \l "_ENREF_9" \o "McElroy, 2009 #706"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9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B526DC" w:rsidDel="009647AA">
          <w:rPr>
            <w:rFonts w:ascii="Times New Roman" w:hAnsi="Times New Roman" w:cs="Times New Roman"/>
          </w:rPr>
          <w:delText xml:space="preserve"> and are associated with exceptional longevity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&lt;EndNote&gt;&lt;Cite&gt;&lt;Author&gt;Sebastiani&lt;/Author&gt;&lt;Year&gt;2012&lt;/Year&gt;&lt;RecNum&gt;821&lt;/RecNum&gt;&lt;DisplayText&gt;[7]&lt;/DisplayText&gt;&lt;record&gt;&lt;rec-number&gt;821&lt;/rec-number&gt;&lt;foreign-keys&gt;&lt;key app="EN" db-id="s09rsdrtmptzf4ep59jxex92s2pdp2wtwttw"&gt;821&lt;/key&gt;&lt;/foreign-keys&gt;&lt;ref-type name="Journal Article"&gt;17&lt;/ref-type&gt;&lt;contributors&gt;&lt;authors&gt;&lt;author&gt;Sebastiani, P.&lt;/author&gt;&lt;author&gt;Solovieff, N.&lt;/author&gt;&lt;author&gt;Dewan, A. T.&lt;/author&gt;&lt;author&gt;Walsh, K. M.&lt;/author&gt;&lt;author&gt;Puca, A.&lt;/author&gt;&lt;author&gt;Hartley, S. W.&lt;/author&gt;&lt;author&gt;Melista, E.&lt;/author&gt;&lt;author&gt;Andersen, S.&lt;/author&gt;&lt;author&gt;Dworkis, D. A.&lt;/author&gt;&lt;author&gt;Wilk, J. B.&lt;/author&gt;&lt;author&gt;Myers, R. H.&lt;/author&gt;&lt;author&gt;Steinberg, M. H.&lt;/author&gt;&lt;author&gt;Montano, M.&lt;/author&gt;&lt;author&gt;Baldwin, C. T.&lt;/author&gt;&lt;author&gt;Hoh, J.&lt;/author&gt;&lt;author&gt;Perls, T. T.&lt;/author&gt;&lt;/authors&gt;&lt;/contributors&gt;&lt;auth-address&gt;Department of Biostatistics, Boston University School of Public Health, Boston, Massachusetts, United States of America.&lt;/auth-address&gt;&lt;titles&gt;&lt;title&gt;Genetic signatures of exceptional longevity in humans&lt;/title&gt;&lt;secondary-title&gt;PLoS One&lt;/secondary-title&gt;&lt;alt-title&gt;PloS one&lt;/alt-title&gt;&lt;/titles&gt;&lt;periodical&gt;&lt;full-title&gt;PLoS One&lt;/full-title&gt;&lt;abbr-1&gt;PloS one&lt;/abbr-1&gt;&lt;/periodical&gt;&lt;alt-periodical&gt;&lt;full-title&gt;PLoS One&lt;/full-title&gt;&lt;abbr-1&gt;PloS one&lt;/abbr-1&gt;&lt;/alt-periodical&gt;&lt;pages&gt;e29848&lt;/pages&gt;&lt;volume&gt;7&lt;/volume&gt;&lt;number&gt;1&lt;/number&gt;&lt;edition&gt;2012/01/27&lt;/edition&gt;&lt;dates&gt;&lt;year&gt;2012&lt;/year&gt;&lt;/dates&gt;&lt;isbn&gt;1932-6203 (Electronic)&amp;#xD;1932-6203 (Linking)&lt;/isbn&gt;&lt;accession-num&gt;22279548&lt;/accession-num&gt;&lt;urls&gt;&lt;related-urls&gt;&lt;url&gt;http://www.ncbi.nlm.nih.gov/pubmed/22279548&lt;/url&gt;&lt;/related-urls&gt;&lt;/urls&gt;&lt;custom2&gt;3261167&lt;/custom2&gt;&lt;electronic-resource-num&gt;10.1371/journal.pone.0029848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"_ENREF_7" \o "Sebastiani, 2012 #821"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7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B11A45" w:rsidRPr="005A7E8F" w:rsidDel="009647AA">
          <w:rPr>
            <w:rFonts w:ascii="Times New Roman" w:hAnsi="Times New Roman" w:cs="Times New Roman"/>
          </w:rPr>
          <w:delText xml:space="preserve">. </w:delText>
        </w:r>
        <w:r w:rsidR="004F4400" w:rsidRPr="005A7E8F" w:rsidDel="009647AA">
          <w:rPr>
            <w:rFonts w:ascii="Times New Roman" w:hAnsi="Times New Roman" w:cs="Times New Roman"/>
          </w:rPr>
          <w:delText>We will identify the genes located in those loci, retrieve the</w:delText>
        </w:r>
        <w:r w:rsidR="000810B1" w:rsidRPr="005A7E8F" w:rsidDel="009647AA">
          <w:rPr>
            <w:rFonts w:ascii="Times New Roman" w:hAnsi="Times New Roman" w:cs="Times New Roman"/>
          </w:rPr>
          <w:delText>ir</w:delText>
        </w:r>
        <w:r w:rsidR="004F4400" w:rsidRPr="005A7E8F" w:rsidDel="009647AA">
          <w:rPr>
            <w:rFonts w:ascii="Times New Roman" w:hAnsi="Times New Roman" w:cs="Times New Roman"/>
          </w:rPr>
          <w:delText xml:space="preserve"> </w:delText>
        </w:r>
        <w:r w:rsidR="00CC4C08" w:rsidRPr="005A7E8F" w:rsidDel="009647AA">
          <w:rPr>
            <w:rFonts w:ascii="Times New Roman" w:hAnsi="Times New Roman" w:cs="Times New Roman"/>
          </w:rPr>
          <w:delText>coding</w:delText>
        </w:r>
        <w:r w:rsidR="004F4400" w:rsidRPr="005A7E8F" w:rsidDel="009647AA">
          <w:rPr>
            <w:rFonts w:ascii="Times New Roman" w:hAnsi="Times New Roman" w:cs="Times New Roman"/>
          </w:rPr>
          <w:delText xml:space="preserve"> sequences</w:delText>
        </w:r>
        <w:r w:rsidR="000810B1" w:rsidRPr="005A7E8F" w:rsidDel="009647AA">
          <w:rPr>
            <w:rFonts w:ascii="Times New Roman" w:hAnsi="Times New Roman" w:cs="Times New Roman"/>
          </w:rPr>
          <w:delText xml:space="preserve"> from </w:delText>
        </w:r>
        <w:r w:rsidR="0089757D" w:rsidRPr="005A7E8F" w:rsidDel="009647AA">
          <w:rPr>
            <w:rFonts w:ascii="Times New Roman" w:hAnsi="Times New Roman" w:cs="Times New Roman"/>
          </w:rPr>
          <w:delText xml:space="preserve">UCSC human genome database </w:delText>
        </w:r>
        <w:r w:rsidR="004F245F" w:rsidRPr="005A7E8F" w:rsidDel="009647AA">
          <w:rPr>
            <w:rFonts w:ascii="Times New Roman" w:hAnsi="Times New Roman" w:cs="Times New Roman"/>
          </w:rPr>
          <w:delText xml:space="preserve">(http://genome.ucsc.edu/) </w:delText>
        </w:r>
        <w:r w:rsidR="0089757D" w:rsidRPr="005A7E8F" w:rsidDel="009647AA">
          <w:rPr>
            <w:rFonts w:ascii="Times New Roman" w:hAnsi="Times New Roman" w:cs="Times New Roman"/>
          </w:rPr>
          <w:delText xml:space="preserve">or </w:delText>
        </w:r>
        <w:r w:rsidR="00945B24" w:rsidRPr="005A7E8F" w:rsidDel="009647AA">
          <w:rPr>
            <w:rFonts w:ascii="Times New Roman" w:hAnsi="Times New Roman" w:cs="Times New Roman"/>
          </w:rPr>
          <w:delText xml:space="preserve">the </w:delText>
        </w:r>
        <w:r w:rsidR="0089757D" w:rsidRPr="005A7E8F" w:rsidDel="009647AA">
          <w:rPr>
            <w:rFonts w:ascii="Times New Roman" w:hAnsi="Times New Roman" w:cs="Times New Roman"/>
          </w:rPr>
          <w:delText>Ensemble</w:delText>
        </w:r>
        <w:r w:rsidR="00945B24" w:rsidRPr="005A7E8F" w:rsidDel="009647AA">
          <w:rPr>
            <w:rFonts w:ascii="Times New Roman" w:hAnsi="Times New Roman" w:cs="Times New Roman"/>
          </w:rPr>
          <w:delText xml:space="preserve"> </w:delText>
        </w:r>
        <w:r w:rsidR="004F245F" w:rsidRPr="005A7E8F" w:rsidDel="009647AA">
          <w:rPr>
            <w:rFonts w:ascii="Times New Roman" w:hAnsi="Times New Roman" w:cs="Times New Roman"/>
          </w:rPr>
          <w:delText xml:space="preserve">human genome </w:delText>
        </w:r>
        <w:r w:rsidR="00945B24" w:rsidRPr="005A7E8F" w:rsidDel="009647AA">
          <w:rPr>
            <w:rFonts w:ascii="Times New Roman" w:hAnsi="Times New Roman" w:cs="Times New Roman"/>
          </w:rPr>
          <w:delText xml:space="preserve">database </w:delText>
        </w:r>
        <w:r w:rsidR="0089757D" w:rsidRPr="005A7E8F" w:rsidDel="009647AA">
          <w:rPr>
            <w:rFonts w:ascii="Times New Roman" w:hAnsi="Times New Roman" w:cs="Times New Roman"/>
          </w:rPr>
          <w:delText>(http://www.ensembl.org/)</w:delText>
        </w:r>
        <w:r w:rsidR="00CC4C08" w:rsidRPr="005A7E8F" w:rsidDel="009647AA">
          <w:rPr>
            <w:rFonts w:ascii="Times New Roman" w:hAnsi="Times New Roman" w:cs="Times New Roman"/>
          </w:rPr>
          <w:delText xml:space="preserve">. </w:delText>
        </w:r>
        <w:r w:rsidR="001202E2" w:rsidRPr="005A7E8F" w:rsidDel="009647AA">
          <w:rPr>
            <w:rFonts w:ascii="Times New Roman" w:hAnsi="Times New Roman" w:cs="Times New Roman"/>
          </w:rPr>
          <w:delText xml:space="preserve"> </w:delText>
        </w:r>
        <w:r w:rsidR="00027DE1" w:rsidRPr="005A7E8F" w:rsidDel="009647AA">
          <w:rPr>
            <w:rFonts w:ascii="Times New Roman" w:hAnsi="Times New Roman" w:cs="Times New Roman"/>
          </w:rPr>
          <w:delText xml:space="preserve">The yeast </w:delText>
        </w:r>
        <w:r w:rsidR="00455EF2" w:rsidDel="009647AA">
          <w:rPr>
            <w:rFonts w:ascii="Times New Roman" w:hAnsi="Times New Roman" w:cs="Times New Roman"/>
          </w:rPr>
          <w:delText xml:space="preserve">resequenced </w:delText>
        </w:r>
        <w:r w:rsidR="00027DE1" w:rsidRPr="005A7E8F" w:rsidDel="009647AA">
          <w:rPr>
            <w:rFonts w:ascii="Times New Roman" w:hAnsi="Times New Roman" w:cs="Times New Roman"/>
          </w:rPr>
          <w:delText>genome</w:delText>
        </w:r>
        <w:r w:rsidR="00455EF2" w:rsidDel="009647AA">
          <w:rPr>
            <w:rFonts w:ascii="Times New Roman" w:hAnsi="Times New Roman" w:cs="Times New Roman"/>
          </w:rPr>
          <w:delText>s</w:delText>
        </w:r>
        <w:r w:rsidR="00027DE1" w:rsidRPr="005A7E8F" w:rsidDel="009647AA">
          <w:rPr>
            <w:rFonts w:ascii="Times New Roman" w:hAnsi="Times New Roman" w:cs="Times New Roman"/>
          </w:rPr>
          <w:delText xml:space="preserve"> </w:delText>
        </w:r>
        <w:r w:rsidR="00455EF2" w:rsidDel="009647AA">
          <w:rPr>
            <w:rFonts w:ascii="Times New Roman" w:hAnsi="Times New Roman" w:cs="Times New Roman"/>
          </w:rPr>
          <w:delText xml:space="preserve">will be obtained from </w:delText>
        </w:r>
        <w:r w:rsidR="00B16B13" w:rsidDel="009647AA">
          <w:rPr>
            <w:rFonts w:ascii="Times New Roman" w:hAnsi="Times New Roman" w:cs="Times New Roman"/>
          </w:rPr>
          <w:delText>the Saccharomyces Genome Resequencing project at the Wellcome Trust Sanger Institute</w:delText>
        </w:r>
        <w:r w:rsidR="00DA3139" w:rsidDel="009647AA">
          <w:rPr>
            <w:rFonts w:ascii="Times New Roman" w:hAnsi="Times New Roman" w:cs="Times New Roman"/>
          </w:rPr>
          <w:delText xml:space="preserve"> and</w:delText>
        </w:r>
        <w:r w:rsidR="00B16B13" w:rsidDel="009647AA">
          <w:rPr>
            <w:rFonts w:ascii="Times New Roman" w:hAnsi="Times New Roman" w:cs="Times New Roman"/>
          </w:rPr>
          <w:delText xml:space="preserve"> </w:delText>
        </w:r>
        <w:r w:rsidR="00DA3139" w:rsidDel="009647AA">
          <w:rPr>
            <w:rFonts w:ascii="Times New Roman" w:hAnsi="Times New Roman" w:cs="Times New Roman"/>
          </w:rPr>
          <w:delText>the short reads of resequenced yeast genomes deposited the Sequence Read Archive</w:delText>
        </w:r>
        <w:r w:rsidR="004B4BD7" w:rsidDel="009647AA">
          <w:rPr>
            <w:rFonts w:ascii="Times New Roman" w:hAnsi="Times New Roman" w:cs="Times New Roman"/>
          </w:rPr>
          <w:delText xml:space="preserve"> by the Genome Institute at Washington University</w:delText>
        </w:r>
        <w:r w:rsidR="00DA3139" w:rsidDel="009647AA">
          <w:rPr>
            <w:rFonts w:ascii="Times New Roman" w:hAnsi="Times New Roman" w:cs="Times New Roman"/>
          </w:rPr>
          <w:delText xml:space="preserve">. </w:delText>
        </w:r>
        <w:r w:rsidR="00B34656" w:rsidDel="009647AA">
          <w:rPr>
            <w:rFonts w:ascii="Times New Roman" w:hAnsi="Times New Roman" w:cs="Times New Roman"/>
          </w:rPr>
          <w:delText>The Qin lab ha</w:delText>
        </w:r>
        <w:r w:rsidR="00632025" w:rsidDel="009647AA">
          <w:rPr>
            <w:rFonts w:ascii="Times New Roman" w:hAnsi="Times New Roman" w:cs="Times New Roman"/>
          </w:rPr>
          <w:delText>s</w:delText>
        </w:r>
        <w:r w:rsidR="00B34656" w:rsidDel="009647AA">
          <w:rPr>
            <w:rFonts w:ascii="Times New Roman" w:hAnsi="Times New Roman" w:cs="Times New Roman"/>
          </w:rPr>
          <w:delText xml:space="preserve"> obtained the</w:delText>
        </w:r>
        <w:r w:rsidR="009B2828" w:rsidDel="009647AA">
          <w:rPr>
            <w:rFonts w:ascii="Times New Roman" w:hAnsi="Times New Roman" w:cs="Times New Roman"/>
          </w:rPr>
          <w:delText>se</w:delText>
        </w:r>
        <w:r w:rsidR="00B34656" w:rsidDel="009647AA">
          <w:rPr>
            <w:rFonts w:ascii="Times New Roman" w:hAnsi="Times New Roman" w:cs="Times New Roman"/>
          </w:rPr>
          <w:delText xml:space="preserve"> yeast strains with completely sequenced genomes from the Sanger Institute and the Washington Universit</w:delText>
        </w:r>
        <w:r w:rsidR="003A1BA4" w:rsidDel="009647AA">
          <w:rPr>
            <w:rFonts w:ascii="Times New Roman" w:hAnsi="Times New Roman" w:cs="Times New Roman"/>
          </w:rPr>
          <w:delText>y</w:delText>
        </w:r>
        <w:r w:rsidR="00056DF8" w:rsidDel="009647AA">
          <w:rPr>
            <w:rFonts w:ascii="Times New Roman" w:hAnsi="Times New Roman" w:cs="Times New Roman"/>
          </w:rPr>
          <w:delText xml:space="preserve">, and is in the process of phenotyping life history traits of these strains. </w:delText>
        </w:r>
      </w:del>
    </w:p>
    <w:p w14:paraId="6F3F9FB4" w14:textId="77777777" w:rsidR="007C13B1" w:rsidRDefault="006F4721">
      <w:pPr>
        <w:spacing w:after="0" w:line="240" w:lineRule="auto"/>
        <w:ind w:firstLine="720"/>
        <w:jc w:val="both"/>
        <w:rPr>
          <w:del w:id="23" w:author="hong qin" w:date="2012-09-11T14:04:00Z"/>
          <w:rFonts w:ascii="Times New Roman" w:hAnsi="Times New Roman" w:cs="Times New Roman"/>
        </w:rPr>
      </w:pPr>
      <w:del w:id="24" w:author="hong qin" w:date="2012-09-11T14:04:00Z">
        <w:r w:rsidRPr="005A7E8F" w:rsidDel="009647AA">
          <w:rPr>
            <w:rFonts w:ascii="Times New Roman" w:hAnsi="Times New Roman" w:cs="Times New Roman"/>
          </w:rPr>
          <w:delText xml:space="preserve">Sequence similarity searches will be performed by pairwise BLASTP run on both the human proteins and yeast proteins. </w:delText>
        </w:r>
        <w:r w:rsidR="00D36657" w:rsidRPr="005A7E8F" w:rsidDel="009647AA">
          <w:rPr>
            <w:rFonts w:ascii="Times New Roman" w:hAnsi="Times New Roman" w:cs="Times New Roman"/>
          </w:rPr>
          <w:delText xml:space="preserve">Gene families will be identified by Markov clustering </w:delText>
        </w:r>
        <w:r w:rsidR="004E10CD" w:rsidRPr="005A7E8F" w:rsidDel="009647AA">
          <w:rPr>
            <w:rFonts w:ascii="Times New Roman" w:hAnsi="Times New Roman" w:cs="Times New Roman"/>
          </w:rPr>
          <w:delText xml:space="preserve">based </w:delText>
        </w:r>
        <w:r w:rsidR="00D36657" w:rsidRPr="005A7E8F" w:rsidDel="009647AA">
          <w:rPr>
            <w:rFonts w:ascii="Times New Roman" w:hAnsi="Times New Roman" w:cs="Times New Roman"/>
          </w:rPr>
          <w:delText xml:space="preserve">on similarity scores. </w:delText>
        </w:r>
        <w:r w:rsidR="00025423" w:rsidRPr="005A7E8F" w:rsidDel="009647AA">
          <w:rPr>
            <w:rFonts w:ascii="Times New Roman" w:hAnsi="Times New Roman" w:cs="Times New Roman"/>
          </w:rPr>
          <w:delText>Reciprocal</w:delText>
        </w:r>
        <w:r w:rsidR="001C7647" w:rsidRPr="005A7E8F" w:rsidDel="009647AA">
          <w:rPr>
            <w:rFonts w:ascii="Times New Roman" w:hAnsi="Times New Roman" w:cs="Times New Roman"/>
          </w:rPr>
          <w:delText xml:space="preserve"> best hits will be designated as </w:delText>
        </w:r>
        <w:r w:rsidR="00A245C0" w:rsidRPr="005A7E8F" w:rsidDel="009647AA">
          <w:rPr>
            <w:rFonts w:ascii="Times New Roman" w:hAnsi="Times New Roman" w:cs="Times New Roman"/>
          </w:rPr>
          <w:delText>orthologs</w:delText>
        </w:r>
        <w:r w:rsidR="001C7647" w:rsidRPr="005A7E8F" w:rsidDel="009647AA">
          <w:rPr>
            <w:rFonts w:ascii="Times New Roman" w:hAnsi="Times New Roman" w:cs="Times New Roman"/>
          </w:rPr>
          <w:delText>.</w:delText>
        </w:r>
        <w:r w:rsidR="00071ECE" w:rsidDel="009647AA">
          <w:rPr>
            <w:rFonts w:ascii="Times New Roman" w:hAnsi="Times New Roman" w:cs="Times New Roman"/>
          </w:rPr>
          <w:delText xml:space="preserve"> </w:delText>
        </w:r>
        <w:r w:rsidR="007C5610" w:rsidRPr="005A7E8F" w:rsidDel="009647AA">
          <w:rPr>
            <w:rFonts w:ascii="Times New Roman" w:hAnsi="Times New Roman" w:cs="Times New Roman"/>
          </w:rPr>
          <w:delText xml:space="preserve">The list of human genes will be searched </w:delText>
        </w:r>
        <w:r w:rsidR="00DD3DF4" w:rsidRPr="005A7E8F" w:rsidDel="009647AA">
          <w:rPr>
            <w:rFonts w:ascii="Times New Roman" w:hAnsi="Times New Roman" w:cs="Times New Roman"/>
          </w:rPr>
          <w:delText>against</w:delText>
        </w:r>
        <w:r w:rsidR="007C5610" w:rsidRPr="005A7E8F" w:rsidDel="009647AA">
          <w:rPr>
            <w:rFonts w:ascii="Times New Roman" w:hAnsi="Times New Roman" w:cs="Times New Roman"/>
          </w:rPr>
          <w:delText xml:space="preserve"> the </w:delText>
        </w:r>
        <w:r w:rsidR="00DD3DF4" w:rsidRPr="005A7E8F" w:rsidDel="009647AA">
          <w:rPr>
            <w:rFonts w:ascii="Times New Roman" w:hAnsi="Times New Roman" w:cs="Times New Roman"/>
          </w:rPr>
          <w:delText xml:space="preserve">Genetic Association </w:delText>
        </w:r>
        <w:r w:rsidR="000E15DC" w:rsidRPr="005A7E8F" w:rsidDel="009647AA">
          <w:rPr>
            <w:rFonts w:ascii="Times New Roman" w:hAnsi="Times New Roman" w:cs="Times New Roman"/>
          </w:rPr>
          <w:delText>Database</w:delText>
        </w:r>
        <w:r w:rsidR="00DD3DF4" w:rsidRPr="005A7E8F" w:rsidDel="009647AA">
          <w:rPr>
            <w:rFonts w:ascii="Times New Roman" w:hAnsi="Times New Roman" w:cs="Times New Roman"/>
          </w:rPr>
          <w:delText xml:space="preserve"> (http://</w:delText>
        </w:r>
        <w:r w:rsidR="004F4400" w:rsidRPr="005A7E8F" w:rsidDel="009647AA">
          <w:rPr>
            <w:rFonts w:ascii="Times New Roman" w:hAnsi="Times New Roman" w:cs="Times New Roman"/>
          </w:rPr>
          <w:delText>ncbi.nlm.nih.gov/dbGaP</w:delText>
        </w:r>
        <w:r w:rsidR="00DD3DF4" w:rsidRPr="005A7E8F" w:rsidDel="009647AA">
          <w:rPr>
            <w:rFonts w:ascii="Times New Roman" w:hAnsi="Times New Roman" w:cs="Times New Roman"/>
          </w:rPr>
          <w:delText xml:space="preserve">) to identify genes with known association to human diseases. </w:delText>
        </w:r>
        <w:r w:rsidR="000C55EA" w:rsidRPr="005A7E8F" w:rsidDel="009647AA">
          <w:rPr>
            <w:rFonts w:ascii="Times New Roman" w:hAnsi="Times New Roman" w:cs="Times New Roman"/>
          </w:rPr>
          <w:delText xml:space="preserve">In addition, a search against the </w:delText>
        </w:r>
        <w:r w:rsidR="000815AE" w:rsidRPr="005A7E8F" w:rsidDel="009647AA">
          <w:rPr>
            <w:rFonts w:ascii="Times New Roman" w:hAnsi="Times New Roman" w:cs="Times New Roman"/>
          </w:rPr>
          <w:delText>database of aging genes (http://www.uwaging.org/</w:delText>
        </w:r>
        <w:commentRangeStart w:id="25"/>
        <w:r w:rsidR="000815AE" w:rsidRPr="005A7E8F" w:rsidDel="009647AA">
          <w:rPr>
            <w:rFonts w:ascii="Times New Roman" w:hAnsi="Times New Roman" w:cs="Times New Roman"/>
          </w:rPr>
          <w:delText>genesdb/) will also be conducted</w:delText>
        </w:r>
        <w:commentRangeEnd w:id="25"/>
        <w:r w:rsidR="00491C7E" w:rsidDel="009647AA">
          <w:rPr>
            <w:rStyle w:val="CommentReference"/>
          </w:rPr>
          <w:commentReference w:id="25"/>
        </w:r>
        <w:r w:rsidR="000815AE" w:rsidRPr="005A7E8F" w:rsidDel="009647AA">
          <w:rPr>
            <w:rFonts w:ascii="Times New Roman" w:hAnsi="Times New Roman" w:cs="Times New Roman"/>
          </w:rPr>
          <w:delText>.</w:delText>
        </w:r>
      </w:del>
    </w:p>
    <w:p w14:paraId="76DEA4D6" w14:textId="77777777" w:rsidR="007C13B1" w:rsidRDefault="005A7309">
      <w:pPr>
        <w:spacing w:after="0" w:line="240" w:lineRule="auto"/>
        <w:ind w:firstLine="720"/>
        <w:jc w:val="both"/>
        <w:rPr>
          <w:del w:id="26" w:author="hong qin" w:date="2012-09-11T14:04:00Z"/>
          <w:rFonts w:ascii="Times New Roman" w:hAnsi="Times New Roman" w:cs="Times New Roman"/>
        </w:rPr>
      </w:pPr>
      <w:del w:id="27" w:author="hong qin" w:date="2012-09-11T14:04:00Z">
        <w:r w:rsidDel="009647AA">
          <w:rPr>
            <w:rFonts w:ascii="Times New Roman" w:hAnsi="Times New Roman" w:cs="Times New Roman"/>
          </w:rPr>
          <w:delText>S</w:delText>
        </w:r>
        <w:r w:rsidR="005C31C1" w:rsidDel="009647AA">
          <w:rPr>
            <w:rFonts w:ascii="Times New Roman" w:hAnsi="Times New Roman" w:cs="Times New Roman"/>
          </w:rPr>
          <w:delText xml:space="preserve">election in yeast homologs will </w:delText>
        </w:r>
        <w:r w:rsidDel="009647AA">
          <w:rPr>
            <w:rFonts w:ascii="Times New Roman" w:hAnsi="Times New Roman" w:cs="Times New Roman"/>
          </w:rPr>
          <w:delText>be evaluated by estimate the joint posterior distribution of multiple parameters</w:delText>
        </w:r>
        <w:r w:rsidR="00B75F67" w:rsidDel="009647AA">
          <w:rPr>
            <w:rFonts w:ascii="Times New Roman" w:hAnsi="Times New Roman" w:cs="Times New Roman"/>
          </w:rPr>
          <w:delText>,</w:delText>
        </w:r>
        <w:r w:rsidDel="009647AA">
          <w:rPr>
            <w:rFonts w:ascii="Times New Roman" w:hAnsi="Times New Roman" w:cs="Times New Roman"/>
          </w:rPr>
          <w:delText xml:space="preserve"> </w:delText>
        </w:r>
        <w:r w:rsidR="007E63E5" w:rsidDel="009647AA">
          <w:rPr>
            <w:rFonts w:ascii="Times New Roman" w:hAnsi="Times New Roman" w:cs="Times New Roman"/>
          </w:rPr>
          <w:delText xml:space="preserve">including the </w:delText>
        </w:r>
        <w:r w:rsidDel="009647AA">
          <w:rPr>
            <w:rFonts w:ascii="Times New Roman" w:hAnsi="Times New Roman" w:cs="Times New Roman"/>
          </w:rPr>
          <w:delText>number of segregating sites (S), a summary of the allele frequency spectrum (</w:delText>
        </w:r>
        <w:r w:rsidR="00B75F67" w:rsidDel="009647AA">
          <w:rPr>
            <w:rFonts w:ascii="Times New Roman" w:hAnsi="Times New Roman" w:cs="Times New Roman"/>
          </w:rPr>
          <w:delText xml:space="preserve">Tajima’s </w:delText>
        </w:r>
        <w:r w:rsidR="00B75F67" w:rsidRPr="007E7656" w:rsidDel="009647AA">
          <w:rPr>
            <w:rFonts w:ascii="Times New Roman" w:hAnsi="Times New Roman" w:cs="Times New Roman"/>
            <w:i/>
          </w:rPr>
          <w:delText>D</w:delText>
        </w:r>
        <w:r w:rsidDel="009647AA">
          <w:rPr>
            <w:rFonts w:ascii="Times New Roman" w:hAnsi="Times New Roman" w:cs="Times New Roman"/>
          </w:rPr>
          <w:delText>), and a summary of</w:delText>
        </w:r>
        <w:r w:rsidR="00B75F67" w:rsidDel="009647AA">
          <w:rPr>
            <w:rFonts w:ascii="Times New Roman" w:hAnsi="Times New Roman" w:cs="Times New Roman"/>
          </w:rPr>
          <w:delText xml:space="preserve"> distinct haplotypes and linkage </w:delText>
        </w:r>
        <w:r w:rsidR="00A245C0" w:rsidDel="009647AA">
          <w:rPr>
            <w:rFonts w:ascii="Times New Roman" w:hAnsi="Times New Roman" w:cs="Times New Roman"/>
          </w:rPr>
          <w:delText>disequilibrium</w:delText>
        </w:r>
        <w:r w:rsidR="00B75F67" w:rsidDel="009647AA">
          <w:rPr>
            <w:rFonts w:ascii="Times New Roman" w:hAnsi="Times New Roman" w:cs="Times New Roman"/>
          </w:rPr>
          <w:delText xml:space="preserve"> in the sample (</w:delText>
        </w:r>
        <w:r w:rsidR="00CC08F4" w:rsidDel="009647AA">
          <w:rPr>
            <w:rFonts w:ascii="Times New Roman" w:hAnsi="Times New Roman" w:cs="Times New Roman"/>
          </w:rPr>
          <w:delText xml:space="preserve">Fay and Wu’s </w:delText>
        </w:r>
        <w:r w:rsidR="00B75F67" w:rsidDel="009647AA">
          <w:rPr>
            <w:rFonts w:ascii="Times New Roman" w:hAnsi="Times New Roman" w:cs="Times New Roman"/>
          </w:rPr>
          <w:delText>H)</w:delText>
        </w:r>
        <w:r w:rsidR="00C4039A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PEVuZE5vdGU+PENpdGU+PEF1dGhvcj5CYXJiYXNoPC9BdXRob3I+PFllYXI+MjAwNDwvWWVhcj48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 </w:delInstr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PEVuZE5vdGU+PENpdGU+PEF1dGhvcj5CYXJiYXNoPC9BdXRob3I+PFllYXI+MjAwNDwvWWVhcj48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EN.CITE.DATA </w:delInstrText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"_ENREF_10" \o "Barbash, 2004 #836"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10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 xml:space="preserve">, </w:delText>
        </w:r>
        <w:r w:rsidR="000B07FD" w:rsidDel="009647AA">
          <w:fldChar w:fldCharType="begin"/>
        </w:r>
        <w:r w:rsidR="00A47214" w:rsidDel="009647AA">
          <w:delInstrText>HYPERLINK \l "_ENREF_11" \o "Przeworski, 2003 #837"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11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5A5D1D" w:rsidDel="009647AA">
          <w:rPr>
            <w:rFonts w:ascii="Times New Roman" w:hAnsi="Times New Roman" w:cs="Times New Roman"/>
          </w:rPr>
          <w:delText xml:space="preserve">. </w:delText>
        </w:r>
        <w:r w:rsidR="00AC15B6" w:rsidDel="009647AA">
          <w:rPr>
            <w:rFonts w:ascii="Times New Roman" w:hAnsi="Times New Roman" w:cs="Times New Roman"/>
          </w:rPr>
          <w:delText xml:space="preserve">We will use Hudson’s </w:delText>
        </w:r>
        <w:r w:rsidR="00AC15B6" w:rsidRPr="00FE1503" w:rsidDel="009647AA">
          <w:rPr>
            <w:rFonts w:ascii="Arial" w:hAnsi="Arial" w:cs="Arial"/>
          </w:rPr>
          <w:delText>ms</w:delText>
        </w:r>
        <w:r w:rsidR="00AC15B6" w:rsidDel="009647AA">
          <w:rPr>
            <w:rFonts w:ascii="Times New Roman" w:hAnsi="Times New Roman" w:cs="Times New Roman"/>
          </w:rPr>
          <w:delText xml:space="preserve"> software to simulate the neutral evolution and generate the posterior distribution for the null hypothesis</w:delText>
        </w:r>
        <w:r w:rsidR="00031C44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&lt;EndNote&gt;&lt;Cite&gt;&lt;Author&gt;Hudson&lt;/Author&gt;&lt;Year&gt;1983&lt;/Year&gt;&lt;RecNum&gt;843&lt;/RecNum&gt;&lt;DisplayText&gt;[12]&lt;/DisplayText&gt;&lt;record&gt;&lt;rec-number&gt;843&lt;/rec-number&gt;&lt;foreign-keys&gt;&lt;key app="EN" db-id="s09rsdrtmptzf4ep59jxex92s2pdp2wtwttw"&gt;843&lt;/key&gt;&lt;/foreign-keys&gt;&lt;ref-type name="Journal Article"&gt;17&lt;/ref-type&gt;&lt;contributors&gt;&lt;authors&gt;&lt;author&gt;Hudson, R. R.&lt;/author&gt;&lt;/authors&gt;&lt;/contributors&gt;&lt;titles&gt;&lt;title&gt;Properties of a neutral allele model with intragenic recombination&lt;/title&gt;&lt;secondary-title&gt;Theor Popul Biol&lt;/secondary-title&gt;&lt;alt-title&gt;Theoretical population biology&lt;/alt-title&gt;&lt;/titles&gt;&lt;periodical&gt;&lt;full-title&gt;Theor Popul Biol&lt;/full-title&gt;&lt;abbr-1&gt;Theoretical population biology&lt;/abbr-1&gt;&lt;/periodical&gt;&lt;alt-periodical&gt;&lt;full-title&gt;Theor Popul Biol&lt;/full-title&gt;&lt;abbr-1&gt;Theoretical population biology&lt;/abbr-1&gt;&lt;/alt-periodical&gt;&lt;pages&gt;183-201&lt;/pages&gt;&lt;volume&gt;23&lt;/volume&gt;&lt;number&gt;2&lt;/number&gt;&lt;edition&gt;1983/04/01&lt;/edition&gt;&lt;keywords&gt;&lt;keyword&gt;*Alleles&lt;/keyword&gt;&lt;keyword&gt;Computers&lt;/keyword&gt;&lt;keyword&gt;Homozygote&lt;/keyword&gt;&lt;keyword&gt;Models, Biological&lt;/keyword&gt;&lt;keyword&gt;*Recombination, Genetic&lt;/keyword&gt;&lt;/keywords&gt;&lt;dates&gt;&lt;year&gt;1983&lt;/year&gt;&lt;pub-dates&gt;&lt;date&gt;Apr&lt;/date&gt;&lt;/pub-dates&gt;&lt;/dates&gt;&lt;isbn&gt;0040-5809 (Print)&amp;#xD;0040-5809 (Linking)&lt;/isbn&gt;&lt;accession-num&gt;6612631&lt;/accession-num&gt;&lt;work-type&gt;Research Support, U.S. Gov&amp;apos;t, P.H.S.&lt;/work-type&gt;&lt;urls&gt;&lt;related-urls&gt;&lt;url&gt;http://www.ncbi.nlm.nih.gov/pubmed/6612631&lt;/url&gt;&lt;/related-urls&gt;&lt;/urls&gt;&lt;language&gt;eng&lt;/language&gt;&lt;/record&gt;&lt;/Cite&gt;&lt;/EndNote&gt;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"_ENREF_12" \o "Hudson, 1983 #843"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12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AC15B6" w:rsidDel="009647AA">
          <w:rPr>
            <w:rFonts w:ascii="Times New Roman" w:hAnsi="Times New Roman" w:cs="Times New Roman"/>
          </w:rPr>
          <w:delText xml:space="preserve">. </w:delText>
        </w:r>
        <w:r w:rsidR="00050B6E" w:rsidDel="009647AA">
          <w:rPr>
            <w:rFonts w:ascii="Times New Roman" w:hAnsi="Times New Roman" w:cs="Times New Roman"/>
          </w:rPr>
          <w:delText xml:space="preserve">We will use </w:delText>
        </w:r>
        <w:r w:rsidR="00817D4C" w:rsidRPr="00FE1503" w:rsidDel="009647AA">
          <w:rPr>
            <w:rFonts w:ascii="Arial" w:hAnsi="Arial" w:cs="Arial"/>
          </w:rPr>
          <w:delText>m</w:delText>
        </w:r>
        <w:r w:rsidR="00817D4C" w:rsidDel="009647AA">
          <w:rPr>
            <w:rFonts w:ascii="Arial" w:hAnsi="Arial" w:cs="Arial"/>
          </w:rPr>
          <w:delText>b</w:delText>
        </w:r>
        <w:r w:rsidR="00817D4C" w:rsidRPr="00FE1503" w:rsidDel="009647AA">
          <w:rPr>
            <w:rFonts w:ascii="Arial" w:hAnsi="Arial" w:cs="Arial"/>
          </w:rPr>
          <w:delText>s</w:delText>
        </w:r>
        <w:r w:rsidR="00817D4C" w:rsidDel="009647AA">
          <w:rPr>
            <w:rFonts w:ascii="Arial" w:hAnsi="Arial" w:cs="Arial"/>
          </w:rPr>
          <w:delText>,</w:delText>
        </w:r>
        <w:r w:rsidR="00817D4C" w:rsidDel="009647AA">
          <w:rPr>
            <w:rFonts w:ascii="Times New Roman" w:hAnsi="Times New Roman" w:cs="Times New Roman"/>
          </w:rPr>
          <w:delText xml:space="preserve"> a </w:delText>
        </w:r>
        <w:r w:rsidR="00050B6E" w:rsidDel="009647AA">
          <w:rPr>
            <w:rFonts w:ascii="Times New Roman" w:hAnsi="Times New Roman" w:cs="Times New Roman"/>
          </w:rPr>
          <w:delText xml:space="preserve">modified version of Hudson’s </w:delText>
        </w:r>
        <w:r w:rsidR="005C0029" w:rsidRPr="005C0029" w:rsidDel="009647AA">
          <w:rPr>
            <w:rFonts w:ascii="Arial" w:hAnsi="Arial" w:cs="Arial"/>
          </w:rPr>
          <w:delText>ms</w:delText>
        </w:r>
        <w:r w:rsidR="00050B6E" w:rsidDel="009647AA">
          <w:rPr>
            <w:rFonts w:ascii="Times New Roman" w:hAnsi="Times New Roman" w:cs="Times New Roman"/>
          </w:rPr>
          <w:delText xml:space="preserve"> software</w:delText>
        </w:r>
        <w:r w:rsidR="00817D4C" w:rsidDel="009647AA">
          <w:rPr>
            <w:rFonts w:ascii="Times New Roman" w:hAnsi="Times New Roman" w:cs="Times New Roman"/>
          </w:rPr>
          <w:delText>,</w:delText>
        </w:r>
        <w:r w:rsidR="00050B6E" w:rsidDel="009647AA">
          <w:rPr>
            <w:rFonts w:ascii="Times New Roman" w:hAnsi="Times New Roman" w:cs="Times New Roman"/>
          </w:rPr>
          <w:delText xml:space="preserve"> </w:delText>
        </w:r>
        <w:r w:rsidR="00817D4C" w:rsidDel="009647AA">
          <w:rPr>
            <w:rFonts w:ascii="Times New Roman" w:hAnsi="Times New Roman" w:cs="Times New Roman"/>
          </w:rPr>
          <w:delText xml:space="preserve">to conduct coalescent simulations </w:delText>
        </w:r>
        <w:r w:rsidR="000D1E9F" w:rsidDel="009647AA">
          <w:rPr>
            <w:rFonts w:ascii="Times New Roman" w:hAnsi="Times New Roman" w:cs="Times New Roman"/>
          </w:rPr>
          <w:delText xml:space="preserve">under selection and </w:delText>
        </w:r>
        <w:r w:rsidR="00817D4C" w:rsidDel="009647AA">
          <w:rPr>
            <w:rFonts w:ascii="Times New Roman" w:hAnsi="Times New Roman" w:cs="Times New Roman"/>
          </w:rPr>
          <w:delText xml:space="preserve">estimate posterior distribution </w:delText>
        </w:r>
        <w:r w:rsidR="00AC15B6" w:rsidDel="009647AA">
          <w:rPr>
            <w:rFonts w:ascii="Times New Roman" w:hAnsi="Times New Roman" w:cs="Times New Roman"/>
          </w:rPr>
          <w:delText xml:space="preserve">of selection </w:delText>
        </w:r>
        <w:r w:rsidR="00817D4C" w:rsidDel="009647AA">
          <w:rPr>
            <w:rFonts w:ascii="Times New Roman" w:hAnsi="Times New Roman" w:cs="Times New Roman"/>
          </w:rPr>
          <w:delText>under various demographic scenarios</w:delText>
        </w:r>
        <w:r w:rsidR="00852CC6" w:rsidDel="009647AA">
          <w:rPr>
            <w:rFonts w:ascii="Times New Roman" w:hAnsi="Times New Roman" w:cs="Times New Roman"/>
          </w:rPr>
          <w:delText xml:space="preserve"> (i.e., the alternative hypotheses)</w:delText>
        </w:r>
        <w:r w:rsidR="005F7C2E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&lt;EndNote&gt;&lt;Cite&gt;&lt;Author&gt;Teshima&lt;/Author&gt;&lt;Year&gt;2009&lt;/Year&gt;&lt;RecNum&gt;839&lt;/RecNum&gt;&lt;DisplayText&gt;[13]&lt;/DisplayText&gt;&lt;record&gt;&lt;rec-number&gt;839&lt;/rec-number&gt;&lt;foreign-keys&gt;&lt;key app="EN" db-id="s09rsdrtmptzf4ep59jxex92s2pdp2wtwttw"&gt;839&lt;/key&gt;&lt;/foreign-keys&gt;&lt;ref-type name="Journal Article"&gt;17&lt;/ref-type&gt;&lt;contributors&gt;&lt;authors&gt;&lt;author&gt;Teshima, K. M.&lt;/author&gt;&lt;author&gt;Innan, H.&lt;/author&gt;&lt;/authors&gt;&lt;/contributors&gt;&lt;auth-address&gt;Hayama Center for Advanced Studies, Graduate University for Advanced Studies, Hayama, Kanagawa 240-0193, Japan. kteshima@soken.ac.jp&lt;/auth-address&gt;&lt;titles&gt;&lt;title&gt;mbs: modifying Hudson&amp;apos;s ms software to generate samples of DNA sequences with a biallelic site under selection&lt;/title&gt;&lt;secondary-title&gt;BMC Bioinformatics&lt;/secondary-title&gt;&lt;alt-title&gt;BMC bioinformatics&lt;/alt-title&gt;&lt;/titles&gt;&lt;periodical&gt;&lt;full-title&gt;BMC Bioinformatics&lt;/full-title&gt;&lt;abbr-1&gt;BMC bioinformatics&lt;/abbr-1&gt;&lt;/periodical&gt;&lt;alt-periodical&gt;&lt;full-title&gt;BMC Bioinformatics&lt;/full-title&gt;&lt;abbr-1&gt;BMC bioinformatics&lt;/abbr-1&gt;&lt;/alt-periodical&gt;&lt;pages&gt;166&lt;/pages&gt;&lt;volume&gt;10&lt;/volume&gt;&lt;edition&gt;2009/06/02&lt;/edition&gt;&lt;keywords&gt;&lt;keyword&gt;*Alleles&lt;/keyword&gt;&lt;keyword&gt;Base Sequence&lt;/keyword&gt;&lt;keyword&gt;Computational Biology/*methods&lt;/keyword&gt;&lt;keyword&gt;DNA/chemistry&lt;/keyword&gt;&lt;keyword&gt;Demography&lt;/keyword&gt;&lt;keyword&gt;Genetics, Population&lt;/keyword&gt;&lt;keyword&gt;*Polymorphism, Single Nucleotide&lt;/keyword&gt;&lt;keyword&gt;*Selection, Genetic&lt;/keyword&gt;&lt;keyword&gt;*Software&lt;/keyword&gt;&lt;/keywords&gt;&lt;dates&gt;&lt;year&gt;2009&lt;/year&gt;&lt;/dates&gt;&lt;isbn&gt;1471-2105 (Electronic)&amp;#xD;1471-2105 (Linking)&lt;/isbn&gt;&lt;accession-num&gt;19480708&lt;/accession-num&gt;&lt;work-type&gt;Research Support, Non-U.S. Gov&amp;apos;t&lt;/work-type&gt;&lt;urls&gt;&lt;related-urls&gt;&lt;url&gt;http://www.ncbi.nlm.nih.gov/pubmed/19480708&lt;/url&gt;&lt;/related-urls&gt;&lt;/urls&gt;&lt;custom2&gt;2693440&lt;/custom2&gt;&lt;electronic-resource-num&gt;10.1186/1471-2105-10-166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"_ENREF_13" \o "Teshima, 2009 #839"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13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5F7C2E" w:rsidDel="009647AA">
          <w:rPr>
            <w:rFonts w:ascii="Times New Roman" w:hAnsi="Times New Roman" w:cs="Times New Roman"/>
          </w:rPr>
          <w:delText xml:space="preserve">. </w:delText>
        </w:r>
        <w:r w:rsidR="002A69B1" w:rsidDel="009647AA">
          <w:rPr>
            <w:rFonts w:ascii="Times New Roman" w:hAnsi="Times New Roman" w:cs="Times New Roman"/>
          </w:rPr>
          <w:delText>This approximate Bayesian approach</w:delText>
        </w:r>
        <w:r w:rsidR="00EC4C74" w:rsidDel="009647AA">
          <w:rPr>
            <w:rFonts w:ascii="Times New Roman" w:hAnsi="Times New Roman" w:cs="Times New Roman"/>
          </w:rPr>
          <w:delText xml:space="preserve"> can take complex demographic structures into account</w:delText>
        </w:r>
        <w:r w:rsidR="002A69B1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/>
        </w:r>
        <w:r w:rsidR="00B6241C" w:rsidDel="009647AA">
          <w:rPr>
            <w:rFonts w:ascii="Times New Roman" w:hAnsi="Times New Roman" w:cs="Times New Roman"/>
          </w:rPr>
          <w:delInstrText xml:space="preserve"> ADDIN EN.CITE &lt;EndNote&gt;&lt;Cite&gt;&lt;Author&gt;Csillery&lt;/Author&gt;&lt;Year&gt;2010&lt;/Year&gt;&lt;RecNum&gt;840&lt;/RecNum&gt;&lt;DisplayText&gt;[14]&lt;/DisplayText&gt;&lt;record&gt;&lt;rec-number&gt;840&lt;/rec-number&gt;&lt;foreign-keys&gt;&lt;key app="EN" db-id="s09rsdrtmptzf4ep59jxex92s2pdp2wtwttw"&gt;840&lt;/key&gt;&lt;/foreign-keys&gt;&lt;ref-type name="Journal Article"&gt;17&lt;/ref-type&gt;&lt;contributors&gt;&lt;authors&gt;&lt;author&gt;Csillery, K.&lt;/author&gt;&lt;author&gt;Blum, M. G.&lt;/author&gt;&lt;author&gt;Gaggiotti, O. E.&lt;/author&gt;&lt;author&gt;Francois, O.&lt;/author&gt;&lt;/authors&gt;&lt;/contributors&gt;&lt;auth-address&gt;Laboratoire Techniques de l&amp;apos;Ingenierie Medicale et de la Complexite, Centre National de la Recherche Scientifique UMR5525, Universite Joseph Fourier, 38706 La Tronche, France. kati.csillery@gmail.com&lt;/auth-address&gt;&lt;titles&gt;&lt;title&gt;Approximate Bayesian Computation (ABC) in practice&lt;/title&gt;&lt;secondary-title&gt;Trends Ecol Evol&lt;/secondary-title&gt;&lt;alt-title&gt;Trends in ecology &amp;amp; evolution&lt;/alt-title&gt;&lt;/titles&gt;&lt;periodical&gt;&lt;full-title&gt;Trends Ecol Evol&lt;/full-title&gt;&lt;abbr-1&gt;Trends in ecology &amp;amp; evolution&lt;/abbr-1&gt;&lt;/periodical&gt;&lt;alt-periodical&gt;&lt;full-title&gt;Trends Ecol Evol&lt;/full-title&gt;&lt;abbr-1&gt;Trends in ecology &amp;amp; evolution&lt;/abbr-1&gt;&lt;/alt-periodical&gt;&lt;pages&gt;410-8&lt;/pages&gt;&lt;volume&gt;25&lt;/volume&gt;&lt;number&gt;7&lt;/number&gt;&lt;edition&gt;2010/05/22&lt;/edition&gt;&lt;keywords&gt;&lt;keyword&gt;Africa&lt;/keyword&gt;&lt;keyword&gt;Algorithms&lt;/keyword&gt;&lt;keyword&gt;Animals&lt;/keyword&gt;&lt;keyword&gt;*Bayes Theorem&lt;/keyword&gt;&lt;keyword&gt;Biodiversity&lt;/keyword&gt;&lt;keyword&gt;*Biological Evolution&lt;/keyword&gt;&lt;keyword&gt;Biostatistics&lt;/keyword&gt;&lt;keyword&gt;Demography&lt;/keyword&gt;&lt;keyword&gt;Drosophila melanogaster/*genetics&lt;/keyword&gt;&lt;keyword&gt;Models, Genetic&lt;/keyword&gt;&lt;/keywords&gt;&lt;dates&gt;&lt;year&gt;2010&lt;/year&gt;&lt;pub-dates&gt;&lt;date&gt;Jul&lt;/date&gt;&lt;/pub-dates&gt;&lt;/dates&gt;&lt;isbn&gt;0169-5347 (Print)&amp;#xD;0169-5347 (Linking)&lt;/isbn&gt;&lt;accession-num&gt;20488578&lt;/accession-num&gt;&lt;work-type&gt;Research Support, Non-U.S. Gov&amp;apos;t&amp;#xD;Review&lt;/work-type&gt;&lt;urls&gt;&lt;related-urls&gt;&lt;url&gt;http://www.ncbi.nlm.nih.gov/pubmed/20488578&lt;/url&gt;&lt;/related-urls&gt;&lt;/urls&gt;&lt;electronic-resource-num&gt;10.1016/j.tree.2010.04.001&lt;/electronic-resource-num&gt;&lt;language&gt;eng&lt;/language&gt;&lt;/record&gt;&lt;/Cite&gt;&lt;/EndNote&gt;</w:delInstrText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"_ENREF_14" \o "Csillery, 2010 #840"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14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DB21A4" w:rsidDel="009647AA">
          <w:rPr>
            <w:rFonts w:ascii="Times New Roman" w:hAnsi="Times New Roman" w:cs="Times New Roman"/>
          </w:rPr>
          <w:delText xml:space="preserve">, especially given the </w:delText>
        </w:r>
        <w:r w:rsidR="00C27956" w:rsidDel="009647AA">
          <w:rPr>
            <w:rFonts w:ascii="Times New Roman" w:hAnsi="Times New Roman" w:cs="Times New Roman"/>
          </w:rPr>
          <w:delText xml:space="preserve">known </w:delText>
        </w:r>
        <w:r w:rsidR="00DB21A4" w:rsidDel="009647AA">
          <w:rPr>
            <w:rFonts w:ascii="Times New Roman" w:hAnsi="Times New Roman" w:cs="Times New Roman"/>
          </w:rPr>
          <w:delText>population structures in yeast</w:delText>
        </w:r>
        <w:r w:rsidR="00187B65" w:rsidDel="009647AA">
          <w:rPr>
            <w:rFonts w:ascii="Times New Roman" w:hAnsi="Times New Roman" w:cs="Times New Roman"/>
          </w:rPr>
          <w:delText xml:space="preserve"> strains</w:delText>
        </w:r>
        <w:r w:rsidR="00AC15B6" w:rsidDel="009647AA">
          <w:rPr>
            <w:rFonts w:ascii="Times New Roman" w:hAnsi="Times New Roman" w:cs="Times New Roman"/>
          </w:rPr>
          <w:delText xml:space="preserve"> </w:del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PEVuZE5vdGU+PENpdGU+PEF1dGhvcj5TY2hhY2hlcmVyPC9BdXRob3I+PFllYXI+MjAwOTwvWWVh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 </w:delInstrText>
        </w:r>
        <w:r w:rsidR="000B07FD" w:rsidDel="009647AA">
          <w:rPr>
            <w:rFonts w:ascii="Times New Roman" w:hAnsi="Times New Roman" w:cs="Times New Roman"/>
          </w:rPr>
          <w:fldChar w:fldCharType="begin">
            <w:fldData xml:space="preserve">PEVuZE5vdGU+PENpdGU+PEF1dGhvcj5TY2hhY2hlcmVyPC9BdXRob3I+PFllYXI+MjAwOTwvWWVh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</w:fldData>
          </w:fldChar>
        </w:r>
        <w:r w:rsidR="00B6241C" w:rsidDel="009647AA">
          <w:rPr>
            <w:rFonts w:ascii="Times New Roman" w:hAnsi="Times New Roman" w:cs="Times New Roman"/>
          </w:rPr>
          <w:delInstrText xml:space="preserve"> ADDIN EN.CITE.DATA </w:delInstrText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0B07FD" w:rsidDel="009647AA">
          <w:rPr>
            <w:rFonts w:ascii="Times New Roman" w:hAnsi="Times New Roman" w:cs="Times New Roman"/>
          </w:rPr>
        </w:r>
        <w:r w:rsidR="000B07FD" w:rsidDel="009647AA">
          <w:rPr>
            <w:rFonts w:ascii="Times New Roman" w:hAnsi="Times New Roman" w:cs="Times New Roman"/>
          </w:rPr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[</w:delText>
        </w:r>
        <w:r w:rsidR="000B07FD" w:rsidDel="009647AA">
          <w:fldChar w:fldCharType="begin"/>
        </w:r>
        <w:r w:rsidR="00A47214" w:rsidDel="009647AA">
          <w:delInstrText>HYPERLINK \l "_ENREF_15" \o "Schacherer, 2009 #842"</w:delInstrText>
        </w:r>
        <w:r w:rsidR="000B07FD" w:rsidDel="009647AA">
          <w:fldChar w:fldCharType="separate"/>
        </w:r>
        <w:r w:rsidR="00B6241C" w:rsidDel="009647AA">
          <w:rPr>
            <w:rFonts w:ascii="Times New Roman" w:hAnsi="Times New Roman" w:cs="Times New Roman"/>
            <w:noProof/>
          </w:rPr>
          <w:delText>15</w:delText>
        </w:r>
        <w:r w:rsidR="000B07FD" w:rsidDel="009647AA">
          <w:fldChar w:fldCharType="end"/>
        </w:r>
        <w:r w:rsidR="00B6241C" w:rsidDel="009647AA">
          <w:rPr>
            <w:rFonts w:ascii="Times New Roman" w:hAnsi="Times New Roman" w:cs="Times New Roman"/>
            <w:noProof/>
          </w:rPr>
          <w:delText>]</w:delText>
        </w:r>
        <w:r w:rsidR="000B07FD" w:rsidDel="009647AA">
          <w:rPr>
            <w:rFonts w:ascii="Times New Roman" w:hAnsi="Times New Roman" w:cs="Times New Roman"/>
          </w:rPr>
          <w:fldChar w:fldCharType="end"/>
        </w:r>
        <w:r w:rsidR="00DB21A4" w:rsidDel="009647AA">
          <w:rPr>
            <w:rFonts w:ascii="Times New Roman" w:hAnsi="Times New Roman" w:cs="Times New Roman"/>
          </w:rPr>
          <w:delText xml:space="preserve">. </w:delText>
        </w:r>
      </w:del>
    </w:p>
    <w:p w14:paraId="5666AE09" w14:textId="77777777" w:rsidR="007C13B1" w:rsidRDefault="00030A80">
      <w:pPr>
        <w:spacing w:after="0" w:line="240" w:lineRule="auto"/>
        <w:ind w:firstLine="720"/>
        <w:jc w:val="both"/>
        <w:rPr>
          <w:del w:id="28" w:author="hong qin" w:date="2012-09-11T14:04:00Z"/>
          <w:rFonts w:ascii="Times New Roman" w:hAnsi="Times New Roman" w:cs="Times New Roman"/>
        </w:rPr>
      </w:pPr>
      <w:del w:id="29" w:author="hong qin" w:date="2012-09-11T14:04:00Z">
        <w:r w:rsidRPr="005A7E8F" w:rsidDel="009647AA">
          <w:rPr>
            <w:rFonts w:ascii="Times New Roman" w:hAnsi="Times New Roman" w:cs="Times New Roman"/>
            <w:u w:val="single"/>
          </w:rPr>
          <w:delText>Expected Results &amp; Limitations.</w:delText>
        </w:r>
        <w:r w:rsidR="0045635B" w:rsidDel="009647AA">
          <w:rPr>
            <w:rFonts w:ascii="Times New Roman" w:hAnsi="Times New Roman" w:cs="Times New Roman"/>
            <w:u w:val="single"/>
          </w:rPr>
          <w:delText xml:space="preserve"> </w:delText>
        </w:r>
        <w:r w:rsidR="00134BB0" w:rsidRPr="005A7E8F" w:rsidDel="009647AA">
          <w:rPr>
            <w:rFonts w:ascii="Times New Roman" w:hAnsi="Times New Roman" w:cs="Times New Roman"/>
          </w:rPr>
          <w:delText xml:space="preserve">Some </w:delText>
        </w:r>
        <w:r w:rsidR="00095F37" w:rsidRPr="005A7E8F" w:rsidDel="009647AA">
          <w:rPr>
            <w:rFonts w:ascii="Times New Roman" w:hAnsi="Times New Roman" w:cs="Times New Roman"/>
          </w:rPr>
          <w:delText xml:space="preserve">human genes are </w:delText>
        </w:r>
        <w:r w:rsidR="00134BB0" w:rsidRPr="005A7E8F" w:rsidDel="009647AA">
          <w:rPr>
            <w:rFonts w:ascii="Times New Roman" w:hAnsi="Times New Roman" w:cs="Times New Roman"/>
          </w:rPr>
          <w:delText xml:space="preserve">well-conserved </w:delText>
        </w:r>
        <w:r w:rsidR="00095F37" w:rsidRPr="005A7E8F" w:rsidDel="009647AA">
          <w:rPr>
            <w:rFonts w:ascii="Times New Roman" w:hAnsi="Times New Roman" w:cs="Times New Roman"/>
          </w:rPr>
          <w:delText xml:space="preserve">and </w:delText>
        </w:r>
        <w:r w:rsidR="00134BB0" w:rsidRPr="005A7E8F" w:rsidDel="009647AA">
          <w:rPr>
            <w:rFonts w:ascii="Times New Roman" w:hAnsi="Times New Roman" w:cs="Times New Roman"/>
          </w:rPr>
          <w:delText xml:space="preserve">are expected to have yeast orthologs, </w:delText>
        </w:r>
        <w:r w:rsidR="00095F37" w:rsidRPr="005A7E8F" w:rsidDel="009647AA">
          <w:rPr>
            <w:rFonts w:ascii="Times New Roman" w:hAnsi="Times New Roman" w:cs="Times New Roman"/>
          </w:rPr>
          <w:delText>but</w:delText>
        </w:r>
        <w:r w:rsidR="00134BB0" w:rsidRPr="005A7E8F" w:rsidDel="009647AA">
          <w:rPr>
            <w:rFonts w:ascii="Times New Roman" w:hAnsi="Times New Roman" w:cs="Times New Roman"/>
          </w:rPr>
          <w:delText xml:space="preserve"> other human </w:delText>
        </w:r>
        <w:r w:rsidR="003D65C5" w:rsidRPr="005A7E8F" w:rsidDel="009647AA">
          <w:rPr>
            <w:rFonts w:ascii="Times New Roman" w:hAnsi="Times New Roman" w:cs="Times New Roman"/>
          </w:rPr>
          <w:delText xml:space="preserve">genes </w:delText>
        </w:r>
        <w:r w:rsidR="00134BB0" w:rsidRPr="005A7E8F" w:rsidDel="009647AA">
          <w:rPr>
            <w:rFonts w:ascii="Times New Roman" w:hAnsi="Times New Roman" w:cs="Times New Roman"/>
          </w:rPr>
          <w:delText>are not expected to have yeast counterparts.</w:delText>
        </w:r>
        <w:r w:rsidR="003D65C5" w:rsidRPr="005A7E8F" w:rsidDel="009647AA">
          <w:rPr>
            <w:rFonts w:ascii="Times New Roman" w:hAnsi="Times New Roman" w:cs="Times New Roman"/>
          </w:rPr>
          <w:delText xml:space="preserve">  </w:delText>
        </w:r>
        <w:r w:rsidR="0056184B" w:rsidRPr="005A7E8F" w:rsidDel="009647AA">
          <w:rPr>
            <w:rFonts w:ascii="Times New Roman" w:hAnsi="Times New Roman" w:cs="Times New Roman"/>
          </w:rPr>
          <w:delText xml:space="preserve">For candidate human DFHAA genes conserved in yeast, nonsynonymous polymorphisms </w:delText>
        </w:r>
        <w:r w:rsidR="00801776" w:rsidRPr="005A7E8F" w:rsidDel="009647AA">
          <w:rPr>
            <w:rFonts w:ascii="Times New Roman" w:hAnsi="Times New Roman" w:cs="Times New Roman"/>
          </w:rPr>
          <w:delText xml:space="preserve">(mutations with amino acid changes) </w:delText>
        </w:r>
        <w:r w:rsidR="0056184B" w:rsidRPr="005A7E8F" w:rsidDel="009647AA">
          <w:rPr>
            <w:rFonts w:ascii="Times New Roman" w:hAnsi="Times New Roman" w:cs="Times New Roman"/>
          </w:rPr>
          <w:delText xml:space="preserve">will be searched in both human genomes and yeast genomes. </w:delText>
        </w:r>
        <w:r w:rsidR="001E5FAB" w:rsidRPr="005A7E8F" w:rsidDel="009647AA">
          <w:rPr>
            <w:rFonts w:ascii="Times New Roman" w:hAnsi="Times New Roman" w:cs="Times New Roman"/>
          </w:rPr>
          <w:delText xml:space="preserve">It is likely amino acids changes in the same protein regions may influence protein functions in similar ways. Phenotypic differences associated with yeast nonsynonymous </w:delText>
        </w:r>
        <w:r w:rsidR="000E15DC" w:rsidRPr="005A7E8F" w:rsidDel="009647AA">
          <w:rPr>
            <w:rFonts w:ascii="Times New Roman" w:hAnsi="Times New Roman" w:cs="Times New Roman"/>
          </w:rPr>
          <w:delText>polymorphisms</w:delText>
        </w:r>
        <w:r w:rsidR="001E5FAB" w:rsidRPr="005A7E8F" w:rsidDel="009647AA">
          <w:rPr>
            <w:rFonts w:ascii="Times New Roman" w:hAnsi="Times New Roman" w:cs="Times New Roman"/>
          </w:rPr>
          <w:delText xml:space="preserve"> can offer clues </w:delText>
        </w:r>
        <w:r w:rsidR="00110078" w:rsidRPr="005A7E8F" w:rsidDel="009647AA">
          <w:rPr>
            <w:rFonts w:ascii="Times New Roman" w:hAnsi="Times New Roman" w:cs="Times New Roman"/>
          </w:rPr>
          <w:delText>on functional consequences for</w:delText>
        </w:r>
        <w:r w:rsidR="001E5FAB" w:rsidRPr="005A7E8F" w:rsidDel="009647AA">
          <w:rPr>
            <w:rFonts w:ascii="Times New Roman" w:hAnsi="Times New Roman" w:cs="Times New Roman"/>
          </w:rPr>
          <w:delText xml:space="preserve"> </w:delText>
        </w:r>
        <w:r w:rsidR="00110078" w:rsidRPr="005A7E8F" w:rsidDel="009647AA">
          <w:rPr>
            <w:rFonts w:ascii="Times New Roman" w:hAnsi="Times New Roman" w:cs="Times New Roman"/>
          </w:rPr>
          <w:delText>similar changes in the human orthologous proteins.</w:delText>
        </w:r>
        <w:r w:rsidR="00603FD7" w:rsidDel="009647AA">
          <w:rPr>
            <w:rFonts w:ascii="Times New Roman" w:hAnsi="Times New Roman" w:cs="Times New Roman"/>
          </w:rPr>
          <w:delText xml:space="preserve"> </w:delText>
        </w:r>
        <w:r w:rsidR="00F45360" w:rsidDel="009647AA">
          <w:rPr>
            <w:rFonts w:ascii="Times New Roman" w:hAnsi="Times New Roman" w:cs="Times New Roman"/>
          </w:rPr>
          <w:delText xml:space="preserve"> 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For </w:delText>
        </w:r>
        <w:r w:rsidR="00F45360" w:rsidDel="009647AA">
          <w:rPr>
            <w:rFonts w:ascii="Times New Roman" w:hAnsi="Times New Roman" w:cs="Times New Roman"/>
          </w:rPr>
          <w:delText xml:space="preserve">many 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of the candidate </w:delText>
        </w:r>
        <w:r w:rsidR="008344BF" w:rsidDel="009647AA">
          <w:rPr>
            <w:rFonts w:ascii="Times New Roman" w:hAnsi="Times New Roman" w:cs="Times New Roman"/>
          </w:rPr>
          <w:delText>DHRAA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 SNPs, we expected to find at least one protein-coding gene at or near its chromosomal location, and we will focus on these protein-coding genes during this project. It is quite plausible </w:delText>
        </w:r>
        <w:r w:rsidR="006C6736" w:rsidDel="009647AA">
          <w:rPr>
            <w:rFonts w:ascii="Times New Roman" w:hAnsi="Times New Roman" w:cs="Times New Roman"/>
          </w:rPr>
          <w:delText xml:space="preserve">that 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non-protein genes, such non-coding RNAs, may play a role in </w:delText>
        </w:r>
        <w:r w:rsidR="008344BF" w:rsidDel="009647AA">
          <w:rPr>
            <w:rFonts w:ascii="Times New Roman" w:hAnsi="Times New Roman" w:cs="Times New Roman"/>
          </w:rPr>
          <w:delText>DHRAA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s, but </w:delText>
        </w:r>
        <w:r w:rsidR="00071174" w:rsidDel="009647AA">
          <w:rPr>
            <w:rFonts w:ascii="Times New Roman" w:hAnsi="Times New Roman" w:cs="Times New Roman"/>
          </w:rPr>
          <w:delText xml:space="preserve">they </w:delText>
        </w:r>
        <w:r w:rsidR="00F02CB2" w:rsidRPr="005A7E8F" w:rsidDel="009647AA">
          <w:rPr>
            <w:rFonts w:ascii="Times New Roman" w:hAnsi="Times New Roman" w:cs="Times New Roman"/>
          </w:rPr>
          <w:delText xml:space="preserve">will be pursued in separate studies. </w:delText>
        </w:r>
      </w:del>
    </w:p>
    <w:p w14:paraId="3C2F78B2" w14:textId="77777777" w:rsidR="007C13B1" w:rsidRDefault="007C13B1">
      <w:pPr>
        <w:spacing w:after="0" w:line="240" w:lineRule="auto"/>
        <w:ind w:firstLine="720"/>
        <w:jc w:val="both"/>
        <w:rPr>
          <w:del w:id="30" w:author="hong qin" w:date="2012-09-11T14:04:00Z"/>
          <w:rFonts w:ascii="Times New Roman" w:hAnsi="Times New Roman" w:cs="Times New Roman"/>
          <w:u w:val="single"/>
        </w:rPr>
      </w:pPr>
    </w:p>
    <w:p w14:paraId="04360DF3" w14:textId="77777777" w:rsidR="007C13B1" w:rsidRDefault="00030A80">
      <w:pPr>
        <w:pStyle w:val="Heading2"/>
        <w:spacing w:before="0" w:line="240" w:lineRule="auto"/>
        <w:jc w:val="both"/>
        <w:rPr>
          <w:rFonts w:ascii="Times New Roman" w:hAnsi="Times New Roman" w:cs="Times New Roman"/>
          <w:b w:val="0"/>
          <w:color w:val="auto"/>
          <w:sz w:val="22"/>
          <w:szCs w:val="22"/>
        </w:rPr>
      </w:pPr>
      <w:r w:rsidRPr="005A7E8F">
        <w:rPr>
          <w:rFonts w:ascii="Times New Roman" w:hAnsi="Times New Roman" w:cs="Times New Roman"/>
          <w:color w:val="auto"/>
          <w:sz w:val="22"/>
          <w:szCs w:val="22"/>
        </w:rPr>
        <w:t xml:space="preserve">Aim </w:t>
      </w:r>
      <w:del w:id="31" w:author="hong qin" w:date="2012-09-11T14:04:00Z">
        <w:r w:rsidRPr="005A7E8F" w:rsidDel="009647AA">
          <w:rPr>
            <w:rFonts w:ascii="Times New Roman" w:hAnsi="Times New Roman" w:cs="Times New Roman"/>
            <w:color w:val="auto"/>
            <w:sz w:val="22"/>
            <w:szCs w:val="22"/>
          </w:rPr>
          <w:delText>2</w:delText>
        </w:r>
      </w:del>
      <w:r w:rsidR="001E2D98" w:rsidRPr="005A7E8F">
        <w:rPr>
          <w:rFonts w:ascii="Times New Roman" w:hAnsi="Times New Roman" w:cs="Times New Roman"/>
          <w:color w:val="auto"/>
          <w:sz w:val="22"/>
          <w:szCs w:val="22"/>
        </w:rPr>
        <w:t xml:space="preserve">. </w:t>
      </w:r>
      <w:r w:rsidR="00010A11" w:rsidRPr="00010A11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Evaluate 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>a list of candidate</w:t>
      </w:r>
      <w:r w:rsidR="00F85EA6" w:rsidRPr="005A7E8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human genes and 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>examine</w:t>
      </w:r>
      <w:r w:rsidR="00C83275" w:rsidRPr="005A7E8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F85EA6" w:rsidRPr="005A7E8F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their 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>allele distribution</w:t>
      </w:r>
      <w:r w:rsidR="00922F99">
        <w:rPr>
          <w:rFonts w:ascii="Times New Roman" w:hAnsi="Times New Roman" w:cs="Times New Roman"/>
          <w:b w:val="0"/>
          <w:color w:val="auto"/>
          <w:sz w:val="22"/>
          <w:szCs w:val="22"/>
        </w:rPr>
        <w:t>s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in</w:t>
      </w:r>
      <w:r w:rsidR="00071174">
        <w:rPr>
          <w:rFonts w:ascii="Times New Roman" w:hAnsi="Times New Roman" w:cs="Times New Roman"/>
          <w:b w:val="0"/>
          <w:color w:val="auto"/>
          <w:sz w:val="22"/>
          <w:szCs w:val="22"/>
        </w:rPr>
        <w:t xml:space="preserve"> 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>AA</w:t>
      </w:r>
      <w:r w:rsidR="002D53FB">
        <w:rPr>
          <w:rFonts w:ascii="Times New Roman" w:hAnsi="Times New Roman" w:cs="Times New Roman"/>
          <w:b w:val="0"/>
          <w:color w:val="auto"/>
          <w:sz w:val="22"/>
          <w:szCs w:val="22"/>
        </w:rPr>
        <w:t>D</w:t>
      </w:r>
      <w:r w:rsidR="00C83275">
        <w:rPr>
          <w:rFonts w:ascii="Times New Roman" w:hAnsi="Times New Roman" w:cs="Times New Roman"/>
          <w:b w:val="0"/>
          <w:color w:val="auto"/>
          <w:sz w:val="22"/>
          <w:szCs w:val="22"/>
        </w:rPr>
        <w:t>Ps</w:t>
      </w:r>
      <w:r w:rsidR="00F85EA6" w:rsidRPr="005A7E8F">
        <w:rPr>
          <w:rFonts w:ascii="Times New Roman" w:hAnsi="Times New Roman" w:cs="Times New Roman"/>
          <w:b w:val="0"/>
          <w:color w:val="auto"/>
          <w:sz w:val="22"/>
          <w:szCs w:val="22"/>
        </w:rPr>
        <w:t>.</w:t>
      </w:r>
    </w:p>
    <w:p w14:paraId="28C1C91E" w14:textId="77777777" w:rsidR="007C13B1" w:rsidRDefault="002144EC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r w:rsidRPr="005A7E8F">
        <w:rPr>
          <w:rFonts w:ascii="Times New Roman" w:hAnsi="Times New Roman" w:cs="Times New Roman"/>
        </w:rPr>
        <w:t xml:space="preserve">This candidate gene approach is an alternative approach to the </w:t>
      </w:r>
      <w:r w:rsidR="005868F3">
        <w:rPr>
          <w:rFonts w:ascii="Times New Roman" w:hAnsi="Times New Roman" w:cs="Times New Roman"/>
        </w:rPr>
        <w:t>computational</w:t>
      </w:r>
      <w:r w:rsidR="00B91CC6">
        <w:rPr>
          <w:rFonts w:ascii="Times New Roman" w:hAnsi="Times New Roman" w:cs="Times New Roman"/>
        </w:rPr>
        <w:t xml:space="preserve"> </w:t>
      </w:r>
      <w:r w:rsidRPr="005A7E8F">
        <w:rPr>
          <w:rFonts w:ascii="Times New Roman" w:hAnsi="Times New Roman" w:cs="Times New Roman"/>
        </w:rPr>
        <w:t xml:space="preserve">approach in the first aim. </w:t>
      </w:r>
      <w:r w:rsidR="003B3308" w:rsidRPr="005A7E8F">
        <w:rPr>
          <w:rFonts w:ascii="Times New Roman" w:hAnsi="Times New Roman" w:cs="Times New Roman"/>
        </w:rPr>
        <w:t xml:space="preserve">Our tentative list of candidate </w:t>
      </w:r>
      <w:r w:rsidR="008344BF">
        <w:rPr>
          <w:rFonts w:ascii="Times New Roman" w:hAnsi="Times New Roman" w:cs="Times New Roman"/>
        </w:rPr>
        <w:t>DHRAA</w:t>
      </w:r>
      <w:r w:rsidR="006E0445" w:rsidRPr="005A7E8F">
        <w:rPr>
          <w:rFonts w:ascii="Times New Roman" w:hAnsi="Times New Roman" w:cs="Times New Roman"/>
        </w:rPr>
        <w:t xml:space="preserve"> </w:t>
      </w:r>
      <w:r w:rsidR="003B3308" w:rsidRPr="005A7E8F">
        <w:rPr>
          <w:rFonts w:ascii="Times New Roman" w:hAnsi="Times New Roman" w:cs="Times New Roman"/>
        </w:rPr>
        <w:t>gene</w:t>
      </w:r>
      <w:r w:rsidR="006E0445" w:rsidRPr="005A7E8F">
        <w:rPr>
          <w:rFonts w:ascii="Times New Roman" w:hAnsi="Times New Roman" w:cs="Times New Roman"/>
        </w:rPr>
        <w:t xml:space="preserve">s includes </w:t>
      </w:r>
      <w:r w:rsidR="006D0A1B">
        <w:rPr>
          <w:rFonts w:ascii="Times New Roman" w:hAnsi="Times New Roman" w:cs="Times New Roman"/>
        </w:rPr>
        <w:t xml:space="preserve">MSH2, MSH3, </w:t>
      </w:r>
      <w:r w:rsidR="001774E6">
        <w:rPr>
          <w:rFonts w:ascii="Times New Roman" w:hAnsi="Times New Roman" w:cs="Times New Roman"/>
        </w:rPr>
        <w:t xml:space="preserve">WRN, </w:t>
      </w:r>
      <w:r w:rsidR="00021C30">
        <w:rPr>
          <w:rFonts w:ascii="Times New Roman" w:hAnsi="Times New Roman" w:cs="Times New Roman"/>
        </w:rPr>
        <w:t xml:space="preserve">SOD2, </w:t>
      </w:r>
      <w:r w:rsidR="006E0445" w:rsidRPr="005A7E8F">
        <w:rPr>
          <w:rFonts w:ascii="Times New Roman" w:hAnsi="Times New Roman" w:cs="Times New Roman"/>
        </w:rPr>
        <w:t xml:space="preserve">SIRT1, TOR1, </w:t>
      </w:r>
      <w:commentRangeStart w:id="32"/>
      <w:r w:rsidR="006E0445" w:rsidRPr="005A7E8F">
        <w:rPr>
          <w:rFonts w:ascii="Times New Roman" w:hAnsi="Times New Roman" w:cs="Times New Roman"/>
        </w:rPr>
        <w:t>CHECK2,</w:t>
      </w:r>
      <w:commentRangeEnd w:id="32"/>
      <w:r w:rsidR="00E335CE" w:rsidRPr="005A7E8F">
        <w:rPr>
          <w:rStyle w:val="CommentReference"/>
          <w:rFonts w:ascii="Times New Roman" w:hAnsi="Times New Roman" w:cs="Times New Roman"/>
          <w:vanish/>
          <w:sz w:val="22"/>
          <w:szCs w:val="22"/>
        </w:rPr>
        <w:commentReference w:id="32"/>
      </w:r>
      <w:r w:rsidR="006E0445" w:rsidRPr="005A7E8F">
        <w:rPr>
          <w:rFonts w:ascii="Times New Roman" w:hAnsi="Times New Roman" w:cs="Times New Roman"/>
        </w:rPr>
        <w:t xml:space="preserve"> CYP2D6, </w:t>
      </w:r>
      <w:r w:rsidR="002D6208" w:rsidRPr="005A7E8F">
        <w:rPr>
          <w:rFonts w:ascii="Times New Roman" w:hAnsi="Times New Roman" w:cs="Times New Roman"/>
        </w:rPr>
        <w:t xml:space="preserve">cytochrome b5, </w:t>
      </w:r>
      <w:r w:rsidR="003B3308" w:rsidRPr="005A7E8F">
        <w:rPr>
          <w:rFonts w:ascii="Times New Roman" w:hAnsi="Times New Roman" w:cs="Times New Roman"/>
        </w:rPr>
        <w:t>and p53.</w:t>
      </w:r>
      <w:r w:rsidR="00922F99">
        <w:rPr>
          <w:rFonts w:ascii="Times New Roman" w:hAnsi="Times New Roman" w:cs="Times New Roman"/>
        </w:rPr>
        <w:t xml:space="preserve"> We will retrieve the polymorphism data in these genes from the </w:t>
      </w:r>
      <w:proofErr w:type="spellStart"/>
      <w:r w:rsidR="00922F99">
        <w:rPr>
          <w:rFonts w:ascii="Times New Roman" w:hAnsi="Times New Roman" w:cs="Times New Roman"/>
        </w:rPr>
        <w:t>dbSNP</w:t>
      </w:r>
      <w:proofErr w:type="spellEnd"/>
      <w:r w:rsidR="00922F99">
        <w:rPr>
          <w:rFonts w:ascii="Times New Roman" w:hAnsi="Times New Roman" w:cs="Times New Roman"/>
        </w:rPr>
        <w:t xml:space="preserve"> database (</w:t>
      </w:r>
      <w:r w:rsidR="00922F99" w:rsidRPr="00922F99">
        <w:rPr>
          <w:rFonts w:ascii="Times New Roman" w:hAnsi="Times New Roman" w:cs="Times New Roman"/>
        </w:rPr>
        <w:t>http://www.ncbi.nlm.nih.gov/projects/SNP/</w:t>
      </w:r>
      <w:r w:rsidR="00922F99">
        <w:rPr>
          <w:rFonts w:ascii="Times New Roman" w:hAnsi="Times New Roman" w:cs="Times New Roman"/>
        </w:rPr>
        <w:t xml:space="preserve">). </w:t>
      </w:r>
      <w:r w:rsidR="00E43E69">
        <w:rPr>
          <w:rFonts w:ascii="Times New Roman" w:hAnsi="Times New Roman" w:cs="Times New Roman"/>
        </w:rPr>
        <w:t xml:space="preserve">MSH2 and MSH3 are known to cause the </w:t>
      </w:r>
      <w:r w:rsidR="00B30B1B">
        <w:rPr>
          <w:rFonts w:ascii="Times New Roman" w:hAnsi="Times New Roman" w:cs="Times New Roman"/>
        </w:rPr>
        <w:t>hereditary non-polyposis colorectal cancer</w:t>
      </w:r>
      <w:r w:rsidR="00CB75A5">
        <w:rPr>
          <w:rFonts w:ascii="Times New Roman" w:hAnsi="Times New Roman" w:cs="Times New Roman"/>
        </w:rPr>
        <w:t>, and a functional assay for MSH2 has been established in yeast</w:t>
      </w:r>
      <w:r w:rsidR="00F54E57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/>
      </w:r>
      <w:r w:rsidR="00232751">
        <w:rPr>
          <w:rFonts w:ascii="Times New Roman" w:hAnsi="Times New Roman" w:cs="Times New Roman"/>
        </w:rPr>
        <w:instrText xml:space="preserve"> ADDIN EN.CITE &lt;EndNote&gt;&lt;Cite&gt;&lt;Author&gt;Gammie&lt;/Author&gt;&lt;Year&gt;2004&lt;/Year&gt;&lt;RecNum&gt;847&lt;/RecNum&gt;&lt;DisplayText&gt;[4]&lt;/DisplayText&gt;&lt;record&gt;&lt;rec-number&gt;847&lt;/rec-number&gt;&lt;foreign-keys&gt;&lt;key app="EN" db-id="s09rsdrtmptzf4ep59jxex92s2pdp2wtwttw"&gt;847&lt;/key&gt;&lt;/foreign-keys&gt;&lt;ref-type name="Journal Article"&gt;17&lt;/ref-type&gt;&lt;contributors&gt;&lt;authors&gt;&lt;author&gt;Gammie, A. E.&lt;/author&gt;&lt;author&gt;Erdeniz, N.&lt;/author&gt;&lt;/authors&gt;&lt;/contributors&gt;&lt;auth-address&gt;Department of Molecular Biology, Princeton University, Princeton, NJ 08544-1014, USA. agammie@molbio.princeton.edu&lt;/auth-address&gt;&lt;titles&gt;&lt;title&gt;Characterization of pathogenic human MSH2 missense mutations using yeast as a model system: a laboratory course in molecular biology&lt;/title&gt;&lt;secondary-title&gt;Cell Biol Educ&lt;/secondary-title&gt;&lt;/titles&gt;&lt;periodical&gt;&lt;full-title&gt;Cell Biol Educ&lt;/full-title&gt;&lt;/periodical&gt;&lt;pages&gt;31-48&lt;/pages&gt;&lt;volume&gt;3&lt;/volume&gt;&lt;number&gt;1&lt;/number&gt;&lt;edition&gt;2004/04/01&lt;/edition&gt;&lt;dates&gt;&lt;year&gt;2004&lt;/year&gt;&lt;pub-dates&gt;&lt;date&gt;Spring&lt;/date&gt;&lt;/pub-dates&gt;&lt;/dates&gt;&lt;isbn&gt;1536-7509 (Electronic)&lt;/isbn&gt;&lt;accession-num&gt;22039344&lt;/accession-num&gt;&lt;urls&gt;&lt;related-urls&gt;&lt;url&gt;http://www.ncbi.nlm.nih.gov/entrez/query.fcgi?cmd=Retrieve&amp;amp;db=PubMed&amp;amp;dopt=Citation&amp;amp;list_uids=22039344&lt;/url&gt;&lt;/related-urls&gt;&lt;/urls&gt;&lt;custom2&gt;3203682&lt;/custom2&gt;&lt;electronic-resource-num&gt;10.1187/cbe.03-08-0006&lt;/electronic-resource-num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4" w:tooltip="Gammie, 2004 #847" w:history="1">
        <w:r w:rsidR="00232751">
          <w:rPr>
            <w:rFonts w:ascii="Times New Roman" w:hAnsi="Times New Roman" w:cs="Times New Roman"/>
            <w:noProof/>
          </w:rPr>
          <w:t>4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CB75A5">
        <w:rPr>
          <w:rFonts w:ascii="Times New Roman" w:hAnsi="Times New Roman" w:cs="Times New Roman"/>
        </w:rPr>
        <w:t xml:space="preserve">. </w:t>
      </w:r>
      <w:r w:rsidR="00E0433F">
        <w:rPr>
          <w:rFonts w:ascii="Times New Roman" w:hAnsi="Times New Roman" w:cs="Times New Roman"/>
        </w:rPr>
        <w:t xml:space="preserve"> </w:t>
      </w:r>
      <w:proofErr w:type="gramStart"/>
      <w:r w:rsidR="00E0433F">
        <w:rPr>
          <w:rFonts w:ascii="Times New Roman" w:hAnsi="Times New Roman" w:cs="Times New Roman"/>
        </w:rPr>
        <w:t xml:space="preserve">Polymorphism in WRN, SOD2, </w:t>
      </w:r>
      <w:r w:rsidR="00E8495C">
        <w:rPr>
          <w:rFonts w:ascii="Times New Roman" w:hAnsi="Times New Roman" w:cs="Times New Roman"/>
        </w:rPr>
        <w:t xml:space="preserve">and </w:t>
      </w:r>
      <w:r w:rsidR="00E0433F">
        <w:rPr>
          <w:rFonts w:ascii="Times New Roman" w:hAnsi="Times New Roman" w:cs="Times New Roman"/>
        </w:rPr>
        <w:t>SIRT1 have</w:t>
      </w:r>
      <w:proofErr w:type="gramEnd"/>
      <w:r w:rsidR="00E0433F">
        <w:rPr>
          <w:rFonts w:ascii="Times New Roman" w:hAnsi="Times New Roman" w:cs="Times New Roman"/>
        </w:rPr>
        <w:t xml:space="preserve"> been associated with life history traits in humans</w:t>
      </w:r>
      <w:r w:rsidR="001109BF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>
          <w:fldData xml:space="preserve">PEVuZE5vdGU+PENpdGU+PEF1dGhvcj5TZWJhc3RpYW5pPC9BdXRob3I+PFllYXI+MjAxMjwvWWVh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</w:fldData>
        </w:fldChar>
      </w:r>
      <w:r w:rsidR="00232751">
        <w:rPr>
          <w:rFonts w:ascii="Times New Roman" w:hAnsi="Times New Roman" w:cs="Times New Roman"/>
        </w:rPr>
        <w:instrText xml:space="preserve"> ADDIN EN.CITE </w:instrText>
      </w:r>
      <w:r w:rsidR="000B07FD">
        <w:rPr>
          <w:rFonts w:ascii="Times New Roman" w:hAnsi="Times New Roman" w:cs="Times New Roman"/>
        </w:rPr>
        <w:fldChar w:fldCharType="begin">
          <w:fldData xml:space="preserve">PEVuZE5vdGU+PENpdGU+PEF1dGhvcj5TZWJhc3RpYW5pPC9BdXRob3I+PFllYXI+MjAxMjwvWWVh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</w:fldData>
        </w:fldChar>
      </w:r>
      <w:r w:rsidR="00232751">
        <w:rPr>
          <w:rFonts w:ascii="Times New Roman" w:hAnsi="Times New Roman" w:cs="Times New Roman"/>
        </w:rPr>
        <w:instrText xml:space="preserve"> ADDIN EN.CITE.DATA </w:instrText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end"/>
      </w:r>
      <w:r w:rsidR="000B07FD">
        <w:rPr>
          <w:rFonts w:ascii="Times New Roman" w:hAnsi="Times New Roman" w:cs="Times New Roman"/>
        </w:rPr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5" w:tooltip="Sebastiani, 2012 #821" w:history="1">
        <w:r w:rsidR="00232751">
          <w:rPr>
            <w:rFonts w:ascii="Times New Roman" w:hAnsi="Times New Roman" w:cs="Times New Roman"/>
            <w:noProof/>
          </w:rPr>
          <w:t>5</w:t>
        </w:r>
      </w:hyperlink>
      <w:r w:rsidR="00232751">
        <w:rPr>
          <w:rFonts w:ascii="Times New Roman" w:hAnsi="Times New Roman" w:cs="Times New Roman"/>
          <w:noProof/>
        </w:rPr>
        <w:t xml:space="preserve">, </w:t>
      </w:r>
      <w:hyperlink w:anchor="_ENREF_6" w:tooltip="Wan, 2001 #699" w:history="1">
        <w:r w:rsidR="00232751">
          <w:rPr>
            <w:rFonts w:ascii="Times New Roman" w:hAnsi="Times New Roman" w:cs="Times New Roman"/>
            <w:noProof/>
          </w:rPr>
          <w:t>6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C64183">
        <w:rPr>
          <w:rFonts w:ascii="Times New Roman" w:hAnsi="Times New Roman" w:cs="Times New Roman"/>
        </w:rPr>
        <w:t xml:space="preserve">. </w:t>
      </w:r>
      <w:r w:rsidR="00847492" w:rsidRPr="005A7E8F">
        <w:rPr>
          <w:rFonts w:ascii="Times New Roman" w:hAnsi="Times New Roman" w:cs="Times New Roman"/>
        </w:rPr>
        <w:t xml:space="preserve">Polymorphism in </w:t>
      </w:r>
      <w:r w:rsidR="0071260A" w:rsidRPr="005A7E8F">
        <w:rPr>
          <w:rFonts w:ascii="Times New Roman" w:hAnsi="Times New Roman" w:cs="Times New Roman"/>
        </w:rPr>
        <w:t>autophagy</w:t>
      </w:r>
      <w:r w:rsidR="00847492" w:rsidRPr="005A7E8F">
        <w:rPr>
          <w:rFonts w:ascii="Times New Roman" w:hAnsi="Times New Roman" w:cs="Times New Roman"/>
        </w:rPr>
        <w:t xml:space="preserve"> pathway is another candidate, because it is recently linked to human aging </w:t>
      </w:r>
      <w:r w:rsidR="000B07FD">
        <w:rPr>
          <w:rFonts w:ascii="Times New Roman" w:hAnsi="Times New Roman" w:cs="Times New Roman"/>
          <w:bCs/>
        </w:rPr>
        <w:fldChar w:fldCharType="begin">
          <w:fldData xml:space="preserve">PEVuZE5vdGU+PENpdGU+PEF1dGhvcj5XYWx0ZXI8L0F1dGhvcj48WWVhcj4yMDExPC9ZZWFyPjxS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</w:fldData>
        </w:fldChar>
      </w:r>
      <w:r w:rsidR="00232751">
        <w:rPr>
          <w:rFonts w:ascii="Times New Roman" w:hAnsi="Times New Roman" w:cs="Times New Roman"/>
          <w:bCs/>
        </w:rPr>
        <w:instrText xml:space="preserve"> ADDIN EN.CITE </w:instrText>
      </w:r>
      <w:r w:rsidR="000B07FD">
        <w:rPr>
          <w:rFonts w:ascii="Times New Roman" w:hAnsi="Times New Roman" w:cs="Times New Roman"/>
          <w:bCs/>
        </w:rPr>
        <w:fldChar w:fldCharType="begin">
          <w:fldData xml:space="preserve">PEVuZE5vdGU+PENpdGU+PEF1dGhvcj5XYWx0ZXI8L0F1dGhvcj48WWVhcj4yMDExPC9ZZWFyPjxS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</w:fldData>
        </w:fldChar>
      </w:r>
      <w:r w:rsidR="00232751">
        <w:rPr>
          <w:rFonts w:ascii="Times New Roman" w:hAnsi="Times New Roman" w:cs="Times New Roman"/>
          <w:bCs/>
        </w:rPr>
        <w:instrText xml:space="preserve"> ADDIN EN.CITE.DATA </w:instrText>
      </w:r>
      <w:r w:rsidR="000B07FD">
        <w:rPr>
          <w:rFonts w:ascii="Times New Roman" w:hAnsi="Times New Roman" w:cs="Times New Roman"/>
          <w:bCs/>
        </w:rPr>
      </w:r>
      <w:r w:rsidR="000B07FD">
        <w:rPr>
          <w:rFonts w:ascii="Times New Roman" w:hAnsi="Times New Roman" w:cs="Times New Roman"/>
          <w:bCs/>
        </w:rPr>
        <w:fldChar w:fldCharType="end"/>
      </w:r>
      <w:r w:rsidR="000B07FD">
        <w:rPr>
          <w:rFonts w:ascii="Times New Roman" w:hAnsi="Times New Roman" w:cs="Times New Roman"/>
          <w:bCs/>
        </w:rPr>
      </w:r>
      <w:r w:rsidR="000B07FD">
        <w:rPr>
          <w:rFonts w:ascii="Times New Roman" w:hAnsi="Times New Roman" w:cs="Times New Roman"/>
          <w:bCs/>
        </w:rPr>
        <w:fldChar w:fldCharType="separate"/>
      </w:r>
      <w:r w:rsidR="00232751">
        <w:rPr>
          <w:rFonts w:ascii="Times New Roman" w:hAnsi="Times New Roman" w:cs="Times New Roman"/>
          <w:bCs/>
          <w:noProof/>
        </w:rPr>
        <w:t>[</w:t>
      </w:r>
      <w:hyperlink w:anchor="_ENREF_7" w:tooltip="Walter, 2011 #695" w:history="1">
        <w:r w:rsidR="00232751">
          <w:rPr>
            <w:rFonts w:ascii="Times New Roman" w:hAnsi="Times New Roman" w:cs="Times New Roman"/>
            <w:bCs/>
            <w:noProof/>
          </w:rPr>
          <w:t>7</w:t>
        </w:r>
      </w:hyperlink>
      <w:r w:rsidR="00232751">
        <w:rPr>
          <w:rFonts w:ascii="Times New Roman" w:hAnsi="Times New Roman" w:cs="Times New Roman"/>
          <w:bCs/>
          <w:noProof/>
        </w:rPr>
        <w:t>]</w:t>
      </w:r>
      <w:r w:rsidR="000B07FD">
        <w:rPr>
          <w:rFonts w:ascii="Times New Roman" w:hAnsi="Times New Roman" w:cs="Times New Roman"/>
          <w:bCs/>
        </w:rPr>
        <w:fldChar w:fldCharType="end"/>
      </w:r>
      <w:r w:rsidR="00847492" w:rsidRPr="005A7E8F">
        <w:rPr>
          <w:rFonts w:ascii="Times New Roman" w:hAnsi="Times New Roman" w:cs="Times New Roman"/>
          <w:bCs/>
        </w:rPr>
        <w:t xml:space="preserve">. </w:t>
      </w:r>
      <w:r w:rsidR="00847492" w:rsidRPr="005A7E8F">
        <w:rPr>
          <w:rFonts w:ascii="Times New Roman" w:hAnsi="Times New Roman" w:cs="Times New Roman"/>
        </w:rPr>
        <w:t xml:space="preserve">One genetic polymorphism in cytochrome b5 has been reported to be unique in African Americans </w:t>
      </w:r>
      <w:r w:rsidR="000B07FD">
        <w:rPr>
          <w:rFonts w:ascii="Times New Roman" w:hAnsi="Times New Roman" w:cs="Times New Roman"/>
        </w:rPr>
        <w:fldChar w:fldCharType="begin"/>
      </w:r>
      <w:r w:rsidR="00232751">
        <w:rPr>
          <w:rFonts w:ascii="Times New Roman" w:hAnsi="Times New Roman" w:cs="Times New Roman"/>
        </w:rPr>
        <w:instrText xml:space="preserve"> ADDIN EN.CITE &lt;EndNote&gt;&lt;Cite&gt;&lt;Author&gt;Jenkins&lt;/Author&gt;&lt;Year&gt;1997&lt;/Year&gt;&lt;RecNum&gt;697&lt;/RecNum&gt;&lt;DisplayText&gt;[8]&lt;/DisplayText&gt;&lt;record&gt;&lt;rec-number&gt;697&lt;/rec-number&gt;&lt;foreign-keys&gt;&lt;key app="EN" db-id="z5fwa0zdqrwzr5eftaoxzr005ar095s2es95"&gt;697&lt;/key&gt;&lt;/foreign-keys&gt;&lt;ref-type name="Journal Article"&gt;17&lt;/ref-type&gt;&lt;contributors&gt;&lt;authors&gt;&lt;author&gt;Jenkins, M. M.&lt;/author&gt;&lt;author&gt;Prchal, J. T.&lt;/author&gt;&lt;/authors&gt;&lt;/contributors&gt;&lt;auth-address&gt;Department of Medicine, University of Alabama at Birmingham, USA.&lt;/auth-address&gt;&lt;titles&gt;&lt;title&gt;A high-frequency polymorphism of NADH-cytochrome b5 reductase in African-Americans&lt;/title&gt;&lt;secondary-title&gt;Hum Genet&lt;/secondary-title&gt;&lt;/titles&gt;&lt;periodical&gt;&lt;full-title&gt;Hum Genet&lt;/full-title&gt;&lt;/periodical&gt;&lt;pages&gt;248-50&lt;/pages&gt;&lt;volume&gt;99&lt;/volume&gt;&lt;number&gt;2&lt;/number&gt;&lt;edition&gt;1997/02/01&lt;/edition&gt;&lt;keywords&gt;&lt;keyword&gt;*African Americans&lt;/keyword&gt;&lt;keyword&gt;African Continental Ancestry Group/*genetics&lt;/keyword&gt;&lt;keyword&gt;Alleles&lt;/keyword&gt;&lt;keyword&gt;Cytochrome Reductases/*genetics&lt;/keyword&gt;&lt;keyword&gt;Cytochrome-B(5) Reductase&lt;/keyword&gt;&lt;keyword&gt;Humans&lt;/keyword&gt;&lt;keyword&gt;Polymerase Chain Reaction&lt;/keyword&gt;&lt;keyword&gt;*Polymorphism, Genetic&lt;/keyword&gt;&lt;/keywords&gt;&lt;dates&gt;&lt;year&gt;1997&lt;/year&gt;&lt;pub-dates&gt;&lt;date&gt;Feb&lt;/date&gt;&lt;/pub-dates&gt;&lt;/dates&gt;&lt;isbn&gt;0340-6717 (Print)&amp;#xD;0340-6717 (Linking)&lt;/isbn&gt;&lt;accession-num&gt;9048929&lt;/accession-num&gt;&lt;urls&gt;&lt;related-urls&gt;&lt;url&gt;http://www.ncbi.nlm.nih.gov/entrez/query.fcgi?cmd=Retrieve&amp;amp;db=PubMed&amp;amp;dopt=Citation&amp;amp;list_uids=9048929&lt;/url&gt;&lt;/related-urls&gt;&lt;/urls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8" w:tooltip="Jenkins, 1997 #697" w:history="1">
        <w:r w:rsidR="00232751">
          <w:rPr>
            <w:rFonts w:ascii="Times New Roman" w:hAnsi="Times New Roman" w:cs="Times New Roman"/>
            <w:noProof/>
          </w:rPr>
          <w:t>8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847492" w:rsidRPr="005A7E8F">
        <w:rPr>
          <w:rFonts w:ascii="Times New Roman" w:hAnsi="Times New Roman" w:cs="Times New Roman"/>
        </w:rPr>
        <w:t xml:space="preserve">, and slightly higher activities have been observed in African Americans compared with Caucasians </w:t>
      </w:r>
      <w:r w:rsidR="000B07FD">
        <w:rPr>
          <w:rFonts w:ascii="Times New Roman" w:hAnsi="Times New Roman" w:cs="Times New Roman"/>
        </w:rPr>
        <w:fldChar w:fldCharType="begin"/>
      </w:r>
      <w:r w:rsidR="00232751">
        <w:rPr>
          <w:rFonts w:ascii="Times New Roman" w:hAnsi="Times New Roman" w:cs="Times New Roman"/>
        </w:rPr>
        <w:instrText xml:space="preserve"> ADDIN EN.CITE &lt;EndNote&gt;&lt;Cite&gt;&lt;Author&gt;Mansouri&lt;/Author&gt;&lt;Year&gt;1998&lt;/Year&gt;&lt;RecNum&gt;698&lt;/RecNum&gt;&lt;DisplayText&gt;[9]&lt;/DisplayText&gt;&lt;record&gt;&lt;rec-number&gt;698&lt;/rec-number&gt;&lt;foreign-keys&gt;&lt;key app="EN" db-id="z5fwa0zdqrwzr5eftaoxzr005ar095s2es95"&gt;698&lt;/key&gt;&lt;/foreign-keys&gt;&lt;ref-type name="Journal Article"&gt;17&lt;/ref-type&gt;&lt;contributors&gt;&lt;authors&gt;&lt;author&gt;Mansouri, A.&lt;/author&gt;&lt;author&gt;Nandy, I.&lt;/author&gt;&lt;/authors&gt;&lt;/contributors&gt;&lt;auth-address&gt;Department of Medicine, University of Arkansas for Medical Sciences, Little Rock, USA.&lt;/auth-address&gt;&lt;titles&gt;&lt;title&gt;NADH-methemoglobin reductase (cytochrome b5 reductase) levels in two groups of American blacks and whites&lt;/title&gt;&lt;secondary-title&gt;J Investig Med&lt;/secondary-title&gt;&lt;/titles&gt;&lt;periodical&gt;&lt;full-title&gt;J Investig Med&lt;/full-title&gt;&lt;/periodical&gt;&lt;pages&gt;82-6&lt;/pages&gt;&lt;volume&gt;46&lt;/volume&gt;&lt;number&gt;2&lt;/number&gt;&lt;edition&gt;1998/04/29&lt;/edition&gt;&lt;keywords&gt;&lt;keyword&gt;Adult&lt;/keyword&gt;&lt;keyword&gt;*African Continental Ancestry Group&lt;/keyword&gt;&lt;keyword&gt;Aged&lt;/keyword&gt;&lt;keyword&gt;Anemia/blood/enzymology&lt;/keyword&gt;&lt;keyword&gt;Cytochrome-B(5) Reductase/*blood&lt;/keyword&gt;&lt;keyword&gt;Erythrocyte Indices&lt;/keyword&gt;&lt;keyword&gt;Erythrocytes/enzymology&lt;/keyword&gt;&lt;keyword&gt;*European Continental Ancestry Group&lt;/keyword&gt;&lt;keyword&gt;Glucosephosphate Dehydrogenase Deficiency/enzymology&lt;/keyword&gt;&lt;keyword&gt;Humans&lt;/keyword&gt;&lt;keyword&gt;Male&lt;/keyword&gt;&lt;keyword&gt;Middle Aged&lt;/keyword&gt;&lt;keyword&gt;Sickle Cell Trait/enzymology&lt;/keyword&gt;&lt;/keywords&gt;&lt;dates&gt;&lt;year&gt;1998&lt;/year&gt;&lt;pub-dates&gt;&lt;date&gt;Feb&lt;/date&gt;&lt;/pub-dates&gt;&lt;/dates&gt;&lt;isbn&gt;1081-5589 (Print)&amp;#xD;1081-5589 (Linking)&lt;/isbn&gt;&lt;accession-num&gt;9549232&lt;/accession-num&gt;&lt;urls&gt;&lt;related-urls&gt;&lt;url&gt;http://www.ncbi.nlm.nih.gov/entrez/query.fcgi?cmd=Retrieve&amp;amp;db=PubMed&amp;amp;dopt=Citation&amp;amp;list_uids=9549232&lt;/url&gt;&lt;/related-urls&gt;&lt;/urls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9" w:tooltip="Mansouri, 1998 #698" w:history="1">
        <w:r w:rsidR="00232751">
          <w:rPr>
            <w:rFonts w:ascii="Times New Roman" w:hAnsi="Times New Roman" w:cs="Times New Roman"/>
            <w:noProof/>
          </w:rPr>
          <w:t>9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847492" w:rsidRPr="005A7E8F">
        <w:rPr>
          <w:rFonts w:ascii="Times New Roman" w:hAnsi="Times New Roman" w:cs="Times New Roman"/>
        </w:rPr>
        <w:t>, although a causal relationship between these two findings has not been established.</w:t>
      </w:r>
      <w:r w:rsidR="00656C24">
        <w:rPr>
          <w:rFonts w:ascii="Times New Roman" w:hAnsi="Times New Roman" w:cs="Times New Roman"/>
        </w:rPr>
        <w:t xml:space="preserve"> We </w:t>
      </w:r>
      <w:r w:rsidR="0028354C">
        <w:rPr>
          <w:rFonts w:ascii="Times New Roman" w:hAnsi="Times New Roman" w:cs="Times New Roman"/>
        </w:rPr>
        <w:t>will</w:t>
      </w:r>
      <w:r w:rsidR="00656C24">
        <w:rPr>
          <w:rFonts w:ascii="Times New Roman" w:hAnsi="Times New Roman" w:cs="Times New Roman"/>
        </w:rPr>
        <w:t xml:space="preserve"> pay special attention to MSH2 alleles that are enriched in African American</w:t>
      </w:r>
      <w:r w:rsidR="00C34DB9">
        <w:rPr>
          <w:rFonts w:ascii="Times New Roman" w:hAnsi="Times New Roman" w:cs="Times New Roman"/>
        </w:rPr>
        <w:t>s</w:t>
      </w:r>
      <w:r w:rsidR="00656C24">
        <w:rPr>
          <w:rFonts w:ascii="Times New Roman" w:hAnsi="Times New Roman" w:cs="Times New Roman"/>
        </w:rPr>
        <w:t>, because our BIO125 course</w:t>
      </w:r>
      <w:r w:rsidR="00E1001F">
        <w:rPr>
          <w:rFonts w:ascii="Times New Roman" w:hAnsi="Times New Roman" w:cs="Times New Roman"/>
        </w:rPr>
        <w:t>, Molecular Biology and Genomics,</w:t>
      </w:r>
      <w:r w:rsidR="00656C24">
        <w:rPr>
          <w:rFonts w:ascii="Times New Roman" w:hAnsi="Times New Roman" w:cs="Times New Roman"/>
        </w:rPr>
        <w:t xml:space="preserve"> has developed a functional assay using humanized yeast with MSH2 pathogenic alleles</w:t>
      </w:r>
      <w:r w:rsidR="00083A01">
        <w:rPr>
          <w:rFonts w:ascii="Times New Roman" w:hAnsi="Times New Roman" w:cs="Times New Roman"/>
        </w:rPr>
        <w:t xml:space="preserve"> </w:t>
      </w:r>
      <w:r w:rsidR="000B07FD">
        <w:rPr>
          <w:rFonts w:ascii="Times New Roman" w:hAnsi="Times New Roman" w:cs="Times New Roman"/>
        </w:rPr>
        <w:fldChar w:fldCharType="begin"/>
      </w:r>
      <w:r w:rsidR="00232751">
        <w:rPr>
          <w:rFonts w:ascii="Times New Roman" w:hAnsi="Times New Roman" w:cs="Times New Roman"/>
        </w:rPr>
        <w:instrText xml:space="preserve"> ADDIN EN.CITE &lt;EndNote&gt;&lt;Cite&gt;&lt;Author&gt;Gammie&lt;/Author&gt;&lt;Year&gt;2004&lt;/Year&gt;&lt;RecNum&gt;847&lt;/RecNum&gt;&lt;DisplayText&gt;[4]&lt;/DisplayText&gt;&lt;record&gt;&lt;rec-number&gt;847&lt;/rec-number&gt;&lt;foreign-keys&gt;&lt;key app="EN" db-id="s09rsdrtmptzf4ep59jxex92s2pdp2wtwttw"&gt;847&lt;/key&gt;&lt;/foreign-keys&gt;&lt;ref-type name="Journal Article"&gt;17&lt;/ref-type&gt;&lt;contributors&gt;&lt;authors&gt;&lt;author&gt;Gammie, A. E.&lt;/author&gt;&lt;author&gt;Erdeniz, N.&lt;/author&gt;&lt;/authors&gt;&lt;/contributors&gt;&lt;auth-address&gt;Department of Molecular Biology, Princeton University, Princeton, NJ 08544-1014, USA. agammie@molbio.princeton.edu&lt;/auth-address&gt;&lt;titles&gt;&lt;title&gt;Characterization of pathogenic human MSH2 missense mutations using yeast as a model system: a laboratory course in molecular biology&lt;/title&gt;&lt;secondary-title&gt;Cell Biol Educ&lt;/secondary-title&gt;&lt;/titles&gt;&lt;periodical&gt;&lt;full-title&gt;Cell Biol Educ&lt;/full-title&gt;&lt;/periodical&gt;&lt;pages&gt;31-48&lt;/pages&gt;&lt;volume&gt;3&lt;/volume&gt;&lt;number&gt;1&lt;/number&gt;&lt;edition&gt;2004/04/01&lt;/edition&gt;&lt;dates&gt;&lt;year&gt;2004&lt;/year&gt;&lt;pub-dates&gt;&lt;date&gt;Spring&lt;/date&gt;&lt;/pub-dates&gt;&lt;/dates&gt;&lt;isbn&gt;1536-7509 (Electronic)&lt;/isbn&gt;&lt;accession-num&gt;22039344&lt;/accession-num&gt;&lt;urls&gt;&lt;related-urls&gt;&lt;url&gt;http://www.ncbi.nlm.nih.gov/entrez/query.fcgi?cmd=Retrieve&amp;amp;db=PubMed&amp;amp;dopt=Citation&amp;amp;list_uids=22039344&lt;/url&gt;&lt;/related-urls&gt;&lt;/urls&gt;&lt;custom2&gt;3203682&lt;/custom2&gt;&lt;electronic-resource-num&gt;10.1187/cbe.03-08-0006&lt;/electronic-resource-num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4" w:tooltip="Gammie, 2004 #847" w:history="1">
        <w:r w:rsidR="00232751">
          <w:rPr>
            <w:rFonts w:ascii="Times New Roman" w:hAnsi="Times New Roman" w:cs="Times New Roman"/>
            <w:noProof/>
          </w:rPr>
          <w:t>4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656C24">
        <w:rPr>
          <w:rFonts w:ascii="Times New Roman" w:hAnsi="Times New Roman" w:cs="Times New Roman"/>
        </w:rPr>
        <w:t xml:space="preserve">. </w:t>
      </w:r>
    </w:p>
    <w:p w14:paraId="2D4D5353" w14:textId="77777777" w:rsidR="007C13B1" w:rsidRDefault="003676E2">
      <w:pPr>
        <w:spacing w:after="0" w:line="240" w:lineRule="auto"/>
        <w:ind w:firstLine="720"/>
        <w:jc w:val="both"/>
        <w:rPr>
          <w:rFonts w:ascii="Times New Roman" w:hAnsi="Times New Roman" w:cs="Times New Roman"/>
        </w:rPr>
      </w:pPr>
      <w:del w:id="33" w:author="hong qin" w:date="2012-09-11T14:08:00Z">
        <w:r w:rsidDel="00232751">
          <w:rPr>
            <w:rFonts w:ascii="Times New Roman" w:hAnsi="Times New Roman" w:cs="Times New Roman"/>
          </w:rPr>
          <w:delText xml:space="preserve">As in the first aim, </w:delText>
        </w:r>
        <w:r w:rsidR="005849DA" w:rsidDel="00232751">
          <w:rPr>
            <w:rFonts w:ascii="Times New Roman" w:hAnsi="Times New Roman" w:cs="Times New Roman"/>
          </w:rPr>
          <w:delText>w</w:delText>
        </w:r>
      </w:del>
      <w:ins w:id="34" w:author="hong qin" w:date="2012-09-11T14:08:00Z">
        <w:r w:rsidR="00232751">
          <w:rPr>
            <w:rFonts w:ascii="Times New Roman" w:hAnsi="Times New Roman" w:cs="Times New Roman"/>
          </w:rPr>
          <w:t>W</w:t>
        </w:r>
      </w:ins>
      <w:r w:rsidR="0071734B">
        <w:rPr>
          <w:rFonts w:ascii="Times New Roman" w:hAnsi="Times New Roman" w:cs="Times New Roman"/>
        </w:rPr>
        <w:t xml:space="preserve">e will use </w:t>
      </w:r>
      <w:r w:rsidR="005C0029" w:rsidRPr="005C0029">
        <w:rPr>
          <w:rFonts w:ascii="Arial" w:hAnsi="Arial" w:cs="Arial"/>
        </w:rPr>
        <w:t>ms</w:t>
      </w:r>
      <w:r w:rsidR="0071734B">
        <w:rPr>
          <w:rFonts w:ascii="Times New Roman" w:hAnsi="Times New Roman" w:cs="Times New Roman"/>
        </w:rPr>
        <w:t xml:space="preserve"> and </w:t>
      </w:r>
      <w:proofErr w:type="spellStart"/>
      <w:r w:rsidR="005C0029" w:rsidRPr="005C0029">
        <w:rPr>
          <w:rFonts w:ascii="Arial" w:hAnsi="Arial" w:cs="Arial"/>
        </w:rPr>
        <w:t>mbs</w:t>
      </w:r>
      <w:proofErr w:type="spellEnd"/>
      <w:r w:rsidR="0071734B">
        <w:rPr>
          <w:rFonts w:ascii="Times New Roman" w:hAnsi="Times New Roman" w:cs="Times New Roman"/>
        </w:rPr>
        <w:t xml:space="preserve"> to </w:t>
      </w:r>
      <w:r w:rsidR="00103C46">
        <w:rPr>
          <w:rFonts w:ascii="Times New Roman" w:hAnsi="Times New Roman" w:cs="Times New Roman"/>
        </w:rPr>
        <w:t>generate posterior distribution</w:t>
      </w:r>
      <w:r w:rsidR="00C55730">
        <w:rPr>
          <w:rFonts w:ascii="Times New Roman" w:hAnsi="Times New Roman" w:cs="Times New Roman"/>
        </w:rPr>
        <w:t>s of both neutral and selective evolution</w:t>
      </w:r>
      <w:r w:rsidR="00103C46">
        <w:rPr>
          <w:rFonts w:ascii="Times New Roman" w:hAnsi="Times New Roman" w:cs="Times New Roman"/>
        </w:rPr>
        <w:t xml:space="preserve"> </w:t>
      </w:r>
      <w:r w:rsidR="00C55730">
        <w:rPr>
          <w:rFonts w:ascii="Times New Roman" w:hAnsi="Times New Roman" w:cs="Times New Roman"/>
        </w:rPr>
        <w:t xml:space="preserve">for </w:t>
      </w:r>
      <w:r w:rsidR="0071734B">
        <w:rPr>
          <w:rFonts w:ascii="Times New Roman" w:hAnsi="Times New Roman" w:cs="Times New Roman"/>
        </w:rPr>
        <w:t>both human and yeast homologs</w:t>
      </w:r>
      <w:r w:rsidR="00561AEB">
        <w:rPr>
          <w:rFonts w:ascii="Times New Roman" w:hAnsi="Times New Roman" w:cs="Times New Roman"/>
        </w:rPr>
        <w:t>, and</w:t>
      </w:r>
      <w:r w:rsidR="0071734B">
        <w:rPr>
          <w:rFonts w:ascii="Times New Roman" w:hAnsi="Times New Roman" w:cs="Times New Roman"/>
        </w:rPr>
        <w:t xml:space="preserve"> </w:t>
      </w:r>
      <w:r w:rsidR="00561AEB">
        <w:rPr>
          <w:rFonts w:ascii="Times New Roman" w:hAnsi="Times New Roman" w:cs="Times New Roman"/>
        </w:rPr>
        <w:t>t</w:t>
      </w:r>
      <w:r w:rsidR="002E5E36">
        <w:rPr>
          <w:rFonts w:ascii="Times New Roman" w:hAnsi="Times New Roman" w:cs="Times New Roman"/>
        </w:rPr>
        <w:t xml:space="preserve">he posterior distributions will be calculated using parameters </w:t>
      </w:r>
      <w:r w:rsidR="005C0029" w:rsidRPr="005C0029">
        <w:rPr>
          <w:rFonts w:ascii="Times New Roman" w:hAnsi="Times New Roman" w:cs="Times New Roman"/>
          <w:i/>
        </w:rPr>
        <w:t>S</w:t>
      </w:r>
      <w:r w:rsidR="002E5E36">
        <w:rPr>
          <w:rFonts w:ascii="Times New Roman" w:hAnsi="Times New Roman" w:cs="Times New Roman"/>
        </w:rPr>
        <w:t xml:space="preserve">, </w:t>
      </w:r>
      <w:r w:rsidR="005C0029" w:rsidRPr="005C0029">
        <w:rPr>
          <w:rFonts w:ascii="Times New Roman" w:hAnsi="Times New Roman" w:cs="Times New Roman"/>
          <w:i/>
        </w:rPr>
        <w:t>D</w:t>
      </w:r>
      <w:r w:rsidR="002E5E36">
        <w:rPr>
          <w:rFonts w:ascii="Times New Roman" w:hAnsi="Times New Roman" w:cs="Times New Roman"/>
        </w:rPr>
        <w:t xml:space="preserve">, and </w:t>
      </w:r>
      <w:r w:rsidR="005C0029" w:rsidRPr="005C0029">
        <w:rPr>
          <w:rFonts w:ascii="Times New Roman" w:hAnsi="Times New Roman" w:cs="Times New Roman"/>
          <w:i/>
        </w:rPr>
        <w:t>H</w:t>
      </w:r>
      <w:r w:rsidR="002E5E36">
        <w:rPr>
          <w:rFonts w:ascii="Times New Roman" w:hAnsi="Times New Roman" w:cs="Times New Roman"/>
        </w:rPr>
        <w:t xml:space="preserve">. </w:t>
      </w:r>
      <w:r w:rsidR="00AF4D4F">
        <w:rPr>
          <w:rFonts w:ascii="Times New Roman" w:hAnsi="Times New Roman" w:cs="Times New Roman"/>
        </w:rPr>
        <w:t xml:space="preserve">Given that whole genome sequences are available in both </w:t>
      </w:r>
      <w:r w:rsidR="005C0029" w:rsidRPr="005C0029">
        <w:rPr>
          <w:rFonts w:ascii="Times New Roman" w:hAnsi="Times New Roman" w:cs="Times New Roman"/>
          <w:i/>
        </w:rPr>
        <w:t>S. cerevisiae</w:t>
      </w:r>
      <w:r w:rsidR="00AF4D4F">
        <w:rPr>
          <w:rFonts w:ascii="Times New Roman" w:hAnsi="Times New Roman" w:cs="Times New Roman"/>
        </w:rPr>
        <w:t xml:space="preserve"> and </w:t>
      </w:r>
      <w:r w:rsidR="005C0029" w:rsidRPr="005C0029">
        <w:rPr>
          <w:rFonts w:ascii="Times New Roman" w:hAnsi="Times New Roman" w:cs="Times New Roman"/>
          <w:i/>
        </w:rPr>
        <w:t xml:space="preserve">S. </w:t>
      </w:r>
      <w:proofErr w:type="spellStart"/>
      <w:r w:rsidR="005C0029" w:rsidRPr="005C0029">
        <w:rPr>
          <w:rFonts w:ascii="Times New Roman" w:hAnsi="Times New Roman" w:cs="Times New Roman"/>
          <w:i/>
        </w:rPr>
        <w:t>paradoxus</w:t>
      </w:r>
      <w:proofErr w:type="spellEnd"/>
      <w:r w:rsidR="00AF4D4F">
        <w:rPr>
          <w:rFonts w:ascii="Times New Roman" w:hAnsi="Times New Roman" w:cs="Times New Roman"/>
        </w:rPr>
        <w:t>, we will also apply the joint coalescence and phylogenic approach to infer natural selection</w:t>
      </w:r>
      <w:r w:rsidR="00610C85">
        <w:rPr>
          <w:rFonts w:ascii="Times New Roman" w:hAnsi="Times New Roman" w:cs="Times New Roman"/>
        </w:rPr>
        <w:t xml:space="preserve"> </w:t>
      </w:r>
      <w:r w:rsidR="00C545AD">
        <w:rPr>
          <w:rFonts w:ascii="Times New Roman" w:hAnsi="Times New Roman" w:cs="Times New Roman"/>
        </w:rPr>
        <w:t xml:space="preserve">– a method that </w:t>
      </w:r>
      <w:r w:rsidR="00537860">
        <w:rPr>
          <w:rFonts w:ascii="Times New Roman" w:hAnsi="Times New Roman" w:cs="Times New Roman"/>
        </w:rPr>
        <w:t xml:space="preserve">is recently developed </w:t>
      </w:r>
      <w:r w:rsidR="000B07FD">
        <w:rPr>
          <w:rFonts w:ascii="Times New Roman" w:hAnsi="Times New Roman" w:cs="Times New Roman"/>
        </w:rPr>
        <w:fldChar w:fldCharType="begin"/>
      </w:r>
      <w:r w:rsidR="00232751">
        <w:rPr>
          <w:rFonts w:ascii="Times New Roman" w:hAnsi="Times New Roman" w:cs="Times New Roman"/>
        </w:rPr>
        <w:instrText xml:space="preserve"> ADDIN EN.CITE &lt;EndNote&gt;&lt;Cite&gt;&lt;Author&gt;Wilson&lt;/Author&gt;&lt;Year&gt;2011&lt;/Year&gt;&lt;RecNum&gt;844&lt;/RecNum&gt;&lt;DisplayText&gt;[10]&lt;/DisplayText&gt;&lt;record&gt;&lt;rec-number&gt;844&lt;/rec-number&gt;&lt;foreign-keys&gt;&lt;key app="EN" db-id="s09rsdrtmptzf4ep59jxex92s2pdp2wtwttw"&gt;844&lt;/key&gt;&lt;/foreign-keys&gt;&lt;ref-type name="Journal Article"&gt;17&lt;/ref-type&gt;&lt;contributors&gt;&lt;authors&gt;&lt;author&gt;Wilson, D. J.&lt;/author&gt;&lt;author&gt;Hernandez, R. D.&lt;/author&gt;&lt;author&gt;Andolfatto, P.&lt;/author&gt;&lt;author&gt;Przeworski, M.&lt;/author&gt;&lt;/authors&gt;&lt;/contributors&gt;&lt;auth-address&gt;Department of Human Genetics and Department of Ecology and Evolution, University of Chicago, Chicago, Illinois, USA. daniel.wilson@ndm.ox.ac.uk&lt;/auth-address&gt;&lt;titles&gt;&lt;title&gt;A population genetics-phylogenetics approach to inferring natural selection in coding sequences&lt;/title&gt;&lt;secondary-title&gt;PLoS Genet&lt;/secondary-title&gt;&lt;alt-title&gt;PLoS genetics&lt;/alt-title&gt;&lt;/titles&gt;&lt;periodical&gt;&lt;full-title&gt;PLoS Genet&lt;/full-title&gt;&lt;abbr-1&gt;PLoS genetics&lt;/abbr-1&gt;&lt;/periodical&gt;&lt;alt-periodical&gt;&lt;full-title&gt;PLoS Genet&lt;/full-title&gt;&lt;abbr-1&gt;PLoS genetics&lt;/abbr-1&gt;&lt;/alt-periodical&gt;&lt;pages&gt;e1002395&lt;/pages&gt;&lt;volume&gt;7&lt;/volume&gt;&lt;number&gt;12&lt;/number&gt;&lt;edition&gt;2011/12/07&lt;/edition&gt;&lt;dates&gt;&lt;year&gt;2011&lt;/year&gt;&lt;pub-dates&gt;&lt;date&gt;Dec&lt;/date&gt;&lt;/pub-dates&gt;&lt;/dates&gt;&lt;isbn&gt;1553-7404 (Electronic)&amp;#xD;1553-7390 (Linking)&lt;/isbn&gt;&lt;accession-num&gt;22144911&lt;/accession-num&gt;&lt;work-type&gt;Research Support, N.I.H., Extramural&amp;#xD;Research Support, Non-U.S. Gov&amp;apos;t&lt;/work-type&gt;&lt;urls&gt;&lt;related-urls&gt;&lt;url&gt;http://www.ncbi.nlm.nih.gov/pubmed/22144911&lt;/url&gt;&lt;/related-urls&gt;&lt;/urls&gt;&lt;custom2&gt;3228810&lt;/custom2&gt;&lt;electronic-resource-num&gt;10.1371/journal.pgen.1002395&lt;/electronic-resource-num&gt;&lt;language&gt;eng&lt;/language&gt;&lt;/record&gt;&lt;/Cite&gt;&lt;/EndNote&gt;</w:instrText>
      </w:r>
      <w:r w:rsidR="000B07FD">
        <w:rPr>
          <w:rFonts w:ascii="Times New Roman" w:hAnsi="Times New Roman" w:cs="Times New Roman"/>
        </w:rPr>
        <w:fldChar w:fldCharType="separate"/>
      </w:r>
      <w:r w:rsidR="00232751">
        <w:rPr>
          <w:rFonts w:ascii="Times New Roman" w:hAnsi="Times New Roman" w:cs="Times New Roman"/>
          <w:noProof/>
        </w:rPr>
        <w:t>[</w:t>
      </w:r>
      <w:hyperlink w:anchor="_ENREF_10" w:tooltip="Wilson, 2011 #844" w:history="1">
        <w:r w:rsidR="00232751">
          <w:rPr>
            <w:rFonts w:ascii="Times New Roman" w:hAnsi="Times New Roman" w:cs="Times New Roman"/>
            <w:noProof/>
          </w:rPr>
          <w:t>10</w:t>
        </w:r>
      </w:hyperlink>
      <w:r w:rsidR="00232751">
        <w:rPr>
          <w:rFonts w:ascii="Times New Roman" w:hAnsi="Times New Roman" w:cs="Times New Roman"/>
          <w:noProof/>
        </w:rPr>
        <w:t>]</w:t>
      </w:r>
      <w:r w:rsidR="000B07FD">
        <w:rPr>
          <w:rFonts w:ascii="Times New Roman" w:hAnsi="Times New Roman" w:cs="Times New Roman"/>
        </w:rPr>
        <w:fldChar w:fldCharType="end"/>
      </w:r>
      <w:r w:rsidR="00610C85">
        <w:rPr>
          <w:rFonts w:ascii="Times New Roman" w:hAnsi="Times New Roman" w:cs="Times New Roman"/>
        </w:rPr>
        <w:t xml:space="preserve">. </w:t>
      </w:r>
    </w:p>
    <w:p w14:paraId="0A825F50" w14:textId="77777777" w:rsidR="00B25A46" w:rsidRPr="00E528E5" w:rsidRDefault="00B25A46" w:rsidP="00932B1F">
      <w:pPr>
        <w:spacing w:after="0" w:line="240" w:lineRule="auto"/>
        <w:jc w:val="both"/>
        <w:rPr>
          <w:rFonts w:ascii="Times New Roman" w:hAnsi="Times New Roman" w:cs="Times New Roman"/>
        </w:rPr>
        <w:sectPr w:rsidR="00B25A46" w:rsidRPr="00E528E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68F3077" w14:textId="77777777" w:rsidR="007C13B1" w:rsidRDefault="004A0BE1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A7E8F">
        <w:rPr>
          <w:rFonts w:ascii="Times New Roman" w:hAnsi="Times New Roman" w:cs="Times New Roman"/>
          <w:color w:val="auto"/>
          <w:sz w:val="22"/>
          <w:szCs w:val="22"/>
        </w:rPr>
        <w:lastRenderedPageBreak/>
        <w:t>References</w:t>
      </w:r>
    </w:p>
    <w:p w14:paraId="7E432C1B" w14:textId="77777777" w:rsidR="007C13B1" w:rsidRDefault="000B07FD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37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begin"/>
      </w:r>
      <w:r w:rsidR="005C0029"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instrText xml:space="preserve"> ADDIN EN.REFLIST </w:instrText>
      </w: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separate"/>
      </w:r>
      <w:bookmarkStart w:id="38" w:name="_ENREF_1"/>
      <w:r w:rsidR="00232751"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1.</w:t>
      </w:r>
      <w:r w:rsidR="00232751"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Serjeant, G.R., </w:t>
      </w:r>
      <w:r w:rsidR="00232751"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One hundred years of sickle cell disease.</w:t>
      </w:r>
      <w:r w:rsidR="00232751"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Br J Haematol, 2010. </w:t>
      </w:r>
      <w:r w:rsidR="00232751" w:rsidRPr="00232751">
        <w:rPr>
          <w:rFonts w:ascii="Calibri" w:hAnsi="Calibri" w:cs="Times New Roman"/>
          <w:noProof/>
          <w:color w:val="auto"/>
          <w:sz w:val="22"/>
          <w:szCs w:val="22"/>
        </w:rPr>
        <w:t>151</w:t>
      </w:r>
      <w:r w:rsidR="00232751"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(5): p. 425-9.</w:t>
      </w:r>
      <w:bookmarkEnd w:id="38"/>
    </w:p>
    <w:p w14:paraId="71FFF0B5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39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0" w:name="_ENREF_2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2.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Price, D.A. and E.D. Crook,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Kidney disease in African Americans: genetic considerations.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J Natl Med Assoc, 2002.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94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(8 Suppl): p. 16S-27S.</w:t>
      </w:r>
      <w:bookmarkEnd w:id="40"/>
    </w:p>
    <w:p w14:paraId="02C234FC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1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2" w:name="_ENREF_3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3.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Tzur, S., S. Rosset, R. Shemer, G. Yudkovsky, S. Selig, A. Tarekegn, E. Bekele, N. Bradman, W.G. Wasser, D.M. Behar, and K. Skorecki,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Missense mutations in the APOL1 gene are highly associated with end stage kidney disease risk previously attributed to the MYH9 gene.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Hum Genet, 2010.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128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(3): p. 345-50.</w:t>
      </w:r>
      <w:bookmarkEnd w:id="42"/>
    </w:p>
    <w:p w14:paraId="6F776A4E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3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4" w:name="_ENREF_4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4.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Gammie, A.E. and N. Erdeniz,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Characterization of pathogenic human MSH2 missense mutations using yeast as a model system: a laboratory course in molecular biology.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Cell Biol Educ, 2004.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3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(1): p. 31-48.</w:t>
      </w:r>
      <w:bookmarkEnd w:id="44"/>
    </w:p>
    <w:p w14:paraId="53362C78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5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6" w:name="_ENREF_5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5.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Sebastiani, P., N. Solovieff, A.T. Dewan, K.M. Walsh, A. Puca, S.W. Hartley, E. Melista, S. Andersen, D.A. Dworkis, J.B. Wilk, R.H. Myers, M.H. Steinberg, M. Montano, C.T. Baldwin, J. Hoh, and T.T. Perls,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Genetic signatures of exceptional longevity in humans.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PLoS One, 2012.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7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(1): p. e29848.</w:t>
      </w:r>
      <w:bookmarkEnd w:id="46"/>
    </w:p>
    <w:p w14:paraId="6054EB5B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7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48" w:name="_ENREF_6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6.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Wan, Y.J., R.E. Poland, G. Han, T. Konishi, Y.P. Zheng, N. Berman, and K.M. Lin,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Analysis of the CYP2D6 gene polymorphism and enzyme activity in African-Americans in southern California.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Pharmacogenetics, 2001.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11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(6): p. 489-99.</w:t>
      </w:r>
      <w:bookmarkEnd w:id="48"/>
    </w:p>
    <w:p w14:paraId="34D5F440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49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0" w:name="_ENREF_7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7.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Walter, S., G. Atzmon, E.W. Demerath, M.E. Garcia, R.C. Kaplan, M. Kumari, K.L. Lunetta, Y. Milaneschi, T. Tanaka, G.J. Tranah, U. Volker, L. Yu, A. Arnold, E.J. Benjamin, R. Biffar, A.S. Buchman, E. Boerwinkle, D. Couper, P.L. De Jager, D.A. Evans, T.B. Harris, W. Hoffmann, A. Hofman, D. Karasik, D.P. Kiel, T. Kocher, M. Kuningas, L.J. Launer, K.K. Lohman, P.L. Lutsey, J. Mackenbach, K. Marciante, B.M. Psaty, E.M. Reiman, J.I. Rotter, S. Seshadri, M.D. Shardell, A.V. Smith, C. van Duijn, J. Walston, M.C. Zillikens, S. Bandinelli, S.E. Baumeister, D.A. Bennett, L. Ferrucci, V. Gudnason, M. Kivimaki, Y. Liu, J.M. Murabito, A.B. Newman, H. Tiemeier, and N. Franceschini,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 genome-wide association study of aging.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Neurobiol Aging, 2011.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32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(11): p. 2109 e15-28.</w:t>
      </w:r>
      <w:bookmarkEnd w:id="50"/>
    </w:p>
    <w:p w14:paraId="0F080E33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1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2" w:name="_ENREF_8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8.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Jenkins, M.M. and J.T. Prchal,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 high-frequency polymorphism of NADH-cytochrome b5 reductase in African-Americans.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Hum Genet, 1997.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99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(2): p. 248-50.</w:t>
      </w:r>
      <w:bookmarkEnd w:id="52"/>
    </w:p>
    <w:p w14:paraId="431570ED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3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4" w:name="_ENREF_9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9.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Mansouri, A. and I. Nandy,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NADH-methemoglobin reductase (cytochrome b5 reductase) levels in two groups of American blacks and whites.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J Investig Med, 1998.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46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(2): p. 82-6.</w:t>
      </w:r>
      <w:bookmarkEnd w:id="54"/>
    </w:p>
    <w:p w14:paraId="289A08FE" w14:textId="77777777" w:rsidR="007C13B1" w:rsidRDefault="00232751" w:rsidP="007C13B1">
      <w:pPr>
        <w:pStyle w:val="Heading1"/>
        <w:spacing w:before="0" w:line="240" w:lineRule="auto"/>
        <w:ind w:left="720" w:hanging="720"/>
        <w:jc w:val="both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5" w:author="hong qin" w:date="2012-09-11T14:08:00Z">
          <w:pPr>
            <w:pStyle w:val="Heading1"/>
            <w:spacing w:line="240" w:lineRule="auto"/>
            <w:ind w:left="720" w:hanging="720"/>
            <w:jc w:val="both"/>
          </w:pPr>
        </w:pPrChange>
      </w:pPr>
      <w:bookmarkStart w:id="56" w:name="_ENREF_10"/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10.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ab/>
        <w:t xml:space="preserve">Wilson, D.J., R.D. Hernandez, P. Andolfatto, and M. Przeworski, </w:t>
      </w:r>
      <w:r w:rsidRPr="00232751">
        <w:rPr>
          <w:rFonts w:ascii="Calibri" w:hAnsi="Calibri" w:cs="Times New Roman"/>
          <w:b w:val="0"/>
          <w:i/>
          <w:noProof/>
          <w:color w:val="auto"/>
          <w:sz w:val="22"/>
          <w:szCs w:val="22"/>
        </w:rPr>
        <w:t>A population genetics-phylogenetics approach to inferring natural selection in coding sequences.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 xml:space="preserve"> PLoS Genet, 2011. </w:t>
      </w:r>
      <w:r w:rsidRPr="00232751">
        <w:rPr>
          <w:rFonts w:ascii="Calibri" w:hAnsi="Calibri" w:cs="Times New Roman"/>
          <w:noProof/>
          <w:color w:val="auto"/>
          <w:sz w:val="22"/>
          <w:szCs w:val="22"/>
        </w:rPr>
        <w:t>7</w:t>
      </w:r>
      <w:r w:rsidRPr="00232751">
        <w:rPr>
          <w:rFonts w:ascii="Calibri" w:hAnsi="Calibri" w:cs="Times New Roman"/>
          <w:b w:val="0"/>
          <w:noProof/>
          <w:color w:val="auto"/>
          <w:sz w:val="22"/>
          <w:szCs w:val="22"/>
        </w:rPr>
        <w:t>(12): p. e1002395.</w:t>
      </w:r>
      <w:bookmarkEnd w:id="56"/>
    </w:p>
    <w:p w14:paraId="3857CA65" w14:textId="77777777" w:rsidR="007C13B1" w:rsidRDefault="007C13B1" w:rsidP="007C13B1">
      <w:pPr>
        <w:pStyle w:val="Heading1"/>
        <w:spacing w:before="0" w:line="240" w:lineRule="auto"/>
        <w:rPr>
          <w:rFonts w:ascii="Calibri" w:hAnsi="Calibri" w:cs="Times New Roman"/>
          <w:b w:val="0"/>
          <w:noProof/>
          <w:color w:val="auto"/>
          <w:sz w:val="22"/>
          <w:szCs w:val="22"/>
        </w:rPr>
        <w:pPrChange w:id="57" w:author="hong qin" w:date="2012-09-11T14:08:00Z">
          <w:pPr>
            <w:pStyle w:val="Heading1"/>
            <w:spacing w:line="240" w:lineRule="auto"/>
            <w:jc w:val="both"/>
          </w:pPr>
        </w:pPrChange>
      </w:pPr>
    </w:p>
    <w:p w14:paraId="1AFC6188" w14:textId="77777777" w:rsidR="007C13B1" w:rsidRDefault="000B07FD">
      <w:pPr>
        <w:pStyle w:val="Heading1"/>
        <w:spacing w:before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5C0029">
        <w:rPr>
          <w:rFonts w:ascii="Times New Roman" w:hAnsi="Times New Roman" w:cs="Times New Roman"/>
          <w:b w:val="0"/>
          <w:color w:val="auto"/>
          <w:sz w:val="22"/>
          <w:szCs w:val="22"/>
        </w:rPr>
        <w:fldChar w:fldCharType="end"/>
      </w:r>
    </w:p>
    <w:sectPr w:rsidR="007C13B1" w:rsidSect="00425F86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qin" w:date="2012-02-13T12:51:00Z" w:initials="h">
    <w:p w14:paraId="5F3653E7" w14:textId="77777777" w:rsidR="00ED2424" w:rsidRPr="00010A11" w:rsidRDefault="00ED2424" w:rsidP="00F20A5F">
      <w:pPr>
        <w:jc w:val="both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</w:p>
    <w:p w14:paraId="423DB948" w14:textId="77777777" w:rsidR="00ED2424" w:rsidRDefault="00ED2424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Estimate allele age for detecting recent selection</w:t>
      </w:r>
    </w:p>
    <w:p w14:paraId="54F9DC5E" w14:textId="77777777" w:rsidR="00ED2424" w:rsidRDefault="00ED2424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Selection simulation, posterior probability</w:t>
      </w:r>
    </w:p>
    <w:p w14:paraId="1087DA7E" w14:textId="77777777" w:rsidR="00ED2424" w:rsidRDefault="00ED2424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Yeast deep sequencing data</w:t>
      </w:r>
    </w:p>
    <w:p w14:paraId="46D5CD2B" w14:textId="77777777" w:rsidR="00ED2424" w:rsidRPr="00F20A5F" w:rsidRDefault="00ED2424" w:rsidP="00F20A5F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Shorten introduction</w:t>
      </w:r>
    </w:p>
  </w:comment>
  <w:comment w:id="14" w:author="Hong Qin" w:date="2011-12-03T12:42:00Z" w:initials="HQ">
    <w:p w14:paraId="132CC9B5" w14:textId="77777777" w:rsidR="00ED2424" w:rsidRDefault="00ED2424">
      <w:pPr>
        <w:pStyle w:val="CommentText"/>
      </w:pPr>
      <w:r>
        <w:rPr>
          <w:rStyle w:val="CommentReference"/>
        </w:rPr>
        <w:annotationRef/>
      </w:r>
      <w:r>
        <w:t xml:space="preserve">398 </w:t>
      </w:r>
      <w:proofErr w:type="spellStart"/>
      <w:r>
        <w:t>aa</w:t>
      </w:r>
      <w:proofErr w:type="spellEnd"/>
      <w:r>
        <w:t xml:space="preserve"> in length. </w:t>
      </w:r>
    </w:p>
  </w:comment>
  <w:comment w:id="25" w:author="hqin" w:date="2011-12-04T10:17:00Z" w:initials="h">
    <w:p w14:paraId="3842EB7D" w14:textId="77777777" w:rsidR="00ED2424" w:rsidRDefault="00ED2424">
      <w:pPr>
        <w:pStyle w:val="CommentText"/>
      </w:pPr>
      <w:r>
        <w:rPr>
          <w:rStyle w:val="CommentReference"/>
        </w:rPr>
        <w:annotationRef/>
      </w:r>
      <w:proofErr w:type="gramStart"/>
      <w:r w:rsidRPr="00491C7E">
        <w:t>de</w:t>
      </w:r>
      <w:proofErr w:type="gramEnd"/>
      <w:r w:rsidRPr="00491C7E">
        <w:t xml:space="preserve"> </w:t>
      </w:r>
      <w:proofErr w:type="spellStart"/>
      <w:r w:rsidRPr="00491C7E">
        <w:t>Magalhaes</w:t>
      </w:r>
      <w:proofErr w:type="spellEnd"/>
      <w:r w:rsidRPr="00491C7E">
        <w:t xml:space="preserve"> JP, </w:t>
      </w:r>
      <w:proofErr w:type="spellStart"/>
      <w:r w:rsidRPr="00491C7E">
        <w:t>Budovsky</w:t>
      </w:r>
      <w:proofErr w:type="spellEnd"/>
      <w:r w:rsidRPr="00491C7E">
        <w:t xml:space="preserve"> A, Lehmann G, Costa J, Li Y, </w:t>
      </w:r>
      <w:proofErr w:type="spellStart"/>
      <w:r w:rsidRPr="00491C7E">
        <w:t>Fraifeld</w:t>
      </w:r>
      <w:proofErr w:type="spellEnd"/>
      <w:r w:rsidRPr="00491C7E">
        <w:t xml:space="preserve"> V, Church GM: The Human Ageing Genomic Resources: online databases and tools for </w:t>
      </w:r>
      <w:proofErr w:type="spellStart"/>
      <w:r w:rsidRPr="00491C7E">
        <w:t>biogerontologists</w:t>
      </w:r>
      <w:proofErr w:type="spellEnd"/>
      <w:r w:rsidRPr="00491C7E">
        <w:t>. Aging Cell 2009, 8(1)</w:t>
      </w:r>
      <w:proofErr w:type="gramStart"/>
      <w:r w:rsidRPr="00491C7E">
        <w:t>:65</w:t>
      </w:r>
      <w:proofErr w:type="gramEnd"/>
      <w:r w:rsidRPr="00491C7E">
        <w:t>-72.</w:t>
      </w:r>
    </w:p>
  </w:comment>
  <w:comment w:id="32" w:author="Hong Qin" w:date="2011-12-03T22:04:00Z" w:initials="HQ">
    <w:p w14:paraId="7A50DFDE" w14:textId="77777777" w:rsidR="00ED2424" w:rsidRPr="00F71618" w:rsidRDefault="00ED2424" w:rsidP="00E335CE">
      <w:pPr>
        <w:spacing w:after="0" w:line="240" w:lineRule="auto"/>
        <w:ind w:firstLine="720"/>
        <w:rPr>
          <w:rFonts w:ascii="Times New Roman" w:hAnsi="Times New Roman" w:cs="Times New Roman"/>
        </w:rPr>
      </w:pPr>
      <w:r>
        <w:rPr>
          <w:rStyle w:val="CommentReference"/>
        </w:rPr>
        <w:annotationRef/>
      </w:r>
      <w:r w:rsidRPr="00F71618">
        <w:rPr>
          <w:rFonts w:ascii="Times New Roman" w:hAnsi="Times New Roman" w:cs="Times New Roman"/>
        </w:rPr>
        <w:t xml:space="preserve">CHK2 gene, checkpoint kinase 2 ~ type 2 diabetes in multiple populations. </w:t>
      </w:r>
    </w:p>
    <w:p w14:paraId="0BA9301A" w14:textId="77777777" w:rsidR="00ED2424" w:rsidRDefault="00ED2424">
      <w:pPr>
        <w:pStyle w:val="CommentText"/>
      </w:pP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B161DE" w14:textId="77777777" w:rsidR="00ED2424" w:rsidRDefault="00ED2424" w:rsidP="00010A11">
      <w:pPr>
        <w:spacing w:after="0" w:line="240" w:lineRule="auto"/>
      </w:pPr>
      <w:r>
        <w:separator/>
      </w:r>
    </w:p>
  </w:endnote>
  <w:endnote w:type="continuationSeparator" w:id="0">
    <w:p w14:paraId="63178008" w14:textId="77777777" w:rsidR="00ED2424" w:rsidRDefault="00ED2424" w:rsidP="00010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8D3A3F" w14:textId="77777777" w:rsidR="00ED2424" w:rsidRDefault="00ED242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CB045" w14:textId="77777777" w:rsidR="00ED2424" w:rsidRDefault="00ED2424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C29B45" w14:textId="77777777" w:rsidR="00ED2424" w:rsidRDefault="00ED242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448970" w14:textId="77777777" w:rsidR="00ED2424" w:rsidRDefault="00ED2424" w:rsidP="00010A11">
      <w:pPr>
        <w:spacing w:after="0" w:line="240" w:lineRule="auto"/>
      </w:pPr>
      <w:r>
        <w:separator/>
      </w:r>
    </w:p>
  </w:footnote>
  <w:footnote w:type="continuationSeparator" w:id="0">
    <w:p w14:paraId="6B245DD9" w14:textId="77777777" w:rsidR="00ED2424" w:rsidRDefault="00ED2424" w:rsidP="00010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494AC" w14:textId="77777777" w:rsidR="00ED2424" w:rsidRDefault="00ED242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7DCBBD" w14:textId="77777777" w:rsidR="00ED2424" w:rsidRPr="00FB2944" w:rsidRDefault="00ED2424">
    <w:pPr>
      <w:pStyle w:val="Header"/>
      <w:jc w:val="right"/>
      <w:rPr>
        <w:i/>
      </w:rPr>
    </w:pPr>
    <w:r>
      <w:rPr>
        <w:i/>
      </w:rPr>
      <w:t>ASPIRE</w:t>
    </w:r>
    <w:r w:rsidRPr="005C0029">
      <w:rPr>
        <w:i/>
      </w:rPr>
      <w:t xml:space="preserve">, </w:t>
    </w:r>
    <w:r>
      <w:rPr>
        <w:i/>
      </w:rPr>
      <w:t xml:space="preserve">student research project </w:t>
    </w:r>
    <w:r w:rsidRPr="005C0029">
      <w:rPr>
        <w:b/>
        <w:i/>
        <w:sz w:val="24"/>
        <w:szCs w:val="24"/>
      </w:rPr>
      <w:fldChar w:fldCharType="begin"/>
    </w:r>
    <w:r w:rsidRPr="005C0029">
      <w:rPr>
        <w:b/>
        <w:i/>
      </w:rPr>
      <w:instrText xml:space="preserve"> PAGE </w:instrText>
    </w:r>
    <w:r w:rsidRPr="005C0029">
      <w:rPr>
        <w:b/>
        <w:i/>
        <w:sz w:val="24"/>
        <w:szCs w:val="24"/>
      </w:rPr>
      <w:fldChar w:fldCharType="separate"/>
    </w:r>
    <w:r w:rsidR="00A06561">
      <w:rPr>
        <w:b/>
        <w:i/>
        <w:noProof/>
      </w:rPr>
      <w:t>1</w:t>
    </w:r>
    <w:r w:rsidRPr="005C0029">
      <w:rPr>
        <w:b/>
        <w:i/>
        <w:sz w:val="24"/>
        <w:szCs w:val="24"/>
      </w:rPr>
      <w:fldChar w:fldCharType="end"/>
    </w:r>
    <w:r w:rsidRPr="005C0029">
      <w:rPr>
        <w:i/>
      </w:rPr>
      <w:t xml:space="preserve"> of </w:t>
    </w:r>
    <w:del w:id="35" w:author="hong qin" w:date="2012-09-11T14:04:00Z">
      <w:r w:rsidDel="00953668">
        <w:rPr>
          <w:i/>
        </w:rPr>
        <w:delText>2</w:delText>
      </w:r>
    </w:del>
    <w:ins w:id="36" w:author="hong qin" w:date="2012-09-11T14:04:00Z">
      <w:r>
        <w:rPr>
          <w:i/>
        </w:rPr>
        <w:t>1</w:t>
      </w:r>
    </w:ins>
  </w:p>
  <w:p w14:paraId="05FDDC84" w14:textId="77777777" w:rsidR="00ED2424" w:rsidRPr="00FB2944" w:rsidRDefault="00ED2424">
    <w:pPr>
      <w:pStyle w:val="Header"/>
      <w:rPr>
        <w:i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8D390F" w14:textId="77777777" w:rsidR="00ED2424" w:rsidRDefault="00ED2424">
    <w:pPr>
      <w:pStyle w:val="Header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458608" w14:textId="77777777" w:rsidR="00ED2424" w:rsidRPr="00FB2944" w:rsidRDefault="00ED2424">
    <w:pPr>
      <w:pStyle w:val="Header"/>
      <w:jc w:val="right"/>
      <w:rPr>
        <w:i/>
      </w:rPr>
    </w:pPr>
    <w:r w:rsidRPr="005C0029">
      <w:rPr>
        <w:i/>
      </w:rPr>
      <w:t xml:space="preserve">Qin, </w:t>
    </w:r>
    <w:r>
      <w:rPr>
        <w:i/>
      </w:rPr>
      <w:t>References</w:t>
    </w:r>
    <w:r w:rsidRPr="005C0029">
      <w:rPr>
        <w:i/>
      </w:rPr>
      <w:t xml:space="preserve">, </w:t>
    </w:r>
    <w:sdt>
      <w:sdtPr>
        <w:rPr>
          <w:i/>
        </w:rPr>
        <w:id w:val="36816368"/>
        <w:docPartObj>
          <w:docPartGallery w:val="Page Numbers (Top of Page)"/>
          <w:docPartUnique/>
        </w:docPartObj>
      </w:sdtPr>
      <w:sdtContent>
        <w:r w:rsidRPr="005C0029">
          <w:rPr>
            <w:i/>
          </w:rPr>
          <w:t xml:space="preserve">Page </w:t>
        </w:r>
        <w:r w:rsidRPr="005C0029">
          <w:rPr>
            <w:b/>
            <w:i/>
            <w:sz w:val="24"/>
            <w:szCs w:val="24"/>
          </w:rPr>
          <w:fldChar w:fldCharType="begin"/>
        </w:r>
        <w:r w:rsidRPr="005C0029">
          <w:rPr>
            <w:b/>
            <w:i/>
          </w:rPr>
          <w:instrText xml:space="preserve"> PAGE </w:instrText>
        </w:r>
        <w:r w:rsidRPr="005C0029">
          <w:rPr>
            <w:b/>
            <w:i/>
            <w:sz w:val="24"/>
            <w:szCs w:val="24"/>
          </w:rPr>
          <w:fldChar w:fldCharType="separate"/>
        </w:r>
        <w:r>
          <w:rPr>
            <w:b/>
            <w:i/>
            <w:noProof/>
          </w:rPr>
          <w:t>1</w:t>
        </w:r>
        <w:r w:rsidRPr="005C0029">
          <w:rPr>
            <w:b/>
            <w:i/>
            <w:sz w:val="24"/>
            <w:szCs w:val="24"/>
          </w:rPr>
          <w:fldChar w:fldCharType="end"/>
        </w:r>
        <w:r w:rsidRPr="005C0029">
          <w:rPr>
            <w:i/>
          </w:rPr>
          <w:t xml:space="preserve"> of </w:t>
        </w:r>
        <w:del w:id="58" w:author="hong qin" w:date="2012-09-11T14:08:00Z">
          <w:r w:rsidDel="00932B1F">
            <w:rPr>
              <w:b/>
              <w:i/>
              <w:sz w:val="24"/>
              <w:szCs w:val="24"/>
            </w:rPr>
            <w:delText>2</w:delText>
          </w:r>
        </w:del>
        <w:ins w:id="59" w:author="hong qin" w:date="2012-09-11T14:08:00Z">
          <w:r>
            <w:rPr>
              <w:b/>
              <w:i/>
              <w:sz w:val="24"/>
              <w:szCs w:val="24"/>
            </w:rPr>
            <w:t>1</w:t>
          </w:r>
        </w:ins>
      </w:sdtContent>
    </w:sdt>
  </w:p>
  <w:p w14:paraId="2133BB32" w14:textId="77777777" w:rsidR="00ED2424" w:rsidRPr="00FB2944" w:rsidRDefault="00ED2424">
    <w:pPr>
      <w:pStyle w:val="Header"/>
      <w:rPr>
        <w:i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revisionView w:markup="0"/>
  <w:trackRevisions/>
  <w:doNotTrackMoves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z5fwa0zdqrwzr5eftaoxzr005ar095s2es95&quot;&gt;humanized-yeast-diseases&lt;record-ids&gt;&lt;item&gt;695&lt;/item&gt;&lt;item&gt;697&lt;/item&gt;&lt;item&gt;698&lt;/item&gt;&lt;item&gt;699&lt;/item&gt;&lt;item&gt;743&lt;/item&gt;&lt;item&gt;744&lt;/item&gt;&lt;item&gt;745&lt;/item&gt;&lt;/record-ids&gt;&lt;/item&gt;&lt;/Libraries&gt;"/>
  </w:docVars>
  <w:rsids>
    <w:rsidRoot w:val="00F37A6C"/>
    <w:rsid w:val="0000480D"/>
    <w:rsid w:val="0000641B"/>
    <w:rsid w:val="000101B6"/>
    <w:rsid w:val="000101FF"/>
    <w:rsid w:val="00010A11"/>
    <w:rsid w:val="000124F7"/>
    <w:rsid w:val="00012BCA"/>
    <w:rsid w:val="0001420E"/>
    <w:rsid w:val="000217B3"/>
    <w:rsid w:val="00021C30"/>
    <w:rsid w:val="00024F85"/>
    <w:rsid w:val="00025423"/>
    <w:rsid w:val="00025FE9"/>
    <w:rsid w:val="000260E9"/>
    <w:rsid w:val="00027CB0"/>
    <w:rsid w:val="00027DE1"/>
    <w:rsid w:val="00030A61"/>
    <w:rsid w:val="00030A80"/>
    <w:rsid w:val="00031C44"/>
    <w:rsid w:val="00032A69"/>
    <w:rsid w:val="00036D67"/>
    <w:rsid w:val="00037358"/>
    <w:rsid w:val="000427E9"/>
    <w:rsid w:val="000428AD"/>
    <w:rsid w:val="00042FF1"/>
    <w:rsid w:val="00045182"/>
    <w:rsid w:val="00046251"/>
    <w:rsid w:val="00050B6E"/>
    <w:rsid w:val="00051C64"/>
    <w:rsid w:val="00053440"/>
    <w:rsid w:val="00053453"/>
    <w:rsid w:val="00054E4D"/>
    <w:rsid w:val="00055019"/>
    <w:rsid w:val="00056DF8"/>
    <w:rsid w:val="000614CE"/>
    <w:rsid w:val="000648F5"/>
    <w:rsid w:val="00070419"/>
    <w:rsid w:val="00071174"/>
    <w:rsid w:val="000718D7"/>
    <w:rsid w:val="00071ECE"/>
    <w:rsid w:val="0007372D"/>
    <w:rsid w:val="00074286"/>
    <w:rsid w:val="0007606E"/>
    <w:rsid w:val="000810B1"/>
    <w:rsid w:val="000815AE"/>
    <w:rsid w:val="0008221E"/>
    <w:rsid w:val="00083A01"/>
    <w:rsid w:val="0008405B"/>
    <w:rsid w:val="00085663"/>
    <w:rsid w:val="00085A30"/>
    <w:rsid w:val="00085E15"/>
    <w:rsid w:val="00092DAE"/>
    <w:rsid w:val="00095F37"/>
    <w:rsid w:val="00097CBC"/>
    <w:rsid w:val="000A2D2A"/>
    <w:rsid w:val="000A3E3E"/>
    <w:rsid w:val="000A4565"/>
    <w:rsid w:val="000A52C9"/>
    <w:rsid w:val="000A6180"/>
    <w:rsid w:val="000A6316"/>
    <w:rsid w:val="000A655F"/>
    <w:rsid w:val="000B0198"/>
    <w:rsid w:val="000B07FD"/>
    <w:rsid w:val="000B0FA4"/>
    <w:rsid w:val="000B3ACD"/>
    <w:rsid w:val="000B52E2"/>
    <w:rsid w:val="000B559C"/>
    <w:rsid w:val="000B6E62"/>
    <w:rsid w:val="000B7C68"/>
    <w:rsid w:val="000C01AE"/>
    <w:rsid w:val="000C5244"/>
    <w:rsid w:val="000C55EA"/>
    <w:rsid w:val="000D04E8"/>
    <w:rsid w:val="000D051C"/>
    <w:rsid w:val="000D0892"/>
    <w:rsid w:val="000D1E9F"/>
    <w:rsid w:val="000D2E02"/>
    <w:rsid w:val="000D4E98"/>
    <w:rsid w:val="000D4FE4"/>
    <w:rsid w:val="000E15DC"/>
    <w:rsid w:val="000E23D0"/>
    <w:rsid w:val="000E7E1A"/>
    <w:rsid w:val="000F2C6D"/>
    <w:rsid w:val="000F2E4D"/>
    <w:rsid w:val="000F3F0B"/>
    <w:rsid w:val="0010012B"/>
    <w:rsid w:val="001018E8"/>
    <w:rsid w:val="00101B4B"/>
    <w:rsid w:val="00103C46"/>
    <w:rsid w:val="001052D9"/>
    <w:rsid w:val="00105302"/>
    <w:rsid w:val="00105583"/>
    <w:rsid w:val="00105D28"/>
    <w:rsid w:val="00110078"/>
    <w:rsid w:val="001109BF"/>
    <w:rsid w:val="00110A90"/>
    <w:rsid w:val="001110E2"/>
    <w:rsid w:val="00111C67"/>
    <w:rsid w:val="00115A04"/>
    <w:rsid w:val="001202E2"/>
    <w:rsid w:val="001208F0"/>
    <w:rsid w:val="0012117C"/>
    <w:rsid w:val="00123075"/>
    <w:rsid w:val="00126FA2"/>
    <w:rsid w:val="0012791A"/>
    <w:rsid w:val="00127A8E"/>
    <w:rsid w:val="001335EF"/>
    <w:rsid w:val="001337FA"/>
    <w:rsid w:val="00133BA3"/>
    <w:rsid w:val="00134BB0"/>
    <w:rsid w:val="0014008E"/>
    <w:rsid w:val="001402AC"/>
    <w:rsid w:val="00141A40"/>
    <w:rsid w:val="00145EA1"/>
    <w:rsid w:val="00147821"/>
    <w:rsid w:val="00150219"/>
    <w:rsid w:val="00150757"/>
    <w:rsid w:val="001524F0"/>
    <w:rsid w:val="00152687"/>
    <w:rsid w:val="00153E21"/>
    <w:rsid w:val="00154936"/>
    <w:rsid w:val="00155E4A"/>
    <w:rsid w:val="00162A8D"/>
    <w:rsid w:val="001677F0"/>
    <w:rsid w:val="00167FEC"/>
    <w:rsid w:val="00172F97"/>
    <w:rsid w:val="001774E6"/>
    <w:rsid w:val="001806E0"/>
    <w:rsid w:val="001828B6"/>
    <w:rsid w:val="00187B65"/>
    <w:rsid w:val="0019412D"/>
    <w:rsid w:val="001A37E6"/>
    <w:rsid w:val="001A5181"/>
    <w:rsid w:val="001A59E8"/>
    <w:rsid w:val="001A7A17"/>
    <w:rsid w:val="001A7DB1"/>
    <w:rsid w:val="001B00B7"/>
    <w:rsid w:val="001B2640"/>
    <w:rsid w:val="001B2658"/>
    <w:rsid w:val="001B2941"/>
    <w:rsid w:val="001B46B6"/>
    <w:rsid w:val="001B5388"/>
    <w:rsid w:val="001C2FE5"/>
    <w:rsid w:val="001C52D2"/>
    <w:rsid w:val="001C58FE"/>
    <w:rsid w:val="001C59A7"/>
    <w:rsid w:val="001C5A0C"/>
    <w:rsid w:val="001C5BBC"/>
    <w:rsid w:val="001C66B8"/>
    <w:rsid w:val="001C6748"/>
    <w:rsid w:val="001C7647"/>
    <w:rsid w:val="001D066D"/>
    <w:rsid w:val="001D06B2"/>
    <w:rsid w:val="001D116A"/>
    <w:rsid w:val="001D5296"/>
    <w:rsid w:val="001D7174"/>
    <w:rsid w:val="001E279F"/>
    <w:rsid w:val="001E2D98"/>
    <w:rsid w:val="001E5B1D"/>
    <w:rsid w:val="001E5FAB"/>
    <w:rsid w:val="001F532E"/>
    <w:rsid w:val="001F6A99"/>
    <w:rsid w:val="001F6E29"/>
    <w:rsid w:val="001F7177"/>
    <w:rsid w:val="0020164D"/>
    <w:rsid w:val="00204063"/>
    <w:rsid w:val="002050AA"/>
    <w:rsid w:val="0020622E"/>
    <w:rsid w:val="00206A48"/>
    <w:rsid w:val="0020786E"/>
    <w:rsid w:val="00212F5E"/>
    <w:rsid w:val="00214149"/>
    <w:rsid w:val="002144EC"/>
    <w:rsid w:val="00215894"/>
    <w:rsid w:val="00216888"/>
    <w:rsid w:val="002168A2"/>
    <w:rsid w:val="00220460"/>
    <w:rsid w:val="002243ED"/>
    <w:rsid w:val="00225050"/>
    <w:rsid w:val="0022677A"/>
    <w:rsid w:val="002322ED"/>
    <w:rsid w:val="00232751"/>
    <w:rsid w:val="00232E6A"/>
    <w:rsid w:val="002330B7"/>
    <w:rsid w:val="00233BBF"/>
    <w:rsid w:val="002514D3"/>
    <w:rsid w:val="002517F7"/>
    <w:rsid w:val="00257CB7"/>
    <w:rsid w:val="00264713"/>
    <w:rsid w:val="00265810"/>
    <w:rsid w:val="00267B0A"/>
    <w:rsid w:val="00274858"/>
    <w:rsid w:val="00276C61"/>
    <w:rsid w:val="002833E7"/>
    <w:rsid w:val="0028354C"/>
    <w:rsid w:val="00291382"/>
    <w:rsid w:val="00292D5E"/>
    <w:rsid w:val="00293763"/>
    <w:rsid w:val="00293834"/>
    <w:rsid w:val="002941BE"/>
    <w:rsid w:val="002A4610"/>
    <w:rsid w:val="002A62D2"/>
    <w:rsid w:val="002A64B4"/>
    <w:rsid w:val="002A69B1"/>
    <w:rsid w:val="002A6CC8"/>
    <w:rsid w:val="002A7333"/>
    <w:rsid w:val="002B1154"/>
    <w:rsid w:val="002B1895"/>
    <w:rsid w:val="002B1FBF"/>
    <w:rsid w:val="002B32B1"/>
    <w:rsid w:val="002B4370"/>
    <w:rsid w:val="002B43B3"/>
    <w:rsid w:val="002B5FD0"/>
    <w:rsid w:val="002B6525"/>
    <w:rsid w:val="002C103A"/>
    <w:rsid w:val="002C1489"/>
    <w:rsid w:val="002C4E91"/>
    <w:rsid w:val="002C78F4"/>
    <w:rsid w:val="002D20BA"/>
    <w:rsid w:val="002D2C59"/>
    <w:rsid w:val="002D3FCF"/>
    <w:rsid w:val="002D53FB"/>
    <w:rsid w:val="002D5C34"/>
    <w:rsid w:val="002D6208"/>
    <w:rsid w:val="002D7BD3"/>
    <w:rsid w:val="002E1B56"/>
    <w:rsid w:val="002E22C0"/>
    <w:rsid w:val="002E28EF"/>
    <w:rsid w:val="002E2FC8"/>
    <w:rsid w:val="002E5E36"/>
    <w:rsid w:val="002E6141"/>
    <w:rsid w:val="002E770F"/>
    <w:rsid w:val="002F1F21"/>
    <w:rsid w:val="002F4B18"/>
    <w:rsid w:val="002F5EFF"/>
    <w:rsid w:val="002F7073"/>
    <w:rsid w:val="00303D16"/>
    <w:rsid w:val="00305B9D"/>
    <w:rsid w:val="003119FC"/>
    <w:rsid w:val="003135A3"/>
    <w:rsid w:val="0031779E"/>
    <w:rsid w:val="00323F18"/>
    <w:rsid w:val="00324CF9"/>
    <w:rsid w:val="0032725E"/>
    <w:rsid w:val="00327AD8"/>
    <w:rsid w:val="00331359"/>
    <w:rsid w:val="00331521"/>
    <w:rsid w:val="0033344C"/>
    <w:rsid w:val="003337FF"/>
    <w:rsid w:val="00334041"/>
    <w:rsid w:val="003349FD"/>
    <w:rsid w:val="00334B67"/>
    <w:rsid w:val="00335E91"/>
    <w:rsid w:val="00336E6B"/>
    <w:rsid w:val="0033725E"/>
    <w:rsid w:val="0034142C"/>
    <w:rsid w:val="00341461"/>
    <w:rsid w:val="00344F43"/>
    <w:rsid w:val="0035029B"/>
    <w:rsid w:val="00350CB9"/>
    <w:rsid w:val="00350DB5"/>
    <w:rsid w:val="00352101"/>
    <w:rsid w:val="0035553F"/>
    <w:rsid w:val="0035757C"/>
    <w:rsid w:val="00360C81"/>
    <w:rsid w:val="0036208A"/>
    <w:rsid w:val="003676E2"/>
    <w:rsid w:val="00371AA1"/>
    <w:rsid w:val="00372753"/>
    <w:rsid w:val="00372C60"/>
    <w:rsid w:val="00374B6F"/>
    <w:rsid w:val="0037558A"/>
    <w:rsid w:val="003779C0"/>
    <w:rsid w:val="00385D39"/>
    <w:rsid w:val="00386428"/>
    <w:rsid w:val="00387CCC"/>
    <w:rsid w:val="0039061A"/>
    <w:rsid w:val="003916C1"/>
    <w:rsid w:val="003930BF"/>
    <w:rsid w:val="003A116E"/>
    <w:rsid w:val="003A1BA4"/>
    <w:rsid w:val="003B1BA1"/>
    <w:rsid w:val="003B1EB4"/>
    <w:rsid w:val="003B2371"/>
    <w:rsid w:val="003B3308"/>
    <w:rsid w:val="003B3480"/>
    <w:rsid w:val="003B3892"/>
    <w:rsid w:val="003B4E90"/>
    <w:rsid w:val="003B4FF7"/>
    <w:rsid w:val="003B68E3"/>
    <w:rsid w:val="003B717C"/>
    <w:rsid w:val="003C37CB"/>
    <w:rsid w:val="003C381C"/>
    <w:rsid w:val="003C4EC2"/>
    <w:rsid w:val="003C5C5C"/>
    <w:rsid w:val="003C7690"/>
    <w:rsid w:val="003C76DB"/>
    <w:rsid w:val="003C78EA"/>
    <w:rsid w:val="003D08BE"/>
    <w:rsid w:val="003D0B35"/>
    <w:rsid w:val="003D2139"/>
    <w:rsid w:val="003D3E25"/>
    <w:rsid w:val="003D47D2"/>
    <w:rsid w:val="003D4F27"/>
    <w:rsid w:val="003D65C5"/>
    <w:rsid w:val="003E214B"/>
    <w:rsid w:val="003E244E"/>
    <w:rsid w:val="003E3B40"/>
    <w:rsid w:val="003E3F39"/>
    <w:rsid w:val="003F1E32"/>
    <w:rsid w:val="003F2F99"/>
    <w:rsid w:val="003F4DA9"/>
    <w:rsid w:val="003F6607"/>
    <w:rsid w:val="003F7C60"/>
    <w:rsid w:val="00401EAF"/>
    <w:rsid w:val="00401F1F"/>
    <w:rsid w:val="00403352"/>
    <w:rsid w:val="00407556"/>
    <w:rsid w:val="004077B2"/>
    <w:rsid w:val="00410075"/>
    <w:rsid w:val="00412BBF"/>
    <w:rsid w:val="0041601E"/>
    <w:rsid w:val="00422C2E"/>
    <w:rsid w:val="0042313A"/>
    <w:rsid w:val="00424687"/>
    <w:rsid w:val="00425F86"/>
    <w:rsid w:val="00432BAF"/>
    <w:rsid w:val="004347B2"/>
    <w:rsid w:val="00435257"/>
    <w:rsid w:val="004410EC"/>
    <w:rsid w:val="0044513B"/>
    <w:rsid w:val="00447FB1"/>
    <w:rsid w:val="004524F2"/>
    <w:rsid w:val="00454C45"/>
    <w:rsid w:val="00455EF2"/>
    <w:rsid w:val="0045635B"/>
    <w:rsid w:val="00457962"/>
    <w:rsid w:val="004605A3"/>
    <w:rsid w:val="004634A0"/>
    <w:rsid w:val="004634FF"/>
    <w:rsid w:val="00465E7C"/>
    <w:rsid w:val="00470DC3"/>
    <w:rsid w:val="00474F55"/>
    <w:rsid w:val="004805E0"/>
    <w:rsid w:val="00481628"/>
    <w:rsid w:val="00485BA2"/>
    <w:rsid w:val="00486348"/>
    <w:rsid w:val="004865BE"/>
    <w:rsid w:val="00487CF2"/>
    <w:rsid w:val="00491C7E"/>
    <w:rsid w:val="00492941"/>
    <w:rsid w:val="004944FB"/>
    <w:rsid w:val="00495588"/>
    <w:rsid w:val="004A0BE1"/>
    <w:rsid w:val="004A2E07"/>
    <w:rsid w:val="004A5C8B"/>
    <w:rsid w:val="004B0544"/>
    <w:rsid w:val="004B0CFF"/>
    <w:rsid w:val="004B2B05"/>
    <w:rsid w:val="004B4BD7"/>
    <w:rsid w:val="004B60D9"/>
    <w:rsid w:val="004C00BA"/>
    <w:rsid w:val="004C54B2"/>
    <w:rsid w:val="004D1028"/>
    <w:rsid w:val="004D220D"/>
    <w:rsid w:val="004D2EC3"/>
    <w:rsid w:val="004D3C54"/>
    <w:rsid w:val="004D5F90"/>
    <w:rsid w:val="004E0987"/>
    <w:rsid w:val="004E10CD"/>
    <w:rsid w:val="004E2106"/>
    <w:rsid w:val="004E2954"/>
    <w:rsid w:val="004E441A"/>
    <w:rsid w:val="004E5421"/>
    <w:rsid w:val="004E5D40"/>
    <w:rsid w:val="004E75EE"/>
    <w:rsid w:val="004F1180"/>
    <w:rsid w:val="004F245F"/>
    <w:rsid w:val="004F2E90"/>
    <w:rsid w:val="004F41DB"/>
    <w:rsid w:val="004F4400"/>
    <w:rsid w:val="004F4505"/>
    <w:rsid w:val="004F46D2"/>
    <w:rsid w:val="004F5122"/>
    <w:rsid w:val="004F5B99"/>
    <w:rsid w:val="0050184D"/>
    <w:rsid w:val="00502108"/>
    <w:rsid w:val="0050533F"/>
    <w:rsid w:val="00513437"/>
    <w:rsid w:val="00515A5B"/>
    <w:rsid w:val="00516F4B"/>
    <w:rsid w:val="00517556"/>
    <w:rsid w:val="0052082D"/>
    <w:rsid w:val="00521C07"/>
    <w:rsid w:val="0052323D"/>
    <w:rsid w:val="00530616"/>
    <w:rsid w:val="00530C1F"/>
    <w:rsid w:val="00537165"/>
    <w:rsid w:val="005371A3"/>
    <w:rsid w:val="00537860"/>
    <w:rsid w:val="00543AEB"/>
    <w:rsid w:val="0054407F"/>
    <w:rsid w:val="00551570"/>
    <w:rsid w:val="005554FA"/>
    <w:rsid w:val="00556F45"/>
    <w:rsid w:val="00557CD0"/>
    <w:rsid w:val="0056184B"/>
    <w:rsid w:val="00561AEB"/>
    <w:rsid w:val="00565856"/>
    <w:rsid w:val="005671C8"/>
    <w:rsid w:val="005707E9"/>
    <w:rsid w:val="00571BD1"/>
    <w:rsid w:val="00573359"/>
    <w:rsid w:val="00574C85"/>
    <w:rsid w:val="00574D1F"/>
    <w:rsid w:val="005768D9"/>
    <w:rsid w:val="00577A86"/>
    <w:rsid w:val="005817A4"/>
    <w:rsid w:val="00583E7C"/>
    <w:rsid w:val="005849DA"/>
    <w:rsid w:val="005868F3"/>
    <w:rsid w:val="00590AE7"/>
    <w:rsid w:val="00590D11"/>
    <w:rsid w:val="00593F32"/>
    <w:rsid w:val="0059544F"/>
    <w:rsid w:val="00597F8B"/>
    <w:rsid w:val="005A1F3E"/>
    <w:rsid w:val="005A572A"/>
    <w:rsid w:val="005A5D1D"/>
    <w:rsid w:val="005A5EFF"/>
    <w:rsid w:val="005A61BE"/>
    <w:rsid w:val="005A7309"/>
    <w:rsid w:val="005A7E8F"/>
    <w:rsid w:val="005B16B9"/>
    <w:rsid w:val="005B44DB"/>
    <w:rsid w:val="005B5D1A"/>
    <w:rsid w:val="005C0029"/>
    <w:rsid w:val="005C2D06"/>
    <w:rsid w:val="005C2E14"/>
    <w:rsid w:val="005C31C1"/>
    <w:rsid w:val="005C4ECA"/>
    <w:rsid w:val="005C6F35"/>
    <w:rsid w:val="005D1DBD"/>
    <w:rsid w:val="005E38ED"/>
    <w:rsid w:val="005E6ED6"/>
    <w:rsid w:val="005E7A9C"/>
    <w:rsid w:val="005F15F5"/>
    <w:rsid w:val="005F241E"/>
    <w:rsid w:val="005F2998"/>
    <w:rsid w:val="005F3B31"/>
    <w:rsid w:val="005F46E5"/>
    <w:rsid w:val="005F471F"/>
    <w:rsid w:val="005F4BB9"/>
    <w:rsid w:val="005F4E23"/>
    <w:rsid w:val="005F6564"/>
    <w:rsid w:val="005F7C2E"/>
    <w:rsid w:val="00600DF1"/>
    <w:rsid w:val="00603FD7"/>
    <w:rsid w:val="006059E5"/>
    <w:rsid w:val="00607201"/>
    <w:rsid w:val="00610C85"/>
    <w:rsid w:val="00612AB6"/>
    <w:rsid w:val="006132E4"/>
    <w:rsid w:val="0061345B"/>
    <w:rsid w:val="00616A0A"/>
    <w:rsid w:val="006179DA"/>
    <w:rsid w:val="00617A78"/>
    <w:rsid w:val="00617B04"/>
    <w:rsid w:val="00617FA4"/>
    <w:rsid w:val="00620EA3"/>
    <w:rsid w:val="00622CC6"/>
    <w:rsid w:val="00624898"/>
    <w:rsid w:val="00625507"/>
    <w:rsid w:val="0062750F"/>
    <w:rsid w:val="00632025"/>
    <w:rsid w:val="006340FD"/>
    <w:rsid w:val="00637FAA"/>
    <w:rsid w:val="00643B5C"/>
    <w:rsid w:val="0064629C"/>
    <w:rsid w:val="00647B7F"/>
    <w:rsid w:val="00651CA0"/>
    <w:rsid w:val="006523BB"/>
    <w:rsid w:val="006541F0"/>
    <w:rsid w:val="00654638"/>
    <w:rsid w:val="00656C24"/>
    <w:rsid w:val="00656E71"/>
    <w:rsid w:val="006576F3"/>
    <w:rsid w:val="00660668"/>
    <w:rsid w:val="00661043"/>
    <w:rsid w:val="00662A0F"/>
    <w:rsid w:val="00667F79"/>
    <w:rsid w:val="006730AA"/>
    <w:rsid w:val="006750F0"/>
    <w:rsid w:val="0067557B"/>
    <w:rsid w:val="00680769"/>
    <w:rsid w:val="006829D6"/>
    <w:rsid w:val="00685D0F"/>
    <w:rsid w:val="00690FBE"/>
    <w:rsid w:val="0069238E"/>
    <w:rsid w:val="00695459"/>
    <w:rsid w:val="006964AE"/>
    <w:rsid w:val="00696B97"/>
    <w:rsid w:val="00697B77"/>
    <w:rsid w:val="006A1565"/>
    <w:rsid w:val="006A30FB"/>
    <w:rsid w:val="006A5BA5"/>
    <w:rsid w:val="006A614A"/>
    <w:rsid w:val="006B190E"/>
    <w:rsid w:val="006B4656"/>
    <w:rsid w:val="006B67C9"/>
    <w:rsid w:val="006B7947"/>
    <w:rsid w:val="006B7C49"/>
    <w:rsid w:val="006C0279"/>
    <w:rsid w:val="006C26C6"/>
    <w:rsid w:val="006C54AB"/>
    <w:rsid w:val="006C6736"/>
    <w:rsid w:val="006C7FDB"/>
    <w:rsid w:val="006D0143"/>
    <w:rsid w:val="006D0A1B"/>
    <w:rsid w:val="006D1194"/>
    <w:rsid w:val="006D1888"/>
    <w:rsid w:val="006E0445"/>
    <w:rsid w:val="006E163E"/>
    <w:rsid w:val="006E51A2"/>
    <w:rsid w:val="006E6DC5"/>
    <w:rsid w:val="006F0D8C"/>
    <w:rsid w:val="006F1486"/>
    <w:rsid w:val="006F24B0"/>
    <w:rsid w:val="006F2A05"/>
    <w:rsid w:val="006F3993"/>
    <w:rsid w:val="006F4721"/>
    <w:rsid w:val="006F640B"/>
    <w:rsid w:val="006F68EE"/>
    <w:rsid w:val="006F7D32"/>
    <w:rsid w:val="0070137C"/>
    <w:rsid w:val="00702277"/>
    <w:rsid w:val="00702C07"/>
    <w:rsid w:val="00703300"/>
    <w:rsid w:val="00707572"/>
    <w:rsid w:val="00711460"/>
    <w:rsid w:val="0071260A"/>
    <w:rsid w:val="00716248"/>
    <w:rsid w:val="0071734B"/>
    <w:rsid w:val="00717CF4"/>
    <w:rsid w:val="007201A8"/>
    <w:rsid w:val="00724F73"/>
    <w:rsid w:val="00725B48"/>
    <w:rsid w:val="007351E5"/>
    <w:rsid w:val="00735B5A"/>
    <w:rsid w:val="007375EC"/>
    <w:rsid w:val="00740A5B"/>
    <w:rsid w:val="007422E6"/>
    <w:rsid w:val="00744456"/>
    <w:rsid w:val="00744C81"/>
    <w:rsid w:val="00745A00"/>
    <w:rsid w:val="007466AD"/>
    <w:rsid w:val="0074777E"/>
    <w:rsid w:val="0074796D"/>
    <w:rsid w:val="00752B3B"/>
    <w:rsid w:val="00755C13"/>
    <w:rsid w:val="00756E7A"/>
    <w:rsid w:val="00757001"/>
    <w:rsid w:val="00757E54"/>
    <w:rsid w:val="0076073D"/>
    <w:rsid w:val="00761948"/>
    <w:rsid w:val="00762F18"/>
    <w:rsid w:val="00766248"/>
    <w:rsid w:val="00771C76"/>
    <w:rsid w:val="007720A9"/>
    <w:rsid w:val="007757D0"/>
    <w:rsid w:val="00787D5F"/>
    <w:rsid w:val="0079169B"/>
    <w:rsid w:val="00792D7A"/>
    <w:rsid w:val="00797A47"/>
    <w:rsid w:val="007A30FF"/>
    <w:rsid w:val="007A40CD"/>
    <w:rsid w:val="007A5B13"/>
    <w:rsid w:val="007A630F"/>
    <w:rsid w:val="007A6B5C"/>
    <w:rsid w:val="007A7B24"/>
    <w:rsid w:val="007B396A"/>
    <w:rsid w:val="007B7A17"/>
    <w:rsid w:val="007C0DEB"/>
    <w:rsid w:val="007C13B1"/>
    <w:rsid w:val="007C26A2"/>
    <w:rsid w:val="007C2986"/>
    <w:rsid w:val="007C38FA"/>
    <w:rsid w:val="007C4C4D"/>
    <w:rsid w:val="007C5610"/>
    <w:rsid w:val="007C5A9C"/>
    <w:rsid w:val="007D3584"/>
    <w:rsid w:val="007D36D1"/>
    <w:rsid w:val="007D5243"/>
    <w:rsid w:val="007D5AFA"/>
    <w:rsid w:val="007D5EDA"/>
    <w:rsid w:val="007E4558"/>
    <w:rsid w:val="007E63E5"/>
    <w:rsid w:val="007E6518"/>
    <w:rsid w:val="007E74D8"/>
    <w:rsid w:val="007E7656"/>
    <w:rsid w:val="007F0E3F"/>
    <w:rsid w:val="007F5407"/>
    <w:rsid w:val="007F5425"/>
    <w:rsid w:val="007F5689"/>
    <w:rsid w:val="007F5770"/>
    <w:rsid w:val="007F6045"/>
    <w:rsid w:val="00801776"/>
    <w:rsid w:val="00802034"/>
    <w:rsid w:val="00802117"/>
    <w:rsid w:val="00802EE7"/>
    <w:rsid w:val="008056F4"/>
    <w:rsid w:val="008067EC"/>
    <w:rsid w:val="00807F65"/>
    <w:rsid w:val="008103C2"/>
    <w:rsid w:val="00811665"/>
    <w:rsid w:val="00813B1D"/>
    <w:rsid w:val="008147BD"/>
    <w:rsid w:val="008159F8"/>
    <w:rsid w:val="00817D4C"/>
    <w:rsid w:val="008205AF"/>
    <w:rsid w:val="0082385D"/>
    <w:rsid w:val="00825525"/>
    <w:rsid w:val="00827365"/>
    <w:rsid w:val="00831436"/>
    <w:rsid w:val="00833ED6"/>
    <w:rsid w:val="00833F2C"/>
    <w:rsid w:val="008344BF"/>
    <w:rsid w:val="00834DCA"/>
    <w:rsid w:val="00836DE6"/>
    <w:rsid w:val="00840BEA"/>
    <w:rsid w:val="0084175F"/>
    <w:rsid w:val="00843756"/>
    <w:rsid w:val="008457A8"/>
    <w:rsid w:val="00847492"/>
    <w:rsid w:val="008476C0"/>
    <w:rsid w:val="00847DFA"/>
    <w:rsid w:val="00852CC6"/>
    <w:rsid w:val="00857C57"/>
    <w:rsid w:val="00864DC3"/>
    <w:rsid w:val="0086537C"/>
    <w:rsid w:val="008658C9"/>
    <w:rsid w:val="00867148"/>
    <w:rsid w:val="0087008B"/>
    <w:rsid w:val="00870554"/>
    <w:rsid w:val="00872CC4"/>
    <w:rsid w:val="008745EF"/>
    <w:rsid w:val="00874D7D"/>
    <w:rsid w:val="00877043"/>
    <w:rsid w:val="008810E6"/>
    <w:rsid w:val="008918B2"/>
    <w:rsid w:val="0089260E"/>
    <w:rsid w:val="0089319F"/>
    <w:rsid w:val="00893668"/>
    <w:rsid w:val="0089757D"/>
    <w:rsid w:val="00897992"/>
    <w:rsid w:val="008A1EB8"/>
    <w:rsid w:val="008A5B1E"/>
    <w:rsid w:val="008A5EB9"/>
    <w:rsid w:val="008B1A24"/>
    <w:rsid w:val="008B4923"/>
    <w:rsid w:val="008B60B5"/>
    <w:rsid w:val="008C060F"/>
    <w:rsid w:val="008C16F2"/>
    <w:rsid w:val="008C172C"/>
    <w:rsid w:val="008C2F1C"/>
    <w:rsid w:val="008D0A4C"/>
    <w:rsid w:val="008D3F08"/>
    <w:rsid w:val="008D4378"/>
    <w:rsid w:val="008D70BA"/>
    <w:rsid w:val="008E1084"/>
    <w:rsid w:val="008E1148"/>
    <w:rsid w:val="008E13D3"/>
    <w:rsid w:val="008E312F"/>
    <w:rsid w:val="008E70A6"/>
    <w:rsid w:val="008E733A"/>
    <w:rsid w:val="008E7456"/>
    <w:rsid w:val="008F2CDB"/>
    <w:rsid w:val="008F4358"/>
    <w:rsid w:val="008F5909"/>
    <w:rsid w:val="008F632E"/>
    <w:rsid w:val="008F6CB0"/>
    <w:rsid w:val="008F6DDE"/>
    <w:rsid w:val="009016F7"/>
    <w:rsid w:val="00902F47"/>
    <w:rsid w:val="00903734"/>
    <w:rsid w:val="00904A57"/>
    <w:rsid w:val="00905B9A"/>
    <w:rsid w:val="00906119"/>
    <w:rsid w:val="00913A6D"/>
    <w:rsid w:val="009216B8"/>
    <w:rsid w:val="00922F99"/>
    <w:rsid w:val="00930808"/>
    <w:rsid w:val="00931F28"/>
    <w:rsid w:val="00932B1F"/>
    <w:rsid w:val="0093663D"/>
    <w:rsid w:val="00940900"/>
    <w:rsid w:val="00942C20"/>
    <w:rsid w:val="00945B24"/>
    <w:rsid w:val="00945E27"/>
    <w:rsid w:val="009464EF"/>
    <w:rsid w:val="009529A9"/>
    <w:rsid w:val="00952D81"/>
    <w:rsid w:val="00953668"/>
    <w:rsid w:val="00956EE3"/>
    <w:rsid w:val="00960B79"/>
    <w:rsid w:val="00960CEB"/>
    <w:rsid w:val="00962079"/>
    <w:rsid w:val="009647AA"/>
    <w:rsid w:val="00965FD7"/>
    <w:rsid w:val="00966705"/>
    <w:rsid w:val="009675E8"/>
    <w:rsid w:val="009706DF"/>
    <w:rsid w:val="0097090E"/>
    <w:rsid w:val="009732CB"/>
    <w:rsid w:val="00974924"/>
    <w:rsid w:val="009762DE"/>
    <w:rsid w:val="00976BF0"/>
    <w:rsid w:val="00977DCE"/>
    <w:rsid w:val="00982F3B"/>
    <w:rsid w:val="00986B96"/>
    <w:rsid w:val="00991103"/>
    <w:rsid w:val="00991942"/>
    <w:rsid w:val="00993A61"/>
    <w:rsid w:val="00995DBF"/>
    <w:rsid w:val="00997CBB"/>
    <w:rsid w:val="00997EF9"/>
    <w:rsid w:val="00997F4C"/>
    <w:rsid w:val="00997F80"/>
    <w:rsid w:val="009A0D33"/>
    <w:rsid w:val="009A0F5D"/>
    <w:rsid w:val="009A1A61"/>
    <w:rsid w:val="009A1BD6"/>
    <w:rsid w:val="009A1D35"/>
    <w:rsid w:val="009A6056"/>
    <w:rsid w:val="009A61BB"/>
    <w:rsid w:val="009A69D9"/>
    <w:rsid w:val="009A7B0D"/>
    <w:rsid w:val="009B0133"/>
    <w:rsid w:val="009B121A"/>
    <w:rsid w:val="009B2828"/>
    <w:rsid w:val="009B310A"/>
    <w:rsid w:val="009B3143"/>
    <w:rsid w:val="009B3718"/>
    <w:rsid w:val="009B6C15"/>
    <w:rsid w:val="009C1F6C"/>
    <w:rsid w:val="009C4F75"/>
    <w:rsid w:val="009C5C56"/>
    <w:rsid w:val="009D22EB"/>
    <w:rsid w:val="009D69C9"/>
    <w:rsid w:val="009D75F6"/>
    <w:rsid w:val="009E3485"/>
    <w:rsid w:val="009E49CA"/>
    <w:rsid w:val="009E5149"/>
    <w:rsid w:val="009E6F91"/>
    <w:rsid w:val="009F2F47"/>
    <w:rsid w:val="009F3C43"/>
    <w:rsid w:val="009F3F70"/>
    <w:rsid w:val="009F53A1"/>
    <w:rsid w:val="009F6468"/>
    <w:rsid w:val="00A05E1D"/>
    <w:rsid w:val="00A06561"/>
    <w:rsid w:val="00A06C85"/>
    <w:rsid w:val="00A07917"/>
    <w:rsid w:val="00A207A0"/>
    <w:rsid w:val="00A215B1"/>
    <w:rsid w:val="00A2358B"/>
    <w:rsid w:val="00A2432A"/>
    <w:rsid w:val="00A245C0"/>
    <w:rsid w:val="00A262F7"/>
    <w:rsid w:val="00A26F59"/>
    <w:rsid w:val="00A300A6"/>
    <w:rsid w:val="00A30970"/>
    <w:rsid w:val="00A3101A"/>
    <w:rsid w:val="00A34474"/>
    <w:rsid w:val="00A34BA0"/>
    <w:rsid w:val="00A3636A"/>
    <w:rsid w:val="00A43237"/>
    <w:rsid w:val="00A44F70"/>
    <w:rsid w:val="00A4648F"/>
    <w:rsid w:val="00A4680B"/>
    <w:rsid w:val="00A46AFF"/>
    <w:rsid w:val="00A47214"/>
    <w:rsid w:val="00A50DB6"/>
    <w:rsid w:val="00A5137E"/>
    <w:rsid w:val="00A543F2"/>
    <w:rsid w:val="00A64CE7"/>
    <w:rsid w:val="00A65FF1"/>
    <w:rsid w:val="00A66A61"/>
    <w:rsid w:val="00A7018F"/>
    <w:rsid w:val="00A70866"/>
    <w:rsid w:val="00A733D5"/>
    <w:rsid w:val="00A74A55"/>
    <w:rsid w:val="00A765E9"/>
    <w:rsid w:val="00A80B94"/>
    <w:rsid w:val="00A866C9"/>
    <w:rsid w:val="00A9109F"/>
    <w:rsid w:val="00A94EC1"/>
    <w:rsid w:val="00A95262"/>
    <w:rsid w:val="00A95E7C"/>
    <w:rsid w:val="00A96D53"/>
    <w:rsid w:val="00A97294"/>
    <w:rsid w:val="00AA01BF"/>
    <w:rsid w:val="00AA147D"/>
    <w:rsid w:val="00AA40E4"/>
    <w:rsid w:val="00AA4C84"/>
    <w:rsid w:val="00AA5CAD"/>
    <w:rsid w:val="00AB0C14"/>
    <w:rsid w:val="00AB138A"/>
    <w:rsid w:val="00AB1C8B"/>
    <w:rsid w:val="00AB1F2D"/>
    <w:rsid w:val="00AC15B6"/>
    <w:rsid w:val="00AC2E9A"/>
    <w:rsid w:val="00AD0E13"/>
    <w:rsid w:val="00AD1477"/>
    <w:rsid w:val="00AD1908"/>
    <w:rsid w:val="00AD2FA0"/>
    <w:rsid w:val="00AD3314"/>
    <w:rsid w:val="00AD7B1E"/>
    <w:rsid w:val="00AD7CE3"/>
    <w:rsid w:val="00AE2557"/>
    <w:rsid w:val="00AF1296"/>
    <w:rsid w:val="00AF4D4F"/>
    <w:rsid w:val="00AF52B0"/>
    <w:rsid w:val="00AF581C"/>
    <w:rsid w:val="00AF5F5F"/>
    <w:rsid w:val="00AF7A5F"/>
    <w:rsid w:val="00B01B53"/>
    <w:rsid w:val="00B032B4"/>
    <w:rsid w:val="00B032CA"/>
    <w:rsid w:val="00B0390D"/>
    <w:rsid w:val="00B058CF"/>
    <w:rsid w:val="00B1004D"/>
    <w:rsid w:val="00B11A45"/>
    <w:rsid w:val="00B13BCE"/>
    <w:rsid w:val="00B14E9C"/>
    <w:rsid w:val="00B164D4"/>
    <w:rsid w:val="00B16B13"/>
    <w:rsid w:val="00B17748"/>
    <w:rsid w:val="00B210F2"/>
    <w:rsid w:val="00B21934"/>
    <w:rsid w:val="00B25A1D"/>
    <w:rsid w:val="00B25A46"/>
    <w:rsid w:val="00B30311"/>
    <w:rsid w:val="00B30B1B"/>
    <w:rsid w:val="00B31631"/>
    <w:rsid w:val="00B31857"/>
    <w:rsid w:val="00B34656"/>
    <w:rsid w:val="00B41446"/>
    <w:rsid w:val="00B443A4"/>
    <w:rsid w:val="00B44A85"/>
    <w:rsid w:val="00B460F3"/>
    <w:rsid w:val="00B526DC"/>
    <w:rsid w:val="00B53106"/>
    <w:rsid w:val="00B5704B"/>
    <w:rsid w:val="00B570EB"/>
    <w:rsid w:val="00B577F2"/>
    <w:rsid w:val="00B6241C"/>
    <w:rsid w:val="00B655D1"/>
    <w:rsid w:val="00B659C5"/>
    <w:rsid w:val="00B667BB"/>
    <w:rsid w:val="00B710F5"/>
    <w:rsid w:val="00B750E0"/>
    <w:rsid w:val="00B751EE"/>
    <w:rsid w:val="00B75F67"/>
    <w:rsid w:val="00B82E08"/>
    <w:rsid w:val="00B842F0"/>
    <w:rsid w:val="00B85FEF"/>
    <w:rsid w:val="00B86223"/>
    <w:rsid w:val="00B875B2"/>
    <w:rsid w:val="00B90328"/>
    <w:rsid w:val="00B91B24"/>
    <w:rsid w:val="00B91CC6"/>
    <w:rsid w:val="00B92FF6"/>
    <w:rsid w:val="00B93162"/>
    <w:rsid w:val="00B93CBE"/>
    <w:rsid w:val="00B95A8F"/>
    <w:rsid w:val="00B963D2"/>
    <w:rsid w:val="00B96DD8"/>
    <w:rsid w:val="00BA097B"/>
    <w:rsid w:val="00BA1C7F"/>
    <w:rsid w:val="00BA6273"/>
    <w:rsid w:val="00BA6592"/>
    <w:rsid w:val="00BA7824"/>
    <w:rsid w:val="00BB06AB"/>
    <w:rsid w:val="00BB0E5B"/>
    <w:rsid w:val="00BB119B"/>
    <w:rsid w:val="00BB1CF2"/>
    <w:rsid w:val="00BC0DF4"/>
    <w:rsid w:val="00BC0E1E"/>
    <w:rsid w:val="00BC179B"/>
    <w:rsid w:val="00BC6EE7"/>
    <w:rsid w:val="00BC7F77"/>
    <w:rsid w:val="00BD027C"/>
    <w:rsid w:val="00BD48D4"/>
    <w:rsid w:val="00BE215F"/>
    <w:rsid w:val="00BE5090"/>
    <w:rsid w:val="00BF13BE"/>
    <w:rsid w:val="00BF19A6"/>
    <w:rsid w:val="00BF5390"/>
    <w:rsid w:val="00C06908"/>
    <w:rsid w:val="00C0727A"/>
    <w:rsid w:val="00C07591"/>
    <w:rsid w:val="00C07E6F"/>
    <w:rsid w:val="00C12529"/>
    <w:rsid w:val="00C13895"/>
    <w:rsid w:val="00C15BE2"/>
    <w:rsid w:val="00C177C0"/>
    <w:rsid w:val="00C20CC4"/>
    <w:rsid w:val="00C23179"/>
    <w:rsid w:val="00C26DB3"/>
    <w:rsid w:val="00C27956"/>
    <w:rsid w:val="00C3118F"/>
    <w:rsid w:val="00C31BC3"/>
    <w:rsid w:val="00C34AD4"/>
    <w:rsid w:val="00C34AFA"/>
    <w:rsid w:val="00C34DB9"/>
    <w:rsid w:val="00C366CC"/>
    <w:rsid w:val="00C4039A"/>
    <w:rsid w:val="00C40D98"/>
    <w:rsid w:val="00C462AE"/>
    <w:rsid w:val="00C4707D"/>
    <w:rsid w:val="00C47448"/>
    <w:rsid w:val="00C545AD"/>
    <w:rsid w:val="00C54A4D"/>
    <w:rsid w:val="00C55730"/>
    <w:rsid w:val="00C56A8C"/>
    <w:rsid w:val="00C62348"/>
    <w:rsid w:val="00C62A2A"/>
    <w:rsid w:val="00C64183"/>
    <w:rsid w:val="00C642D7"/>
    <w:rsid w:val="00C67168"/>
    <w:rsid w:val="00C704E9"/>
    <w:rsid w:val="00C70590"/>
    <w:rsid w:val="00C7218E"/>
    <w:rsid w:val="00C722F6"/>
    <w:rsid w:val="00C74489"/>
    <w:rsid w:val="00C74C37"/>
    <w:rsid w:val="00C75399"/>
    <w:rsid w:val="00C8073C"/>
    <w:rsid w:val="00C82EEC"/>
    <w:rsid w:val="00C83275"/>
    <w:rsid w:val="00C8335F"/>
    <w:rsid w:val="00C86CD3"/>
    <w:rsid w:val="00C956AB"/>
    <w:rsid w:val="00CA0906"/>
    <w:rsid w:val="00CA0D0F"/>
    <w:rsid w:val="00CA14B0"/>
    <w:rsid w:val="00CA1C55"/>
    <w:rsid w:val="00CA2401"/>
    <w:rsid w:val="00CA29AD"/>
    <w:rsid w:val="00CA7C03"/>
    <w:rsid w:val="00CB478A"/>
    <w:rsid w:val="00CB75A5"/>
    <w:rsid w:val="00CB7B5C"/>
    <w:rsid w:val="00CC06DD"/>
    <w:rsid w:val="00CC08F4"/>
    <w:rsid w:val="00CC1D87"/>
    <w:rsid w:val="00CC32C7"/>
    <w:rsid w:val="00CC454A"/>
    <w:rsid w:val="00CC4969"/>
    <w:rsid w:val="00CC4C08"/>
    <w:rsid w:val="00CC58EC"/>
    <w:rsid w:val="00CC7269"/>
    <w:rsid w:val="00CD377D"/>
    <w:rsid w:val="00CD5EE1"/>
    <w:rsid w:val="00CE0DD4"/>
    <w:rsid w:val="00CF0B01"/>
    <w:rsid w:val="00CF0F52"/>
    <w:rsid w:val="00CF1CCF"/>
    <w:rsid w:val="00CF32C6"/>
    <w:rsid w:val="00CF5B74"/>
    <w:rsid w:val="00CF7201"/>
    <w:rsid w:val="00CF7CFB"/>
    <w:rsid w:val="00D00534"/>
    <w:rsid w:val="00D010A2"/>
    <w:rsid w:val="00D02240"/>
    <w:rsid w:val="00D04023"/>
    <w:rsid w:val="00D04D60"/>
    <w:rsid w:val="00D0562C"/>
    <w:rsid w:val="00D05909"/>
    <w:rsid w:val="00D0646A"/>
    <w:rsid w:val="00D06B0B"/>
    <w:rsid w:val="00D119B8"/>
    <w:rsid w:val="00D16A43"/>
    <w:rsid w:val="00D17A41"/>
    <w:rsid w:val="00D26144"/>
    <w:rsid w:val="00D265BD"/>
    <w:rsid w:val="00D27245"/>
    <w:rsid w:val="00D3309D"/>
    <w:rsid w:val="00D3326F"/>
    <w:rsid w:val="00D342B8"/>
    <w:rsid w:val="00D348CA"/>
    <w:rsid w:val="00D348DF"/>
    <w:rsid w:val="00D349F0"/>
    <w:rsid w:val="00D35803"/>
    <w:rsid w:val="00D36657"/>
    <w:rsid w:val="00D3684A"/>
    <w:rsid w:val="00D37102"/>
    <w:rsid w:val="00D41FD6"/>
    <w:rsid w:val="00D42181"/>
    <w:rsid w:val="00D446A5"/>
    <w:rsid w:val="00D45998"/>
    <w:rsid w:val="00D461A1"/>
    <w:rsid w:val="00D50543"/>
    <w:rsid w:val="00D55854"/>
    <w:rsid w:val="00D57425"/>
    <w:rsid w:val="00D6004F"/>
    <w:rsid w:val="00D660E3"/>
    <w:rsid w:val="00D672C2"/>
    <w:rsid w:val="00D678EE"/>
    <w:rsid w:val="00D7030A"/>
    <w:rsid w:val="00D74CBC"/>
    <w:rsid w:val="00D76119"/>
    <w:rsid w:val="00D829EE"/>
    <w:rsid w:val="00D82D2C"/>
    <w:rsid w:val="00D82EC2"/>
    <w:rsid w:val="00D86C4C"/>
    <w:rsid w:val="00D877EE"/>
    <w:rsid w:val="00D8799E"/>
    <w:rsid w:val="00D91F98"/>
    <w:rsid w:val="00D92429"/>
    <w:rsid w:val="00D92ED7"/>
    <w:rsid w:val="00D94A64"/>
    <w:rsid w:val="00D9600C"/>
    <w:rsid w:val="00D96C0B"/>
    <w:rsid w:val="00D97AC5"/>
    <w:rsid w:val="00DA0D36"/>
    <w:rsid w:val="00DA3139"/>
    <w:rsid w:val="00DA413B"/>
    <w:rsid w:val="00DA5662"/>
    <w:rsid w:val="00DA6105"/>
    <w:rsid w:val="00DA6A50"/>
    <w:rsid w:val="00DB1092"/>
    <w:rsid w:val="00DB1EE0"/>
    <w:rsid w:val="00DB21A4"/>
    <w:rsid w:val="00DB563F"/>
    <w:rsid w:val="00DC13E6"/>
    <w:rsid w:val="00DC2C1B"/>
    <w:rsid w:val="00DD0279"/>
    <w:rsid w:val="00DD1E76"/>
    <w:rsid w:val="00DD2785"/>
    <w:rsid w:val="00DD3DF4"/>
    <w:rsid w:val="00DD3E55"/>
    <w:rsid w:val="00DD62C2"/>
    <w:rsid w:val="00DD6849"/>
    <w:rsid w:val="00DD6E6C"/>
    <w:rsid w:val="00DE2B84"/>
    <w:rsid w:val="00DE4FE0"/>
    <w:rsid w:val="00DF0607"/>
    <w:rsid w:val="00DF10D4"/>
    <w:rsid w:val="00DF18FF"/>
    <w:rsid w:val="00DF257D"/>
    <w:rsid w:val="00DF4489"/>
    <w:rsid w:val="00DF6AEE"/>
    <w:rsid w:val="00DF7E50"/>
    <w:rsid w:val="00E01567"/>
    <w:rsid w:val="00E0433F"/>
    <w:rsid w:val="00E04B0D"/>
    <w:rsid w:val="00E05813"/>
    <w:rsid w:val="00E06F56"/>
    <w:rsid w:val="00E07AA5"/>
    <w:rsid w:val="00E1001F"/>
    <w:rsid w:val="00E111CC"/>
    <w:rsid w:val="00E140FF"/>
    <w:rsid w:val="00E211E7"/>
    <w:rsid w:val="00E25220"/>
    <w:rsid w:val="00E25AD3"/>
    <w:rsid w:val="00E2721F"/>
    <w:rsid w:val="00E301FD"/>
    <w:rsid w:val="00E335CE"/>
    <w:rsid w:val="00E34A1B"/>
    <w:rsid w:val="00E34A78"/>
    <w:rsid w:val="00E35783"/>
    <w:rsid w:val="00E361F0"/>
    <w:rsid w:val="00E36809"/>
    <w:rsid w:val="00E369E9"/>
    <w:rsid w:val="00E416CA"/>
    <w:rsid w:val="00E417F0"/>
    <w:rsid w:val="00E41B19"/>
    <w:rsid w:val="00E41FAC"/>
    <w:rsid w:val="00E42CFD"/>
    <w:rsid w:val="00E42E33"/>
    <w:rsid w:val="00E43E69"/>
    <w:rsid w:val="00E528E5"/>
    <w:rsid w:val="00E56558"/>
    <w:rsid w:val="00E566C4"/>
    <w:rsid w:val="00E56D1B"/>
    <w:rsid w:val="00E61F77"/>
    <w:rsid w:val="00E64580"/>
    <w:rsid w:val="00E66C3A"/>
    <w:rsid w:val="00E71AA0"/>
    <w:rsid w:val="00E725E0"/>
    <w:rsid w:val="00E73EC7"/>
    <w:rsid w:val="00E74EAC"/>
    <w:rsid w:val="00E76E27"/>
    <w:rsid w:val="00E77C32"/>
    <w:rsid w:val="00E80548"/>
    <w:rsid w:val="00E80A04"/>
    <w:rsid w:val="00E81077"/>
    <w:rsid w:val="00E81E04"/>
    <w:rsid w:val="00E8495C"/>
    <w:rsid w:val="00E903F0"/>
    <w:rsid w:val="00E90A1F"/>
    <w:rsid w:val="00E933FF"/>
    <w:rsid w:val="00E95959"/>
    <w:rsid w:val="00E96CCF"/>
    <w:rsid w:val="00EA2AD0"/>
    <w:rsid w:val="00EA5971"/>
    <w:rsid w:val="00EA7196"/>
    <w:rsid w:val="00EB1F63"/>
    <w:rsid w:val="00EB307B"/>
    <w:rsid w:val="00EB3677"/>
    <w:rsid w:val="00EB48D5"/>
    <w:rsid w:val="00EB4AA9"/>
    <w:rsid w:val="00EC4C74"/>
    <w:rsid w:val="00EC5914"/>
    <w:rsid w:val="00EC6245"/>
    <w:rsid w:val="00EC6C6B"/>
    <w:rsid w:val="00ED2424"/>
    <w:rsid w:val="00ED5D06"/>
    <w:rsid w:val="00ED7964"/>
    <w:rsid w:val="00EE316D"/>
    <w:rsid w:val="00EE421A"/>
    <w:rsid w:val="00EE63CE"/>
    <w:rsid w:val="00EE7261"/>
    <w:rsid w:val="00EF456F"/>
    <w:rsid w:val="00F02CB2"/>
    <w:rsid w:val="00F02D4A"/>
    <w:rsid w:val="00F042F2"/>
    <w:rsid w:val="00F046AB"/>
    <w:rsid w:val="00F06AB8"/>
    <w:rsid w:val="00F07CB3"/>
    <w:rsid w:val="00F10C72"/>
    <w:rsid w:val="00F1251E"/>
    <w:rsid w:val="00F15784"/>
    <w:rsid w:val="00F17067"/>
    <w:rsid w:val="00F175D0"/>
    <w:rsid w:val="00F20A5F"/>
    <w:rsid w:val="00F243A5"/>
    <w:rsid w:val="00F254B4"/>
    <w:rsid w:val="00F25E73"/>
    <w:rsid w:val="00F26258"/>
    <w:rsid w:val="00F30D75"/>
    <w:rsid w:val="00F32E79"/>
    <w:rsid w:val="00F33026"/>
    <w:rsid w:val="00F330CC"/>
    <w:rsid w:val="00F33462"/>
    <w:rsid w:val="00F37A6C"/>
    <w:rsid w:val="00F41A90"/>
    <w:rsid w:val="00F45360"/>
    <w:rsid w:val="00F46AA8"/>
    <w:rsid w:val="00F529C3"/>
    <w:rsid w:val="00F54E57"/>
    <w:rsid w:val="00F5712A"/>
    <w:rsid w:val="00F57491"/>
    <w:rsid w:val="00F65350"/>
    <w:rsid w:val="00F71618"/>
    <w:rsid w:val="00F815F7"/>
    <w:rsid w:val="00F81928"/>
    <w:rsid w:val="00F824BE"/>
    <w:rsid w:val="00F8485B"/>
    <w:rsid w:val="00F857E1"/>
    <w:rsid w:val="00F85EA6"/>
    <w:rsid w:val="00F85EAE"/>
    <w:rsid w:val="00F86232"/>
    <w:rsid w:val="00F878E9"/>
    <w:rsid w:val="00F90658"/>
    <w:rsid w:val="00F915A1"/>
    <w:rsid w:val="00F92660"/>
    <w:rsid w:val="00F9679A"/>
    <w:rsid w:val="00FA3132"/>
    <w:rsid w:val="00FA3E09"/>
    <w:rsid w:val="00FB0176"/>
    <w:rsid w:val="00FB07E1"/>
    <w:rsid w:val="00FB2944"/>
    <w:rsid w:val="00FB3955"/>
    <w:rsid w:val="00FB67E1"/>
    <w:rsid w:val="00FB6DDB"/>
    <w:rsid w:val="00FC0DFB"/>
    <w:rsid w:val="00FC11FD"/>
    <w:rsid w:val="00FC1AAA"/>
    <w:rsid w:val="00FC32F5"/>
    <w:rsid w:val="00FD6169"/>
    <w:rsid w:val="00FD6229"/>
    <w:rsid w:val="00FD7A76"/>
    <w:rsid w:val="00FE1503"/>
    <w:rsid w:val="00FE2E5C"/>
    <w:rsid w:val="00FE56DD"/>
    <w:rsid w:val="00FE7A90"/>
    <w:rsid w:val="00FF04DF"/>
    <w:rsid w:val="00FF444E"/>
    <w:rsid w:val="00FF5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D7A9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76">
    <w:lsdException w:name="header" w:uiPriority="99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E51A2"/>
  </w:style>
  <w:style w:type="paragraph" w:styleId="Heading1">
    <w:name w:val="heading 1"/>
    <w:basedOn w:val="Normal"/>
    <w:next w:val="Normal"/>
    <w:link w:val="Heading1Char"/>
    <w:uiPriority w:val="9"/>
    <w:qFormat/>
    <w:rsid w:val="00AD33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C177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335E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A6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62A8D"/>
    <w:rPr>
      <w:i/>
      <w:iCs/>
    </w:rPr>
  </w:style>
  <w:style w:type="character" w:styleId="Hyperlink">
    <w:name w:val="Hyperlink"/>
    <w:basedOn w:val="DefaultParagraphFont"/>
    <w:uiPriority w:val="99"/>
    <w:unhideWhenUsed/>
    <w:rsid w:val="00162A8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D331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C177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335E9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rsid w:val="000101B6"/>
    <w:rPr>
      <w:sz w:val="18"/>
      <w:szCs w:val="18"/>
    </w:rPr>
  </w:style>
  <w:style w:type="paragraph" w:styleId="CommentText">
    <w:name w:val="annotation text"/>
    <w:basedOn w:val="Normal"/>
    <w:link w:val="CommentTextChar"/>
    <w:rsid w:val="000101B6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rsid w:val="000101B6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0101B6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rsid w:val="000101B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rsid w:val="000101B6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101B6"/>
    <w:rPr>
      <w:rFonts w:ascii="Lucida Grande" w:hAnsi="Lucida Grande"/>
      <w:sz w:val="18"/>
      <w:szCs w:val="18"/>
    </w:rPr>
  </w:style>
  <w:style w:type="paragraph" w:styleId="Revision">
    <w:name w:val="Revision"/>
    <w:hidden/>
    <w:rsid w:val="008E70A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8C1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6F2"/>
  </w:style>
  <w:style w:type="paragraph" w:styleId="Footer">
    <w:name w:val="footer"/>
    <w:basedOn w:val="Normal"/>
    <w:link w:val="FooterChar"/>
    <w:rsid w:val="008C16F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8C16F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5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5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4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0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header" Target="header4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14AF61D-E4AF-E146-8CD5-0263FEEA7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5768</Words>
  <Characters>32878</Characters>
  <Application>Microsoft Macintosh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hqin</dc:creator>
  <cp:lastModifiedBy>Daria Clegg</cp:lastModifiedBy>
  <cp:revision>11</cp:revision>
  <cp:lastPrinted>2011-12-04T05:29:00Z</cp:lastPrinted>
  <dcterms:created xsi:type="dcterms:W3CDTF">2012-09-11T18:03:00Z</dcterms:created>
  <dcterms:modified xsi:type="dcterms:W3CDTF">2013-02-22T15:45:00Z</dcterms:modified>
</cp:coreProperties>
</file>
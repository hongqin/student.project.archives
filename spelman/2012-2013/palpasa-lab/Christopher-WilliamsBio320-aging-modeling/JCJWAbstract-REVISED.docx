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97" w:rsidRDefault="00533C97">
      <w:r>
        <w:t xml:space="preserve">Title: </w:t>
      </w:r>
      <w:r>
        <w:tab/>
        <w:t>Extending the reliability model on cellular aging.</w:t>
      </w:r>
    </w:p>
    <w:p w:rsidR="00533C97" w:rsidRDefault="00533C97">
      <w:r>
        <w:t xml:space="preserve">Author: </w:t>
      </w:r>
      <w:proofErr w:type="spellStart"/>
      <w:r>
        <w:t>Jessika</w:t>
      </w:r>
      <w:proofErr w:type="spellEnd"/>
      <w:r w:rsidR="000D5786">
        <w:t xml:space="preserve"> Williams</w:t>
      </w:r>
      <w:r>
        <w:t>, Jessica</w:t>
      </w:r>
      <w:r w:rsidR="000D5786">
        <w:t xml:space="preserve"> Christopher</w:t>
      </w:r>
      <w:r w:rsidR="00D267C6">
        <w:t>, Eri</w:t>
      </w:r>
      <w:r>
        <w:t xml:space="preserve">ka </w:t>
      </w:r>
      <w:proofErr w:type="spellStart"/>
      <w:r>
        <w:t>Dommond</w:t>
      </w:r>
      <w:proofErr w:type="spellEnd"/>
      <w:r>
        <w:t>, Hong Qin</w:t>
      </w:r>
    </w:p>
    <w:p w:rsidR="004668CE" w:rsidRDefault="0003008E">
      <w:r>
        <w:t>ABSTRACT</w:t>
      </w:r>
    </w:p>
    <w:p w:rsidR="00D05EC1" w:rsidRPr="00B26550" w:rsidDel="00B61C92" w:rsidRDefault="00F07FB6" w:rsidP="00635261">
      <w:pPr>
        <w:ind w:firstLine="720"/>
        <w:rPr>
          <w:del w:id="0" w:author="hong qin" w:date="2012-03-01T13:08:00Z"/>
        </w:rPr>
      </w:pPr>
      <w:r>
        <w:t xml:space="preserve">Aging is </w:t>
      </w:r>
      <w:r w:rsidR="00CF17F9">
        <w:t xml:space="preserve">defined as </w:t>
      </w:r>
      <w:r w:rsidR="003C1BDE">
        <w:t xml:space="preserve">the increasing chance of </w:t>
      </w:r>
      <w:r>
        <w:t>failure</w:t>
      </w:r>
      <w:r w:rsidR="00CF17F9">
        <w:t xml:space="preserve"> with time</w:t>
      </w:r>
      <w:r w:rsidR="00755B78">
        <w:t>. For biological organisms</w:t>
      </w:r>
      <w:r w:rsidRPr="00F07FB6">
        <w:t>, increa</w:t>
      </w:r>
      <w:r w:rsidR="00755B78">
        <w:t>sing</w:t>
      </w:r>
      <w:r w:rsidRPr="00F07FB6">
        <w:t xml:space="preserve"> risk of </w:t>
      </w:r>
      <w:r w:rsidR="00755B78">
        <w:t xml:space="preserve">functional </w:t>
      </w:r>
      <w:r w:rsidRPr="00F07FB6">
        <w:t>failure can lead to sickness and ultimately death. Th</w:t>
      </w:r>
      <w:r w:rsidR="007B0A00">
        <w:t xml:space="preserve">us, discovering the manner by which cell components of a biological system age is an important </w:t>
      </w:r>
      <w:r w:rsidR="00755B78">
        <w:t>question</w:t>
      </w:r>
      <w:r w:rsidR="007B0A00" w:rsidRPr="00755B78">
        <w:t xml:space="preserve">. </w:t>
      </w:r>
      <w:r w:rsidR="00755B78">
        <w:t>In the reliability model of cellular aging,</w:t>
      </w:r>
      <w:r w:rsidR="00755B78" w:rsidRPr="00755B78">
        <w:t xml:space="preserve"> </w:t>
      </w:r>
      <w:r w:rsidR="007908B2">
        <w:t>components are considered</w:t>
      </w:r>
      <w:r w:rsidR="00A10538">
        <w:t xml:space="preserve"> functionally redundant</w:t>
      </w:r>
      <w:r w:rsidR="00A530C6">
        <w:t xml:space="preserve">, </w:t>
      </w:r>
      <w:r w:rsidR="007908B2">
        <w:t>if one dies, the entire system does not fail</w:t>
      </w:r>
      <w:r w:rsidR="00A530C6">
        <w:t xml:space="preserve">, because </w:t>
      </w:r>
      <w:r w:rsidR="00960816">
        <w:t xml:space="preserve">the components are connected in parallel. The system will only fail when all </w:t>
      </w:r>
      <w:r w:rsidR="006E323B">
        <w:t xml:space="preserve">of </w:t>
      </w:r>
      <w:r w:rsidR="00960816">
        <w:t>the components fail.</w:t>
      </w:r>
      <w:r w:rsidRPr="00F07FB6">
        <w:t xml:space="preserve"> </w:t>
      </w:r>
      <w:r w:rsidR="002629BC">
        <w:t xml:space="preserve">In the human body, the cells </w:t>
      </w:r>
      <w:r w:rsidR="00EA4C0B">
        <w:t xml:space="preserve">that make up organs </w:t>
      </w:r>
      <w:r w:rsidR="002629BC">
        <w:t xml:space="preserve">represent the components, </w:t>
      </w:r>
      <w:r w:rsidR="006E323B">
        <w:t xml:space="preserve">and </w:t>
      </w:r>
      <w:r w:rsidR="002629BC">
        <w:t xml:space="preserve">the organs represent the system. </w:t>
      </w:r>
      <w:r w:rsidR="003D6A88">
        <w:t>The individual components can either have the same failure rate (homogeneous) or different failure rates (heterogen</w:t>
      </w:r>
      <w:r w:rsidR="003D45D0">
        <w:t>e</w:t>
      </w:r>
      <w:r w:rsidR="003D6A88">
        <w:t>ous).</w:t>
      </w:r>
      <w:r w:rsidRPr="00F07FB6">
        <w:t xml:space="preserve"> </w:t>
      </w:r>
      <w:r w:rsidR="006E323B">
        <w:t xml:space="preserve">Biological aging can be characterized by the </w:t>
      </w:r>
      <w:proofErr w:type="spellStart"/>
      <w:r w:rsidR="006E323B">
        <w:t>Gompertz</w:t>
      </w:r>
      <w:proofErr w:type="spellEnd"/>
      <w:r w:rsidR="006E323B">
        <w:t xml:space="preserve"> model that indicates an exponential increase of mortality rate. Previous findings </w:t>
      </w:r>
      <w:r w:rsidR="005E6AB5">
        <w:t>demonstrate a</w:t>
      </w:r>
      <w:r w:rsidR="006E70E1">
        <w:t xml:space="preserve"> system with </w:t>
      </w:r>
      <w:r w:rsidR="006E323B">
        <w:t xml:space="preserve">a random number of </w:t>
      </w:r>
      <w:r w:rsidR="006E70E1">
        <w:t>redundan</w:t>
      </w:r>
      <w:r w:rsidR="006E323B">
        <w:t>t components with constant failure rates.</w:t>
      </w:r>
      <w:r w:rsidR="005E6AB5">
        <w:t xml:space="preserve"> We found that </w:t>
      </w:r>
      <w:r w:rsidR="002C32F3">
        <w:t xml:space="preserve">heterogeneous components </w:t>
      </w:r>
      <w:r w:rsidR="00E909ED">
        <w:t xml:space="preserve">can also </w:t>
      </w:r>
      <w:r w:rsidR="002C32F3">
        <w:t xml:space="preserve">give rise to </w:t>
      </w:r>
      <w:r w:rsidR="00E909ED">
        <w:t xml:space="preserve">biological aging as described by the </w:t>
      </w:r>
      <w:proofErr w:type="spellStart"/>
      <w:r w:rsidR="00E909ED">
        <w:t>Gompertz</w:t>
      </w:r>
      <w:proofErr w:type="spellEnd"/>
      <w:r w:rsidR="00E909ED">
        <w:t xml:space="preserve"> model.</w:t>
      </w:r>
      <w:bookmarkStart w:id="1" w:name="_GoBack"/>
      <w:bookmarkEnd w:id="1"/>
      <w:r w:rsidR="00635261">
        <w:t xml:space="preserve"> </w:t>
      </w:r>
    </w:p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>
      <w:r>
        <w:t>Aging</w:t>
      </w:r>
    </w:p>
    <w:p w:rsidR="00D05EC1" w:rsidRDefault="00D05EC1" w:rsidP="0003008E">
      <w:pPr>
        <w:ind w:firstLine="720"/>
      </w:pPr>
      <w:r>
        <w:t>“The increasing risk of failure with the passage of time”</w:t>
      </w:r>
    </w:p>
    <w:p w:rsidR="00D05EC1" w:rsidRDefault="00D05EC1" w:rsidP="007E2EB5">
      <w:pPr>
        <w:ind w:firstLine="720"/>
      </w:pPr>
      <w:r>
        <w:t>Aging is the degradation to failure; the maturation of diseases with age. Diseases usually contribute to aging.</w:t>
      </w:r>
    </w:p>
    <w:p w:rsidR="007E2EB5" w:rsidRDefault="007E2EB5" w:rsidP="007E2EB5">
      <w:pPr>
        <w:ind w:firstLine="720"/>
      </w:pPr>
      <w:proofErr w:type="spellStart"/>
      <w:r>
        <w:t>Gompertz</w:t>
      </w:r>
      <w:proofErr w:type="spellEnd"/>
      <w:r>
        <w:t>: Death rates increase exponentially with age</w:t>
      </w:r>
    </w:p>
    <w:p w:rsidR="00CF16F4" w:rsidRDefault="00CF16F4" w:rsidP="007E2EB5">
      <w:pPr>
        <w:ind w:firstLine="720"/>
      </w:pPr>
      <w:r>
        <w:t xml:space="preserve">Individual components are in parallel (system will still work without one component), systems are in series (if one system doesn’t work, the entire organism fails). </w:t>
      </w:r>
    </w:p>
    <w:p w:rsidR="0069204B" w:rsidRDefault="0069204B" w:rsidP="007E2EB5">
      <w:pPr>
        <w:ind w:firstLine="720"/>
      </w:pPr>
      <w:r>
        <w:t>System with redundancy accumulates damage</w:t>
      </w:r>
    </w:p>
    <w:p w:rsidR="00D8081C" w:rsidRDefault="00D8081C">
      <w:r>
        <w:t>Reliability Theory</w:t>
      </w:r>
      <w:r w:rsidR="00E21E28">
        <w:t>:</w:t>
      </w:r>
    </w:p>
    <w:p w:rsidR="00E21E28" w:rsidRDefault="00E21E28">
      <w:r>
        <w:tab/>
        <w:t>As we get older, failure rates increase</w:t>
      </w:r>
    </w:p>
    <w:p w:rsidR="00D05EC1" w:rsidRDefault="00D05EC1">
      <w:r>
        <w:tab/>
        <w:t>General theory of systems failure developed by mathematicians</w:t>
      </w:r>
    </w:p>
    <w:p w:rsidR="00D8081C" w:rsidRDefault="00D8081C">
      <w:r>
        <w:t>Question</w:t>
      </w:r>
    </w:p>
    <w:p w:rsidR="009151C6" w:rsidRDefault="009151C6">
      <w:r>
        <w:tab/>
        <w:t xml:space="preserve">Can we mathematically explain how humans age biologically? Does it match the </w:t>
      </w:r>
      <w:proofErr w:type="spellStart"/>
      <w:r>
        <w:t>Gompertz</w:t>
      </w:r>
      <w:proofErr w:type="spellEnd"/>
      <w:r>
        <w:t xml:space="preserve"> model?</w:t>
      </w:r>
    </w:p>
    <w:p w:rsidR="00D8081C" w:rsidRDefault="00D8081C">
      <w:r>
        <w:t>Hypothesis</w:t>
      </w:r>
    </w:p>
    <w:p w:rsidR="0001480C" w:rsidRDefault="0001480C">
      <w:r>
        <w:tab/>
      </w:r>
      <w:r w:rsidR="00B26550">
        <w:t>We believe that i</w:t>
      </w:r>
      <w:r>
        <w:t xml:space="preserve">f we create a code to model multiple </w:t>
      </w:r>
      <w:r w:rsidR="00CF16F4">
        <w:t>biol</w:t>
      </w:r>
      <w:r>
        <w:t xml:space="preserve">ogical systems, the failure rate will increase exponentially with age following the </w:t>
      </w:r>
      <w:proofErr w:type="spellStart"/>
      <w:r>
        <w:t>Gompertz</w:t>
      </w:r>
      <w:proofErr w:type="spellEnd"/>
      <w:r>
        <w:t xml:space="preserve"> model.</w:t>
      </w:r>
    </w:p>
    <w:p w:rsidR="00D8081C" w:rsidRDefault="00D8081C">
      <w:r>
        <w:t>Plan</w:t>
      </w:r>
      <w:r w:rsidR="00E21E28">
        <w:t>:</w:t>
      </w:r>
    </w:p>
    <w:p w:rsidR="00E21E28" w:rsidRDefault="00E21E28">
      <w:r>
        <w:tab/>
        <w:t>Design a code, using the original, to graph multiple biological systems with multiple redundant components.</w:t>
      </w:r>
    </w:p>
    <w:p w:rsidR="00E21E28" w:rsidRDefault="00D8081C">
      <w:r>
        <w:t>Expectations</w:t>
      </w:r>
      <w:r w:rsidR="00E21E28">
        <w:t>:</w:t>
      </w:r>
    </w:p>
    <w:p w:rsidR="00E21E28" w:rsidRDefault="00E21E28">
      <w:r>
        <w:tab/>
        <w:t xml:space="preserve">We think we can further prove that heterogeneity can reproduce the exponentially increasing failure rates as seen in </w:t>
      </w:r>
      <w:proofErr w:type="spellStart"/>
      <w:r>
        <w:t>Gompertz</w:t>
      </w:r>
      <w:proofErr w:type="spellEnd"/>
      <w:r>
        <w:t xml:space="preserve"> Law</w:t>
      </w:r>
    </w:p>
    <w:p w:rsidR="00E21E28" w:rsidRDefault="00E21E28"/>
    <w:p w:rsidR="00E21E28" w:rsidRDefault="00E21E28"/>
    <w:sectPr w:rsidR="00E21E28" w:rsidSect="004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1C"/>
    <w:rsid w:val="0001480C"/>
    <w:rsid w:val="0003008E"/>
    <w:rsid w:val="000D5786"/>
    <w:rsid w:val="001647A5"/>
    <w:rsid w:val="002629BC"/>
    <w:rsid w:val="002C32F3"/>
    <w:rsid w:val="003C1BDE"/>
    <w:rsid w:val="003D45D0"/>
    <w:rsid w:val="003D6A88"/>
    <w:rsid w:val="004668CE"/>
    <w:rsid w:val="004B6E6C"/>
    <w:rsid w:val="00524C49"/>
    <w:rsid w:val="00533C97"/>
    <w:rsid w:val="00545D95"/>
    <w:rsid w:val="005645CE"/>
    <w:rsid w:val="005A5D70"/>
    <w:rsid w:val="005E6AB5"/>
    <w:rsid w:val="00635261"/>
    <w:rsid w:val="0069204B"/>
    <w:rsid w:val="006E323B"/>
    <w:rsid w:val="006E70E1"/>
    <w:rsid w:val="00751FE1"/>
    <w:rsid w:val="00755B78"/>
    <w:rsid w:val="007908B2"/>
    <w:rsid w:val="007A7F91"/>
    <w:rsid w:val="007B0A00"/>
    <w:rsid w:val="007E2EB5"/>
    <w:rsid w:val="00803756"/>
    <w:rsid w:val="009151C6"/>
    <w:rsid w:val="009523FE"/>
    <w:rsid w:val="00960816"/>
    <w:rsid w:val="009836F3"/>
    <w:rsid w:val="00A10538"/>
    <w:rsid w:val="00A530C6"/>
    <w:rsid w:val="00B26550"/>
    <w:rsid w:val="00B61C92"/>
    <w:rsid w:val="00CF16F4"/>
    <w:rsid w:val="00CF17F9"/>
    <w:rsid w:val="00CF746C"/>
    <w:rsid w:val="00D05EC1"/>
    <w:rsid w:val="00D267C6"/>
    <w:rsid w:val="00D8081C"/>
    <w:rsid w:val="00DB3141"/>
    <w:rsid w:val="00E21E28"/>
    <w:rsid w:val="00E909ED"/>
    <w:rsid w:val="00EA4C0B"/>
    <w:rsid w:val="00EC3141"/>
    <w:rsid w:val="00EC44A7"/>
    <w:rsid w:val="00F07FB6"/>
    <w:rsid w:val="00F3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Jwill107</dc:creator>
  <cp:lastModifiedBy>Jwill107</cp:lastModifiedBy>
  <cp:revision>7</cp:revision>
  <dcterms:created xsi:type="dcterms:W3CDTF">2012-03-04T15:48:00Z</dcterms:created>
  <dcterms:modified xsi:type="dcterms:W3CDTF">2012-04-12T17:40:00Z</dcterms:modified>
</cp:coreProperties>
</file>
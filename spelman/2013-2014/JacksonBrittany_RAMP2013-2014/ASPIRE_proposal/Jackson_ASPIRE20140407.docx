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DA2" w14:textId="65D5ABDE" w:rsidR="00EC6C64" w:rsidRDefault="00EC6C64">
      <w:pPr>
        <w:pStyle w:val="Heading1"/>
        <w:spacing w:before="0" w:after="0"/>
        <w:jc w:val="both"/>
        <w:rPr>
          <w:rFonts w:cs="Times New Roman"/>
          <w:sz w:val="20"/>
          <w:szCs w:val="22"/>
        </w:rPr>
      </w:pPr>
      <w:r>
        <w:rPr>
          <w:rFonts w:cs="Times New Roman"/>
          <w:sz w:val="20"/>
          <w:szCs w:val="22"/>
        </w:rPr>
        <w:t>ASPIRE Student Research Proposal</w:t>
      </w:r>
    </w:p>
    <w:p w14:paraId="6FE602E3" w14:textId="77777777" w:rsidR="00D808C7" w:rsidRDefault="00D808C7">
      <w:pPr>
        <w:pStyle w:val="Heading1"/>
        <w:spacing w:before="0" w:after="0"/>
        <w:jc w:val="both"/>
        <w:rPr>
          <w:rFonts w:ascii="Arial Bold" w:hAnsi="Arial Bold" w:cs="Times New Roman"/>
          <w:sz w:val="24"/>
          <w:szCs w:val="24"/>
        </w:rPr>
      </w:pPr>
    </w:p>
    <w:p w14:paraId="112C3C01" w14:textId="16B95BD1" w:rsidR="00821425" w:rsidRPr="008670FF" w:rsidRDefault="00821425">
      <w:pPr>
        <w:pStyle w:val="Heading1"/>
        <w:spacing w:before="0" w:after="0"/>
        <w:jc w:val="both"/>
        <w:rPr>
          <w:rFonts w:ascii="Arial Bold" w:hAnsi="Arial Bold" w:cs="Times New Roman"/>
          <w:sz w:val="24"/>
          <w:szCs w:val="24"/>
        </w:rPr>
      </w:pPr>
      <w:r w:rsidRPr="008670FF">
        <w:rPr>
          <w:rFonts w:ascii="Arial Bold" w:hAnsi="Arial Bold" w:cs="Times New Roman"/>
          <w:sz w:val="24"/>
          <w:szCs w:val="24"/>
        </w:rPr>
        <w:t xml:space="preserve">Investigation of the network configuration on </w:t>
      </w:r>
      <w:r w:rsidR="00A12806">
        <w:rPr>
          <w:rFonts w:ascii="Arial Bold" w:hAnsi="Arial Bold" w:cs="Times New Roman"/>
          <w:sz w:val="24"/>
          <w:szCs w:val="24"/>
        </w:rPr>
        <w:t xml:space="preserve">its </w:t>
      </w:r>
      <w:r w:rsidRPr="008670FF">
        <w:rPr>
          <w:rFonts w:ascii="Arial Bold" w:hAnsi="Arial Bold" w:cs="Times New Roman"/>
          <w:sz w:val="24"/>
          <w:szCs w:val="24"/>
        </w:rPr>
        <w:t>aging dynamics</w:t>
      </w:r>
    </w:p>
    <w:p w14:paraId="6609A6FD" w14:textId="77777777" w:rsidR="00D808C7" w:rsidRDefault="00D808C7" w:rsidP="008670FF"/>
    <w:p w14:paraId="6906A038" w14:textId="1B5820BD" w:rsidR="00821425" w:rsidRDefault="00821425" w:rsidP="008670FF">
      <w:r>
        <w:t>Brittany Jackson</w:t>
      </w:r>
      <w:r w:rsidR="00D808C7">
        <w:t>, advised by Hong Qin</w:t>
      </w:r>
    </w:p>
    <w:p w14:paraId="61B7F197" w14:textId="77777777" w:rsidR="00821425" w:rsidRPr="008670FF" w:rsidRDefault="00821425" w:rsidP="008670FF"/>
    <w:p w14:paraId="6342761C" w14:textId="22AF176D" w:rsidR="00710F71" w:rsidRPr="00AE4E60" w:rsidRDefault="00ED6660">
      <w:pPr>
        <w:pStyle w:val="Heading1"/>
        <w:spacing w:before="0" w:after="0"/>
        <w:jc w:val="both"/>
        <w:rPr>
          <w:rFonts w:cs="Times New Roman"/>
          <w:sz w:val="20"/>
          <w:szCs w:val="22"/>
        </w:rPr>
      </w:pPr>
      <w:r w:rsidRPr="00AE4E60">
        <w:rPr>
          <w:rFonts w:cs="Times New Roman"/>
          <w:sz w:val="20"/>
          <w:szCs w:val="22"/>
        </w:rPr>
        <w:t xml:space="preserve">1. Specific aims </w:t>
      </w:r>
    </w:p>
    <w:p w14:paraId="423C7032" w14:textId="644FB414" w:rsidR="00710F71" w:rsidRPr="00AE4E60" w:rsidRDefault="00A12806">
      <w:pPr>
        <w:pStyle w:val="DataField11pt"/>
        <w:spacing w:line="240" w:lineRule="auto"/>
        <w:ind w:firstLine="720"/>
        <w:jc w:val="both"/>
        <w:rPr>
          <w:sz w:val="20"/>
        </w:rPr>
      </w:pPr>
      <w:r>
        <w:rPr>
          <w:sz w:val="20"/>
        </w:rPr>
        <w:t xml:space="preserve">The aim of this proposal is to investigate how </w:t>
      </w:r>
      <w:r w:rsidR="00EF0633">
        <w:rPr>
          <w:sz w:val="20"/>
        </w:rPr>
        <w:t xml:space="preserve">network configuration </w:t>
      </w:r>
      <w:r w:rsidR="00FC3AC2">
        <w:rPr>
          <w:sz w:val="20"/>
        </w:rPr>
        <w:t>influences its aging dynamics</w:t>
      </w:r>
      <w:r w:rsidR="001961D7">
        <w:rPr>
          <w:sz w:val="20"/>
        </w:rPr>
        <w:t xml:space="preserve"> </w:t>
      </w:r>
    </w:p>
    <w:p w14:paraId="23A8FDE4" w14:textId="60BC499E" w:rsidR="001B6414" w:rsidRDefault="00ED6660">
      <w:pPr>
        <w:pStyle w:val="Heading1"/>
        <w:spacing w:before="120" w:after="0"/>
        <w:rPr>
          <w:sz w:val="20"/>
          <w:szCs w:val="20"/>
        </w:rPr>
      </w:pPr>
      <w:r w:rsidRPr="00AE4E60">
        <w:rPr>
          <w:sz w:val="20"/>
          <w:szCs w:val="20"/>
        </w:rPr>
        <w:t>2. Introduction</w:t>
      </w:r>
    </w:p>
    <w:p w14:paraId="7711BB6B" w14:textId="2B854145" w:rsidR="00710F71" w:rsidRPr="00AE4E60" w:rsidRDefault="00ED6660">
      <w:pPr>
        <w:ind w:firstLine="720"/>
        <w:rPr>
          <w:rFonts w:ascii="Arial" w:hAnsi="Arial" w:cs="Arial"/>
          <w:sz w:val="20"/>
          <w:szCs w:val="20"/>
        </w:rPr>
      </w:pPr>
      <w:r w:rsidRPr="00AE4E60">
        <w:rPr>
          <w:rFonts w:ascii="Arial" w:hAnsi="Arial" w:cs="Arial"/>
          <w:sz w:val="20"/>
          <w:szCs w:val="20"/>
        </w:rPr>
        <w:t>Aging is a fundamental question in biology</w:t>
      </w:r>
      <w:ins w:id="0" w:author="Hong  Qin" w:date="2014-04-07T15:54:00Z">
        <w:r w:rsidR="00F44E0E">
          <w:rPr>
            <w:rFonts w:ascii="Arial" w:hAnsi="Arial" w:cs="Arial"/>
            <w:sz w:val="20"/>
            <w:szCs w:val="20"/>
          </w:rPr>
          <w:t xml:space="preserve">. </w:t>
        </w:r>
      </w:ins>
      <w:del w:id="1" w:author="Hong  Qin" w:date="2014-04-07T15:54:00Z">
        <w:r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cz48a2V5IGFwcD0iRU4iIGRiLWlkPSJheHd6d2F0ejhhZmV2NWVkZHdzdmF6YXF0eHN0ZGYyYXh2
NTUiPjEwMzY8L2tleT48L2ZvcmVpZ24ta2V5cz48cmVmLXR5cGUgbmFtZT0iSm91cm5hbCBBcnRp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Yy1udW1iZXI+PGZvcmVpZ24ta2V5cz48a2V5IGFwcD0iRU4iIGRiLWlkPSJheHd6d2F0ejhhZmV2
NWVkZHdzdmF6YXF0eHN0ZGYyYXh2NTUiPjI3Mzwva2V5PjwvZm9yZWlnbi1rZXlzPjxyZWYtdHlw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PC9zZWNvbmRhcnktdGl0bGU+PC90aXRsZXM+PHBlcmlvZGljYWw+PGZ1bGwtdGl0bGU+RXZvbHV0
aW9uPC9mdWxsLXRpdGxlPjwvcGVyaW9kaWNhbD48cGFnZXM+Mzk4LTQxMTwvcGFnZXM+PHZvbHVt
ZT4xMTwvdm9sdW1lPjxkYXRlcz48eWVhcj4xOTU3PC95ZWFyPjwvZGF0ZXM+PHVybHM+PC91cmxz
PjwvcmVjb3JkPjwvQ2l0ZT48L0VuZE5vdGU+AG==
</w:fldData>
          </w:fldChar>
        </w:r>
        <w:r w:rsidR="00CF6A9C" w:rsidDel="00F44E0E">
          <w:rPr>
            <w:rFonts w:ascii="Arial" w:hAnsi="Arial" w:cs="Arial"/>
            <w:sz w:val="20"/>
            <w:szCs w:val="20"/>
          </w:rPr>
          <w:delInstrText xml:space="preserve"> ADDIN EN.CITE </w:delInstrText>
        </w:r>
        <w:r w:rsidR="00231875" w:rsidDel="00F44E0E">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cz48a2V5IGFwcD0iRU4iIGRiLWlkPSJheHd6d2F0ejhhZmV2NWVkZHdzdmF6YXF0eHN0ZGYyYXh2
NTUiPjEwMzY8L2tleT48L2ZvcmVpZ24ta2V5cz48cmVmLXR5cGUgbmFtZT0iSm91cm5hbCBBcnRp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Yy1udW1iZXI+PGZvcmVpZ24ta2V5cz48a2V5IGFwcD0iRU4iIGRiLWlkPSJheHd6d2F0ejhhZmV2
NWVkZHdzdmF6YXF0eHN0ZGYyYXh2NTUiPjI3Mzwva2V5PjwvZm9yZWlnbi1rZXlzPjxyZWYtdHlw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PC9zZWNvbmRhcnktdGl0bGU+PC90aXRsZXM+PHBlcmlvZGljYWw+PGZ1bGwtdGl0bGU+RXZvbHV0
aW9uPC9mdWxsLXRpdGxlPjwvcGVyaW9kaWNhbD48cGFnZXM+Mzk4LTQxMTwvcGFnZXM+PHZvbHVt
ZT4xMTwvdm9sdW1lPjxkYXRlcz48eWVhcj4xOTU3PC95ZWFyPjwvZGF0ZXM+PHVybHM+PC91cmxz
PjwvcmVjb3JkPjwvQ2l0ZT48L0VuZE5vdGU+AG==
</w:fldData>
          </w:fldChar>
        </w:r>
        <w:r w:rsidR="00CF6A9C" w:rsidDel="00F44E0E">
          <w:rPr>
            <w:rFonts w:ascii="Arial" w:hAnsi="Arial" w:cs="Arial"/>
            <w:sz w:val="20"/>
            <w:szCs w:val="20"/>
          </w:rPr>
          <w:delInstrText xml:space="preserve"> ADDIN EN.CITE.DATA </w:delInstrText>
        </w:r>
        <w:r w:rsidR="00231875" w:rsidDel="00F44E0E">
          <w:rPr>
            <w:rFonts w:ascii="Arial" w:hAnsi="Arial" w:cs="Arial"/>
            <w:sz w:val="20"/>
            <w:szCs w:val="20"/>
          </w:rPr>
        </w:r>
        <w:r w:rsidR="00231875" w:rsidDel="00F44E0E">
          <w:rPr>
            <w:rFonts w:ascii="Arial" w:hAnsi="Arial" w:cs="Arial"/>
            <w:sz w:val="20"/>
            <w:szCs w:val="20"/>
          </w:rPr>
          <w:fldChar w:fldCharType="end"/>
        </w:r>
        <w:r w:rsidR="00231875" w:rsidDel="00F44E0E">
          <w:rPr>
            <w:rFonts w:ascii="Arial" w:hAnsi="Arial" w:cs="Arial"/>
            <w:sz w:val="20"/>
            <w:szCs w:val="20"/>
          </w:rPr>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"_ENREF_13" \o "Finch, 1990 #401" </w:delInstrText>
        </w:r>
        <w:r w:rsidR="00F44E0E" w:rsidDel="00F44E0E">
          <w:fldChar w:fldCharType="separate"/>
        </w:r>
        <w:r w:rsidR="00A17445" w:rsidRPr="00A17445" w:rsidDel="00F44E0E">
          <w:rPr>
            <w:rFonts w:ascii="Arial" w:hAnsi="Arial" w:cs="Arial"/>
            <w:noProof/>
            <w:sz w:val="20"/>
            <w:szCs w:val="20"/>
            <w:vertAlign w:val="superscript"/>
          </w:rPr>
          <w:delText>13-15</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r w:rsidRPr="00AE4E60" w:rsidDel="00F44E0E">
          <w:rPr>
            <w:rFonts w:ascii="Arial" w:hAnsi="Arial" w:cs="Arial"/>
            <w:sz w:val="20"/>
            <w:szCs w:val="20"/>
          </w:rPr>
          <w:delText xml:space="preserve">.  </w:delText>
        </w:r>
      </w:del>
      <w:r w:rsidRPr="00AE4E60">
        <w:rPr>
          <w:rFonts w:ascii="Arial" w:hAnsi="Arial" w:cs="Arial"/>
          <w:sz w:val="20"/>
          <w:szCs w:val="20"/>
        </w:rPr>
        <w:t xml:space="preserve">Aging of an organism or a system can be described </w:t>
      </w:r>
      <w:r w:rsidR="00B97D45" w:rsidRPr="00AE4E60">
        <w:rPr>
          <w:rFonts w:ascii="Arial" w:hAnsi="Arial" w:cs="Arial"/>
          <w:sz w:val="20"/>
          <w:szCs w:val="20"/>
        </w:rPr>
        <w:t xml:space="preserve">by </w:t>
      </w:r>
      <w:r w:rsidRPr="00AE4E60">
        <w:rPr>
          <w:rFonts w:ascii="Arial" w:hAnsi="Arial" w:cs="Arial"/>
          <w:sz w:val="20"/>
          <w:szCs w:val="20"/>
        </w:rPr>
        <w:t xml:space="preserve">the mortality rate </w:t>
      </w:r>
      <w:r w:rsidR="0065512E" w:rsidRPr="0065512E">
        <w:rPr>
          <w:rFonts w:ascii="Arial" w:eastAsia="Times" w:hAnsi="Arial" w:cs="Arial"/>
          <w:i/>
          <w:sz w:val="20"/>
          <w:szCs w:val="20"/>
        </w:rPr>
        <w:sym w:font="Symbol" w:char="F06D"/>
      </w:r>
      <w:r w:rsidR="0065512E" w:rsidRPr="0065512E">
        <w:rPr>
          <w:rFonts w:ascii="Arial" w:eastAsia="Times" w:hAnsi="Arial" w:cs="Arial"/>
          <w:i/>
          <w:sz w:val="20"/>
          <w:szCs w:val="20"/>
        </w:rPr>
        <w:t>(t)</w:t>
      </w:r>
      <w:r w:rsidRPr="00AE4E60">
        <w:rPr>
          <w:rFonts w:ascii="Arial" w:hAnsi="Arial" w:cs="Arial"/>
          <w:sz w:val="20"/>
          <w:szCs w:val="20"/>
        </w:rPr>
        <w:t xml:space="preserve">, which is the normalized declining rate </w:t>
      </w:r>
      <w:r w:rsidR="00B97D45" w:rsidRPr="00AE4E60">
        <w:rPr>
          <w:rFonts w:ascii="Arial" w:hAnsi="Arial" w:cs="Arial"/>
          <w:sz w:val="20"/>
          <w:szCs w:val="20"/>
        </w:rPr>
        <w:t xml:space="preserve">of </w:t>
      </w:r>
      <w:r w:rsidRPr="00AE4E60">
        <w:rPr>
          <w:rFonts w:ascii="Arial" w:hAnsi="Arial" w:cs="Arial"/>
          <w:sz w:val="20"/>
          <w:szCs w:val="20"/>
        </w:rPr>
        <w:t xml:space="preserve">viability </w:t>
      </w:r>
      <w:proofErr w:type="gramStart"/>
      <w:r w:rsidRPr="00AE4E60">
        <w:rPr>
          <w:rFonts w:ascii="Arial" w:hAnsi="Arial" w:cs="Arial"/>
          <w:i/>
          <w:sz w:val="20"/>
          <w:szCs w:val="20"/>
        </w:rPr>
        <w:t>S(</w:t>
      </w:r>
      <w:proofErr w:type="gramEnd"/>
      <w:r w:rsidRPr="00AE4E60">
        <w:rPr>
          <w:rFonts w:ascii="Arial" w:hAnsi="Arial" w:cs="Arial"/>
          <w:i/>
          <w:sz w:val="20"/>
          <w:szCs w:val="20"/>
        </w:rPr>
        <w:t>t)</w:t>
      </w:r>
      <w:r w:rsidRPr="00AE4E60">
        <w:rPr>
          <w:rFonts w:ascii="Arial" w:hAnsi="Arial" w:cs="Arial"/>
          <w:sz w:val="20"/>
          <w:szCs w:val="20"/>
        </w:rPr>
        <w:t xml:space="preserve"> over time </w:t>
      </w:r>
      <w:r w:rsidRPr="00AE4E60">
        <w:rPr>
          <w:rFonts w:ascii="Arial" w:hAnsi="Arial" w:cs="Arial"/>
          <w:i/>
          <w:sz w:val="20"/>
          <w:szCs w:val="20"/>
        </w:rPr>
        <w:t>t</w:t>
      </w:r>
      <w:r w:rsidRPr="00AE4E60">
        <w:rPr>
          <w:rFonts w:ascii="Arial" w:hAnsi="Arial" w:cs="Arial"/>
          <w:sz w:val="20"/>
          <w:szCs w:val="20"/>
        </w:rPr>
        <w:t xml:space="preserve">: </w:t>
      </w:r>
    </w:p>
    <w:p w14:paraId="7E4FE03E" w14:textId="77777777" w:rsidR="00710F71" w:rsidRPr="00AE4E60" w:rsidRDefault="009844DA">
      <w:pPr>
        <w:ind w:firstLine="1440"/>
        <w:rPr>
          <w:rFonts w:ascii="Arial" w:hAnsi="Arial" w:cs="Arial"/>
          <w:sz w:val="20"/>
          <w:szCs w:val="20"/>
        </w:rPr>
      </w:pPr>
      <w:r w:rsidRPr="009844DA">
        <w:rPr>
          <w:rFonts w:ascii="Arial" w:hAnsi="Arial" w:cs="Arial"/>
          <w:position w:val="-24"/>
          <w:sz w:val="20"/>
          <w:szCs w:val="20"/>
        </w:rPr>
        <w:object w:dxaOrig="6700" w:dyaOrig="600" w14:anchorId="5D31C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21.2pt" o:ole="">
            <v:imagedata r:id="rId9" o:title=""/>
          </v:shape>
          <o:OLEObject Type="Embed" ProgID="Equation.3" ShapeID="_x0000_i1025" DrawAspect="Content" ObjectID="_1332249876" r:id="rId10"/>
        </w:object>
      </w:r>
      <w:r w:rsidR="003C387E" w:rsidRPr="00AE4E60">
        <w:rPr>
          <w:rFonts w:ascii="Arial" w:hAnsi="Arial" w:cs="Arial"/>
          <w:position w:val="-24"/>
          <w:sz w:val="20"/>
          <w:szCs w:val="20"/>
        </w:rPr>
        <w:t xml:space="preserve"> </w:t>
      </w:r>
    </w:p>
    <w:p w14:paraId="595AABC6" w14:textId="2A57B3F6" w:rsidR="00710F71" w:rsidRPr="00AE4E60" w:rsidRDefault="00A73774">
      <w:pPr>
        <w:rPr>
          <w:rFonts w:ascii="Arial" w:hAnsi="Arial" w:cs="Arial"/>
          <w:sz w:val="20"/>
          <w:szCs w:val="20"/>
        </w:rPr>
      </w:pPr>
      <w:r>
        <w:rPr>
          <w:rFonts w:ascii="Arial" w:hAnsi="Arial" w:cs="Arial"/>
          <w:sz w:val="20"/>
          <w:szCs w:val="20"/>
        </w:rPr>
        <w:t xml:space="preserve">Aging occurs when </w:t>
      </w:r>
      <w:r w:rsidR="009844DA">
        <w:rPr>
          <w:rFonts w:ascii="Arial" w:hAnsi="Arial" w:cs="Arial"/>
          <w:sz w:val="20"/>
          <w:szCs w:val="20"/>
        </w:rPr>
        <w:sym w:font="Symbol" w:char="F020"/>
      </w:r>
      <w:r w:rsidR="0065512E" w:rsidRPr="0065512E">
        <w:rPr>
          <w:rFonts w:ascii="Arial" w:hAnsi="Arial" w:cs="Arial"/>
          <w:i/>
          <w:sz w:val="20"/>
          <w:szCs w:val="20"/>
        </w:rPr>
        <w:sym w:font="Symbol" w:char="F06D"/>
      </w:r>
      <w:r w:rsidR="0065512E" w:rsidRPr="0065512E">
        <w:rPr>
          <w:rFonts w:ascii="Arial" w:hAnsi="Arial" w:cs="Arial"/>
          <w:i/>
          <w:sz w:val="20"/>
          <w:szCs w:val="20"/>
        </w:rPr>
        <w:t>(t)</w:t>
      </w:r>
      <w:r>
        <w:rPr>
          <w:rFonts w:ascii="Arial" w:hAnsi="Arial" w:cs="Arial"/>
          <w:sz w:val="20"/>
          <w:szCs w:val="20"/>
        </w:rPr>
        <w:t xml:space="preserve"> is a p</w:t>
      </w:r>
      <w:r w:rsidR="00ED6660" w:rsidRPr="00AE4E60">
        <w:rPr>
          <w:rFonts w:ascii="Arial" w:hAnsi="Arial" w:cs="Arial"/>
          <w:sz w:val="20"/>
          <w:szCs w:val="20"/>
        </w:rPr>
        <w:t xml:space="preserve">ositive </w:t>
      </w:r>
      <w:r w:rsidR="00CF394B">
        <w:rPr>
          <w:rFonts w:ascii="Arial" w:hAnsi="Arial" w:cs="Arial"/>
          <w:sz w:val="20"/>
          <w:szCs w:val="20"/>
        </w:rPr>
        <w:t xml:space="preserve">increasing </w:t>
      </w:r>
      <w:r w:rsidR="00ED6660" w:rsidRPr="00AE4E60">
        <w:rPr>
          <w:rFonts w:ascii="Arial" w:hAnsi="Arial" w:cs="Arial"/>
          <w:sz w:val="20"/>
          <w:szCs w:val="20"/>
        </w:rPr>
        <w:t>function</w:t>
      </w:r>
      <w:r>
        <w:rPr>
          <w:rFonts w:ascii="Arial" w:hAnsi="Arial" w:cs="Arial"/>
          <w:sz w:val="20"/>
          <w:szCs w:val="20"/>
        </w:rPr>
        <w:t xml:space="preserve"> that </w:t>
      </w:r>
      <w:r w:rsidR="00ED6660" w:rsidRPr="00AE4E60">
        <w:rPr>
          <w:rFonts w:ascii="Arial" w:hAnsi="Arial" w:cs="Arial"/>
          <w:sz w:val="20"/>
          <w:szCs w:val="20"/>
        </w:rPr>
        <w:t xml:space="preserve">indicates increasing chance of dying over age. In general, </w:t>
      </w:r>
      <w:r w:rsidR="0065512E" w:rsidRPr="0065512E">
        <w:rPr>
          <w:rFonts w:ascii="Arial" w:hAnsi="Arial" w:cs="Arial"/>
          <w:i/>
          <w:sz w:val="20"/>
          <w:szCs w:val="20"/>
        </w:rPr>
        <w:sym w:font="Symbol" w:char="F06D"/>
      </w:r>
      <w:r w:rsidR="0065512E" w:rsidRPr="0065512E">
        <w:rPr>
          <w:rFonts w:ascii="Arial" w:hAnsi="Arial" w:cs="Arial"/>
          <w:i/>
          <w:sz w:val="20"/>
          <w:szCs w:val="20"/>
        </w:rPr>
        <w:t>(t)</w:t>
      </w:r>
      <w:r w:rsidR="00ED6660" w:rsidRPr="00AE4E60">
        <w:rPr>
          <w:rFonts w:ascii="Arial" w:hAnsi="Arial" w:cs="Arial"/>
          <w:sz w:val="20"/>
          <w:szCs w:val="20"/>
        </w:rPr>
        <w:t xml:space="preserve"> </w:t>
      </w:r>
      <w:r w:rsidR="003B1797">
        <w:rPr>
          <w:rFonts w:ascii="Arial" w:hAnsi="Arial" w:cs="Arial"/>
          <w:sz w:val="20"/>
          <w:szCs w:val="20"/>
        </w:rPr>
        <w:t>can be</w:t>
      </w:r>
      <w:r w:rsidR="00ED6660" w:rsidRPr="00AE4E60">
        <w:rPr>
          <w:rFonts w:ascii="Arial" w:hAnsi="Arial" w:cs="Arial"/>
          <w:sz w:val="20"/>
          <w:szCs w:val="20"/>
        </w:rPr>
        <w:t xml:space="preserve"> a power function for machine aging and an exponential function for biological aging</w:t>
      </w:r>
      <w:ins w:id="2" w:author="Hong  Qin" w:date="2014-04-07T15:55:00Z">
        <w:r w:rsidR="00F44E0E">
          <w:rPr>
            <w:rFonts w:ascii="Arial" w:hAnsi="Arial" w:cs="Arial"/>
            <w:sz w:val="20"/>
            <w:szCs w:val="20"/>
          </w:rPr>
          <w:t>.</w:t>
        </w:r>
      </w:ins>
      <w:del w:id="3" w:author="Hong  Qin" w:date="2014-04-07T15:55:00Z">
        <w:r w:rsidR="00ED6660"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fldData xml:space="preserve">PEVuZE5vdGU+PENpdGU+PEF1dGhvcj5HYXZyaWxvdjwvQXV0aG9yPjxZZWFyPjIwMDE8L1llYXI+
PFJlY051bT4zOTc8L1JlY051bT48cmVjb3JkPjxyZWMtbnVtYmVyPjM5NzwvcmVjLW51bWJlcj48
Zm9yZWlnbi1rZXlzPjxrZXkgYXBwPSJFTiIgZGItaWQ9ImF4d3p3YXR6OGFmZXY1ZWRkd3N2YXph
cXR4c3RkZjJheHY1NSI+Mzk3PC9rZXk+PC9mb3JlaWduLWtleXM+PHJlZi10eXBlIG5hbWU9Ikpv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IE5PUkMvVW5pdmVyc2l0eSBvZiBDaGljYWdvLCAxMTU1IEVhc3QgNjB0aCBTdHJlZXQsIENoaWNh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</w:fldData>
          </w:fldChar>
        </w:r>
        <w:r w:rsidR="00CF6A9C" w:rsidDel="00F44E0E">
          <w:rPr>
            <w:rFonts w:ascii="Arial" w:hAnsi="Arial" w:cs="Arial"/>
            <w:sz w:val="20"/>
            <w:szCs w:val="20"/>
          </w:rPr>
          <w:delInstrText xml:space="preserve"> ADDIN EN.CITE </w:delInstrText>
        </w:r>
        <w:r w:rsidR="00231875" w:rsidDel="00F44E0E">
          <w:rPr>
            <w:rFonts w:ascii="Arial" w:hAnsi="Arial" w:cs="Arial"/>
            <w:sz w:val="20"/>
            <w:szCs w:val="20"/>
          </w:rPr>
          <w:fldChar w:fldCharType="begin">
            <w:fldData xml:space="preserve">PEVuZE5vdGU+PENpdGU+PEF1dGhvcj5HYXZyaWxvdjwvQXV0aG9yPjxZZWFyPjIwMDE8L1llYXI+
PFJlY051bT4zOTc8L1JlY051bT48cmVjb3JkPjxyZWMtbnVtYmVyPjM5NzwvcmVjLW51bWJlcj48
Zm9yZWlnbi1rZXlzPjxrZXkgYXBwPSJFTiIgZGItaWQ9ImF4d3p3YXR6OGFmZXY1ZWRkd3N2YXph
cXR4c3RkZjJheHY1NSI+Mzk3PC9rZXk+PC9mb3JlaWduLWtleXM+PHJlZi10eXBlIG5hbWU9Ikpv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IE5PUkMvVW5pdmVyc2l0eSBvZiBDaGljYWdvLCAxMTU1IEVhc3QgNjB0aCBTdHJlZXQsIENoaWNh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</w:fldData>
          </w:fldChar>
        </w:r>
        <w:r w:rsidR="00CF6A9C" w:rsidDel="00F44E0E">
          <w:rPr>
            <w:rFonts w:ascii="Arial" w:hAnsi="Arial" w:cs="Arial"/>
            <w:sz w:val="20"/>
            <w:szCs w:val="20"/>
          </w:rPr>
          <w:delInstrText xml:space="preserve"> ADDIN EN.CITE.DATA </w:delInstrText>
        </w:r>
        <w:r w:rsidR="00231875" w:rsidDel="00F44E0E">
          <w:rPr>
            <w:rFonts w:ascii="Arial" w:hAnsi="Arial" w:cs="Arial"/>
            <w:sz w:val="20"/>
            <w:szCs w:val="20"/>
          </w:rPr>
        </w:r>
        <w:r w:rsidR="00231875" w:rsidDel="00F44E0E">
          <w:rPr>
            <w:rFonts w:ascii="Arial" w:hAnsi="Arial" w:cs="Arial"/>
            <w:sz w:val="20"/>
            <w:szCs w:val="20"/>
          </w:rPr>
          <w:fldChar w:fldCharType="end"/>
        </w:r>
        <w:r w:rsidR="00231875" w:rsidDel="00F44E0E">
          <w:rPr>
            <w:rFonts w:ascii="Arial" w:hAnsi="Arial" w:cs="Arial"/>
            <w:sz w:val="20"/>
            <w:szCs w:val="20"/>
          </w:rPr>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"_ENREF_19" \o "Gavrilov, 2001 #397" </w:delInstrText>
        </w:r>
        <w:r w:rsidR="00F44E0E" w:rsidDel="00F44E0E">
          <w:fldChar w:fldCharType="separate"/>
        </w:r>
        <w:r w:rsidR="00A17445" w:rsidRPr="00A17445" w:rsidDel="00F44E0E">
          <w:rPr>
            <w:rFonts w:ascii="Arial" w:hAnsi="Arial" w:cs="Arial"/>
            <w:noProof/>
            <w:sz w:val="20"/>
            <w:szCs w:val="20"/>
            <w:vertAlign w:val="superscript"/>
          </w:rPr>
          <w:delText>19</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 xml:space="preserve">, </w:delText>
        </w:r>
        <w:r w:rsidR="00F44E0E" w:rsidDel="00F44E0E">
          <w:fldChar w:fldCharType="begin"/>
        </w:r>
        <w:r w:rsidR="00F44E0E" w:rsidDel="00F44E0E">
          <w:delInstrText xml:space="preserve"> HYPERLINK \l "_ENREF_20" \o "Gavrilov, 1991 #1785" </w:delInstrText>
        </w:r>
        <w:r w:rsidR="00F44E0E" w:rsidDel="00F44E0E">
          <w:fldChar w:fldCharType="separate"/>
        </w:r>
        <w:r w:rsidR="00A17445" w:rsidRPr="00A17445" w:rsidDel="00F44E0E">
          <w:rPr>
            <w:rFonts w:ascii="Arial" w:hAnsi="Arial" w:cs="Arial"/>
            <w:noProof/>
            <w:sz w:val="20"/>
            <w:szCs w:val="20"/>
            <w:vertAlign w:val="superscript"/>
          </w:rPr>
          <w:delText>20</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r w:rsidR="00ED6660" w:rsidRPr="00AE4E60" w:rsidDel="00F44E0E">
          <w:rPr>
            <w:rFonts w:ascii="Arial" w:hAnsi="Arial" w:cs="Arial"/>
            <w:sz w:val="20"/>
            <w:szCs w:val="20"/>
          </w:rPr>
          <w:delText xml:space="preserve">. </w:delText>
        </w:r>
      </w:del>
    </w:p>
    <w:p w14:paraId="067CB183" w14:textId="77777777" w:rsidR="003C387E" w:rsidRPr="00AE4E60" w:rsidRDefault="003C387E" w:rsidP="003C387E">
      <w:pPr>
        <w:ind w:firstLine="720"/>
        <w:rPr>
          <w:rFonts w:ascii="Arial" w:hAnsi="Arial" w:cs="Arial"/>
          <w:position w:val="-20"/>
          <w:sz w:val="20"/>
          <w:szCs w:val="20"/>
        </w:rPr>
      </w:pPr>
      <w:r w:rsidRPr="00AE4E60">
        <w:rPr>
          <w:rFonts w:ascii="Arial" w:hAnsi="Arial" w:cs="Arial"/>
          <w:position w:val="-28"/>
          <w:sz w:val="20"/>
          <w:szCs w:val="20"/>
        </w:rPr>
        <w:t xml:space="preserve">            </w:t>
      </w:r>
      <w:r w:rsidR="00457158" w:rsidRPr="00AE4E60">
        <w:rPr>
          <w:rFonts w:ascii="Arial" w:hAnsi="Arial" w:cs="Arial"/>
          <w:position w:val="-28"/>
          <w:sz w:val="20"/>
          <w:szCs w:val="20"/>
        </w:rPr>
        <w:object w:dxaOrig="6260" w:dyaOrig="700" w14:anchorId="5ADB601D">
          <v:shape id="_x0000_i1026" type="#_x0000_t75" style="width:240.45pt;height:25.9pt" o:ole="">
            <v:imagedata r:id="rId11" o:title=""/>
          </v:shape>
          <o:OLEObject Type="Embed" ProgID="Equation.3" ShapeID="_x0000_i1026" DrawAspect="Content" ObjectID="_1332249877" r:id="rId12"/>
        </w:object>
      </w:r>
    </w:p>
    <w:p w14:paraId="7614ADF6" w14:textId="426A19E2" w:rsidR="00710F71" w:rsidRPr="00AE4E60" w:rsidRDefault="00ED6660">
      <w:pPr>
        <w:ind w:firstLine="720"/>
        <w:rPr>
          <w:rFonts w:ascii="Arial" w:hAnsi="Arial" w:cs="Arial"/>
          <w:sz w:val="20"/>
          <w:szCs w:val="20"/>
        </w:rPr>
      </w:pPr>
      <w:r w:rsidRPr="00AE4E60">
        <w:rPr>
          <w:rFonts w:ascii="Arial" w:hAnsi="Arial" w:cs="Arial"/>
          <w:sz w:val="20"/>
          <w:szCs w:val="20"/>
        </w:rPr>
        <w:t xml:space="preserve">The exponential form of mortality rate (Eq. 3) is known as the </w:t>
      </w:r>
      <w:proofErr w:type="spellStart"/>
      <w:r w:rsidRPr="00AE4E60">
        <w:rPr>
          <w:rFonts w:ascii="Arial" w:hAnsi="Arial" w:cs="Arial"/>
          <w:sz w:val="20"/>
          <w:szCs w:val="20"/>
        </w:rPr>
        <w:t>Gompertz</w:t>
      </w:r>
      <w:proofErr w:type="spellEnd"/>
      <w:r w:rsidRPr="00AE4E60">
        <w:rPr>
          <w:rFonts w:ascii="Arial" w:hAnsi="Arial" w:cs="Arial"/>
          <w:sz w:val="20"/>
          <w:szCs w:val="20"/>
        </w:rPr>
        <w:t xml:space="preserve"> model of biological aging</w:t>
      </w:r>
      <w:del w:id="4" w:author="Hong  Qin" w:date="2014-04-07T15:55:00Z">
        <w:r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r>
        <w:r w:rsidR="00CF6A9C" w:rsidDel="00F44E0E">
          <w:rPr>
            <w:rFonts w:ascii="Arial" w:hAnsi="Arial" w:cs="Arial"/>
            <w:sz w:val="20"/>
            <w:szCs w:val="20"/>
          </w:rPr>
          <w:delInstrText xml:space="preserve"> ADDIN EN.CITE &lt;EndNote&gt;&lt;Cite&gt;&lt;Author&gt;Gompertz&lt;/Author&gt;&lt;Year&gt;1825&lt;/Year&gt;&lt;RecNum&gt;1151&lt;/RecNum&gt;&lt;record&gt;&lt;rec-number&gt;1151&lt;/rec-number&gt;&lt;foreign-keys&gt;&lt;key app="EN" db-id="axwzwatz8afev5eddwsvazaqtxstdf2axv55"&gt;1151&lt;/key&gt;&lt;/foreign-keys&gt;&lt;ref-type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"_ENREF_22" \o "Gompertz, 1825 #1151" </w:delInstrText>
        </w:r>
        <w:r w:rsidR="00F44E0E" w:rsidDel="00F44E0E">
          <w:fldChar w:fldCharType="separate"/>
        </w:r>
        <w:r w:rsidR="00A17445" w:rsidRPr="00A17445" w:rsidDel="00F44E0E">
          <w:rPr>
            <w:rFonts w:ascii="Arial" w:hAnsi="Arial" w:cs="Arial"/>
            <w:noProof/>
            <w:sz w:val="20"/>
            <w:szCs w:val="20"/>
            <w:vertAlign w:val="superscript"/>
          </w:rPr>
          <w:delText>22</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Pr="00AE4E60">
        <w:rPr>
          <w:rFonts w:ascii="Arial" w:hAnsi="Arial" w:cs="Arial"/>
          <w:sz w:val="20"/>
          <w:szCs w:val="20"/>
        </w:rPr>
        <w:t xml:space="preserve">. The initial mortality rate, </w:t>
      </w:r>
      <w:r w:rsidRPr="00AE4E60">
        <w:rPr>
          <w:rFonts w:ascii="Arial" w:hAnsi="Arial" w:cs="Arial"/>
          <w:i/>
          <w:sz w:val="20"/>
          <w:szCs w:val="20"/>
        </w:rPr>
        <w:t>R</w:t>
      </w:r>
      <w:r w:rsidRPr="00AE4E60">
        <w:rPr>
          <w:rFonts w:ascii="Arial" w:hAnsi="Arial" w:cs="Arial"/>
          <w:sz w:val="20"/>
          <w:szCs w:val="20"/>
        </w:rPr>
        <w:t>, describes the innate susceptibility to dying.</w:t>
      </w:r>
      <w:r w:rsidRPr="00AE4E60">
        <w:rPr>
          <w:rFonts w:ascii="Arial" w:hAnsi="Arial"/>
          <w:sz w:val="20"/>
          <w:szCs w:val="22"/>
        </w:rPr>
        <w:t xml:space="preserve"> </w:t>
      </w:r>
      <w:r w:rsidRPr="00AE4E60">
        <w:rPr>
          <w:rFonts w:ascii="Arial" w:hAnsi="Arial" w:cs="Arial"/>
          <w:sz w:val="20"/>
          <w:szCs w:val="20"/>
        </w:rPr>
        <w:t xml:space="preserve">The </w:t>
      </w:r>
      <w:proofErr w:type="spellStart"/>
      <w:r w:rsidRPr="00AE4E60">
        <w:rPr>
          <w:rFonts w:ascii="Arial" w:hAnsi="Arial" w:cs="Arial"/>
          <w:sz w:val="20"/>
          <w:szCs w:val="20"/>
        </w:rPr>
        <w:t>Gompertz</w:t>
      </w:r>
      <w:proofErr w:type="spellEnd"/>
      <w:r w:rsidRPr="00AE4E60">
        <w:rPr>
          <w:rFonts w:ascii="Arial" w:hAnsi="Arial" w:cs="Arial"/>
          <w:sz w:val="20"/>
          <w:szCs w:val="20"/>
        </w:rPr>
        <w:t xml:space="preserve"> coefficient, </w:t>
      </w:r>
      <w:r w:rsidRPr="00AE4E60">
        <w:rPr>
          <w:rFonts w:ascii="Arial" w:hAnsi="Arial" w:cs="Arial"/>
          <w:i/>
          <w:sz w:val="20"/>
          <w:szCs w:val="20"/>
        </w:rPr>
        <w:t>G</w:t>
      </w:r>
      <w:r w:rsidRPr="00AE4E60">
        <w:rPr>
          <w:rFonts w:ascii="Arial" w:hAnsi="Arial" w:cs="Arial"/>
          <w:sz w:val="20"/>
          <w:szCs w:val="20"/>
        </w:rPr>
        <w:t>, determines acceleration rate of mortality rate over time and is therefore a parameter for rate of aging. The exponential increase of mortality rate is a universal characteristic of biological aging, and has been observed in bacteria, yeast, worms, fruit flies, mice, and humans</w:t>
      </w:r>
      <w:del w:id="5" w:author="Hong  Qin" w:date="2014-04-07T15:55:00Z">
        <w:r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cz48a2V5IGFwcD0iRU4iIGRiLWlkPSJheHd6d2F0ejhhZmV2NWVkZHdzdmF6YXF0eHN0ZGYyYXh2
NTUiPjI3Mjwva2V5PjwvZm9yZWlnbi1rZXlzPjxyZWYtdHlwZSBuYW1lPSJKb3VybmFsIEFydGlj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Yi1pZD0iYXh3endhdHo4YWZldjVlZGR3c3ZhemFxdHhzdGRmMmF4djU1Ij40MTU8L2tleT48L2Zv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dGl0bGU+PC90aXRsZXM+PHBlcmlvZGljYWw+PGZ1bGwtdGl0bGU+U2NpIEFnaW5nIEtub3dsZWRn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==
</w:fldData>
          </w:fldChar>
        </w:r>
        <w:r w:rsidR="00CF6A9C" w:rsidDel="00F44E0E">
          <w:rPr>
            <w:rFonts w:ascii="Arial" w:hAnsi="Arial" w:cs="Arial"/>
            <w:sz w:val="20"/>
            <w:szCs w:val="20"/>
          </w:rPr>
          <w:delInstrText xml:space="preserve"> ADDIN EN.CITE </w:delInstrText>
        </w:r>
        <w:r w:rsidR="00231875" w:rsidDel="00F44E0E">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cz48a2V5IGFwcD0iRU4iIGRiLWlkPSJheHd6d2F0ejhhZmV2NWVkZHdzdmF6YXF0eHN0ZGYyYXh2
NTUiPjI3Mjwva2V5PjwvZm9yZWlnbi1rZXlzPjxyZWYtdHlwZSBuYW1lPSJKb3VybmFsIEFydGlj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Yi1pZD0iYXh3endhdHo4YWZldjVlZGR3c3ZhemFxdHhzdGRmMmF4djU1Ij40MTU8L2tleT48L2Zv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dGl0bGU+PC90aXRsZXM+PHBlcmlvZGljYWw+PGZ1bGwtdGl0bGU+U2NpIEFnaW5nIEtub3dsZWRn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==
</w:fldData>
          </w:fldChar>
        </w:r>
        <w:r w:rsidR="00CF6A9C" w:rsidDel="00F44E0E">
          <w:rPr>
            <w:rFonts w:ascii="Arial" w:hAnsi="Arial" w:cs="Arial"/>
            <w:sz w:val="20"/>
            <w:szCs w:val="20"/>
          </w:rPr>
          <w:delInstrText xml:space="preserve"> ADDIN EN.CITE.DATA </w:delInstrText>
        </w:r>
        <w:r w:rsidR="00231875" w:rsidDel="00F44E0E">
          <w:rPr>
            <w:rFonts w:ascii="Arial" w:hAnsi="Arial" w:cs="Arial"/>
            <w:sz w:val="20"/>
            <w:szCs w:val="20"/>
          </w:rPr>
        </w:r>
        <w:r w:rsidR="00231875" w:rsidDel="00F44E0E">
          <w:rPr>
            <w:rFonts w:ascii="Arial" w:hAnsi="Arial" w:cs="Arial"/>
            <w:sz w:val="20"/>
            <w:szCs w:val="20"/>
          </w:rPr>
          <w:fldChar w:fldCharType="end"/>
        </w:r>
        <w:r w:rsidR="00231875" w:rsidDel="00F44E0E">
          <w:rPr>
            <w:rFonts w:ascii="Arial" w:hAnsi="Arial" w:cs="Arial"/>
            <w:sz w:val="20"/>
            <w:szCs w:val="20"/>
          </w:rPr>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"_ENREF_4" \o "Qin, 2006 #461" </w:delInstrText>
        </w:r>
        <w:r w:rsidR="00F44E0E" w:rsidDel="00F44E0E">
          <w:fldChar w:fldCharType="separate"/>
        </w:r>
        <w:r w:rsidR="00A17445" w:rsidRPr="00A17445" w:rsidDel="00F44E0E">
          <w:rPr>
            <w:rFonts w:ascii="Arial" w:hAnsi="Arial" w:cs="Arial"/>
            <w:noProof/>
            <w:sz w:val="20"/>
            <w:szCs w:val="20"/>
            <w:vertAlign w:val="superscript"/>
          </w:rPr>
          <w:delText>4</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 xml:space="preserve">, </w:delText>
        </w:r>
        <w:r w:rsidR="00F44E0E" w:rsidDel="00F44E0E">
          <w:fldChar w:fldCharType="begin"/>
        </w:r>
        <w:r w:rsidR="00F44E0E" w:rsidDel="00F44E0E">
          <w:delInstrText xml:space="preserve"> HYPERLINK \l "_ENREF_13" \o "Finch, 1990 #401" </w:delInstrText>
        </w:r>
        <w:r w:rsidR="00F44E0E" w:rsidDel="00F44E0E">
          <w:fldChar w:fldCharType="separate"/>
        </w:r>
        <w:r w:rsidR="00A17445" w:rsidRPr="00A17445" w:rsidDel="00F44E0E">
          <w:rPr>
            <w:rFonts w:ascii="Arial" w:hAnsi="Arial" w:cs="Arial"/>
            <w:noProof/>
            <w:sz w:val="20"/>
            <w:szCs w:val="20"/>
            <w:vertAlign w:val="superscript"/>
          </w:rPr>
          <w:delText>13</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 xml:space="preserve">, </w:delText>
        </w:r>
        <w:r w:rsidR="00F44E0E" w:rsidDel="00F44E0E">
          <w:fldChar w:fldCharType="begin"/>
        </w:r>
        <w:r w:rsidR="00F44E0E" w:rsidDel="00F44E0E">
          <w:delInstrText xml:space="preserve"> HYPERLINK \l "_ENREF_23" \o "Gavrilov, 2002 #272" </w:delInstrText>
        </w:r>
        <w:r w:rsidR="00F44E0E" w:rsidDel="00F44E0E">
          <w:fldChar w:fldCharType="separate"/>
        </w:r>
        <w:r w:rsidR="00A17445" w:rsidRPr="00A17445" w:rsidDel="00F44E0E">
          <w:rPr>
            <w:rFonts w:ascii="Arial" w:hAnsi="Arial" w:cs="Arial"/>
            <w:noProof/>
            <w:sz w:val="20"/>
            <w:szCs w:val="20"/>
            <w:vertAlign w:val="superscript"/>
          </w:rPr>
          <w:delText>23-26</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Pr="00AE4E60">
        <w:rPr>
          <w:rFonts w:ascii="Arial" w:hAnsi="Arial" w:cs="Arial"/>
          <w:sz w:val="20"/>
          <w:szCs w:val="20"/>
        </w:rPr>
        <w:t xml:space="preserve">. </w:t>
      </w:r>
    </w:p>
    <w:p w14:paraId="6C53FB34" w14:textId="5A080267" w:rsidR="001B6414" w:rsidRDefault="00ED6660">
      <w:pPr>
        <w:spacing w:after="120"/>
        <w:ind w:firstLine="720"/>
        <w:rPr>
          <w:rFonts w:ascii="Arial" w:hAnsi="Arial" w:cs="Arial"/>
          <w:sz w:val="20"/>
          <w:szCs w:val="20"/>
        </w:rPr>
      </w:pPr>
      <w:r w:rsidRPr="00AE4E60">
        <w:rPr>
          <w:rFonts w:ascii="Arial" w:hAnsi="Arial" w:cs="Arial"/>
          <w:sz w:val="20"/>
          <w:szCs w:val="20"/>
        </w:rPr>
        <w:t xml:space="preserve">Our central hypothesis is that cellular aging is an emergent property of gene networks. Emergent property generally refers to a feature </w:t>
      </w:r>
      <w:r w:rsidR="007F2947">
        <w:rPr>
          <w:rFonts w:ascii="Arial" w:hAnsi="Arial" w:cs="Arial"/>
          <w:sz w:val="20"/>
          <w:szCs w:val="20"/>
        </w:rPr>
        <w:t xml:space="preserve">that </w:t>
      </w:r>
      <w:r w:rsidRPr="00AE4E60">
        <w:rPr>
          <w:rFonts w:ascii="Arial" w:hAnsi="Arial" w:cs="Arial"/>
          <w:sz w:val="20"/>
          <w:szCs w:val="20"/>
        </w:rPr>
        <w:t xml:space="preserve">can be found only at the system level but not </w:t>
      </w:r>
      <w:r w:rsidR="007F2947">
        <w:rPr>
          <w:rFonts w:ascii="Arial" w:hAnsi="Arial" w:cs="Arial"/>
          <w:sz w:val="20"/>
          <w:szCs w:val="20"/>
        </w:rPr>
        <w:t xml:space="preserve">at </w:t>
      </w:r>
      <w:r w:rsidRPr="00AE4E60">
        <w:rPr>
          <w:rFonts w:ascii="Arial" w:hAnsi="Arial" w:cs="Arial"/>
          <w:sz w:val="20"/>
          <w:szCs w:val="20"/>
        </w:rPr>
        <w:t xml:space="preserve">the component level. Classic examples include termite castles, schools of fishes, and flocking of birds. </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518"/>
        <w:gridCol w:w="5058"/>
      </w:tblGrid>
      <w:tr w:rsidR="008165C9" w:rsidRPr="00AE4E60" w14:paraId="5CED65B3" w14:textId="77777777">
        <w:trPr>
          <w:trHeight w:val="3923"/>
        </w:trPr>
        <w:tc>
          <w:tcPr>
            <w:tcW w:w="4518" w:type="dxa"/>
            <w:shd w:val="clear" w:color="auto" w:fill="auto"/>
          </w:tcPr>
          <w:p w14:paraId="6CD8E33D" w14:textId="77777777" w:rsidR="008633C1" w:rsidRPr="00AE4E60" w:rsidRDefault="00ED6660">
            <w:pPr>
              <w:rPr>
                <w:rFonts w:ascii="Times" w:hAnsi="Times" w:cs="Arial"/>
                <w:sz w:val="18"/>
                <w:szCs w:val="20"/>
              </w:rPr>
            </w:pPr>
            <w:r w:rsidRPr="00AE4E60">
              <w:rPr>
                <w:rFonts w:ascii="Times" w:hAnsi="Times" w:cs="Arial"/>
                <w:sz w:val="18"/>
                <w:szCs w:val="20"/>
              </w:rPr>
              <w:t xml:space="preserve">(A) The basic network module. </w:t>
            </w:r>
          </w:p>
          <w:p w14:paraId="579283FC" w14:textId="77777777" w:rsidR="008633C1" w:rsidRPr="00AE4E60" w:rsidRDefault="0080487D">
            <w:pPr>
              <w:rPr>
                <w:rFonts w:ascii="Times" w:hAnsi="Times" w:cs="Arial"/>
                <w:sz w:val="18"/>
                <w:szCs w:val="20"/>
              </w:rPr>
            </w:pPr>
            <w:r w:rsidRPr="00AE4E60">
              <w:rPr>
                <w:rFonts w:ascii="Times" w:hAnsi="Times" w:cs="Arial"/>
                <w:noProof/>
                <w:sz w:val="18"/>
                <w:szCs w:val="20"/>
                <w:lang w:eastAsia="en-US"/>
              </w:rPr>
              <w:drawing>
                <wp:inline distT="0" distB="0" distL="0" distR="0" wp14:anchorId="2D031D77" wp14:editId="6B8E2B67">
                  <wp:extent cx="2282222" cy="2002611"/>
                  <wp:effectExtent l="19050" t="0" r="3778" b="0"/>
                  <wp:docPr id="21" name="Picture 11" descr="Macintosh HD:Users:hongqin:Desktop:Screen Shot 2013-06-26 at 7.2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ongqin:Desktop:Screen Shot 2013-06-26 at 7.21.4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l="3662" t="2930"/>
                          <a:stretch>
                            <a:fillRect/>
                          </a:stretch>
                        </pic:blipFill>
                        <pic:spPr bwMode="auto">
                          <a:xfrm>
                            <a:off x="0" y="0"/>
                            <a:ext cx="2282222" cy="2002611"/>
                          </a:xfrm>
                          <a:prstGeom prst="rect">
                            <a:avLst/>
                          </a:prstGeom>
                          <a:noFill/>
                          <a:ln>
                            <a:noFill/>
                          </a:ln>
                        </pic:spPr>
                      </pic:pic>
                    </a:graphicData>
                  </a:graphic>
                </wp:inline>
              </w:drawing>
            </w:r>
          </w:p>
          <w:p w14:paraId="2ADE38E2" w14:textId="77777777" w:rsidR="0080556F" w:rsidRDefault="0080556F" w:rsidP="00A17445">
            <w:pPr>
              <w:rPr>
                <w:rFonts w:ascii="Times" w:hAnsi="Times" w:cs="Arial"/>
                <w:sz w:val="18"/>
                <w:szCs w:val="20"/>
              </w:rPr>
            </w:pPr>
            <w:r w:rsidRPr="0080556F">
              <w:rPr>
                <w:rFonts w:ascii="Times" w:hAnsi="Times"/>
                <w:b/>
                <w:sz w:val="18"/>
                <w:szCs w:val="20"/>
              </w:rPr>
              <w:t>Fig</w:t>
            </w:r>
            <w:r w:rsidR="005F727F">
              <w:rPr>
                <w:rFonts w:ascii="Times" w:hAnsi="Times"/>
                <w:b/>
                <w:sz w:val="18"/>
                <w:szCs w:val="20"/>
              </w:rPr>
              <w:t>ure</w:t>
            </w:r>
            <w:r w:rsidRPr="0080556F">
              <w:rPr>
                <w:rFonts w:ascii="Times" w:hAnsi="Times"/>
                <w:b/>
                <w:sz w:val="18"/>
                <w:szCs w:val="20"/>
              </w:rPr>
              <w:t>. 1</w:t>
            </w:r>
            <w:r w:rsidR="00ED6660" w:rsidRPr="00AE4E60">
              <w:rPr>
                <w:rFonts w:ascii="Times" w:hAnsi="Times"/>
                <w:sz w:val="18"/>
                <w:szCs w:val="20"/>
              </w:rPr>
              <w:t xml:space="preserve">. The basic version of network reliability model of cellular aging (NRMCA) and its equivalent </w:t>
            </w:r>
            <w:r w:rsidR="005F727F">
              <w:rPr>
                <w:rFonts w:ascii="Times" w:hAnsi="Times"/>
                <w:sz w:val="18"/>
                <w:szCs w:val="20"/>
              </w:rPr>
              <w:t>classical</w:t>
            </w:r>
            <w:r w:rsidR="00ED6660" w:rsidRPr="00AE4E60">
              <w:rPr>
                <w:rFonts w:ascii="Times" w:hAnsi="Times"/>
                <w:sz w:val="18"/>
                <w:szCs w:val="20"/>
              </w:rPr>
              <w:t xml:space="preserve"> reliability model as in </w:t>
            </w:r>
            <w:proofErr w:type="spellStart"/>
            <w:r w:rsidR="00ED6660" w:rsidRPr="00AE4E60">
              <w:rPr>
                <w:rFonts w:ascii="Times" w:hAnsi="Times"/>
                <w:sz w:val="18"/>
                <w:szCs w:val="20"/>
              </w:rPr>
              <w:t>Gavrilov</w:t>
            </w:r>
            <w:proofErr w:type="spellEnd"/>
            <w:r w:rsidR="00ED6660" w:rsidRPr="00AE4E60">
              <w:rPr>
                <w:rFonts w:ascii="Times" w:hAnsi="Times"/>
                <w:sz w:val="18"/>
                <w:szCs w:val="20"/>
              </w:rPr>
              <w:t xml:space="preserve"> &amp; </w:t>
            </w:r>
            <w:proofErr w:type="spellStart"/>
            <w:r w:rsidR="00ED6660" w:rsidRPr="00AE4E60">
              <w:rPr>
                <w:rFonts w:ascii="Times" w:hAnsi="Times"/>
                <w:sz w:val="18"/>
                <w:szCs w:val="20"/>
              </w:rPr>
              <w:t>Gavrilova</w:t>
            </w:r>
            <w:proofErr w:type="spellEnd"/>
            <w:r w:rsidR="00ED6660" w:rsidRPr="00AE4E60">
              <w:rPr>
                <w:rFonts w:ascii="Times" w:hAnsi="Times"/>
                <w:sz w:val="18"/>
                <w:szCs w:val="20"/>
              </w:rPr>
              <w:t xml:space="preserve"> 2001</w:t>
            </w:r>
            <w:r w:rsidR="00231875">
              <w:rPr>
                <w:rFonts w:ascii="Times" w:hAnsi="Times"/>
                <w:sz w:val="18"/>
                <w:szCs w:val="20"/>
              </w:rPr>
              <w:fldChar w:fldCharType="begin"/>
            </w:r>
            <w:r w:rsidR="00CF6A9C">
              <w:rPr>
                <w:rFonts w:ascii="Times" w:hAnsi="Times"/>
                <w:sz w:val="18"/>
                <w:szCs w:val="20"/>
              </w:rPr>
              <w:instrText xml:space="preserve"> ADDIN EN.CITE &lt;EndNote&gt;&lt;Cite&gt;&lt;Author&gt;Gavrilov&lt;/Author&gt;&lt;Year&gt;2001&lt;/Year&gt;&lt;RecNum&gt;397&lt;/RecNum&gt;&lt;record&gt;&lt;rec-number&gt;397&lt;/rec-number&gt;&lt;foreign-keys&gt;&lt;key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231875">
              <w:rPr>
                <w:rFonts w:ascii="Times" w:hAnsi="Times"/>
                <w:sz w:val="18"/>
                <w:szCs w:val="20"/>
              </w:rPr>
              <w:fldChar w:fldCharType="separate"/>
            </w:r>
            <w:r w:rsidR="00A17445" w:rsidRPr="00A17445">
              <w:rPr>
                <w:rFonts w:ascii="Times" w:hAnsi="Times"/>
                <w:noProof/>
                <w:sz w:val="18"/>
                <w:szCs w:val="20"/>
                <w:vertAlign w:val="superscript"/>
              </w:rPr>
              <w:t>[</w:t>
            </w:r>
            <w:hyperlink w:anchor="_ENREF_19" w:tooltip="Gavrilov, 2001 #397" w:history="1">
              <w:r w:rsidR="00A17445" w:rsidRPr="00A17445">
                <w:rPr>
                  <w:rFonts w:ascii="Times" w:hAnsi="Times"/>
                  <w:noProof/>
                  <w:sz w:val="18"/>
                  <w:szCs w:val="20"/>
                  <w:vertAlign w:val="superscript"/>
                </w:rPr>
                <w:t>19</w:t>
              </w:r>
            </w:hyperlink>
            <w:r w:rsidR="00A17445" w:rsidRPr="00A17445">
              <w:rPr>
                <w:rFonts w:ascii="Times" w:hAnsi="Times"/>
                <w:noProof/>
                <w:sz w:val="18"/>
                <w:szCs w:val="20"/>
                <w:vertAlign w:val="superscript"/>
              </w:rPr>
              <w:t>]</w:t>
            </w:r>
            <w:r w:rsidR="00231875">
              <w:rPr>
                <w:rFonts w:ascii="Times" w:hAnsi="Times"/>
                <w:sz w:val="18"/>
                <w:szCs w:val="20"/>
              </w:rPr>
              <w:fldChar w:fldCharType="end"/>
            </w:r>
            <w:r w:rsidR="00ED6660" w:rsidRPr="00AE4E60">
              <w:rPr>
                <w:rFonts w:ascii="Times" w:hAnsi="Times"/>
                <w:sz w:val="18"/>
                <w:szCs w:val="20"/>
              </w:rPr>
              <w:t xml:space="preserve">. </w:t>
            </w:r>
          </w:p>
        </w:tc>
        <w:tc>
          <w:tcPr>
            <w:tcW w:w="5058" w:type="dxa"/>
            <w:shd w:val="clear" w:color="auto" w:fill="auto"/>
          </w:tcPr>
          <w:p w14:paraId="2A3903E1" w14:textId="77777777" w:rsidR="008633C1" w:rsidRPr="00AE4E60" w:rsidRDefault="00ED6660">
            <w:pPr>
              <w:rPr>
                <w:rFonts w:ascii="Times" w:hAnsi="Times"/>
                <w:sz w:val="18"/>
                <w:szCs w:val="20"/>
              </w:rPr>
            </w:pPr>
            <w:r w:rsidRPr="00AE4E60">
              <w:rPr>
                <w:rFonts w:ascii="Times" w:hAnsi="Times"/>
                <w:sz w:val="18"/>
                <w:szCs w:val="20"/>
              </w:rPr>
              <w:t>(B) A stochastic modular network.</w:t>
            </w:r>
          </w:p>
          <w:p w14:paraId="6856970B" w14:textId="77777777" w:rsidR="00705BD2" w:rsidRPr="00AE4E60" w:rsidRDefault="008165C9">
            <w:pPr>
              <w:rPr>
                <w:rFonts w:ascii="Times" w:hAnsi="Times"/>
                <w:sz w:val="18"/>
                <w:szCs w:val="20"/>
              </w:rPr>
            </w:pPr>
            <w:r>
              <w:rPr>
                <w:rFonts w:ascii="Times" w:hAnsi="Times"/>
                <w:noProof/>
                <w:sz w:val="18"/>
                <w:szCs w:val="20"/>
                <w:lang w:eastAsia="en-US"/>
              </w:rPr>
              <w:drawing>
                <wp:inline distT="0" distB="0" distL="0" distR="0" wp14:anchorId="48241211" wp14:editId="2AD5F590">
                  <wp:extent cx="2915074" cy="2406762"/>
                  <wp:effectExtent l="25400" t="0" r="5926" b="0"/>
                  <wp:docPr id="5" name="Picture 17" descr=":figures:outputs:stochastic_modules: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outputs:stochastic_modules:Slide1.tif"/>
                          <pic:cNvPicPr>
                            <a:picLocks noChangeAspect="1" noChangeArrowheads="1"/>
                          </pic:cNvPicPr>
                        </pic:nvPicPr>
                        <pic:blipFill>
                          <a:blip r:embed="rId14"/>
                          <a:srcRect l="7920" t="7584" r="32400" b="25920"/>
                          <a:stretch>
                            <a:fillRect/>
                          </a:stretch>
                        </pic:blipFill>
                        <pic:spPr bwMode="auto">
                          <a:xfrm>
                            <a:off x="0" y="0"/>
                            <a:ext cx="2916723" cy="2408123"/>
                          </a:xfrm>
                          <a:prstGeom prst="rect">
                            <a:avLst/>
                          </a:prstGeom>
                          <a:noFill/>
                          <a:ln w="9525">
                            <a:noFill/>
                            <a:miter lim="800000"/>
                            <a:headEnd/>
                            <a:tailEnd/>
                          </a:ln>
                        </pic:spPr>
                      </pic:pic>
                    </a:graphicData>
                  </a:graphic>
                </wp:inline>
              </w:drawing>
            </w:r>
          </w:p>
        </w:tc>
      </w:tr>
      <w:tr w:rsidR="001D5E7D" w:rsidRPr="00AE4E60" w14:paraId="71CCD70A" w14:textId="77777777">
        <w:trPr>
          <w:trHeight w:val="990"/>
        </w:trPr>
        <w:tc>
          <w:tcPr>
            <w:tcW w:w="9576" w:type="dxa"/>
            <w:gridSpan w:val="2"/>
            <w:shd w:val="clear" w:color="auto" w:fill="auto"/>
          </w:tcPr>
          <w:p w14:paraId="1A6362AA" w14:textId="61A3C7BD" w:rsidR="008633C1" w:rsidRPr="00AE4E60" w:rsidRDefault="00C7190F" w:rsidP="00F44E0E">
            <w:pPr>
              <w:rPr>
                <w:rFonts w:ascii="Times" w:hAnsi="Times"/>
                <w:sz w:val="18"/>
                <w:szCs w:val="20"/>
              </w:rPr>
            </w:pPr>
            <w:r w:rsidRPr="00AE4E60">
              <w:rPr>
                <w:rFonts w:ascii="Times" w:hAnsi="Times"/>
                <w:sz w:val="18"/>
                <w:szCs w:val="20"/>
              </w:rPr>
              <w:t xml:space="preserve">Dark circles are essential genes, and white ones non-essential genes. Biological functions of all gene interactions decay exponentially, i.e., </w:t>
            </w:r>
            <w:r w:rsidRPr="00AE4E60">
              <w:rPr>
                <w:rFonts w:ascii="Times" w:hAnsi="Times"/>
                <w:i/>
                <w:sz w:val="18"/>
                <w:szCs w:val="20"/>
              </w:rPr>
              <w:t>non-aging</w:t>
            </w:r>
            <w:r w:rsidRPr="00AE4E60">
              <w:rPr>
                <w:rFonts w:ascii="Times" w:hAnsi="Times"/>
                <w:sz w:val="18"/>
                <w:szCs w:val="20"/>
              </w:rPr>
              <w:t xml:space="preserve">. </w:t>
            </w:r>
            <w:r w:rsidR="00ED6660" w:rsidRPr="00AE4E60">
              <w:rPr>
                <w:rFonts w:ascii="Times" w:hAnsi="Times"/>
                <w:sz w:val="18"/>
                <w:szCs w:val="20"/>
              </w:rPr>
              <w:t xml:space="preserve">When an essential gene loses all of its interactions, it is equivalent to gene deletion and results in cell death. Consequently, only essential genes’ interactions influences aging and are represented by solid links. Dashed links are interactions that will not affect aging. Interactions are stochastic, and the chance of an interaction to be initially active is </w:t>
            </w:r>
            <w:r w:rsidR="00ED6660" w:rsidRPr="00AE4E60">
              <w:rPr>
                <w:rFonts w:ascii="Times" w:hAnsi="Times"/>
                <w:i/>
                <w:sz w:val="18"/>
                <w:szCs w:val="20"/>
              </w:rPr>
              <w:t>p</w:t>
            </w:r>
            <w:r w:rsidR="00ED6660" w:rsidRPr="00AE4E60">
              <w:rPr>
                <w:rFonts w:ascii="Times" w:hAnsi="Times"/>
                <w:sz w:val="18"/>
                <w:szCs w:val="20"/>
              </w:rPr>
              <w:t xml:space="preserve">. Independent failures are assumed for both essential modules and gene interactions. Graph and block presentations are mathematically equivalent and will be used interchangeably. </w:t>
            </w:r>
            <w:del w:id="6" w:author="Hong  Qin" w:date="2014-04-07T15:54:00Z">
              <w:r w:rsidR="003D622C" w:rsidDel="00F44E0E">
                <w:rPr>
                  <w:rFonts w:ascii="Times" w:hAnsi="Times"/>
                  <w:sz w:val="18"/>
                  <w:szCs w:val="20"/>
                </w:rPr>
                <w:delText>M</w:delText>
              </w:r>
              <w:r w:rsidR="003D622C" w:rsidRPr="00AE4E60" w:rsidDel="00F44E0E">
                <w:rPr>
                  <w:rFonts w:ascii="Times" w:hAnsi="Times"/>
                  <w:sz w:val="18"/>
                  <w:szCs w:val="20"/>
                </w:rPr>
                <w:delText>athematical details</w:delText>
              </w:r>
              <w:r w:rsidR="003D622C" w:rsidDel="00F44E0E">
                <w:rPr>
                  <w:rFonts w:ascii="Times" w:hAnsi="Times"/>
                  <w:sz w:val="18"/>
                  <w:szCs w:val="20"/>
                </w:rPr>
                <w:delText xml:space="preserve"> are</w:delText>
              </w:r>
              <w:r w:rsidR="003D622C" w:rsidRPr="00AE4E60" w:rsidDel="00F44E0E">
                <w:rPr>
                  <w:rFonts w:ascii="Times" w:hAnsi="Times"/>
                  <w:sz w:val="18"/>
                  <w:szCs w:val="20"/>
                </w:rPr>
                <w:delText xml:space="preserve"> available in our preprint </w:delText>
              </w:r>
              <w:r w:rsidR="00231875" w:rsidDel="00F44E0E">
                <w:rPr>
                  <w:rFonts w:ascii="Times" w:hAnsi="Times"/>
                  <w:sz w:val="18"/>
                  <w:szCs w:val="20"/>
                </w:rPr>
                <w:fldChar w:fldCharType="begin"/>
              </w:r>
              <w:r w:rsidR="00CF6A9C" w:rsidDel="00F44E0E">
                <w:rPr>
                  <w:rFonts w:ascii="Times" w:hAnsi="Times"/>
                  <w:sz w:val="18"/>
                  <w:szCs w:val="20"/>
                </w:rPr>
                <w:delInstrText xml:space="preserve"> ADDIN EN.CITE &lt;EndNote&gt;&lt;Cite&gt;&lt;Author&gt;Qin&lt;/Author&gt;&lt;Year&gt;In review&lt;/Year&gt;&lt;RecNum&gt;2503&lt;/RecNum&gt;&lt;record&gt;&lt;rec-number&gt;2503&lt;/rec-number&gt;&lt;foreign-keys&gt;&lt;key app="EN" db-id="axwzwatz8afev5eddwsvazaqtxstdf2axv55"&gt;2503&lt;/key&gt;&lt;/foreign-keys&gt;&lt;ref-type name="Web Page"&gt;12&lt;/ref-type&gt;&lt;contributors&gt;&lt;authors&gt;&lt;author&gt;Qin, Hong&lt;/author&gt;&lt;/authors&gt;&lt;/contributors&gt;&lt;titles&gt;&lt;title&gt;A network model for cellular aging.&lt;/title&gt;&lt;/titles&gt;&lt;dates&gt;&lt;year&gt;In review&lt;/year&gt;&lt;/dates&gt;&lt;urls&gt;&lt;related-urls&gt;&lt;url&gt;http://arxiv.org/pdf/1305.5784.pdf&lt;/url&gt;&lt;/related-urls&gt;&lt;/urls&gt;&lt;/record&gt;&lt;/Cite&gt;&lt;/EndNote&gt;</w:delInstrText>
              </w:r>
              <w:r w:rsidR="00231875" w:rsidDel="00F44E0E">
                <w:rPr>
                  <w:rFonts w:ascii="Times" w:hAnsi="Times"/>
                  <w:sz w:val="18"/>
                  <w:szCs w:val="20"/>
                </w:rPr>
                <w:fldChar w:fldCharType="separate"/>
              </w:r>
              <w:r w:rsidR="00A17445" w:rsidRPr="00A17445" w:rsidDel="00F44E0E">
                <w:rPr>
                  <w:rFonts w:ascii="Times" w:hAnsi="Times"/>
                  <w:noProof/>
                  <w:sz w:val="18"/>
                  <w:szCs w:val="20"/>
                  <w:vertAlign w:val="superscript"/>
                </w:rPr>
                <w:delText>[</w:delText>
              </w:r>
              <w:r w:rsidR="00F44E0E" w:rsidDel="00F44E0E">
                <w:fldChar w:fldCharType="begin"/>
              </w:r>
              <w:r w:rsidR="00F44E0E" w:rsidDel="00F44E0E">
                <w:delInstrText xml:space="preserve"> HYPERLINK \l "_ENREF_1" \o "Qin, In review #2503" </w:delInstrText>
              </w:r>
              <w:r w:rsidR="00F44E0E" w:rsidDel="00F44E0E">
                <w:fldChar w:fldCharType="separate"/>
              </w:r>
              <w:r w:rsidR="00A17445" w:rsidRPr="00A17445" w:rsidDel="00F44E0E">
                <w:rPr>
                  <w:rFonts w:ascii="Times" w:hAnsi="Times"/>
                  <w:noProof/>
                  <w:sz w:val="18"/>
                  <w:szCs w:val="20"/>
                  <w:vertAlign w:val="superscript"/>
                </w:rPr>
                <w:delText>1</w:delText>
              </w:r>
              <w:r w:rsidR="00F44E0E" w:rsidDel="00F44E0E">
                <w:rPr>
                  <w:rFonts w:ascii="Times" w:hAnsi="Times"/>
                  <w:noProof/>
                  <w:sz w:val="18"/>
                  <w:szCs w:val="20"/>
                  <w:vertAlign w:val="superscript"/>
                </w:rPr>
                <w:fldChar w:fldCharType="end"/>
              </w:r>
              <w:r w:rsidR="00A17445" w:rsidRPr="00A17445" w:rsidDel="00F44E0E">
                <w:rPr>
                  <w:rFonts w:ascii="Times" w:hAnsi="Times"/>
                  <w:noProof/>
                  <w:sz w:val="18"/>
                  <w:szCs w:val="20"/>
                  <w:vertAlign w:val="superscript"/>
                </w:rPr>
                <w:delText>]</w:delText>
              </w:r>
              <w:r w:rsidR="00231875" w:rsidDel="00F44E0E">
                <w:rPr>
                  <w:rFonts w:ascii="Times" w:hAnsi="Times"/>
                  <w:sz w:val="18"/>
                  <w:szCs w:val="20"/>
                </w:rPr>
                <w:fldChar w:fldCharType="end"/>
              </w:r>
              <w:r w:rsidR="003D622C" w:rsidRPr="00AE4E60" w:rsidDel="00F44E0E">
                <w:rPr>
                  <w:rFonts w:ascii="Times" w:hAnsi="Times"/>
                  <w:sz w:val="18"/>
                  <w:szCs w:val="20"/>
                </w:rPr>
                <w:delText>.</w:delText>
              </w:r>
            </w:del>
          </w:p>
        </w:tc>
      </w:tr>
    </w:tbl>
    <w:p w14:paraId="4930FA6D" w14:textId="60059BA0" w:rsidR="00710F71" w:rsidRPr="00AE4E60" w:rsidRDefault="00ED6660" w:rsidP="008670FF">
      <w:pPr>
        <w:spacing w:before="120"/>
        <w:ind w:firstLine="720"/>
        <w:rPr>
          <w:rFonts w:ascii="Arial" w:hAnsi="Arial"/>
          <w:sz w:val="20"/>
        </w:rPr>
      </w:pPr>
      <w:r w:rsidRPr="00AE4E60">
        <w:rPr>
          <w:rFonts w:ascii="Arial" w:hAnsi="Arial" w:cs="Arial"/>
          <w:sz w:val="20"/>
          <w:szCs w:val="20"/>
        </w:rPr>
        <w:t xml:space="preserve">The basic version of NRMCA contains </w:t>
      </w:r>
      <w:r w:rsidRPr="00AE4E60">
        <w:rPr>
          <w:rFonts w:ascii="Arial" w:hAnsi="Arial" w:cs="Arial"/>
          <w:i/>
          <w:sz w:val="20"/>
          <w:szCs w:val="20"/>
        </w:rPr>
        <w:t>m</w:t>
      </w:r>
      <w:r w:rsidRPr="00AE4E60">
        <w:rPr>
          <w:rFonts w:ascii="Arial" w:hAnsi="Arial" w:cs="Arial"/>
          <w:sz w:val="20"/>
          <w:szCs w:val="20"/>
        </w:rPr>
        <w:t xml:space="preserve"> number of essential modules, and each module contains 1 essential and </w:t>
      </w:r>
      <w:r w:rsidRPr="00AE4E60">
        <w:rPr>
          <w:rFonts w:ascii="Arial" w:hAnsi="Arial" w:cs="Arial"/>
          <w:i/>
          <w:sz w:val="20"/>
          <w:szCs w:val="20"/>
        </w:rPr>
        <w:t>n</w:t>
      </w:r>
      <w:r w:rsidRPr="00AE4E60">
        <w:rPr>
          <w:rFonts w:ascii="Arial" w:hAnsi="Arial" w:cs="Arial"/>
          <w:sz w:val="20"/>
          <w:szCs w:val="20"/>
        </w:rPr>
        <w:t xml:space="preserve"> non-essential genes (Figure 1)</w:t>
      </w:r>
      <w:r w:rsidRPr="00AE4E60">
        <w:rPr>
          <w:rFonts w:ascii="Arial" w:hAnsi="Arial"/>
          <w:sz w:val="20"/>
        </w:rPr>
        <w:t xml:space="preserve">. Stochastic gene interactions follow a binomial </w:t>
      </w:r>
    </w:p>
    <w:p w14:paraId="32F92A3E" w14:textId="03A54FA3" w:rsidR="001B003C" w:rsidRPr="00AE4E60" w:rsidRDefault="00D1360E" w:rsidP="001B003C">
      <w:pPr>
        <w:pStyle w:val="Heading1"/>
        <w:spacing w:before="0" w:after="0"/>
        <w:jc w:val="both"/>
        <w:rPr>
          <w:rFonts w:ascii="Times" w:hAnsi="Times" w:cs="Times New Roman"/>
          <w:b w:val="0"/>
          <w:sz w:val="22"/>
          <w:szCs w:val="22"/>
        </w:rPr>
      </w:pPr>
      <w:r w:rsidRPr="00AE4E60" w:rsidDel="00D1360E">
        <w:rPr>
          <w:sz w:val="20"/>
          <w:szCs w:val="20"/>
        </w:rPr>
        <w:lastRenderedPageBreak/>
        <w:t xml:space="preserve"> </w:t>
      </w:r>
      <w:r w:rsidR="001B003C">
        <w:rPr>
          <w:rFonts w:ascii="Times" w:hAnsi="Times" w:cs="Times New Roman"/>
          <w:sz w:val="22"/>
          <w:szCs w:val="22"/>
        </w:rPr>
        <w:t>4</w:t>
      </w:r>
      <w:r w:rsidR="001B003C" w:rsidRPr="00AE4E60">
        <w:rPr>
          <w:rFonts w:ascii="Times" w:hAnsi="Times" w:cs="Times New Roman"/>
          <w:sz w:val="22"/>
          <w:szCs w:val="22"/>
        </w:rPr>
        <w:t>. Research Plans</w:t>
      </w:r>
      <w:r w:rsidR="001B003C" w:rsidRPr="00AE4E60">
        <w:rPr>
          <w:rFonts w:ascii="Times" w:hAnsi="Times" w:cs="Times New Roman"/>
          <w:b w:val="0"/>
          <w:sz w:val="22"/>
          <w:szCs w:val="22"/>
        </w:rPr>
        <w:t xml:space="preserve">. </w:t>
      </w:r>
    </w:p>
    <w:p w14:paraId="49251304" w14:textId="3828FF94" w:rsidR="00087052" w:rsidRPr="00AE4E60" w:rsidRDefault="00E00257" w:rsidP="008670FF">
      <w:pPr>
        <w:ind w:firstLine="720"/>
        <w:jc w:val="both"/>
        <w:rPr>
          <w:rFonts w:ascii="Arial" w:hAnsi="Arial" w:cs="Arial"/>
          <w:sz w:val="20"/>
          <w:szCs w:val="20"/>
        </w:rPr>
      </w:pPr>
      <w:r>
        <w:rPr>
          <w:rFonts w:ascii="Arial" w:hAnsi="Arial" w:cs="Arial"/>
          <w:sz w:val="20"/>
          <w:szCs w:val="20"/>
        </w:rPr>
        <w:t>Study</w:t>
      </w:r>
      <w:r w:rsidRPr="00AE4E60">
        <w:rPr>
          <w:rFonts w:ascii="Arial" w:hAnsi="Arial" w:cs="Arial"/>
          <w:sz w:val="20"/>
          <w:szCs w:val="20"/>
        </w:rPr>
        <w:t xml:space="preserve"> </w:t>
      </w:r>
      <w:r w:rsidR="008C0CEC" w:rsidRPr="00AE4E60">
        <w:rPr>
          <w:rFonts w:ascii="Arial" w:hAnsi="Arial" w:cs="Arial"/>
          <w:sz w:val="20"/>
          <w:szCs w:val="20"/>
        </w:rPr>
        <w:t xml:space="preserve">structural </w:t>
      </w:r>
      <w:r w:rsidR="00087052" w:rsidRPr="00AE4E60">
        <w:rPr>
          <w:rFonts w:ascii="Arial" w:hAnsi="Arial" w:cs="Arial"/>
          <w:sz w:val="20"/>
          <w:szCs w:val="20"/>
        </w:rPr>
        <w:t xml:space="preserve">reliability </w:t>
      </w:r>
      <w:r>
        <w:rPr>
          <w:rFonts w:ascii="Arial" w:hAnsi="Arial" w:cs="Arial"/>
          <w:sz w:val="20"/>
          <w:szCs w:val="20"/>
        </w:rPr>
        <w:t xml:space="preserve">and aging process </w:t>
      </w:r>
      <w:r w:rsidR="00087052" w:rsidRPr="00AE4E60">
        <w:rPr>
          <w:rFonts w:ascii="Arial" w:hAnsi="Arial" w:cs="Arial"/>
          <w:sz w:val="20"/>
          <w:szCs w:val="20"/>
        </w:rPr>
        <w:t xml:space="preserve">of </w:t>
      </w:r>
      <w:r w:rsidR="00F077BC" w:rsidRPr="00AE4E60">
        <w:rPr>
          <w:rFonts w:ascii="Arial" w:hAnsi="Arial" w:cs="Arial"/>
          <w:sz w:val="20"/>
          <w:szCs w:val="20"/>
        </w:rPr>
        <w:t xml:space="preserve">the </w:t>
      </w:r>
      <w:r w:rsidR="00087052" w:rsidRPr="00AE4E60">
        <w:rPr>
          <w:rFonts w:ascii="Arial" w:hAnsi="Arial" w:cs="Arial"/>
          <w:sz w:val="20"/>
          <w:szCs w:val="20"/>
        </w:rPr>
        <w:t xml:space="preserve">yeast </w:t>
      </w:r>
      <w:r w:rsidR="008F0CA6" w:rsidRPr="00AE4E60">
        <w:rPr>
          <w:rFonts w:ascii="Arial" w:hAnsi="Arial" w:cs="Arial"/>
          <w:sz w:val="20"/>
          <w:szCs w:val="20"/>
        </w:rPr>
        <w:t xml:space="preserve">protein </w:t>
      </w:r>
      <w:r w:rsidR="00F077BC" w:rsidRPr="00AE4E60">
        <w:rPr>
          <w:rFonts w:ascii="Arial" w:hAnsi="Arial" w:cs="Arial"/>
          <w:sz w:val="20"/>
          <w:szCs w:val="20"/>
        </w:rPr>
        <w:t>interaction</w:t>
      </w:r>
      <w:r w:rsidR="00087052" w:rsidRPr="00AE4E60">
        <w:rPr>
          <w:rFonts w:ascii="Arial" w:hAnsi="Arial" w:cs="Arial"/>
          <w:sz w:val="20"/>
          <w:szCs w:val="20"/>
        </w:rPr>
        <w:t xml:space="preserve"> network</w:t>
      </w:r>
      <w:r w:rsidR="006B66D0" w:rsidRPr="00AE4E60">
        <w:rPr>
          <w:rFonts w:ascii="Arial" w:hAnsi="Arial" w:cs="Arial"/>
          <w:sz w:val="20"/>
          <w:szCs w:val="20"/>
        </w:rPr>
        <w:t>,</w:t>
      </w:r>
      <w:r w:rsidR="007A052A" w:rsidRPr="00AE4E60">
        <w:rPr>
          <w:rFonts w:ascii="Arial" w:hAnsi="Arial" w:cs="Arial"/>
          <w:sz w:val="20"/>
          <w:szCs w:val="20"/>
        </w:rPr>
        <w:t xml:space="preserve"> </w:t>
      </w:r>
      <w:r w:rsidR="006B66D0" w:rsidRPr="00AE4E60">
        <w:rPr>
          <w:rFonts w:ascii="Arial" w:hAnsi="Arial" w:cs="Arial"/>
          <w:sz w:val="20"/>
          <w:szCs w:val="20"/>
        </w:rPr>
        <w:t xml:space="preserve">and </w:t>
      </w:r>
      <w:r w:rsidR="007A052A" w:rsidRPr="00AE4E60">
        <w:rPr>
          <w:rFonts w:ascii="Arial" w:hAnsi="Arial" w:cs="Arial"/>
          <w:sz w:val="20"/>
          <w:szCs w:val="20"/>
        </w:rPr>
        <w:t xml:space="preserve">compare </w:t>
      </w:r>
      <w:r w:rsidR="006B66D0" w:rsidRPr="00AE4E60">
        <w:rPr>
          <w:rFonts w:ascii="Arial" w:hAnsi="Arial" w:cs="Arial"/>
          <w:sz w:val="20"/>
          <w:szCs w:val="20"/>
        </w:rPr>
        <w:t>them</w:t>
      </w:r>
      <w:r w:rsidR="007A052A" w:rsidRPr="00AE4E60">
        <w:rPr>
          <w:rFonts w:ascii="Arial" w:hAnsi="Arial" w:cs="Arial"/>
          <w:sz w:val="20"/>
          <w:szCs w:val="20"/>
        </w:rPr>
        <w:t xml:space="preserve"> with permuted networks. </w:t>
      </w:r>
    </w:p>
    <w:p w14:paraId="2E575F17" w14:textId="77777777" w:rsidR="00AD5BDA" w:rsidRPr="00217F59" w:rsidRDefault="00AD5BDA" w:rsidP="00AD5BDA">
      <w:pPr>
        <w:jc w:val="both"/>
        <w:rPr>
          <w:rFonts w:ascii="Arial" w:hAnsi="Arial" w:cs="Arial"/>
          <w:sz w:val="6"/>
          <w:szCs w:val="20"/>
        </w:rPr>
      </w:pPr>
    </w:p>
    <w:tbl>
      <w:tblPr>
        <w:tblStyle w:val="TableGrid"/>
        <w:tblW w:w="0" w:type="auto"/>
        <w:tblLook w:val="00A0" w:firstRow="1" w:lastRow="0" w:firstColumn="1" w:lastColumn="0" w:noHBand="0" w:noVBand="0"/>
      </w:tblPr>
      <w:tblGrid>
        <w:gridCol w:w="9576"/>
      </w:tblGrid>
      <w:tr w:rsidR="00AD5BDA" w:rsidRPr="00AE4E60" w14:paraId="3F51A40B" w14:textId="77777777">
        <w:tc>
          <w:tcPr>
            <w:tcW w:w="9576" w:type="dxa"/>
          </w:tcPr>
          <w:p w14:paraId="68E7B8A4" w14:textId="77777777" w:rsidR="008B3266" w:rsidRPr="00AE4E60" w:rsidRDefault="00B32BA7" w:rsidP="008F0CA6">
            <w:pPr>
              <w:jc w:val="both"/>
              <w:rPr>
                <w:rFonts w:ascii="Arial" w:hAnsi="Arial" w:cs="Arial"/>
                <w:sz w:val="20"/>
                <w:szCs w:val="20"/>
              </w:rPr>
            </w:pPr>
            <w:r>
              <w:rPr>
                <w:rFonts w:ascii="Arial" w:hAnsi="Arial" w:cs="Arial"/>
                <w:sz w:val="20"/>
                <w:szCs w:val="20"/>
              </w:rPr>
              <w:t xml:space="preserve">       </w:t>
            </w:r>
            <w:r w:rsidR="0080487D" w:rsidRPr="00AE4E60">
              <w:rPr>
                <w:rFonts w:ascii="Arial" w:hAnsi="Arial" w:cs="Arial"/>
                <w:noProof/>
                <w:sz w:val="20"/>
                <w:szCs w:val="20"/>
                <w:lang w:eastAsia="en-US"/>
              </w:rPr>
              <w:drawing>
                <wp:inline distT="0" distB="0" distL="0" distR="0" wp14:anchorId="0B694DAD" wp14:editId="61D58E62">
                  <wp:extent cx="5394097" cy="1554480"/>
                  <wp:effectExtent l="19050" t="0" r="0" b="0"/>
                  <wp:docPr id="24" name="Picture 20" descr=":::::Desktop:Screen shot 2013-07-02 at 2.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 shot 2013-07-02 at 2.14.09 PM.png"/>
                          <pic:cNvPicPr>
                            <a:picLocks noChangeAspect="1" noChangeArrowheads="1"/>
                          </pic:cNvPicPr>
                        </pic:nvPicPr>
                        <pic:blipFill>
                          <a:blip r:embed="rId15" cstate="print"/>
                          <a:srcRect l="485" t="18798"/>
                          <a:stretch>
                            <a:fillRect/>
                          </a:stretch>
                        </pic:blipFill>
                        <pic:spPr bwMode="auto">
                          <a:xfrm>
                            <a:off x="0" y="0"/>
                            <a:ext cx="5394097" cy="1554480"/>
                          </a:xfrm>
                          <a:prstGeom prst="rect">
                            <a:avLst/>
                          </a:prstGeom>
                          <a:noFill/>
                          <a:ln w="9525">
                            <a:noFill/>
                            <a:miter lim="800000"/>
                            <a:headEnd/>
                            <a:tailEnd/>
                          </a:ln>
                        </pic:spPr>
                      </pic:pic>
                    </a:graphicData>
                  </a:graphic>
                </wp:inline>
              </w:drawing>
            </w:r>
          </w:p>
          <w:p w14:paraId="1CA349C4" w14:textId="63DE6F8B" w:rsidR="008633C1" w:rsidRPr="00AE4E60" w:rsidRDefault="00006E45">
            <w:pPr>
              <w:jc w:val="both"/>
              <w:rPr>
                <w:rFonts w:ascii="Times" w:hAnsi="Times" w:cs="Arial"/>
                <w:sz w:val="18"/>
                <w:szCs w:val="20"/>
              </w:rPr>
            </w:pPr>
            <w:r>
              <w:rPr>
                <w:rFonts w:ascii="Times" w:hAnsi="Times" w:cs="Arial"/>
                <w:sz w:val="18"/>
                <w:szCs w:val="20"/>
              </w:rPr>
              <w:t xml:space="preserve"> </w:t>
            </w:r>
            <w:r w:rsidR="00ED6660" w:rsidRPr="00AE4E60">
              <w:rPr>
                <w:rFonts w:ascii="Times" w:hAnsi="Times" w:cs="Arial"/>
                <w:sz w:val="18"/>
                <w:szCs w:val="20"/>
              </w:rPr>
              <w:t xml:space="preserve"> Evaluate network reliability and simulate aging process of the yeast protein interaction network. </w:t>
            </w:r>
          </w:p>
        </w:tc>
      </w:tr>
    </w:tbl>
    <w:p w14:paraId="3A0F0A8B" w14:textId="62DF1815" w:rsidR="001B6414" w:rsidRDefault="00E04A9E">
      <w:pPr>
        <w:spacing w:before="120"/>
        <w:ind w:firstLine="720"/>
        <w:jc w:val="both"/>
        <w:rPr>
          <w:rFonts w:ascii="Arial" w:hAnsi="Arial" w:cs="Arial"/>
          <w:sz w:val="20"/>
          <w:szCs w:val="20"/>
        </w:rPr>
      </w:pPr>
      <w:r>
        <w:rPr>
          <w:rFonts w:ascii="Arial" w:hAnsi="Arial" w:cs="Arial"/>
          <w:sz w:val="20"/>
          <w:szCs w:val="20"/>
        </w:rPr>
        <w:t>How reliable and robust is the yeast protein interaction network?</w:t>
      </w:r>
      <w:r w:rsidR="001E3F1C">
        <w:rPr>
          <w:rFonts w:ascii="Arial" w:hAnsi="Arial" w:cs="Arial"/>
          <w:sz w:val="20"/>
          <w:szCs w:val="20"/>
        </w:rPr>
        <w:t xml:space="preserve"> </w:t>
      </w:r>
      <w:r w:rsidR="00EB7AC0">
        <w:rPr>
          <w:rFonts w:ascii="Arial" w:hAnsi="Arial" w:cs="Arial"/>
          <w:sz w:val="20"/>
          <w:szCs w:val="20"/>
        </w:rPr>
        <w:t xml:space="preserve">This is the </w:t>
      </w:r>
      <w:r w:rsidR="00562077">
        <w:rPr>
          <w:rFonts w:ascii="Arial" w:hAnsi="Arial" w:cs="Arial"/>
          <w:sz w:val="20"/>
          <w:szCs w:val="20"/>
        </w:rPr>
        <w:t>first</w:t>
      </w:r>
      <w:r w:rsidR="001E3F1C">
        <w:rPr>
          <w:rFonts w:ascii="Arial" w:hAnsi="Arial" w:cs="Arial"/>
          <w:sz w:val="20"/>
          <w:szCs w:val="20"/>
        </w:rPr>
        <w:t xml:space="preserve"> question that we will address here</w:t>
      </w:r>
      <w:r w:rsidR="009878BC">
        <w:rPr>
          <w:rFonts w:ascii="Arial" w:hAnsi="Arial" w:cs="Arial"/>
          <w:sz w:val="20"/>
          <w:szCs w:val="20"/>
        </w:rPr>
        <w:t xml:space="preserve"> (Figure 6)</w:t>
      </w:r>
      <w:r w:rsidR="001E3F1C">
        <w:rPr>
          <w:rFonts w:ascii="Arial" w:hAnsi="Arial" w:cs="Arial"/>
          <w:sz w:val="20"/>
          <w:szCs w:val="20"/>
        </w:rPr>
        <w:t xml:space="preserve">. </w:t>
      </w:r>
      <w:r w:rsidR="001E11CC" w:rsidRPr="00AE4E60">
        <w:rPr>
          <w:rFonts w:ascii="Arial" w:hAnsi="Arial" w:cs="Arial"/>
          <w:sz w:val="20"/>
          <w:szCs w:val="20"/>
        </w:rPr>
        <w:t>The structural reliability of a network can be evaluated by a reliability function of the system states</w:t>
      </w:r>
      <w:del w:id="7" w:author="Hong  Qin" w:date="2014-04-07T15:55:00Z">
        <w:r w:rsidR="006D42B9"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r>
        <w:r w:rsidR="00CF6A9C" w:rsidDel="00F44E0E">
          <w:rPr>
            <w:rFonts w:ascii="Arial" w:hAnsi="Arial" w:cs="Arial"/>
            <w:sz w:val="20"/>
            <w:szCs w:val="20"/>
          </w:rPr>
          <w:delInstrText xml:space="preserve"> ADDIN EN.CITE &lt;EndNote&gt;&lt;Cite&gt;&lt;Author&gt;Leemis&lt;/Author&gt;&lt;Year&gt;2009&lt;/Year&gt;&lt;RecNum&gt;1793&lt;/RecNum&gt;&lt;record&gt;&lt;rec-number&gt;1793&lt;/rec-number&gt;&lt;foreign-keys&gt;&lt;key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delInstrText>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"_ENREF_17" \o "Leemis, 2009 #1793" </w:delInstrText>
        </w:r>
        <w:r w:rsidR="00F44E0E" w:rsidDel="00F44E0E">
          <w:fldChar w:fldCharType="separate"/>
        </w:r>
        <w:r w:rsidR="00A17445" w:rsidRPr="00A17445" w:rsidDel="00F44E0E">
          <w:rPr>
            <w:rFonts w:ascii="Arial" w:hAnsi="Arial" w:cs="Arial"/>
            <w:noProof/>
            <w:sz w:val="20"/>
            <w:szCs w:val="20"/>
            <w:vertAlign w:val="superscript"/>
          </w:rPr>
          <w:delText>17</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001E11CC" w:rsidRPr="00AE4E60">
        <w:rPr>
          <w:rFonts w:ascii="Arial" w:hAnsi="Arial" w:cs="Arial"/>
          <w:sz w:val="20"/>
          <w:szCs w:val="20"/>
        </w:rPr>
        <w:t>. Each functional interaction is represented by 1, and failed one by 0. The combination of all the possible</w:t>
      </w:r>
      <w:r w:rsidR="007B260D" w:rsidRPr="00AE4E60">
        <w:rPr>
          <w:rFonts w:ascii="Arial" w:hAnsi="Arial" w:cs="Arial"/>
          <w:sz w:val="20"/>
          <w:szCs w:val="20"/>
        </w:rPr>
        <w:t xml:space="preserve"> ‘1’</w:t>
      </w:r>
      <w:r w:rsidR="00F16A12" w:rsidRPr="00AE4E60">
        <w:rPr>
          <w:rFonts w:ascii="Arial" w:hAnsi="Arial" w:cs="Arial"/>
          <w:sz w:val="20"/>
          <w:szCs w:val="20"/>
        </w:rPr>
        <w:t>s</w:t>
      </w:r>
      <w:r w:rsidR="007B260D" w:rsidRPr="00AE4E60">
        <w:rPr>
          <w:rFonts w:ascii="Arial" w:hAnsi="Arial" w:cs="Arial"/>
          <w:sz w:val="20"/>
          <w:szCs w:val="20"/>
        </w:rPr>
        <w:t xml:space="preserve"> and ‘0’</w:t>
      </w:r>
      <w:r w:rsidR="00F16A12" w:rsidRPr="00AE4E60">
        <w:rPr>
          <w:rFonts w:ascii="Arial" w:hAnsi="Arial" w:cs="Arial"/>
          <w:sz w:val="20"/>
          <w:szCs w:val="20"/>
        </w:rPr>
        <w:t>s</w:t>
      </w:r>
      <w:r w:rsidR="007B260D" w:rsidRPr="00AE4E60">
        <w:rPr>
          <w:rFonts w:ascii="Arial" w:hAnsi="Arial" w:cs="Arial"/>
          <w:sz w:val="20"/>
          <w:szCs w:val="20"/>
        </w:rPr>
        <w:t xml:space="preserve"> in all interactions</w:t>
      </w:r>
      <w:r w:rsidR="001E11CC" w:rsidRPr="00AE4E60">
        <w:rPr>
          <w:rFonts w:ascii="Arial" w:hAnsi="Arial" w:cs="Arial"/>
          <w:sz w:val="20"/>
          <w:szCs w:val="20"/>
        </w:rPr>
        <w:t xml:space="preserve"> will then constitute </w:t>
      </w:r>
      <w:r w:rsidR="00F319D2" w:rsidRPr="00AE4E60">
        <w:rPr>
          <w:rFonts w:ascii="Arial" w:hAnsi="Arial" w:cs="Arial"/>
          <w:sz w:val="20"/>
          <w:szCs w:val="20"/>
        </w:rPr>
        <w:t>the</w:t>
      </w:r>
      <w:r w:rsidR="001E11CC" w:rsidRPr="00AE4E60">
        <w:rPr>
          <w:rFonts w:ascii="Arial" w:hAnsi="Arial" w:cs="Arial"/>
          <w:sz w:val="20"/>
          <w:szCs w:val="20"/>
        </w:rPr>
        <w:t xml:space="preserve"> ‘state space’ for the entire network. How often a network fails in its state space </w:t>
      </w:r>
      <w:r w:rsidR="001D2C22" w:rsidRPr="00AE4E60">
        <w:rPr>
          <w:rFonts w:ascii="Arial" w:hAnsi="Arial" w:cs="Arial"/>
          <w:sz w:val="20"/>
          <w:szCs w:val="20"/>
        </w:rPr>
        <w:t>is a measure of</w:t>
      </w:r>
      <w:r w:rsidR="001E11CC" w:rsidRPr="00AE4E60">
        <w:rPr>
          <w:rFonts w:ascii="Arial" w:hAnsi="Arial" w:cs="Arial"/>
          <w:sz w:val="20"/>
          <w:szCs w:val="20"/>
        </w:rPr>
        <w:t xml:space="preserve"> how reliable the network is. </w:t>
      </w:r>
    </w:p>
    <w:p w14:paraId="6E145A73" w14:textId="77777777" w:rsidR="006339E3" w:rsidRPr="00AE4E60" w:rsidRDefault="00F319D2">
      <w:pPr>
        <w:ind w:firstLine="720"/>
        <w:jc w:val="both"/>
        <w:rPr>
          <w:rFonts w:ascii="Arial" w:hAnsi="Arial" w:cs="Arial"/>
          <w:sz w:val="20"/>
          <w:szCs w:val="20"/>
        </w:rPr>
      </w:pPr>
      <w:proofErr w:type="gramStart"/>
      <w:r w:rsidRPr="00AE4E60">
        <w:rPr>
          <w:rFonts w:ascii="Arial" w:hAnsi="Arial" w:cs="Arial"/>
          <w:sz w:val="20"/>
          <w:szCs w:val="20"/>
        </w:rPr>
        <w:t>Failures in NRMCA are caused by essential nodes</w:t>
      </w:r>
      <w:proofErr w:type="gramEnd"/>
      <w:r w:rsidRPr="00AE4E60">
        <w:rPr>
          <w:rFonts w:ascii="Arial" w:hAnsi="Arial" w:cs="Arial"/>
          <w:sz w:val="20"/>
          <w:szCs w:val="20"/>
        </w:rPr>
        <w:t>, and failure of a single essential</w:t>
      </w:r>
      <w:r w:rsidR="00E20401">
        <w:rPr>
          <w:rFonts w:ascii="Arial" w:hAnsi="Arial" w:cs="Arial"/>
          <w:sz w:val="20"/>
          <w:szCs w:val="20"/>
        </w:rPr>
        <w:t xml:space="preserve"> node</w:t>
      </w:r>
      <w:r w:rsidRPr="00AE4E60">
        <w:rPr>
          <w:rFonts w:ascii="Arial" w:hAnsi="Arial" w:cs="Arial"/>
          <w:sz w:val="20"/>
          <w:szCs w:val="20"/>
        </w:rPr>
        <w:t xml:space="preserve"> leads to network failure. This indicates that we only need to check the active connectivity of essential nodes, and there is no need to search for traversal paths for the entire network connectivity. </w:t>
      </w:r>
      <w:r w:rsidR="00061619" w:rsidRPr="00AE4E60">
        <w:rPr>
          <w:rFonts w:ascii="Arial" w:hAnsi="Arial" w:cs="Arial"/>
          <w:sz w:val="20"/>
          <w:szCs w:val="20"/>
        </w:rPr>
        <w:t xml:space="preserve">The computational complexity of identifying network failure in NRMCA is </w:t>
      </w:r>
      <w:r w:rsidR="006216FA" w:rsidRPr="00AE4E60">
        <w:rPr>
          <w:rFonts w:ascii="Arial" w:hAnsi="Arial" w:cs="Arial"/>
          <w:sz w:val="20"/>
          <w:szCs w:val="20"/>
        </w:rPr>
        <w:t>basically</w:t>
      </w:r>
      <w:r w:rsidR="00061619" w:rsidRPr="00AE4E60">
        <w:rPr>
          <w:rFonts w:ascii="Arial" w:hAnsi="Arial" w:cs="Arial"/>
          <w:sz w:val="20"/>
          <w:szCs w:val="20"/>
        </w:rPr>
        <w:t xml:space="preserve"> linear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|V|), where |V| is the number of v</w:t>
      </w:r>
      <w:r w:rsidR="00CF6082" w:rsidRPr="00AE4E60">
        <w:rPr>
          <w:rFonts w:ascii="Arial" w:hAnsi="Arial" w:cs="Arial"/>
          <w:sz w:val="20"/>
          <w:szCs w:val="20"/>
        </w:rPr>
        <w:t xml:space="preserve">ertices or nodes. </w:t>
      </w:r>
      <w:r w:rsidR="006216FA" w:rsidRPr="00AE4E60">
        <w:rPr>
          <w:rFonts w:ascii="Arial" w:hAnsi="Arial" w:cs="Arial"/>
          <w:sz w:val="20"/>
          <w:szCs w:val="20"/>
        </w:rPr>
        <w:t>For comparison, t</w:t>
      </w:r>
      <w:r w:rsidR="00061619" w:rsidRPr="00AE4E60">
        <w:rPr>
          <w:rFonts w:ascii="Arial" w:hAnsi="Arial" w:cs="Arial"/>
          <w:sz w:val="20"/>
          <w:szCs w:val="20"/>
        </w:rPr>
        <w:t xml:space="preserve">he </w:t>
      </w:r>
      <w:proofErr w:type="spellStart"/>
      <w:r w:rsidR="00061619" w:rsidRPr="00AE4E60">
        <w:rPr>
          <w:rFonts w:ascii="Arial" w:hAnsi="Arial" w:cs="Arial"/>
          <w:sz w:val="20"/>
          <w:szCs w:val="20"/>
        </w:rPr>
        <w:t>Dijkstra</w:t>
      </w:r>
      <w:proofErr w:type="spellEnd"/>
      <w:r w:rsidR="00061619" w:rsidRPr="00AE4E60">
        <w:rPr>
          <w:rFonts w:ascii="Arial" w:hAnsi="Arial" w:cs="Arial"/>
          <w:sz w:val="20"/>
          <w:szCs w:val="20"/>
        </w:rPr>
        <w:t xml:space="preserve"> algorithm for a single source-node shortest path runs in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|E|+|</w:t>
      </w:r>
      <w:proofErr w:type="spellStart"/>
      <w:r w:rsidR="00061619" w:rsidRPr="00AE4E60">
        <w:rPr>
          <w:rFonts w:ascii="Arial" w:hAnsi="Arial" w:cs="Arial"/>
          <w:sz w:val="20"/>
          <w:szCs w:val="20"/>
        </w:rPr>
        <w:t>V|log|V</w:t>
      </w:r>
      <w:proofErr w:type="spellEnd"/>
      <w:r w:rsidR="00061619" w:rsidRPr="00AE4E60">
        <w:rPr>
          <w:rFonts w:ascii="Arial" w:hAnsi="Arial" w:cs="Arial"/>
          <w:sz w:val="20"/>
          <w:szCs w:val="20"/>
        </w:rPr>
        <w:t>|)</w:t>
      </w:r>
      <w:r w:rsidR="00D562D1" w:rsidRPr="00AE4E60">
        <w:rPr>
          <w:rFonts w:ascii="Arial" w:hAnsi="Arial" w:cs="Arial"/>
          <w:sz w:val="20"/>
          <w:szCs w:val="20"/>
        </w:rPr>
        <w:t>,</w:t>
      </w:r>
      <w:r w:rsidR="00061619" w:rsidRPr="00AE4E60">
        <w:rPr>
          <w:rFonts w:ascii="Arial" w:hAnsi="Arial" w:cs="Arial"/>
          <w:sz w:val="20"/>
          <w:szCs w:val="20"/>
        </w:rPr>
        <w:t xml:space="preserve"> where |E| is the number of edges. </w:t>
      </w:r>
      <w:r w:rsidRPr="00AE4E60">
        <w:rPr>
          <w:rFonts w:ascii="Arial" w:hAnsi="Arial" w:cs="Arial"/>
          <w:sz w:val="20"/>
          <w:szCs w:val="20"/>
        </w:rPr>
        <w:t>Therefore, it is much fast</w:t>
      </w:r>
      <w:r w:rsidR="00061619" w:rsidRPr="00AE4E60">
        <w:rPr>
          <w:rFonts w:ascii="Arial" w:hAnsi="Arial" w:cs="Arial"/>
          <w:sz w:val="20"/>
          <w:szCs w:val="20"/>
        </w:rPr>
        <w:t>er</w:t>
      </w:r>
      <w:r w:rsidRPr="00AE4E60">
        <w:rPr>
          <w:rFonts w:ascii="Arial" w:hAnsi="Arial" w:cs="Arial"/>
          <w:sz w:val="20"/>
          <w:szCs w:val="20"/>
        </w:rPr>
        <w:t xml:space="preserve"> to calculate network reliability in our models than </w:t>
      </w:r>
      <w:r w:rsidR="006216FA" w:rsidRPr="00AE4E60">
        <w:rPr>
          <w:rFonts w:ascii="Arial" w:hAnsi="Arial" w:cs="Arial"/>
          <w:sz w:val="20"/>
          <w:szCs w:val="20"/>
        </w:rPr>
        <w:t xml:space="preserve">in </w:t>
      </w:r>
      <w:r w:rsidRPr="00AE4E60">
        <w:rPr>
          <w:rFonts w:ascii="Arial" w:hAnsi="Arial" w:cs="Arial"/>
          <w:sz w:val="20"/>
          <w:szCs w:val="20"/>
        </w:rPr>
        <w:t>other networks (</w:t>
      </w:r>
      <w:r w:rsidR="00BC1AAD" w:rsidRPr="00AE4E60">
        <w:rPr>
          <w:rFonts w:ascii="Arial" w:hAnsi="Arial" w:cs="Arial"/>
          <w:sz w:val="20"/>
          <w:szCs w:val="20"/>
        </w:rPr>
        <w:t xml:space="preserve">for example, </w:t>
      </w:r>
      <w:r w:rsidR="000E0B66" w:rsidRPr="00AE4E60">
        <w:rPr>
          <w:rFonts w:ascii="Arial" w:hAnsi="Arial" w:cs="Arial"/>
          <w:sz w:val="20"/>
          <w:szCs w:val="20"/>
        </w:rPr>
        <w:t xml:space="preserve">the </w:t>
      </w:r>
      <w:r w:rsidRPr="00AE4E60">
        <w:rPr>
          <w:rFonts w:ascii="Arial" w:hAnsi="Arial" w:cs="Arial"/>
          <w:sz w:val="20"/>
          <w:szCs w:val="20"/>
        </w:rPr>
        <w:t xml:space="preserve">internet </w:t>
      </w:r>
      <w:r w:rsidR="00BC1AAD" w:rsidRPr="00AE4E60">
        <w:rPr>
          <w:rFonts w:ascii="Arial" w:hAnsi="Arial" w:cs="Arial"/>
          <w:sz w:val="20"/>
          <w:szCs w:val="20"/>
        </w:rPr>
        <w:t xml:space="preserve">and </w:t>
      </w:r>
      <w:r w:rsidRPr="00AE4E60">
        <w:rPr>
          <w:rFonts w:ascii="Arial" w:hAnsi="Arial" w:cs="Arial"/>
          <w:sz w:val="20"/>
          <w:szCs w:val="20"/>
        </w:rPr>
        <w:t xml:space="preserve">electric power grids). </w:t>
      </w:r>
      <w:r w:rsidR="00522734">
        <w:rPr>
          <w:rFonts w:ascii="Arial" w:hAnsi="Arial" w:cs="Arial"/>
          <w:sz w:val="20"/>
          <w:szCs w:val="20"/>
        </w:rPr>
        <w:t xml:space="preserve">We will first </w:t>
      </w:r>
      <w:r w:rsidR="00FB7125">
        <w:rPr>
          <w:rFonts w:ascii="Arial" w:hAnsi="Arial" w:cs="Arial"/>
          <w:sz w:val="20"/>
          <w:szCs w:val="20"/>
        </w:rPr>
        <w:t xml:space="preserve">implement the protein network in </w:t>
      </w:r>
      <w:r w:rsidR="00522734">
        <w:rPr>
          <w:rFonts w:ascii="Arial" w:hAnsi="Arial" w:cs="Arial"/>
          <w:sz w:val="20"/>
          <w:szCs w:val="20"/>
        </w:rPr>
        <w:t xml:space="preserve">adjacency matrix to </w:t>
      </w:r>
      <w:r w:rsidR="00C367BA">
        <w:rPr>
          <w:rFonts w:ascii="Arial" w:hAnsi="Arial" w:cs="Arial"/>
          <w:sz w:val="20"/>
          <w:szCs w:val="20"/>
        </w:rPr>
        <w:t>study basic</w:t>
      </w:r>
      <w:r w:rsidR="00522734">
        <w:rPr>
          <w:rFonts w:ascii="Arial" w:hAnsi="Arial" w:cs="Arial"/>
          <w:sz w:val="20"/>
          <w:szCs w:val="20"/>
        </w:rPr>
        <w:t xml:space="preserve"> principles, and then use linked lists to improve efficiency. </w:t>
      </w:r>
      <w:bookmarkStart w:id="8" w:name="_GoBack"/>
      <w:bookmarkEnd w:id="8"/>
    </w:p>
    <w:p w14:paraId="1DDED375" w14:textId="77649408" w:rsidR="00F319D2" w:rsidRPr="00AE4E60" w:rsidRDefault="00F319D2" w:rsidP="00F319D2">
      <w:pPr>
        <w:ind w:firstLine="720"/>
        <w:jc w:val="both"/>
        <w:rPr>
          <w:rFonts w:ascii="Arial" w:hAnsi="Arial" w:cs="Arial"/>
          <w:sz w:val="20"/>
          <w:szCs w:val="20"/>
        </w:rPr>
      </w:pPr>
      <w:r w:rsidRPr="00AE4E60">
        <w:rPr>
          <w:rFonts w:ascii="Arial" w:hAnsi="Arial" w:cs="Arial"/>
          <w:sz w:val="20"/>
          <w:szCs w:val="20"/>
        </w:rPr>
        <w:t xml:space="preserve">We will sample the state space by gradually introducing random </w:t>
      </w:r>
      <w:r w:rsidR="00544429" w:rsidRPr="00AE4E60">
        <w:rPr>
          <w:rFonts w:ascii="Arial" w:hAnsi="Arial" w:cs="Arial"/>
          <w:sz w:val="20"/>
          <w:szCs w:val="20"/>
        </w:rPr>
        <w:t xml:space="preserve">interaction </w:t>
      </w:r>
      <w:r w:rsidRPr="00AE4E60">
        <w:rPr>
          <w:rFonts w:ascii="Arial" w:hAnsi="Arial" w:cs="Arial"/>
          <w:sz w:val="20"/>
          <w:szCs w:val="20"/>
        </w:rPr>
        <w:t>failures into network</w:t>
      </w:r>
      <w:r w:rsidR="00A74544" w:rsidRPr="00AE4E60">
        <w:rPr>
          <w:rFonts w:ascii="Arial" w:hAnsi="Arial" w:cs="Arial"/>
          <w:sz w:val="20"/>
          <w:szCs w:val="20"/>
        </w:rPr>
        <w:t>s</w:t>
      </w:r>
      <w:r w:rsidRPr="00AE4E60">
        <w:rPr>
          <w:rFonts w:ascii="Arial" w:hAnsi="Arial" w:cs="Arial"/>
          <w:sz w:val="20"/>
          <w:szCs w:val="20"/>
        </w:rPr>
        <w:t xml:space="preserve"> with increasing </w:t>
      </w:r>
      <w:r w:rsidR="000F0A3F" w:rsidRPr="00AE4E60">
        <w:rPr>
          <w:rFonts w:ascii="Arial" w:hAnsi="Arial" w:cs="Arial"/>
          <w:sz w:val="20"/>
          <w:szCs w:val="20"/>
        </w:rPr>
        <w:t xml:space="preserve">failure </w:t>
      </w:r>
      <w:r w:rsidRPr="00AE4E60">
        <w:rPr>
          <w:rFonts w:ascii="Arial" w:hAnsi="Arial" w:cs="Arial"/>
          <w:sz w:val="20"/>
          <w:szCs w:val="20"/>
        </w:rPr>
        <w:t>frequency ε</w:t>
      </w:r>
      <w:del w:id="9" w:author="Hong  Qin" w:date="2014-04-07T15:55:00Z">
        <w:r w:rsidR="000F0A3F"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r>
        <w:r w:rsidR="00CF6A9C" w:rsidDel="00F44E0E">
          <w:rPr>
            <w:rFonts w:ascii="Arial" w:hAnsi="Arial" w:cs="Arial"/>
            <w:sz w:val="20"/>
            <w:szCs w:val="20"/>
          </w:rPr>
          <w:delInstrText xml:space="preserve"> ADDIN EN.CITE &lt;EndNote&gt;&lt;Cite&gt;&lt;Author&gt;Albert&lt;/Author&gt;&lt;Year&gt;2000&lt;/Year&gt;&lt;RecNum&gt;1528&lt;/RecNum&gt;&lt;record&gt;&lt;rec-number&gt;1528&lt;/rec-number&gt;&lt;foreign-keys&gt;&lt;key app="EN" db-id="axwzwatz8afev5eddwsvazaqtxstdf2axv55"&gt;1528&lt;/key&gt;&lt;/foreign-keys&gt;&lt;ref-type name="Journal Article"&gt;17&lt;/ref-type&gt;&lt;contributors&gt;&lt;authors&gt;&lt;author&gt;Albert, R.&lt;/author&gt;&lt;author&gt;Jeong, H.&lt;/author&gt;&lt;author&gt;Barabasi, A. L.&lt;/author&gt;&lt;/authors&gt;&lt;/contributors&gt;&lt;auth-address&gt;Department of Physics, University of Notre Dame, Indiana 46556, USA.&lt;/auth-address&gt;&lt;titles&gt;&lt;title&gt;Error and attack tolerance of complex networks&lt;/title&gt;&lt;secondary-title&gt;Nature&lt;/secondary-title&gt;&lt;alt-title&gt;Nature&lt;/alt-title&gt;&lt;/titles&gt;&lt;periodical&gt;&lt;full-title&gt;Nature&lt;/full-title&gt;&lt;abbr-1&gt;Nature&lt;/abbr-1&gt;&lt;/periodical&gt;&lt;alt-periodical&gt;&lt;full-title&gt;Nature&lt;/full-title&gt;&lt;abbr-1&gt;Nature&lt;/abbr-1&gt;&lt;/alt-periodical&gt;&lt;pages&gt;378-82&lt;/pages&gt;&lt;volume&gt;406&lt;/volume&gt;&lt;number&gt;6794&lt;/number&gt;&lt;edition&gt;2000/08/10&lt;/edition&gt;&lt;dates&gt;&lt;year&gt;2000&lt;/year&gt;&lt;pub-dates&gt;&lt;date&gt;Jul 27&lt;/date&gt;&lt;/pub-dates&gt;&lt;/dates&gt;&lt;isbn&gt;1476-4687 (Electronic)&amp;#xD;0028-0836 (Linking)&lt;/isbn&gt;&lt;accession-num&gt;10935628&lt;/accession-num&gt;&lt;urls&gt;&lt;related-urls&gt;&lt;url&gt;http://www.ncbi.nlm.nih.gov/pubmed/10935628&lt;/url&gt;&lt;/related-urls&gt;&lt;/urls&gt;&lt;electronic-resource-num&gt;10.1038/35019019&lt;/electronic-resource-num&gt;&lt;language&gt;Eng&lt;/language&gt;&lt;/record&gt;&lt;/Cite&gt;&lt;/EndNote&gt;</w:delInstrText>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"_ENREF_85" \o "Albert, 2000 #1528" </w:delInstrText>
        </w:r>
        <w:r w:rsidR="00F44E0E" w:rsidDel="00F44E0E">
          <w:fldChar w:fldCharType="separate"/>
        </w:r>
        <w:r w:rsidR="00A17445" w:rsidRPr="00A17445" w:rsidDel="00F44E0E">
          <w:rPr>
            <w:rFonts w:ascii="Arial" w:hAnsi="Arial" w:cs="Arial"/>
            <w:noProof/>
            <w:sz w:val="20"/>
            <w:szCs w:val="20"/>
            <w:vertAlign w:val="superscript"/>
          </w:rPr>
          <w:delText>85</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Pr="00AE4E60">
        <w:rPr>
          <w:rFonts w:ascii="Arial" w:hAnsi="Arial" w:cs="Arial"/>
          <w:sz w:val="20"/>
          <w:szCs w:val="20"/>
        </w:rPr>
        <w:t xml:space="preserve">. </w:t>
      </w:r>
      <w:r w:rsidR="00544429" w:rsidRPr="00AE4E60">
        <w:rPr>
          <w:rFonts w:ascii="Arial" w:hAnsi="Arial" w:cs="Arial"/>
          <w:sz w:val="20"/>
          <w:szCs w:val="20"/>
        </w:rPr>
        <w:t xml:space="preserve">Plot of chance of network failures ~ </w:t>
      </w:r>
      <w:r w:rsidR="000F0A3F" w:rsidRPr="00AE4E60">
        <w:rPr>
          <w:rFonts w:ascii="Arial" w:hAnsi="Arial" w:cs="Arial"/>
          <w:sz w:val="20"/>
          <w:szCs w:val="20"/>
        </w:rPr>
        <w:t>ε</w:t>
      </w:r>
      <w:r w:rsidR="000F0A3F" w:rsidRPr="00AE4E60" w:rsidDel="000F0A3F">
        <w:rPr>
          <w:rFonts w:ascii="Arial" w:hAnsi="Arial" w:cs="Arial"/>
          <w:sz w:val="20"/>
          <w:szCs w:val="20"/>
        </w:rPr>
        <w:t xml:space="preserve"> </w:t>
      </w:r>
      <w:r w:rsidR="00544429" w:rsidRPr="00AE4E60">
        <w:rPr>
          <w:rFonts w:ascii="Arial" w:hAnsi="Arial" w:cs="Arial"/>
          <w:sz w:val="20"/>
          <w:szCs w:val="20"/>
        </w:rPr>
        <w:t xml:space="preserve">can </w:t>
      </w:r>
      <w:r w:rsidR="000F0A3F" w:rsidRPr="00AE4E60">
        <w:rPr>
          <w:rFonts w:ascii="Arial" w:hAnsi="Arial" w:cs="Arial"/>
          <w:sz w:val="20"/>
          <w:szCs w:val="20"/>
        </w:rPr>
        <w:t xml:space="preserve">then </w:t>
      </w:r>
      <w:r w:rsidR="00544429" w:rsidRPr="00AE4E60">
        <w:rPr>
          <w:rFonts w:ascii="Arial" w:hAnsi="Arial" w:cs="Arial"/>
          <w:sz w:val="20"/>
          <w:szCs w:val="20"/>
        </w:rPr>
        <w:t xml:space="preserve">describe network reliability. </w:t>
      </w:r>
      <w:r w:rsidR="00BC1AAD" w:rsidRPr="00AE4E60">
        <w:rPr>
          <w:rFonts w:ascii="Arial" w:hAnsi="Arial" w:cs="Arial"/>
          <w:sz w:val="20"/>
          <w:szCs w:val="20"/>
        </w:rPr>
        <w:t>T</w:t>
      </w:r>
      <w:r w:rsidR="00544429" w:rsidRPr="00AE4E60">
        <w:rPr>
          <w:rFonts w:ascii="Arial" w:hAnsi="Arial" w:cs="Arial"/>
          <w:sz w:val="20"/>
          <w:szCs w:val="20"/>
        </w:rPr>
        <w:t>h</w:t>
      </w:r>
      <w:r w:rsidR="00BC1AAD" w:rsidRPr="00AE4E60">
        <w:rPr>
          <w:rFonts w:ascii="Arial" w:hAnsi="Arial" w:cs="Arial"/>
          <w:sz w:val="20"/>
          <w:szCs w:val="20"/>
        </w:rPr>
        <w:t>is kind of</w:t>
      </w:r>
      <w:r w:rsidR="00544429" w:rsidRPr="00AE4E60">
        <w:rPr>
          <w:rFonts w:ascii="Arial" w:hAnsi="Arial" w:cs="Arial"/>
          <w:sz w:val="20"/>
          <w:szCs w:val="20"/>
        </w:rPr>
        <w:t xml:space="preserve"> curve</w:t>
      </w:r>
      <w:r w:rsidR="00BC1AAD" w:rsidRPr="00AE4E60">
        <w:rPr>
          <w:rFonts w:ascii="Arial" w:hAnsi="Arial" w:cs="Arial"/>
          <w:sz w:val="20"/>
          <w:szCs w:val="20"/>
        </w:rPr>
        <w:t>s</w:t>
      </w:r>
      <w:r w:rsidR="00544429" w:rsidRPr="00AE4E60">
        <w:rPr>
          <w:rFonts w:ascii="Arial" w:hAnsi="Arial" w:cs="Arial"/>
          <w:sz w:val="20"/>
          <w:szCs w:val="20"/>
        </w:rPr>
        <w:t xml:space="preserve"> is </w:t>
      </w:r>
      <w:r w:rsidR="00BC1AAD" w:rsidRPr="00AE4E60">
        <w:rPr>
          <w:rFonts w:ascii="Arial" w:hAnsi="Arial" w:cs="Arial"/>
          <w:sz w:val="20"/>
          <w:szCs w:val="20"/>
        </w:rPr>
        <w:t xml:space="preserve">often </w:t>
      </w:r>
      <w:r w:rsidR="00544429" w:rsidRPr="00AE4E60">
        <w:rPr>
          <w:rFonts w:ascii="Arial" w:hAnsi="Arial" w:cs="Arial"/>
          <w:sz w:val="20"/>
          <w:szCs w:val="20"/>
        </w:rPr>
        <w:t xml:space="preserve">sigmoidal, </w:t>
      </w:r>
      <w:r w:rsidR="00BC1AAD" w:rsidRPr="00AE4E60">
        <w:rPr>
          <w:rFonts w:ascii="Arial" w:hAnsi="Arial" w:cs="Arial"/>
          <w:sz w:val="20"/>
          <w:szCs w:val="20"/>
        </w:rPr>
        <w:t xml:space="preserve">and </w:t>
      </w:r>
      <w:r w:rsidR="00544429" w:rsidRPr="00AE4E60">
        <w:rPr>
          <w:rFonts w:ascii="Arial" w:hAnsi="Arial" w:cs="Arial"/>
          <w:sz w:val="20"/>
          <w:szCs w:val="20"/>
        </w:rPr>
        <w:t xml:space="preserve">the middle point of the transition can be found as a critical </w:t>
      </w:r>
      <w:r w:rsidR="000F0A3F" w:rsidRPr="00AE4E60">
        <w:rPr>
          <w:rFonts w:ascii="Arial" w:hAnsi="Arial" w:cs="Arial"/>
          <w:sz w:val="20"/>
          <w:szCs w:val="20"/>
        </w:rPr>
        <w:t xml:space="preserve">transition </w:t>
      </w:r>
      <w:r w:rsidR="00544429" w:rsidRPr="00AE4E60">
        <w:rPr>
          <w:rFonts w:ascii="Arial" w:hAnsi="Arial" w:cs="Arial"/>
          <w:sz w:val="20"/>
          <w:szCs w:val="20"/>
        </w:rPr>
        <w:t xml:space="preserve">point. </w:t>
      </w:r>
      <w:r w:rsidR="0084657A" w:rsidRPr="00AE4E60">
        <w:rPr>
          <w:rFonts w:ascii="Arial" w:hAnsi="Arial" w:cs="Arial"/>
          <w:sz w:val="20"/>
          <w:szCs w:val="20"/>
        </w:rPr>
        <w:t>Both</w:t>
      </w:r>
      <w:r w:rsidR="00544429" w:rsidRPr="00AE4E60">
        <w:rPr>
          <w:rFonts w:ascii="Arial" w:hAnsi="Arial" w:cs="Arial"/>
          <w:sz w:val="20"/>
          <w:szCs w:val="20"/>
        </w:rPr>
        <w:t xml:space="preserve"> </w:t>
      </w:r>
      <w:r w:rsidR="0084657A" w:rsidRPr="00AE4E60">
        <w:rPr>
          <w:rFonts w:ascii="Arial" w:hAnsi="Arial" w:cs="Arial"/>
          <w:sz w:val="20"/>
          <w:szCs w:val="20"/>
        </w:rPr>
        <w:t xml:space="preserve">the yeast </w:t>
      </w:r>
      <w:r w:rsidR="00A63D3A" w:rsidRPr="00AE4E60">
        <w:rPr>
          <w:rFonts w:ascii="Arial" w:hAnsi="Arial" w:cs="Arial"/>
          <w:sz w:val="20"/>
          <w:szCs w:val="20"/>
        </w:rPr>
        <w:t xml:space="preserve">protein </w:t>
      </w:r>
      <w:r w:rsidR="00544429" w:rsidRPr="00AE4E60">
        <w:rPr>
          <w:rFonts w:ascii="Arial" w:hAnsi="Arial" w:cs="Arial"/>
          <w:sz w:val="20"/>
          <w:szCs w:val="20"/>
        </w:rPr>
        <w:t xml:space="preserve">network </w:t>
      </w:r>
      <w:r w:rsidR="003C3F55" w:rsidRPr="00AE4E60">
        <w:rPr>
          <w:rFonts w:ascii="Arial" w:hAnsi="Arial" w:cs="Arial"/>
          <w:sz w:val="20"/>
          <w:szCs w:val="20"/>
        </w:rPr>
        <w:t>and</w:t>
      </w:r>
      <w:r w:rsidR="00544429" w:rsidRPr="00AE4E60">
        <w:rPr>
          <w:rFonts w:ascii="Arial" w:hAnsi="Arial" w:cs="Arial"/>
          <w:sz w:val="20"/>
          <w:szCs w:val="20"/>
        </w:rPr>
        <w:t xml:space="preserve"> null network models </w:t>
      </w:r>
      <w:r w:rsidR="003C3F55" w:rsidRPr="00AE4E60">
        <w:rPr>
          <w:rFonts w:ascii="Arial" w:hAnsi="Arial" w:cs="Arial"/>
          <w:sz w:val="20"/>
          <w:szCs w:val="20"/>
        </w:rPr>
        <w:t>will be</w:t>
      </w:r>
      <w:r w:rsidR="0084657A" w:rsidRPr="00AE4E60">
        <w:rPr>
          <w:rFonts w:ascii="Arial" w:hAnsi="Arial" w:cs="Arial"/>
          <w:sz w:val="20"/>
          <w:szCs w:val="20"/>
        </w:rPr>
        <w:t xml:space="preserve"> evaluated and compared. </w:t>
      </w:r>
    </w:p>
    <w:p w14:paraId="0862F5B7" w14:textId="77777777" w:rsidR="0066678E" w:rsidRPr="00AE4E60" w:rsidRDefault="0066678E" w:rsidP="0066678E">
      <w:pPr>
        <w:ind w:firstLine="720"/>
        <w:jc w:val="both"/>
        <w:rPr>
          <w:rFonts w:ascii="Arial" w:hAnsi="Arial" w:cs="Arial"/>
          <w:sz w:val="20"/>
          <w:szCs w:val="20"/>
        </w:rPr>
      </w:pPr>
      <w:r w:rsidRPr="00AE4E60">
        <w:rPr>
          <w:rFonts w:ascii="Arial" w:hAnsi="Arial" w:cs="Arial"/>
          <w:sz w:val="20"/>
          <w:szCs w:val="20"/>
        </w:rPr>
        <w:t>The role of error tolerance can be studied by using null networks with shuffled node labels (Figure 6). The role of network topology can be studied by using null networks with shuffled links</w:t>
      </w:r>
      <w:r>
        <w:rPr>
          <w:rFonts w:ascii="Arial" w:hAnsi="Arial" w:cs="Arial"/>
          <w:sz w:val="20"/>
          <w:szCs w:val="20"/>
        </w:rPr>
        <w:t xml:space="preserve"> (Figure 6)</w:t>
      </w:r>
      <w:r w:rsidRPr="00AE4E60">
        <w:rPr>
          <w:rFonts w:ascii="Arial" w:hAnsi="Arial" w:cs="Arial"/>
          <w:sz w:val="20"/>
          <w:szCs w:val="20"/>
        </w:rPr>
        <w:t xml:space="preserve">. </w:t>
      </w:r>
    </w:p>
    <w:p w14:paraId="57792886" w14:textId="77777777" w:rsidR="000D7B0B" w:rsidRPr="00AE4E60" w:rsidRDefault="00BC3B6E" w:rsidP="00BC3B6E">
      <w:pPr>
        <w:ind w:firstLine="720"/>
        <w:jc w:val="both"/>
        <w:rPr>
          <w:rFonts w:ascii="Arial" w:hAnsi="Arial" w:cs="Arial"/>
          <w:sz w:val="20"/>
          <w:szCs w:val="20"/>
        </w:rPr>
      </w:pPr>
      <w:r>
        <w:rPr>
          <w:rFonts w:ascii="Arial" w:hAnsi="Arial" w:cs="Arial"/>
          <w:sz w:val="20"/>
          <w:szCs w:val="20"/>
        </w:rPr>
        <w:t>How does network configuration of yeast protein interaction work influence its aging process? This is the second question that we will address. W</w:t>
      </w:r>
      <w:r w:rsidR="00CF6082" w:rsidRPr="00AE4E60">
        <w:rPr>
          <w:rFonts w:ascii="Arial" w:hAnsi="Arial" w:cs="Arial"/>
          <w:sz w:val="20"/>
          <w:szCs w:val="20"/>
        </w:rPr>
        <w:t xml:space="preserve">e </w:t>
      </w:r>
      <w:r>
        <w:rPr>
          <w:rFonts w:ascii="Arial" w:hAnsi="Arial" w:cs="Arial"/>
          <w:sz w:val="20"/>
          <w:szCs w:val="20"/>
        </w:rPr>
        <w:t xml:space="preserve">plan to </w:t>
      </w:r>
      <w:r w:rsidR="00CF6082" w:rsidRPr="00AE4E60">
        <w:rPr>
          <w:rFonts w:ascii="Arial" w:hAnsi="Arial" w:cs="Arial"/>
          <w:sz w:val="20"/>
          <w:szCs w:val="20"/>
        </w:rPr>
        <w:t xml:space="preserve">simulate the stochastic network aging using the exponential decay function, which is just another way of modeling random failures. </w:t>
      </w:r>
      <w:r w:rsidR="000D2C61" w:rsidRPr="00AE4E60">
        <w:rPr>
          <w:rFonts w:ascii="Arial" w:hAnsi="Arial" w:cs="Arial"/>
          <w:sz w:val="20"/>
          <w:szCs w:val="20"/>
        </w:rPr>
        <w:t>The exponential distributed component ages can be conveniently generated using the exponential random number generator. The age of each essential node is the maximum of its interaction ages, and the minimal age of the essential nodes is the network age. Survivor curves of yeast network aging a</w:t>
      </w:r>
      <w:r w:rsidR="00891C86" w:rsidRPr="00AE4E60">
        <w:rPr>
          <w:rFonts w:ascii="Arial" w:hAnsi="Arial" w:cs="Arial"/>
          <w:sz w:val="20"/>
          <w:szCs w:val="20"/>
        </w:rPr>
        <w:t>nd</w:t>
      </w:r>
      <w:r w:rsidR="000D2C61" w:rsidRPr="00AE4E60">
        <w:rPr>
          <w:rFonts w:ascii="Arial" w:hAnsi="Arial" w:cs="Arial"/>
          <w:sz w:val="20"/>
          <w:szCs w:val="20"/>
        </w:rPr>
        <w:t xml:space="preserve"> random networks will be compared. </w:t>
      </w:r>
      <w:r w:rsidR="00891C86" w:rsidRPr="00AE4E60">
        <w:rPr>
          <w:rFonts w:ascii="Arial" w:hAnsi="Arial" w:cs="Arial"/>
          <w:sz w:val="20"/>
          <w:szCs w:val="20"/>
        </w:rPr>
        <w:t xml:space="preserve">In comparison to the state-space-approach, different failure rates can be assigned to different interactions. </w:t>
      </w:r>
    </w:p>
    <w:p w14:paraId="5E147B9D" w14:textId="2E50D25E" w:rsidR="00061619" w:rsidRPr="00AE4E60" w:rsidRDefault="000D7B0B" w:rsidP="001E11CC">
      <w:pPr>
        <w:ind w:firstLine="720"/>
        <w:jc w:val="both"/>
        <w:rPr>
          <w:rFonts w:ascii="Arial" w:hAnsi="Arial" w:cs="Arial"/>
          <w:sz w:val="20"/>
          <w:szCs w:val="20"/>
        </w:rPr>
      </w:pPr>
      <w:r w:rsidRPr="00AE4E60">
        <w:rPr>
          <w:rFonts w:ascii="Arial" w:hAnsi="Arial" w:cs="Arial"/>
          <w:sz w:val="20"/>
          <w:szCs w:val="20"/>
        </w:rPr>
        <w:t>W</w:t>
      </w:r>
      <w:r w:rsidR="00061619" w:rsidRPr="00AE4E60">
        <w:rPr>
          <w:rFonts w:ascii="Arial" w:hAnsi="Arial" w:cs="Arial"/>
          <w:sz w:val="20"/>
          <w:szCs w:val="20"/>
        </w:rPr>
        <w:t>e will start with the yeast mitochondrial protein interaction network</w:t>
      </w:r>
      <w:r w:rsidR="00D227A1">
        <w:rPr>
          <w:rFonts w:ascii="Arial" w:hAnsi="Arial" w:cs="Arial"/>
          <w:sz w:val="20"/>
          <w:szCs w:val="20"/>
        </w:rPr>
        <w:t>,</w:t>
      </w:r>
      <w:r w:rsidR="00061619" w:rsidRPr="00AE4E60">
        <w:rPr>
          <w:rFonts w:ascii="Arial" w:hAnsi="Arial" w:cs="Arial"/>
          <w:sz w:val="20"/>
          <w:szCs w:val="20"/>
        </w:rPr>
        <w:t xml:space="preserve"> a subset of the yeast protein network. </w:t>
      </w:r>
      <w:r w:rsidR="007B475F" w:rsidRPr="00AE4E60">
        <w:rPr>
          <w:rFonts w:ascii="Arial" w:hAnsi="Arial" w:cs="Arial"/>
          <w:sz w:val="20"/>
          <w:szCs w:val="20"/>
        </w:rPr>
        <w:t>Mitochondrion</w:t>
      </w:r>
      <w:r w:rsidR="000D2C61" w:rsidRPr="00AE4E60">
        <w:rPr>
          <w:rFonts w:ascii="Arial" w:hAnsi="Arial" w:cs="Arial"/>
          <w:sz w:val="20"/>
          <w:szCs w:val="20"/>
        </w:rPr>
        <w:t xml:space="preserve"> can be considered as </w:t>
      </w:r>
      <w:r w:rsidR="007B475F" w:rsidRPr="00AE4E60">
        <w:rPr>
          <w:rFonts w:ascii="Arial" w:hAnsi="Arial" w:cs="Arial"/>
          <w:sz w:val="20"/>
          <w:szCs w:val="20"/>
        </w:rPr>
        <w:t xml:space="preserve">an </w:t>
      </w:r>
      <w:proofErr w:type="spellStart"/>
      <w:r w:rsidR="007B475F" w:rsidRPr="00AE4E60">
        <w:rPr>
          <w:rFonts w:ascii="Arial" w:hAnsi="Arial" w:cs="Arial"/>
          <w:sz w:val="20"/>
          <w:szCs w:val="20"/>
        </w:rPr>
        <w:t>endosymbiotic</w:t>
      </w:r>
      <w:proofErr w:type="spellEnd"/>
      <w:r w:rsidR="007B475F" w:rsidRPr="00AE4E60">
        <w:rPr>
          <w:rFonts w:ascii="Arial" w:hAnsi="Arial" w:cs="Arial"/>
          <w:sz w:val="20"/>
          <w:szCs w:val="20"/>
        </w:rPr>
        <w:t xml:space="preserve"> prokaryotic cell. </w:t>
      </w:r>
      <w:r w:rsidR="0026675B" w:rsidRPr="00AE4E60">
        <w:rPr>
          <w:rFonts w:ascii="Arial" w:hAnsi="Arial" w:cs="Arial"/>
          <w:sz w:val="20"/>
          <w:szCs w:val="20"/>
        </w:rPr>
        <w:t xml:space="preserve">The simulation will then be extended to the </w:t>
      </w:r>
      <w:r w:rsidR="00595BC5" w:rsidRPr="00AE4E60">
        <w:rPr>
          <w:rFonts w:ascii="Arial" w:hAnsi="Arial" w:cs="Arial"/>
          <w:sz w:val="20"/>
          <w:szCs w:val="20"/>
        </w:rPr>
        <w:t xml:space="preserve">entire observed </w:t>
      </w:r>
      <w:r w:rsidR="0026675B" w:rsidRPr="00AE4E60">
        <w:rPr>
          <w:rFonts w:ascii="Arial" w:hAnsi="Arial" w:cs="Arial"/>
          <w:sz w:val="20"/>
          <w:szCs w:val="20"/>
        </w:rPr>
        <w:t>yeast protein interaction network</w:t>
      </w:r>
      <w:del w:id="10" w:author="Hong  Qin" w:date="2014-04-07T15:55:00Z">
        <w:r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fldData xml:space="preserve">PEVuZE5vdGU+PENpdGU+PEF1dGhvcj5Db3N0YW56bzwvQXV0aG9yPjxZZWFyPjIwMTA8L1llYXI+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</w:fldData>
          </w:fldChar>
        </w:r>
        <w:r w:rsidR="00CF6A9C" w:rsidDel="00F44E0E">
          <w:rPr>
            <w:rFonts w:ascii="Arial" w:hAnsi="Arial" w:cs="Arial"/>
            <w:sz w:val="20"/>
            <w:szCs w:val="20"/>
          </w:rPr>
          <w:delInstrText xml:space="preserve"> ADDIN EN.CITE </w:delInstrText>
        </w:r>
        <w:r w:rsidR="00231875" w:rsidDel="00F44E0E">
          <w:rPr>
            <w:rFonts w:ascii="Arial" w:hAnsi="Arial" w:cs="Arial"/>
            <w:sz w:val="20"/>
            <w:szCs w:val="20"/>
          </w:rPr>
          <w:fldChar w:fldCharType="begin">
            <w:fldData xml:space="preserve">PEVuZE5vdGU+PENpdGU+PEF1dGhvcj5Db3N0YW56bzwvQXV0aG9yPjxZZWFyPjIwMTA8L1llYXI+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</w:fldData>
          </w:fldChar>
        </w:r>
        <w:r w:rsidR="00CF6A9C" w:rsidDel="00F44E0E">
          <w:rPr>
            <w:rFonts w:ascii="Arial" w:hAnsi="Arial" w:cs="Arial"/>
            <w:sz w:val="20"/>
            <w:szCs w:val="20"/>
          </w:rPr>
          <w:delInstrText xml:space="preserve"> ADDIN EN.CITE.DATA </w:delInstrText>
        </w:r>
        <w:r w:rsidR="00231875" w:rsidDel="00F44E0E">
          <w:rPr>
            <w:rFonts w:ascii="Arial" w:hAnsi="Arial" w:cs="Arial"/>
            <w:sz w:val="20"/>
            <w:szCs w:val="20"/>
          </w:rPr>
        </w:r>
        <w:r w:rsidR="00231875" w:rsidDel="00F44E0E">
          <w:rPr>
            <w:rFonts w:ascii="Arial" w:hAnsi="Arial" w:cs="Arial"/>
            <w:sz w:val="20"/>
            <w:szCs w:val="20"/>
          </w:rPr>
          <w:fldChar w:fldCharType="end"/>
        </w:r>
        <w:r w:rsidR="00231875" w:rsidDel="00F44E0E">
          <w:rPr>
            <w:rFonts w:ascii="Arial" w:hAnsi="Arial" w:cs="Arial"/>
            <w:sz w:val="20"/>
            <w:szCs w:val="20"/>
          </w:rPr>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"_ENREF_81" \o "Costanzo, 2010 #2074" </w:delInstrText>
        </w:r>
        <w:r w:rsidR="00F44E0E" w:rsidDel="00F44E0E">
          <w:fldChar w:fldCharType="separate"/>
        </w:r>
        <w:r w:rsidR="00A17445" w:rsidRPr="00A17445" w:rsidDel="00F44E0E">
          <w:rPr>
            <w:rFonts w:ascii="Arial" w:hAnsi="Arial" w:cs="Arial"/>
            <w:noProof/>
            <w:sz w:val="20"/>
            <w:szCs w:val="20"/>
            <w:vertAlign w:val="superscript"/>
          </w:rPr>
          <w:delText>81</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00BD6D72">
        <w:rPr>
          <w:rFonts w:ascii="Arial" w:hAnsi="Arial" w:cs="Arial"/>
          <w:sz w:val="20"/>
          <w:szCs w:val="20"/>
        </w:rPr>
        <w:t xml:space="preserve"> (Figure 6)</w:t>
      </w:r>
      <w:r w:rsidR="0026675B" w:rsidRPr="00AE4E60">
        <w:rPr>
          <w:rFonts w:ascii="Arial" w:hAnsi="Arial" w:cs="Arial"/>
          <w:sz w:val="20"/>
          <w:szCs w:val="20"/>
        </w:rPr>
        <w:t xml:space="preserve">. </w:t>
      </w:r>
    </w:p>
    <w:p w14:paraId="52D71531" w14:textId="77777777" w:rsidR="00206141" w:rsidRPr="00AE4E60" w:rsidRDefault="00AD55B4" w:rsidP="008F7045">
      <w:pPr>
        <w:ind w:firstLine="720"/>
        <w:jc w:val="both"/>
        <w:rPr>
          <w:rFonts w:ascii="Arial" w:hAnsi="Arial" w:cs="Arial"/>
          <w:sz w:val="20"/>
          <w:szCs w:val="20"/>
        </w:rPr>
      </w:pPr>
      <w:r w:rsidRPr="00AE4E60">
        <w:rPr>
          <w:rFonts w:ascii="Arial" w:hAnsi="Arial" w:cs="Arial"/>
          <w:sz w:val="20"/>
          <w:szCs w:val="20"/>
        </w:rPr>
        <w:t>It is probably expected that biological network</w:t>
      </w:r>
      <w:r w:rsidR="00061619" w:rsidRPr="00AE4E60">
        <w:rPr>
          <w:rFonts w:ascii="Arial" w:hAnsi="Arial" w:cs="Arial"/>
          <w:sz w:val="20"/>
          <w:szCs w:val="20"/>
        </w:rPr>
        <w:t>s</w:t>
      </w:r>
      <w:r w:rsidRPr="00AE4E60">
        <w:rPr>
          <w:rFonts w:ascii="Arial" w:hAnsi="Arial" w:cs="Arial"/>
          <w:sz w:val="20"/>
          <w:szCs w:val="20"/>
        </w:rPr>
        <w:t xml:space="preserve"> are more reliable than random networks. </w:t>
      </w:r>
      <w:r w:rsidR="004E45C9" w:rsidRPr="00AE4E60">
        <w:rPr>
          <w:rFonts w:ascii="Arial" w:hAnsi="Arial" w:cs="Arial"/>
          <w:sz w:val="20"/>
          <w:szCs w:val="20"/>
        </w:rPr>
        <w:t>Alternatively, it is possible</w:t>
      </w:r>
      <w:r w:rsidRPr="00AE4E60">
        <w:rPr>
          <w:rFonts w:ascii="Arial" w:hAnsi="Arial" w:cs="Arial"/>
          <w:sz w:val="20"/>
          <w:szCs w:val="20"/>
        </w:rPr>
        <w:t xml:space="preserve"> that biological networks have less </w:t>
      </w:r>
      <w:r w:rsidR="004E45C9" w:rsidRPr="00AE4E60">
        <w:rPr>
          <w:rFonts w:ascii="Arial" w:hAnsi="Arial" w:cs="Arial"/>
          <w:sz w:val="20"/>
          <w:szCs w:val="20"/>
        </w:rPr>
        <w:t xml:space="preserve">‘pure’ </w:t>
      </w:r>
      <w:r w:rsidRPr="00AE4E60">
        <w:rPr>
          <w:rFonts w:ascii="Arial" w:hAnsi="Arial" w:cs="Arial"/>
          <w:sz w:val="20"/>
          <w:szCs w:val="20"/>
        </w:rPr>
        <w:t xml:space="preserve">structural reliability </w:t>
      </w:r>
      <w:r w:rsidR="004E45C9" w:rsidRPr="00AE4E60">
        <w:rPr>
          <w:rFonts w:ascii="Arial" w:hAnsi="Arial" w:cs="Arial"/>
          <w:sz w:val="20"/>
          <w:szCs w:val="20"/>
        </w:rPr>
        <w:t>when</w:t>
      </w:r>
      <w:r w:rsidRPr="00AE4E60">
        <w:rPr>
          <w:rFonts w:ascii="Arial" w:hAnsi="Arial" w:cs="Arial"/>
          <w:sz w:val="20"/>
          <w:szCs w:val="20"/>
        </w:rPr>
        <w:t xml:space="preserve"> renewals/repairs are not considered. </w:t>
      </w:r>
      <w:r w:rsidR="00206141" w:rsidRPr="00AE4E60">
        <w:rPr>
          <w:rFonts w:ascii="Arial" w:hAnsi="Arial" w:cs="Arial"/>
          <w:sz w:val="20"/>
          <w:szCs w:val="20"/>
        </w:rPr>
        <w:t xml:space="preserve">If this alternative scenario happened, it would </w:t>
      </w:r>
      <w:r w:rsidR="00061619" w:rsidRPr="00AE4E60">
        <w:rPr>
          <w:rFonts w:ascii="Arial" w:hAnsi="Arial" w:cs="Arial"/>
          <w:sz w:val="20"/>
          <w:szCs w:val="20"/>
        </w:rPr>
        <w:t xml:space="preserve">offer </w:t>
      </w:r>
      <w:r w:rsidR="00206141" w:rsidRPr="00AE4E60">
        <w:rPr>
          <w:rFonts w:ascii="Arial" w:hAnsi="Arial" w:cs="Arial"/>
          <w:sz w:val="20"/>
          <w:szCs w:val="20"/>
        </w:rPr>
        <w:t>us a golden opportunity to compare two different renewal</w:t>
      </w:r>
      <w:r w:rsidR="006936E5">
        <w:rPr>
          <w:rFonts w:ascii="Arial" w:hAnsi="Arial" w:cs="Arial"/>
          <w:sz w:val="20"/>
          <w:szCs w:val="20"/>
        </w:rPr>
        <w:t>s</w:t>
      </w:r>
      <w:r w:rsidR="00206141" w:rsidRPr="00AE4E60">
        <w:rPr>
          <w:rFonts w:ascii="Arial" w:hAnsi="Arial" w:cs="Arial"/>
          <w:sz w:val="20"/>
          <w:szCs w:val="20"/>
        </w:rPr>
        <w:t xml:space="preserve">/repair </w:t>
      </w:r>
      <w:r w:rsidR="00173527" w:rsidRPr="00AE4E60">
        <w:rPr>
          <w:rFonts w:ascii="Arial" w:hAnsi="Arial" w:cs="Arial"/>
          <w:sz w:val="20"/>
          <w:szCs w:val="20"/>
        </w:rPr>
        <w:t>mechanisms</w:t>
      </w:r>
      <w:r w:rsidR="00206141" w:rsidRPr="00AE4E60">
        <w:rPr>
          <w:rFonts w:ascii="Arial" w:hAnsi="Arial" w:cs="Arial"/>
          <w:sz w:val="20"/>
          <w:szCs w:val="20"/>
        </w:rPr>
        <w:t>: component renewals/repairs versus modular renewals</w:t>
      </w:r>
      <w:r w:rsidR="00112D1A" w:rsidRPr="00AE4E60">
        <w:rPr>
          <w:rFonts w:ascii="Arial" w:hAnsi="Arial" w:cs="Arial"/>
          <w:sz w:val="20"/>
          <w:szCs w:val="20"/>
        </w:rPr>
        <w:t xml:space="preserve"> (detailed in </w:t>
      </w:r>
      <w:r w:rsidR="00ED6660" w:rsidRPr="00AE4E60">
        <w:rPr>
          <w:rFonts w:ascii="Arial" w:hAnsi="Arial" w:cs="Arial"/>
          <w:sz w:val="20"/>
          <w:szCs w:val="20"/>
        </w:rPr>
        <w:t>Aim 2.3</w:t>
      </w:r>
      <w:r w:rsidR="00112D1A" w:rsidRPr="00AE4E60">
        <w:rPr>
          <w:rFonts w:ascii="Arial" w:hAnsi="Arial" w:cs="Arial"/>
          <w:sz w:val="20"/>
          <w:szCs w:val="20"/>
        </w:rPr>
        <w:t>)</w:t>
      </w:r>
      <w:r w:rsidR="00206141" w:rsidRPr="00AE4E60">
        <w:rPr>
          <w:rFonts w:ascii="Arial" w:hAnsi="Arial" w:cs="Arial"/>
          <w:sz w:val="20"/>
          <w:szCs w:val="20"/>
        </w:rPr>
        <w:t xml:space="preserve">. </w:t>
      </w:r>
    </w:p>
    <w:p w14:paraId="2054ECDE" w14:textId="528348DD" w:rsidR="008F0CA6" w:rsidRPr="00AE4E60" w:rsidRDefault="008F0CA6" w:rsidP="008F0CA6">
      <w:pPr>
        <w:ind w:firstLine="720"/>
        <w:jc w:val="both"/>
        <w:rPr>
          <w:rFonts w:ascii="Arial" w:hAnsi="Arial" w:cs="Arial"/>
          <w:sz w:val="20"/>
          <w:szCs w:val="20"/>
        </w:rPr>
      </w:pPr>
      <w:r w:rsidRPr="00AE4E60">
        <w:rPr>
          <w:rFonts w:ascii="Arial" w:hAnsi="Arial" w:cs="Arial"/>
          <w:sz w:val="20"/>
          <w:szCs w:val="20"/>
        </w:rPr>
        <w:t xml:space="preserve">Network evolutionary history may influence the reliability evaluation outcomes of the yeast protein interaction network. </w:t>
      </w:r>
      <w:r w:rsidR="00761575">
        <w:rPr>
          <w:rFonts w:ascii="Arial" w:hAnsi="Arial" w:cs="Arial"/>
          <w:sz w:val="20"/>
          <w:szCs w:val="20"/>
        </w:rPr>
        <w:t xml:space="preserve">The </w:t>
      </w:r>
      <w:r w:rsidRPr="00AE4E60">
        <w:rPr>
          <w:rFonts w:ascii="Arial" w:hAnsi="Arial" w:cs="Arial"/>
          <w:sz w:val="20"/>
          <w:szCs w:val="20"/>
        </w:rPr>
        <w:t xml:space="preserve">PI’s postdoctoral research showed that evolution of the yeast protein interaction network mirrors the universal tree of life, and interactions tend to occur between genes with similar </w:t>
      </w:r>
      <w:r w:rsidRPr="00AE4E60">
        <w:rPr>
          <w:rFonts w:ascii="Arial" w:hAnsi="Arial" w:cs="Arial"/>
          <w:sz w:val="20"/>
          <w:szCs w:val="20"/>
        </w:rPr>
        <w:lastRenderedPageBreak/>
        <w:t>evolutionary histories</w:t>
      </w:r>
      <w:del w:id="11" w:author="Hong  Qin" w:date="2014-04-07T15:55:00Z">
        <w:r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r>
        <w:r w:rsidR="00CF6A9C" w:rsidDel="00F44E0E">
          <w:rPr>
            <w:rFonts w:ascii="Arial" w:hAnsi="Arial" w:cs="Arial"/>
            <w:sz w:val="20"/>
            <w:szCs w:val="20"/>
          </w:rPr>
          <w:delInstrText xml:space="preserve"> ADDIN EN.CITE &lt;EndNote&gt;&lt;Cite&gt;&lt;Author&gt;Qin&lt;/Author&gt;&lt;Year&gt;2003&lt;/Year&gt;&lt;RecNum&gt;566&lt;/RecNum&gt;&lt;record&gt;&lt;rec-number&gt;566&lt;/rec-number&gt;&lt;foreign-keys&gt;&lt;key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delInstrText>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"_ENREF_5" \o "Qin, 2003 #566" </w:delInstrText>
        </w:r>
        <w:r w:rsidR="00F44E0E" w:rsidDel="00F44E0E">
          <w:fldChar w:fldCharType="separate"/>
        </w:r>
        <w:r w:rsidR="00A17445" w:rsidRPr="00A17445" w:rsidDel="00F44E0E">
          <w:rPr>
            <w:rFonts w:ascii="Arial" w:hAnsi="Arial" w:cs="Arial"/>
            <w:noProof/>
            <w:sz w:val="20"/>
            <w:szCs w:val="20"/>
            <w:vertAlign w:val="superscript"/>
          </w:rPr>
          <w:delText>5</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Pr="00AE4E60">
        <w:rPr>
          <w:rFonts w:ascii="Arial" w:hAnsi="Arial" w:cs="Arial"/>
          <w:sz w:val="20"/>
          <w:szCs w:val="20"/>
        </w:rPr>
        <w:t xml:space="preserve">. One option is to model interactions </w:t>
      </w:r>
      <w:r w:rsidR="006936E5">
        <w:rPr>
          <w:rFonts w:ascii="Arial" w:hAnsi="Arial" w:cs="Arial"/>
          <w:sz w:val="20"/>
          <w:szCs w:val="20"/>
        </w:rPr>
        <w:t xml:space="preserve">between genes with </w:t>
      </w:r>
      <w:r w:rsidRPr="00AE4E60">
        <w:rPr>
          <w:rFonts w:ascii="Arial" w:hAnsi="Arial" w:cs="Arial"/>
          <w:sz w:val="20"/>
          <w:szCs w:val="20"/>
        </w:rPr>
        <w:t xml:space="preserve">similar evolutionary </w:t>
      </w:r>
      <w:r w:rsidR="006936E5">
        <w:rPr>
          <w:rFonts w:ascii="Arial" w:hAnsi="Arial" w:cs="Arial"/>
          <w:sz w:val="20"/>
          <w:szCs w:val="20"/>
        </w:rPr>
        <w:t xml:space="preserve">histories </w:t>
      </w:r>
      <w:r w:rsidRPr="00AE4E60">
        <w:rPr>
          <w:rFonts w:ascii="Arial" w:hAnsi="Arial" w:cs="Arial"/>
          <w:sz w:val="20"/>
          <w:szCs w:val="20"/>
        </w:rPr>
        <w:t>as more reliable than others. Another option is to model reliability in proportion to their evolutionary history on the universal tree of life</w:t>
      </w:r>
      <w:r w:rsidR="00E7171B" w:rsidRPr="00AE4E60">
        <w:rPr>
          <w:rFonts w:ascii="Arial" w:hAnsi="Arial" w:cs="Arial"/>
          <w:sz w:val="20"/>
          <w:szCs w:val="20"/>
        </w:rPr>
        <w:t xml:space="preserve">, based on </w:t>
      </w:r>
      <w:r w:rsidR="003902B7">
        <w:rPr>
          <w:rFonts w:ascii="Arial" w:hAnsi="Arial" w:cs="Arial"/>
          <w:sz w:val="20"/>
          <w:szCs w:val="20"/>
        </w:rPr>
        <w:t>our</w:t>
      </w:r>
      <w:r w:rsidR="003902B7" w:rsidRPr="00AE4E60">
        <w:rPr>
          <w:rFonts w:ascii="Arial" w:hAnsi="Arial" w:cs="Arial"/>
          <w:sz w:val="20"/>
          <w:szCs w:val="20"/>
        </w:rPr>
        <w:t xml:space="preserve"> </w:t>
      </w:r>
      <w:r w:rsidR="00C24CD5" w:rsidRPr="00AE4E60">
        <w:rPr>
          <w:rFonts w:ascii="Arial" w:hAnsi="Arial" w:cs="Arial"/>
          <w:sz w:val="20"/>
          <w:szCs w:val="20"/>
        </w:rPr>
        <w:t>previous</w:t>
      </w:r>
      <w:r w:rsidR="00E7171B" w:rsidRPr="00AE4E60">
        <w:rPr>
          <w:rFonts w:ascii="Arial" w:hAnsi="Arial" w:cs="Arial"/>
          <w:sz w:val="20"/>
          <w:szCs w:val="20"/>
        </w:rPr>
        <w:t xml:space="preserve"> work</w:t>
      </w:r>
      <w:del w:id="12" w:author="Hong  Qin" w:date="2014-04-07T15:55:00Z">
        <w:r w:rsidR="00E7171B" w:rsidRPr="00AE4E60" w:rsidDel="00F44E0E">
          <w:rPr>
            <w:rFonts w:ascii="Arial" w:hAnsi="Arial" w:cs="Arial"/>
            <w:sz w:val="20"/>
            <w:szCs w:val="20"/>
          </w:rPr>
          <w:delText xml:space="preserve"> </w:delText>
        </w:r>
        <w:r w:rsidR="00231875" w:rsidDel="00F44E0E">
          <w:rPr>
            <w:rFonts w:ascii="Arial" w:hAnsi="Arial" w:cs="Arial"/>
            <w:sz w:val="20"/>
            <w:szCs w:val="20"/>
          </w:rPr>
          <w:fldChar w:fldCharType="begin"/>
        </w:r>
        <w:r w:rsidR="00CF6A9C" w:rsidDel="00F44E0E">
          <w:rPr>
            <w:rFonts w:ascii="Arial" w:hAnsi="Arial" w:cs="Arial"/>
            <w:sz w:val="20"/>
            <w:szCs w:val="20"/>
          </w:rPr>
          <w:delInstrText xml:space="preserve"> ADDIN EN.CITE &lt;EndNote&gt;&lt;Cite&gt;&lt;Author&gt;Qin&lt;/Author&gt;&lt;Year&gt;2003&lt;/Year&gt;&lt;RecNum&gt;566&lt;/RecNum&gt;&lt;record&gt;&lt;rec-number&gt;566&lt;/rec-number&gt;&lt;foreign-keys&gt;&lt;key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delInstrText>
        </w:r>
        <w:r w:rsidR="00231875" w:rsidDel="00F44E0E">
          <w:rPr>
            <w:rFonts w:ascii="Arial" w:hAnsi="Arial" w:cs="Arial"/>
            <w:sz w:val="20"/>
            <w:szCs w:val="20"/>
          </w:rPr>
          <w:fldChar w:fldCharType="separate"/>
        </w:r>
        <w:r w:rsidR="00A17445" w:rsidRPr="00A17445" w:rsidDel="00F44E0E">
          <w:rPr>
            <w:rFonts w:ascii="Arial" w:hAnsi="Arial" w:cs="Arial"/>
            <w:noProof/>
            <w:sz w:val="20"/>
            <w:szCs w:val="20"/>
            <w:vertAlign w:val="superscript"/>
          </w:rPr>
          <w:delText>[</w:delText>
        </w:r>
        <w:r w:rsidR="00F44E0E" w:rsidDel="00F44E0E">
          <w:fldChar w:fldCharType="begin"/>
        </w:r>
        <w:r w:rsidR="00F44E0E" w:rsidDel="00F44E0E">
          <w:delInstrText xml:space="preserve"> HYPERLINK \l "_ENREF_5" \o "Qin, 2003 #566" </w:delInstrText>
        </w:r>
        <w:r w:rsidR="00F44E0E" w:rsidDel="00F44E0E">
          <w:fldChar w:fldCharType="separate"/>
        </w:r>
        <w:r w:rsidR="00A17445" w:rsidRPr="00A17445" w:rsidDel="00F44E0E">
          <w:rPr>
            <w:rFonts w:ascii="Arial" w:hAnsi="Arial" w:cs="Arial"/>
            <w:noProof/>
            <w:sz w:val="20"/>
            <w:szCs w:val="20"/>
            <w:vertAlign w:val="superscript"/>
          </w:rPr>
          <w:delText>5</w:delText>
        </w:r>
        <w:r w:rsidR="00F44E0E" w:rsidDel="00F44E0E">
          <w:rPr>
            <w:rFonts w:ascii="Arial" w:hAnsi="Arial" w:cs="Arial"/>
            <w:noProof/>
            <w:sz w:val="20"/>
            <w:szCs w:val="20"/>
            <w:vertAlign w:val="superscript"/>
          </w:rPr>
          <w:fldChar w:fldCharType="end"/>
        </w:r>
        <w:r w:rsidR="00A17445" w:rsidRPr="00A17445" w:rsidDel="00F44E0E">
          <w:rPr>
            <w:rFonts w:ascii="Arial" w:hAnsi="Arial" w:cs="Arial"/>
            <w:noProof/>
            <w:sz w:val="20"/>
            <w:szCs w:val="20"/>
            <w:vertAlign w:val="superscript"/>
          </w:rPr>
          <w:delText>]</w:delText>
        </w:r>
        <w:r w:rsidR="00231875" w:rsidDel="00F44E0E">
          <w:rPr>
            <w:rFonts w:ascii="Arial" w:hAnsi="Arial" w:cs="Arial"/>
            <w:sz w:val="20"/>
            <w:szCs w:val="20"/>
          </w:rPr>
          <w:fldChar w:fldCharType="end"/>
        </w:r>
      </w:del>
      <w:r w:rsidRPr="00AE4E60">
        <w:rPr>
          <w:rFonts w:ascii="Arial" w:hAnsi="Arial" w:cs="Arial"/>
          <w:sz w:val="20"/>
          <w:szCs w:val="20"/>
        </w:rPr>
        <w:t xml:space="preserve">. </w:t>
      </w:r>
    </w:p>
    <w:p w14:paraId="750FC1FC" w14:textId="77777777" w:rsidR="000D7B0B" w:rsidRPr="00AE4E60" w:rsidRDefault="00B31C84" w:rsidP="000D7B0B">
      <w:pPr>
        <w:ind w:firstLine="720"/>
        <w:jc w:val="both"/>
        <w:rPr>
          <w:rFonts w:ascii="Arial" w:hAnsi="Arial" w:cs="Arial"/>
          <w:sz w:val="20"/>
          <w:szCs w:val="20"/>
        </w:rPr>
      </w:pPr>
      <w:r>
        <w:rPr>
          <w:rFonts w:ascii="Arial" w:hAnsi="Arial" w:cs="Arial"/>
          <w:sz w:val="20"/>
          <w:szCs w:val="20"/>
        </w:rPr>
        <w:t xml:space="preserve">The </w:t>
      </w:r>
      <w:r w:rsidR="000D7B0B" w:rsidRPr="00AE4E60">
        <w:rPr>
          <w:rFonts w:ascii="Arial" w:hAnsi="Arial" w:cs="Arial"/>
          <w:sz w:val="20"/>
          <w:szCs w:val="20"/>
        </w:rPr>
        <w:t>PI will partition network simulation</w:t>
      </w:r>
      <w:r w:rsidR="00E7171B" w:rsidRPr="00AE4E60">
        <w:rPr>
          <w:rFonts w:ascii="Arial" w:hAnsi="Arial" w:cs="Arial"/>
          <w:sz w:val="20"/>
          <w:szCs w:val="20"/>
        </w:rPr>
        <w:t>s</w:t>
      </w:r>
      <w:r w:rsidR="000D7B0B" w:rsidRPr="00AE4E60">
        <w:rPr>
          <w:rFonts w:ascii="Arial" w:hAnsi="Arial" w:cs="Arial"/>
          <w:sz w:val="20"/>
          <w:szCs w:val="20"/>
        </w:rPr>
        <w:t xml:space="preserve"> into small coding projects </w:t>
      </w:r>
      <w:r w:rsidR="00E7171B" w:rsidRPr="00AE4E60">
        <w:rPr>
          <w:rFonts w:ascii="Arial" w:hAnsi="Arial" w:cs="Arial"/>
          <w:sz w:val="20"/>
          <w:szCs w:val="20"/>
        </w:rPr>
        <w:t>for</w:t>
      </w:r>
      <w:r w:rsidR="000D7B0B" w:rsidRPr="00AE4E60">
        <w:rPr>
          <w:rFonts w:ascii="Arial" w:hAnsi="Arial" w:cs="Arial"/>
          <w:sz w:val="20"/>
          <w:szCs w:val="20"/>
        </w:rPr>
        <w:t xml:space="preserve"> students</w:t>
      </w:r>
      <w:r w:rsidR="00BD6D72">
        <w:rPr>
          <w:rFonts w:ascii="Arial" w:hAnsi="Arial" w:cs="Arial"/>
          <w:sz w:val="20"/>
          <w:szCs w:val="20"/>
        </w:rPr>
        <w:t xml:space="preserve"> and integrate network research into </w:t>
      </w:r>
      <w:r w:rsidR="00E95B07">
        <w:rPr>
          <w:rFonts w:ascii="Arial" w:hAnsi="Arial" w:cs="Arial"/>
          <w:sz w:val="20"/>
          <w:szCs w:val="20"/>
        </w:rPr>
        <w:t>courses</w:t>
      </w:r>
      <w:r w:rsidR="007F0CC0" w:rsidRPr="00AE4E60">
        <w:rPr>
          <w:rFonts w:ascii="Arial" w:hAnsi="Arial" w:cs="Arial"/>
          <w:sz w:val="20"/>
          <w:szCs w:val="20"/>
        </w:rPr>
        <w:t xml:space="preserve">, </w:t>
      </w:r>
      <w:r w:rsidR="00755EBD" w:rsidRPr="00AE4E60">
        <w:rPr>
          <w:rFonts w:ascii="Arial" w:hAnsi="Arial" w:cs="Arial"/>
          <w:sz w:val="20"/>
          <w:szCs w:val="20"/>
        </w:rPr>
        <w:t xml:space="preserve">parlaying </w:t>
      </w:r>
      <w:r w:rsidR="007F0CC0" w:rsidRPr="00AE4E60">
        <w:rPr>
          <w:rFonts w:ascii="Arial" w:hAnsi="Arial" w:cs="Arial"/>
          <w:sz w:val="20"/>
          <w:szCs w:val="20"/>
        </w:rPr>
        <w:t>his past experiences</w:t>
      </w:r>
      <w:r w:rsidR="00BD6D72">
        <w:rPr>
          <w:rFonts w:ascii="Arial" w:hAnsi="Arial" w:cs="Arial"/>
          <w:sz w:val="20"/>
          <w:szCs w:val="20"/>
        </w:rPr>
        <w:t xml:space="preserve"> (detailed in section 6)</w:t>
      </w:r>
      <w:r w:rsidR="007F0CC0" w:rsidRPr="00AE4E60">
        <w:rPr>
          <w:rFonts w:ascii="Arial" w:hAnsi="Arial" w:cs="Arial"/>
          <w:sz w:val="20"/>
          <w:szCs w:val="20"/>
        </w:rPr>
        <w:t xml:space="preserve">. </w:t>
      </w:r>
      <w:r w:rsidR="000D7B0B" w:rsidRPr="00AE4E60">
        <w:rPr>
          <w:rFonts w:ascii="Arial" w:hAnsi="Arial" w:cs="Arial"/>
          <w:sz w:val="20"/>
          <w:szCs w:val="20"/>
        </w:rPr>
        <w:t xml:space="preserve"> </w:t>
      </w:r>
    </w:p>
    <w:p w14:paraId="7891C95E" w14:textId="77777777" w:rsidR="0023235A" w:rsidRPr="00E013D9" w:rsidRDefault="0023235A" w:rsidP="008F7045">
      <w:pPr>
        <w:ind w:firstLine="720"/>
        <w:jc w:val="both"/>
        <w:rPr>
          <w:rFonts w:ascii="Arial" w:hAnsi="Arial" w:cs="Arial"/>
          <w:sz w:val="10"/>
          <w:szCs w:val="20"/>
        </w:rPr>
      </w:pPr>
    </w:p>
    <w:p w14:paraId="67FC82C6" w14:textId="6C8352F7" w:rsidR="001E14DE" w:rsidRDefault="008B715E">
      <w:pPr>
        <w:jc w:val="both"/>
        <w:rPr>
          <w:rFonts w:ascii="Arial" w:hAnsi="Arial" w:cs="Arial"/>
          <w:sz w:val="20"/>
          <w:szCs w:val="20"/>
        </w:rPr>
      </w:pPr>
      <w:r>
        <w:rPr>
          <w:rFonts w:ascii="Arial" w:hAnsi="Arial"/>
          <w:sz w:val="20"/>
          <w:szCs w:val="22"/>
        </w:rPr>
        <w:t xml:space="preserve"> </w:t>
      </w:r>
    </w:p>
    <w:sectPr w:rsidR="001E14DE" w:rsidSect="00C96B79">
      <w:headerReference w:type="default" r:id="rId16"/>
      <w:pgSz w:w="12240" w:h="15840" w:code="1"/>
      <w:pgMar w:top="1440" w:right="1440" w:bottom="1440" w:left="1440" w:header="576" w:footer="864"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41DC7" w14:textId="77777777" w:rsidR="00F44E0E" w:rsidRDefault="00F44E0E">
      <w:r>
        <w:separator/>
      </w:r>
    </w:p>
  </w:endnote>
  <w:endnote w:type="continuationSeparator" w:id="0">
    <w:p w14:paraId="2E60841D" w14:textId="77777777" w:rsidR="00F44E0E" w:rsidRDefault="00F4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E71AA" w14:textId="77777777" w:rsidR="00F44E0E" w:rsidRDefault="00F44E0E">
      <w:r>
        <w:separator/>
      </w:r>
    </w:p>
  </w:footnote>
  <w:footnote w:type="continuationSeparator" w:id="0">
    <w:p w14:paraId="37631898" w14:textId="77777777" w:rsidR="00F44E0E" w:rsidRDefault="00F44E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13DBE" w14:textId="17FD68F5" w:rsidR="00F44E0E" w:rsidRDefault="00F44E0E">
    <w:pPr>
      <w:pStyle w:val="Header"/>
      <w:jc w:val="right"/>
    </w:pPr>
    <w:del w:id="13" w:author="Hong  Qin" w:date="2014-04-07T15:53:00Z">
      <w:r w:rsidRPr="00332182" w:rsidDel="00F44E0E">
        <w:rPr>
          <w:i/>
          <w:sz w:val="20"/>
          <w:szCs w:val="20"/>
        </w:rPr>
        <w:delText xml:space="preserve">Qin, </w:delText>
      </w:r>
      <w:r w:rsidDel="00F44E0E">
        <w:rPr>
          <w:i/>
          <w:sz w:val="20"/>
          <w:szCs w:val="20"/>
        </w:rPr>
        <w:delText>References</w:delText>
      </w:r>
      <w:r w:rsidRPr="00332182" w:rsidDel="00F44E0E">
        <w:rPr>
          <w:i/>
          <w:sz w:val="20"/>
          <w:szCs w:val="20"/>
        </w:rPr>
        <w:delText xml:space="preserve">, Page </w:delText>
      </w:r>
      <w:r w:rsidDel="00F44E0E">
        <w:fldChar w:fldCharType="begin"/>
      </w:r>
      <w:r w:rsidDel="00F44E0E">
        <w:delInstrText xml:space="preserve"> PAGE   \* MERGEFORMAT </w:delInstrText>
      </w:r>
      <w:r w:rsidDel="00F44E0E">
        <w:fldChar w:fldCharType="separate"/>
      </w:r>
      <w:r w:rsidRPr="00F44E0E" w:rsidDel="00F44E0E">
        <w:rPr>
          <w:i/>
          <w:noProof/>
          <w:sz w:val="20"/>
          <w:szCs w:val="20"/>
        </w:rPr>
        <w:delText>1</w:delText>
      </w:r>
      <w:r w:rsidDel="00F44E0E">
        <w:rPr>
          <w:i/>
          <w:noProof/>
          <w:sz w:val="20"/>
          <w:szCs w:val="20"/>
        </w:rPr>
        <w:fldChar w:fldCharType="end"/>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_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qin-career.enl&lt;/item&gt;&lt;/Libraries&gt;&lt;/ENLibraries&gt;"/>
  </w:docVars>
  <w:rsids>
    <w:rsidRoot w:val="007044D3"/>
    <w:rsid w:val="00000035"/>
    <w:rsid w:val="000001CD"/>
    <w:rsid w:val="000009E1"/>
    <w:rsid w:val="00000A59"/>
    <w:rsid w:val="000011B9"/>
    <w:rsid w:val="00001A94"/>
    <w:rsid w:val="00001CB3"/>
    <w:rsid w:val="0000226A"/>
    <w:rsid w:val="00002386"/>
    <w:rsid w:val="000023DA"/>
    <w:rsid w:val="0000256E"/>
    <w:rsid w:val="0000258E"/>
    <w:rsid w:val="00002718"/>
    <w:rsid w:val="00002740"/>
    <w:rsid w:val="0000276A"/>
    <w:rsid w:val="00002C74"/>
    <w:rsid w:val="00002D9F"/>
    <w:rsid w:val="00002ED9"/>
    <w:rsid w:val="00002F96"/>
    <w:rsid w:val="00002FEA"/>
    <w:rsid w:val="00003173"/>
    <w:rsid w:val="000031B0"/>
    <w:rsid w:val="0000324C"/>
    <w:rsid w:val="0000403A"/>
    <w:rsid w:val="0000451E"/>
    <w:rsid w:val="00004741"/>
    <w:rsid w:val="00004944"/>
    <w:rsid w:val="00005EAE"/>
    <w:rsid w:val="0000615C"/>
    <w:rsid w:val="000062D3"/>
    <w:rsid w:val="0000639E"/>
    <w:rsid w:val="000063F6"/>
    <w:rsid w:val="00006729"/>
    <w:rsid w:val="00006B74"/>
    <w:rsid w:val="00006DFC"/>
    <w:rsid w:val="00006E45"/>
    <w:rsid w:val="00007737"/>
    <w:rsid w:val="00007760"/>
    <w:rsid w:val="00007A01"/>
    <w:rsid w:val="00007A95"/>
    <w:rsid w:val="00007EAE"/>
    <w:rsid w:val="000103BD"/>
    <w:rsid w:val="000106AA"/>
    <w:rsid w:val="000112F6"/>
    <w:rsid w:val="000114A2"/>
    <w:rsid w:val="0001157E"/>
    <w:rsid w:val="000115F0"/>
    <w:rsid w:val="0001176E"/>
    <w:rsid w:val="00011EEB"/>
    <w:rsid w:val="0001212B"/>
    <w:rsid w:val="000122F5"/>
    <w:rsid w:val="00012AAC"/>
    <w:rsid w:val="00012FFA"/>
    <w:rsid w:val="0001336B"/>
    <w:rsid w:val="0001351D"/>
    <w:rsid w:val="000135FA"/>
    <w:rsid w:val="00013809"/>
    <w:rsid w:val="00013B4B"/>
    <w:rsid w:val="00013C2D"/>
    <w:rsid w:val="000143F0"/>
    <w:rsid w:val="000147A8"/>
    <w:rsid w:val="00014BE3"/>
    <w:rsid w:val="00015271"/>
    <w:rsid w:val="000153E1"/>
    <w:rsid w:val="00015817"/>
    <w:rsid w:val="0001593D"/>
    <w:rsid w:val="00015C0C"/>
    <w:rsid w:val="00015C31"/>
    <w:rsid w:val="00015F71"/>
    <w:rsid w:val="000161FD"/>
    <w:rsid w:val="000163BC"/>
    <w:rsid w:val="000172C3"/>
    <w:rsid w:val="00017305"/>
    <w:rsid w:val="00017400"/>
    <w:rsid w:val="00017A6A"/>
    <w:rsid w:val="00017B8F"/>
    <w:rsid w:val="0002005D"/>
    <w:rsid w:val="00020191"/>
    <w:rsid w:val="00020214"/>
    <w:rsid w:val="00021278"/>
    <w:rsid w:val="00021790"/>
    <w:rsid w:val="000219EB"/>
    <w:rsid w:val="00021EC4"/>
    <w:rsid w:val="00022112"/>
    <w:rsid w:val="00022488"/>
    <w:rsid w:val="00022762"/>
    <w:rsid w:val="00022922"/>
    <w:rsid w:val="000232D1"/>
    <w:rsid w:val="000234EE"/>
    <w:rsid w:val="0002373E"/>
    <w:rsid w:val="0002379E"/>
    <w:rsid w:val="00023909"/>
    <w:rsid w:val="00024629"/>
    <w:rsid w:val="00024F1C"/>
    <w:rsid w:val="00025B3C"/>
    <w:rsid w:val="00025BF1"/>
    <w:rsid w:val="00025C38"/>
    <w:rsid w:val="0002610A"/>
    <w:rsid w:val="00026490"/>
    <w:rsid w:val="0002679A"/>
    <w:rsid w:val="00026F7E"/>
    <w:rsid w:val="00027039"/>
    <w:rsid w:val="000274AD"/>
    <w:rsid w:val="000276FC"/>
    <w:rsid w:val="00027B98"/>
    <w:rsid w:val="00027DBA"/>
    <w:rsid w:val="00027FC7"/>
    <w:rsid w:val="0003010A"/>
    <w:rsid w:val="00030165"/>
    <w:rsid w:val="000302E1"/>
    <w:rsid w:val="00030343"/>
    <w:rsid w:val="00030613"/>
    <w:rsid w:val="00030715"/>
    <w:rsid w:val="00030E1F"/>
    <w:rsid w:val="00031027"/>
    <w:rsid w:val="000312E9"/>
    <w:rsid w:val="0003138E"/>
    <w:rsid w:val="000318A5"/>
    <w:rsid w:val="00031965"/>
    <w:rsid w:val="000321BF"/>
    <w:rsid w:val="00032468"/>
    <w:rsid w:val="00032860"/>
    <w:rsid w:val="00032A34"/>
    <w:rsid w:val="00032B76"/>
    <w:rsid w:val="0003300F"/>
    <w:rsid w:val="00033069"/>
    <w:rsid w:val="000335A5"/>
    <w:rsid w:val="000342E5"/>
    <w:rsid w:val="000342E9"/>
    <w:rsid w:val="00034456"/>
    <w:rsid w:val="00034A68"/>
    <w:rsid w:val="00034AE7"/>
    <w:rsid w:val="00034CD5"/>
    <w:rsid w:val="00035218"/>
    <w:rsid w:val="00035464"/>
    <w:rsid w:val="000357EE"/>
    <w:rsid w:val="0003597D"/>
    <w:rsid w:val="000359B4"/>
    <w:rsid w:val="00035BD8"/>
    <w:rsid w:val="00035FB9"/>
    <w:rsid w:val="00036608"/>
    <w:rsid w:val="0003679D"/>
    <w:rsid w:val="00036AD1"/>
    <w:rsid w:val="00036E50"/>
    <w:rsid w:val="00037455"/>
    <w:rsid w:val="00037650"/>
    <w:rsid w:val="00040CC8"/>
    <w:rsid w:val="00040D9C"/>
    <w:rsid w:val="00040E49"/>
    <w:rsid w:val="00040E7C"/>
    <w:rsid w:val="00040F0D"/>
    <w:rsid w:val="00041172"/>
    <w:rsid w:val="000413A2"/>
    <w:rsid w:val="000416DB"/>
    <w:rsid w:val="000420C8"/>
    <w:rsid w:val="0004249B"/>
    <w:rsid w:val="000424BC"/>
    <w:rsid w:val="0004253F"/>
    <w:rsid w:val="00042675"/>
    <w:rsid w:val="000427CE"/>
    <w:rsid w:val="0004296D"/>
    <w:rsid w:val="000429E1"/>
    <w:rsid w:val="00042E90"/>
    <w:rsid w:val="0004317B"/>
    <w:rsid w:val="0004322F"/>
    <w:rsid w:val="00043367"/>
    <w:rsid w:val="00043722"/>
    <w:rsid w:val="00043753"/>
    <w:rsid w:val="00044099"/>
    <w:rsid w:val="000442FC"/>
    <w:rsid w:val="0004439E"/>
    <w:rsid w:val="00044746"/>
    <w:rsid w:val="00044A22"/>
    <w:rsid w:val="00044DDB"/>
    <w:rsid w:val="00044EAB"/>
    <w:rsid w:val="00044FE8"/>
    <w:rsid w:val="0004520C"/>
    <w:rsid w:val="00045342"/>
    <w:rsid w:val="000459BD"/>
    <w:rsid w:val="00045D4C"/>
    <w:rsid w:val="00045F17"/>
    <w:rsid w:val="000462F0"/>
    <w:rsid w:val="000463AD"/>
    <w:rsid w:val="000464B0"/>
    <w:rsid w:val="00046EC4"/>
    <w:rsid w:val="00047113"/>
    <w:rsid w:val="00047491"/>
    <w:rsid w:val="00047549"/>
    <w:rsid w:val="00047A99"/>
    <w:rsid w:val="00047DB0"/>
    <w:rsid w:val="000500E4"/>
    <w:rsid w:val="00050240"/>
    <w:rsid w:val="000507A3"/>
    <w:rsid w:val="00050927"/>
    <w:rsid w:val="00050A91"/>
    <w:rsid w:val="00050C62"/>
    <w:rsid w:val="00050DB4"/>
    <w:rsid w:val="00050F7D"/>
    <w:rsid w:val="00051182"/>
    <w:rsid w:val="0005140A"/>
    <w:rsid w:val="00051539"/>
    <w:rsid w:val="00051630"/>
    <w:rsid w:val="00051806"/>
    <w:rsid w:val="000518F7"/>
    <w:rsid w:val="00051BAF"/>
    <w:rsid w:val="00051DEB"/>
    <w:rsid w:val="00051E0F"/>
    <w:rsid w:val="00051E96"/>
    <w:rsid w:val="00051FBF"/>
    <w:rsid w:val="00052179"/>
    <w:rsid w:val="00052D15"/>
    <w:rsid w:val="00053457"/>
    <w:rsid w:val="00053794"/>
    <w:rsid w:val="00053D49"/>
    <w:rsid w:val="000547BD"/>
    <w:rsid w:val="0005490C"/>
    <w:rsid w:val="00054972"/>
    <w:rsid w:val="00054979"/>
    <w:rsid w:val="00054D12"/>
    <w:rsid w:val="000555A1"/>
    <w:rsid w:val="00055616"/>
    <w:rsid w:val="000558FA"/>
    <w:rsid w:val="00055BF7"/>
    <w:rsid w:val="00055E8A"/>
    <w:rsid w:val="00055F12"/>
    <w:rsid w:val="00056258"/>
    <w:rsid w:val="000564E1"/>
    <w:rsid w:val="000566C6"/>
    <w:rsid w:val="0005671C"/>
    <w:rsid w:val="00056971"/>
    <w:rsid w:val="00056AD2"/>
    <w:rsid w:val="00057616"/>
    <w:rsid w:val="00057AD9"/>
    <w:rsid w:val="00057BE2"/>
    <w:rsid w:val="00060476"/>
    <w:rsid w:val="000604A0"/>
    <w:rsid w:val="00060B22"/>
    <w:rsid w:val="00060CA1"/>
    <w:rsid w:val="00060DED"/>
    <w:rsid w:val="00060FFA"/>
    <w:rsid w:val="00061619"/>
    <w:rsid w:val="000616E5"/>
    <w:rsid w:val="0006181A"/>
    <w:rsid w:val="00061929"/>
    <w:rsid w:val="00061D1F"/>
    <w:rsid w:val="00061D89"/>
    <w:rsid w:val="00061DA8"/>
    <w:rsid w:val="00061EE0"/>
    <w:rsid w:val="00061F69"/>
    <w:rsid w:val="0006245A"/>
    <w:rsid w:val="0006268E"/>
    <w:rsid w:val="00062957"/>
    <w:rsid w:val="00062AA9"/>
    <w:rsid w:val="00062E9B"/>
    <w:rsid w:val="00063248"/>
    <w:rsid w:val="000638A1"/>
    <w:rsid w:val="00063A6B"/>
    <w:rsid w:val="000640A6"/>
    <w:rsid w:val="00064501"/>
    <w:rsid w:val="00064BB1"/>
    <w:rsid w:val="00064C80"/>
    <w:rsid w:val="00065326"/>
    <w:rsid w:val="0006546F"/>
    <w:rsid w:val="00065817"/>
    <w:rsid w:val="00065829"/>
    <w:rsid w:val="00065D5E"/>
    <w:rsid w:val="00065DE6"/>
    <w:rsid w:val="000660DF"/>
    <w:rsid w:val="00066120"/>
    <w:rsid w:val="0006628D"/>
    <w:rsid w:val="00066591"/>
    <w:rsid w:val="00066603"/>
    <w:rsid w:val="000668CF"/>
    <w:rsid w:val="00066D1F"/>
    <w:rsid w:val="0006751B"/>
    <w:rsid w:val="00067732"/>
    <w:rsid w:val="00067841"/>
    <w:rsid w:val="000678D3"/>
    <w:rsid w:val="000678F7"/>
    <w:rsid w:val="00067E54"/>
    <w:rsid w:val="000702DC"/>
    <w:rsid w:val="00070B5C"/>
    <w:rsid w:val="00070BE4"/>
    <w:rsid w:val="00070F62"/>
    <w:rsid w:val="00071012"/>
    <w:rsid w:val="0007134F"/>
    <w:rsid w:val="0007143B"/>
    <w:rsid w:val="00071E70"/>
    <w:rsid w:val="000721F1"/>
    <w:rsid w:val="0007279D"/>
    <w:rsid w:val="00072952"/>
    <w:rsid w:val="00072AF8"/>
    <w:rsid w:val="00072C02"/>
    <w:rsid w:val="00072E5D"/>
    <w:rsid w:val="00072EDB"/>
    <w:rsid w:val="00073357"/>
    <w:rsid w:val="0007388B"/>
    <w:rsid w:val="00073C13"/>
    <w:rsid w:val="00073FF0"/>
    <w:rsid w:val="00074486"/>
    <w:rsid w:val="00074829"/>
    <w:rsid w:val="00074BE5"/>
    <w:rsid w:val="0007514B"/>
    <w:rsid w:val="0007559C"/>
    <w:rsid w:val="000760BE"/>
    <w:rsid w:val="00076108"/>
    <w:rsid w:val="00076C2D"/>
    <w:rsid w:val="00076C81"/>
    <w:rsid w:val="00076E00"/>
    <w:rsid w:val="00076E0B"/>
    <w:rsid w:val="0007742D"/>
    <w:rsid w:val="00077856"/>
    <w:rsid w:val="000779C2"/>
    <w:rsid w:val="00077ADC"/>
    <w:rsid w:val="00077B4D"/>
    <w:rsid w:val="000808AE"/>
    <w:rsid w:val="00080A7D"/>
    <w:rsid w:val="00080CF3"/>
    <w:rsid w:val="00081208"/>
    <w:rsid w:val="000812CA"/>
    <w:rsid w:val="000815F0"/>
    <w:rsid w:val="00081BD3"/>
    <w:rsid w:val="00081F7F"/>
    <w:rsid w:val="000826D9"/>
    <w:rsid w:val="0008286A"/>
    <w:rsid w:val="000828CE"/>
    <w:rsid w:val="000830FA"/>
    <w:rsid w:val="000837D6"/>
    <w:rsid w:val="0008394B"/>
    <w:rsid w:val="00083D8C"/>
    <w:rsid w:val="00084585"/>
    <w:rsid w:val="0008475A"/>
    <w:rsid w:val="00084D5A"/>
    <w:rsid w:val="00084ECA"/>
    <w:rsid w:val="0008508F"/>
    <w:rsid w:val="00085204"/>
    <w:rsid w:val="000853B1"/>
    <w:rsid w:val="00085891"/>
    <w:rsid w:val="00085A60"/>
    <w:rsid w:val="00085C09"/>
    <w:rsid w:val="00085C38"/>
    <w:rsid w:val="00085EC9"/>
    <w:rsid w:val="00086483"/>
    <w:rsid w:val="000866DE"/>
    <w:rsid w:val="00086EC8"/>
    <w:rsid w:val="00086FF6"/>
    <w:rsid w:val="00087052"/>
    <w:rsid w:val="00087177"/>
    <w:rsid w:val="000871BE"/>
    <w:rsid w:val="0008723F"/>
    <w:rsid w:val="00087606"/>
    <w:rsid w:val="00087A46"/>
    <w:rsid w:val="00087E48"/>
    <w:rsid w:val="0009008F"/>
    <w:rsid w:val="0009010C"/>
    <w:rsid w:val="00090452"/>
    <w:rsid w:val="00090686"/>
    <w:rsid w:val="00090D65"/>
    <w:rsid w:val="00091297"/>
    <w:rsid w:val="00091384"/>
    <w:rsid w:val="0009141E"/>
    <w:rsid w:val="000914AC"/>
    <w:rsid w:val="00091E51"/>
    <w:rsid w:val="00091F89"/>
    <w:rsid w:val="00092001"/>
    <w:rsid w:val="000921DC"/>
    <w:rsid w:val="00092302"/>
    <w:rsid w:val="000925F0"/>
    <w:rsid w:val="00092796"/>
    <w:rsid w:val="00092B0D"/>
    <w:rsid w:val="00092FCE"/>
    <w:rsid w:val="000935A0"/>
    <w:rsid w:val="0009386B"/>
    <w:rsid w:val="00093C20"/>
    <w:rsid w:val="00093D01"/>
    <w:rsid w:val="0009435F"/>
    <w:rsid w:val="000944AE"/>
    <w:rsid w:val="00094A71"/>
    <w:rsid w:val="00094E36"/>
    <w:rsid w:val="00095314"/>
    <w:rsid w:val="00095CCC"/>
    <w:rsid w:val="00095DF5"/>
    <w:rsid w:val="00095E38"/>
    <w:rsid w:val="0009635D"/>
    <w:rsid w:val="00096C83"/>
    <w:rsid w:val="00096D08"/>
    <w:rsid w:val="00096DD9"/>
    <w:rsid w:val="00096FF0"/>
    <w:rsid w:val="00097958"/>
    <w:rsid w:val="00097ABE"/>
    <w:rsid w:val="00097C11"/>
    <w:rsid w:val="00097E2F"/>
    <w:rsid w:val="00097EFA"/>
    <w:rsid w:val="000A0609"/>
    <w:rsid w:val="000A06FF"/>
    <w:rsid w:val="000A0B9A"/>
    <w:rsid w:val="000A0BD8"/>
    <w:rsid w:val="000A0DDB"/>
    <w:rsid w:val="000A1137"/>
    <w:rsid w:val="000A13DF"/>
    <w:rsid w:val="000A1591"/>
    <w:rsid w:val="000A17C7"/>
    <w:rsid w:val="000A202E"/>
    <w:rsid w:val="000A21F5"/>
    <w:rsid w:val="000A26BB"/>
    <w:rsid w:val="000A2B98"/>
    <w:rsid w:val="000A2BAC"/>
    <w:rsid w:val="000A2DA1"/>
    <w:rsid w:val="000A3967"/>
    <w:rsid w:val="000A3C19"/>
    <w:rsid w:val="000A3CF4"/>
    <w:rsid w:val="000A3EDD"/>
    <w:rsid w:val="000A3F8E"/>
    <w:rsid w:val="000A4147"/>
    <w:rsid w:val="000A43BA"/>
    <w:rsid w:val="000A4400"/>
    <w:rsid w:val="000A457A"/>
    <w:rsid w:val="000A4621"/>
    <w:rsid w:val="000A47D2"/>
    <w:rsid w:val="000A4F4E"/>
    <w:rsid w:val="000A5AB6"/>
    <w:rsid w:val="000A5BF2"/>
    <w:rsid w:val="000A65AA"/>
    <w:rsid w:val="000A687E"/>
    <w:rsid w:val="000A689C"/>
    <w:rsid w:val="000A6983"/>
    <w:rsid w:val="000A6A44"/>
    <w:rsid w:val="000A6A4D"/>
    <w:rsid w:val="000A6CE9"/>
    <w:rsid w:val="000A6FAA"/>
    <w:rsid w:val="000A7096"/>
    <w:rsid w:val="000A7225"/>
    <w:rsid w:val="000A78DE"/>
    <w:rsid w:val="000A7EC9"/>
    <w:rsid w:val="000B0358"/>
    <w:rsid w:val="000B151D"/>
    <w:rsid w:val="000B1979"/>
    <w:rsid w:val="000B19D1"/>
    <w:rsid w:val="000B1AA9"/>
    <w:rsid w:val="000B1CED"/>
    <w:rsid w:val="000B1E23"/>
    <w:rsid w:val="000B204A"/>
    <w:rsid w:val="000B2129"/>
    <w:rsid w:val="000B222B"/>
    <w:rsid w:val="000B2C62"/>
    <w:rsid w:val="000B2DC9"/>
    <w:rsid w:val="000B2EEE"/>
    <w:rsid w:val="000B2F6A"/>
    <w:rsid w:val="000B320E"/>
    <w:rsid w:val="000B3E44"/>
    <w:rsid w:val="000B3E98"/>
    <w:rsid w:val="000B4089"/>
    <w:rsid w:val="000B4234"/>
    <w:rsid w:val="000B429D"/>
    <w:rsid w:val="000B5B63"/>
    <w:rsid w:val="000B6356"/>
    <w:rsid w:val="000B6421"/>
    <w:rsid w:val="000B64BE"/>
    <w:rsid w:val="000B64FE"/>
    <w:rsid w:val="000B680F"/>
    <w:rsid w:val="000B698D"/>
    <w:rsid w:val="000B6B30"/>
    <w:rsid w:val="000B6C41"/>
    <w:rsid w:val="000B6F74"/>
    <w:rsid w:val="000B725E"/>
    <w:rsid w:val="000B7711"/>
    <w:rsid w:val="000C052E"/>
    <w:rsid w:val="000C090D"/>
    <w:rsid w:val="000C0B79"/>
    <w:rsid w:val="000C0CFD"/>
    <w:rsid w:val="000C0E7B"/>
    <w:rsid w:val="000C1456"/>
    <w:rsid w:val="000C149D"/>
    <w:rsid w:val="000C19F5"/>
    <w:rsid w:val="000C1DD6"/>
    <w:rsid w:val="000C1F66"/>
    <w:rsid w:val="000C2114"/>
    <w:rsid w:val="000C25D8"/>
    <w:rsid w:val="000C28AD"/>
    <w:rsid w:val="000C2B3F"/>
    <w:rsid w:val="000C2E66"/>
    <w:rsid w:val="000C3701"/>
    <w:rsid w:val="000C39E3"/>
    <w:rsid w:val="000C4301"/>
    <w:rsid w:val="000C455C"/>
    <w:rsid w:val="000C4D26"/>
    <w:rsid w:val="000C4F71"/>
    <w:rsid w:val="000C50A1"/>
    <w:rsid w:val="000C5329"/>
    <w:rsid w:val="000C5D88"/>
    <w:rsid w:val="000C6188"/>
    <w:rsid w:val="000C69AD"/>
    <w:rsid w:val="000C69C0"/>
    <w:rsid w:val="000C7062"/>
    <w:rsid w:val="000C709F"/>
    <w:rsid w:val="000C70F5"/>
    <w:rsid w:val="000C7115"/>
    <w:rsid w:val="000C743A"/>
    <w:rsid w:val="000C75F5"/>
    <w:rsid w:val="000C7CB8"/>
    <w:rsid w:val="000C7E2E"/>
    <w:rsid w:val="000D00F9"/>
    <w:rsid w:val="000D0356"/>
    <w:rsid w:val="000D0612"/>
    <w:rsid w:val="000D065C"/>
    <w:rsid w:val="000D07A1"/>
    <w:rsid w:val="000D19D3"/>
    <w:rsid w:val="000D1BF3"/>
    <w:rsid w:val="000D204F"/>
    <w:rsid w:val="000D2219"/>
    <w:rsid w:val="000D224B"/>
    <w:rsid w:val="000D25BA"/>
    <w:rsid w:val="000D26AB"/>
    <w:rsid w:val="000D2BF6"/>
    <w:rsid w:val="000D2C61"/>
    <w:rsid w:val="000D3031"/>
    <w:rsid w:val="000D354C"/>
    <w:rsid w:val="000D3741"/>
    <w:rsid w:val="000D3A39"/>
    <w:rsid w:val="000D3A7C"/>
    <w:rsid w:val="000D3D11"/>
    <w:rsid w:val="000D3DD3"/>
    <w:rsid w:val="000D4257"/>
    <w:rsid w:val="000D4331"/>
    <w:rsid w:val="000D48AB"/>
    <w:rsid w:val="000D4970"/>
    <w:rsid w:val="000D503E"/>
    <w:rsid w:val="000D52B5"/>
    <w:rsid w:val="000D572A"/>
    <w:rsid w:val="000D5CA4"/>
    <w:rsid w:val="000D5DF1"/>
    <w:rsid w:val="000D5E08"/>
    <w:rsid w:val="000D63D9"/>
    <w:rsid w:val="000D66FD"/>
    <w:rsid w:val="000D6979"/>
    <w:rsid w:val="000D6AA8"/>
    <w:rsid w:val="000D6C0C"/>
    <w:rsid w:val="000D73CD"/>
    <w:rsid w:val="000D7760"/>
    <w:rsid w:val="000D7B0B"/>
    <w:rsid w:val="000D7B1F"/>
    <w:rsid w:val="000D7BBE"/>
    <w:rsid w:val="000D7E80"/>
    <w:rsid w:val="000D7EAE"/>
    <w:rsid w:val="000D7FAD"/>
    <w:rsid w:val="000E0098"/>
    <w:rsid w:val="000E0117"/>
    <w:rsid w:val="000E0185"/>
    <w:rsid w:val="000E03D0"/>
    <w:rsid w:val="000E048E"/>
    <w:rsid w:val="000E0670"/>
    <w:rsid w:val="000E0832"/>
    <w:rsid w:val="000E0B66"/>
    <w:rsid w:val="000E0EDF"/>
    <w:rsid w:val="000E11D4"/>
    <w:rsid w:val="000E1567"/>
    <w:rsid w:val="000E19D1"/>
    <w:rsid w:val="000E2240"/>
    <w:rsid w:val="000E2396"/>
    <w:rsid w:val="000E2796"/>
    <w:rsid w:val="000E28E4"/>
    <w:rsid w:val="000E2EB4"/>
    <w:rsid w:val="000E2F33"/>
    <w:rsid w:val="000E31D5"/>
    <w:rsid w:val="000E38A3"/>
    <w:rsid w:val="000E3AA2"/>
    <w:rsid w:val="000E3B7F"/>
    <w:rsid w:val="000E3BAA"/>
    <w:rsid w:val="000E3D88"/>
    <w:rsid w:val="000E45A1"/>
    <w:rsid w:val="000E465F"/>
    <w:rsid w:val="000E4742"/>
    <w:rsid w:val="000E4A9D"/>
    <w:rsid w:val="000E4C12"/>
    <w:rsid w:val="000E4F14"/>
    <w:rsid w:val="000E5377"/>
    <w:rsid w:val="000E580F"/>
    <w:rsid w:val="000E596B"/>
    <w:rsid w:val="000E5A73"/>
    <w:rsid w:val="000E5FE5"/>
    <w:rsid w:val="000E604E"/>
    <w:rsid w:val="000E609B"/>
    <w:rsid w:val="000E6B3C"/>
    <w:rsid w:val="000E7342"/>
    <w:rsid w:val="000E76B5"/>
    <w:rsid w:val="000E784D"/>
    <w:rsid w:val="000E79C7"/>
    <w:rsid w:val="000E7A6D"/>
    <w:rsid w:val="000E7A75"/>
    <w:rsid w:val="000E7C32"/>
    <w:rsid w:val="000E7E02"/>
    <w:rsid w:val="000F01F1"/>
    <w:rsid w:val="000F0282"/>
    <w:rsid w:val="000F03C7"/>
    <w:rsid w:val="000F078D"/>
    <w:rsid w:val="000F0A3F"/>
    <w:rsid w:val="000F0EB2"/>
    <w:rsid w:val="000F10FE"/>
    <w:rsid w:val="000F11D2"/>
    <w:rsid w:val="000F124A"/>
    <w:rsid w:val="000F1440"/>
    <w:rsid w:val="000F1442"/>
    <w:rsid w:val="000F17EB"/>
    <w:rsid w:val="000F1D27"/>
    <w:rsid w:val="000F1D42"/>
    <w:rsid w:val="000F22C4"/>
    <w:rsid w:val="000F23B6"/>
    <w:rsid w:val="000F2845"/>
    <w:rsid w:val="000F293C"/>
    <w:rsid w:val="000F2AB0"/>
    <w:rsid w:val="000F2B0B"/>
    <w:rsid w:val="000F3093"/>
    <w:rsid w:val="000F33E0"/>
    <w:rsid w:val="000F35EA"/>
    <w:rsid w:val="000F383B"/>
    <w:rsid w:val="000F3CF0"/>
    <w:rsid w:val="000F3EA2"/>
    <w:rsid w:val="000F3EEE"/>
    <w:rsid w:val="000F404F"/>
    <w:rsid w:val="000F44D4"/>
    <w:rsid w:val="000F464F"/>
    <w:rsid w:val="000F4D2C"/>
    <w:rsid w:val="000F518F"/>
    <w:rsid w:val="000F545B"/>
    <w:rsid w:val="000F5592"/>
    <w:rsid w:val="000F5776"/>
    <w:rsid w:val="000F5B9E"/>
    <w:rsid w:val="000F5CCA"/>
    <w:rsid w:val="000F5CD0"/>
    <w:rsid w:val="000F5D4C"/>
    <w:rsid w:val="000F6109"/>
    <w:rsid w:val="000F6206"/>
    <w:rsid w:val="000F64A6"/>
    <w:rsid w:val="000F72A9"/>
    <w:rsid w:val="000F7367"/>
    <w:rsid w:val="000F739C"/>
    <w:rsid w:val="000F7710"/>
    <w:rsid w:val="000F775D"/>
    <w:rsid w:val="000F7B74"/>
    <w:rsid w:val="000F7C00"/>
    <w:rsid w:val="000F7C14"/>
    <w:rsid w:val="00100351"/>
    <w:rsid w:val="00100400"/>
    <w:rsid w:val="00100904"/>
    <w:rsid w:val="0010092F"/>
    <w:rsid w:val="00100CD9"/>
    <w:rsid w:val="00100E79"/>
    <w:rsid w:val="001012BA"/>
    <w:rsid w:val="0010179F"/>
    <w:rsid w:val="001017CF"/>
    <w:rsid w:val="0010195A"/>
    <w:rsid w:val="001029F7"/>
    <w:rsid w:val="00102AFF"/>
    <w:rsid w:val="00102BB8"/>
    <w:rsid w:val="00102F5E"/>
    <w:rsid w:val="00102FF5"/>
    <w:rsid w:val="001033C4"/>
    <w:rsid w:val="001035BF"/>
    <w:rsid w:val="0010371E"/>
    <w:rsid w:val="00103AE4"/>
    <w:rsid w:val="001040E2"/>
    <w:rsid w:val="0010498F"/>
    <w:rsid w:val="00104D1B"/>
    <w:rsid w:val="00104D9C"/>
    <w:rsid w:val="00104F9D"/>
    <w:rsid w:val="00105768"/>
    <w:rsid w:val="001058BD"/>
    <w:rsid w:val="00105F89"/>
    <w:rsid w:val="001060B8"/>
    <w:rsid w:val="0010625D"/>
    <w:rsid w:val="001065EA"/>
    <w:rsid w:val="00106744"/>
    <w:rsid w:val="00106A32"/>
    <w:rsid w:val="00106D94"/>
    <w:rsid w:val="001070C0"/>
    <w:rsid w:val="0010714F"/>
    <w:rsid w:val="00107EC8"/>
    <w:rsid w:val="001101EB"/>
    <w:rsid w:val="001102F3"/>
    <w:rsid w:val="001104AE"/>
    <w:rsid w:val="001104B0"/>
    <w:rsid w:val="001106B6"/>
    <w:rsid w:val="00110839"/>
    <w:rsid w:val="00111285"/>
    <w:rsid w:val="00111702"/>
    <w:rsid w:val="00111920"/>
    <w:rsid w:val="00111E46"/>
    <w:rsid w:val="00112121"/>
    <w:rsid w:val="00112B08"/>
    <w:rsid w:val="00112D1A"/>
    <w:rsid w:val="00112E8B"/>
    <w:rsid w:val="00113238"/>
    <w:rsid w:val="001133CC"/>
    <w:rsid w:val="001137C3"/>
    <w:rsid w:val="001138FE"/>
    <w:rsid w:val="001139B4"/>
    <w:rsid w:val="001139DA"/>
    <w:rsid w:val="00114061"/>
    <w:rsid w:val="0011462D"/>
    <w:rsid w:val="001149E3"/>
    <w:rsid w:val="00114A39"/>
    <w:rsid w:val="00114BB0"/>
    <w:rsid w:val="00114E0A"/>
    <w:rsid w:val="00114E90"/>
    <w:rsid w:val="00114F01"/>
    <w:rsid w:val="00115007"/>
    <w:rsid w:val="001150BD"/>
    <w:rsid w:val="001155CB"/>
    <w:rsid w:val="00115811"/>
    <w:rsid w:val="00115975"/>
    <w:rsid w:val="001159F1"/>
    <w:rsid w:val="00115D93"/>
    <w:rsid w:val="00115ED7"/>
    <w:rsid w:val="00115FDA"/>
    <w:rsid w:val="001165E4"/>
    <w:rsid w:val="00116E25"/>
    <w:rsid w:val="00117196"/>
    <w:rsid w:val="0011784A"/>
    <w:rsid w:val="001179A3"/>
    <w:rsid w:val="00117A1A"/>
    <w:rsid w:val="00117A4F"/>
    <w:rsid w:val="00117DF8"/>
    <w:rsid w:val="0012017E"/>
    <w:rsid w:val="00120B7C"/>
    <w:rsid w:val="00121301"/>
    <w:rsid w:val="001214C0"/>
    <w:rsid w:val="00121C68"/>
    <w:rsid w:val="00121D4C"/>
    <w:rsid w:val="00121E70"/>
    <w:rsid w:val="0012237F"/>
    <w:rsid w:val="00122BEC"/>
    <w:rsid w:val="00122EF4"/>
    <w:rsid w:val="001231AB"/>
    <w:rsid w:val="00123200"/>
    <w:rsid w:val="00123718"/>
    <w:rsid w:val="001239F5"/>
    <w:rsid w:val="00123C52"/>
    <w:rsid w:val="0012405B"/>
    <w:rsid w:val="00124463"/>
    <w:rsid w:val="00124519"/>
    <w:rsid w:val="00124A64"/>
    <w:rsid w:val="00124B10"/>
    <w:rsid w:val="00124CB3"/>
    <w:rsid w:val="00124D3E"/>
    <w:rsid w:val="0012550C"/>
    <w:rsid w:val="0012568D"/>
    <w:rsid w:val="001256F9"/>
    <w:rsid w:val="00125EA8"/>
    <w:rsid w:val="00125F73"/>
    <w:rsid w:val="00126021"/>
    <w:rsid w:val="00126300"/>
    <w:rsid w:val="00126599"/>
    <w:rsid w:val="0012695C"/>
    <w:rsid w:val="001270B5"/>
    <w:rsid w:val="00127150"/>
    <w:rsid w:val="0012724B"/>
    <w:rsid w:val="0012738C"/>
    <w:rsid w:val="00127822"/>
    <w:rsid w:val="00127835"/>
    <w:rsid w:val="00127B87"/>
    <w:rsid w:val="001309ED"/>
    <w:rsid w:val="00130BB9"/>
    <w:rsid w:val="001310B2"/>
    <w:rsid w:val="001311AA"/>
    <w:rsid w:val="00131242"/>
    <w:rsid w:val="00131A06"/>
    <w:rsid w:val="00131A0B"/>
    <w:rsid w:val="00131EC9"/>
    <w:rsid w:val="00131FC1"/>
    <w:rsid w:val="001323C7"/>
    <w:rsid w:val="00132472"/>
    <w:rsid w:val="0013258B"/>
    <w:rsid w:val="00132767"/>
    <w:rsid w:val="001328A8"/>
    <w:rsid w:val="001330E1"/>
    <w:rsid w:val="00133435"/>
    <w:rsid w:val="00133C22"/>
    <w:rsid w:val="00133C6E"/>
    <w:rsid w:val="00133C86"/>
    <w:rsid w:val="00133FA6"/>
    <w:rsid w:val="001340F1"/>
    <w:rsid w:val="0013412F"/>
    <w:rsid w:val="0013438D"/>
    <w:rsid w:val="001348D1"/>
    <w:rsid w:val="00134B7E"/>
    <w:rsid w:val="001358DA"/>
    <w:rsid w:val="00135B96"/>
    <w:rsid w:val="00135F8B"/>
    <w:rsid w:val="001361D2"/>
    <w:rsid w:val="00136468"/>
    <w:rsid w:val="0013655C"/>
    <w:rsid w:val="00136844"/>
    <w:rsid w:val="00136B5A"/>
    <w:rsid w:val="00136D78"/>
    <w:rsid w:val="00136FB8"/>
    <w:rsid w:val="00137FE2"/>
    <w:rsid w:val="00140850"/>
    <w:rsid w:val="00140A27"/>
    <w:rsid w:val="00140AC1"/>
    <w:rsid w:val="00140D8C"/>
    <w:rsid w:val="00140DB6"/>
    <w:rsid w:val="001410B4"/>
    <w:rsid w:val="00141213"/>
    <w:rsid w:val="001412B8"/>
    <w:rsid w:val="0014146B"/>
    <w:rsid w:val="00141838"/>
    <w:rsid w:val="00141A14"/>
    <w:rsid w:val="00141B58"/>
    <w:rsid w:val="00141C27"/>
    <w:rsid w:val="00141EDF"/>
    <w:rsid w:val="00141F0C"/>
    <w:rsid w:val="00141F97"/>
    <w:rsid w:val="001425DB"/>
    <w:rsid w:val="00142777"/>
    <w:rsid w:val="001428A5"/>
    <w:rsid w:val="0014298A"/>
    <w:rsid w:val="00142E8E"/>
    <w:rsid w:val="00142EE6"/>
    <w:rsid w:val="00142FE0"/>
    <w:rsid w:val="00143996"/>
    <w:rsid w:val="001439F8"/>
    <w:rsid w:val="00143CDD"/>
    <w:rsid w:val="00143ECD"/>
    <w:rsid w:val="00144563"/>
    <w:rsid w:val="001445F5"/>
    <w:rsid w:val="0014474C"/>
    <w:rsid w:val="00144A04"/>
    <w:rsid w:val="00144A72"/>
    <w:rsid w:val="00144BE5"/>
    <w:rsid w:val="00144E2A"/>
    <w:rsid w:val="00145058"/>
    <w:rsid w:val="00145097"/>
    <w:rsid w:val="0014509C"/>
    <w:rsid w:val="0014530B"/>
    <w:rsid w:val="00145458"/>
    <w:rsid w:val="001454D6"/>
    <w:rsid w:val="0014571C"/>
    <w:rsid w:val="00145CDB"/>
    <w:rsid w:val="00145F96"/>
    <w:rsid w:val="00146114"/>
    <w:rsid w:val="00146276"/>
    <w:rsid w:val="00146DED"/>
    <w:rsid w:val="00147198"/>
    <w:rsid w:val="0014719F"/>
    <w:rsid w:val="0014726A"/>
    <w:rsid w:val="00147562"/>
    <w:rsid w:val="00147B7F"/>
    <w:rsid w:val="00147C50"/>
    <w:rsid w:val="00147C66"/>
    <w:rsid w:val="00147CB8"/>
    <w:rsid w:val="00147CCE"/>
    <w:rsid w:val="00147E9E"/>
    <w:rsid w:val="0015055F"/>
    <w:rsid w:val="0015077E"/>
    <w:rsid w:val="00150E64"/>
    <w:rsid w:val="00150FCE"/>
    <w:rsid w:val="00151081"/>
    <w:rsid w:val="00151515"/>
    <w:rsid w:val="00151841"/>
    <w:rsid w:val="00151B17"/>
    <w:rsid w:val="00151B57"/>
    <w:rsid w:val="00152454"/>
    <w:rsid w:val="0015257E"/>
    <w:rsid w:val="001525B1"/>
    <w:rsid w:val="001526AE"/>
    <w:rsid w:val="001527DF"/>
    <w:rsid w:val="0015295B"/>
    <w:rsid w:val="001529CB"/>
    <w:rsid w:val="00152A60"/>
    <w:rsid w:val="00152A78"/>
    <w:rsid w:val="001530BE"/>
    <w:rsid w:val="00153130"/>
    <w:rsid w:val="001531ED"/>
    <w:rsid w:val="00153501"/>
    <w:rsid w:val="00153641"/>
    <w:rsid w:val="00153751"/>
    <w:rsid w:val="00153E81"/>
    <w:rsid w:val="00153E9C"/>
    <w:rsid w:val="00153EEC"/>
    <w:rsid w:val="00154438"/>
    <w:rsid w:val="001545B5"/>
    <w:rsid w:val="0015472E"/>
    <w:rsid w:val="001547B0"/>
    <w:rsid w:val="00154A80"/>
    <w:rsid w:val="00154DD2"/>
    <w:rsid w:val="00155271"/>
    <w:rsid w:val="001553EB"/>
    <w:rsid w:val="001555E1"/>
    <w:rsid w:val="0015593B"/>
    <w:rsid w:val="00155CA2"/>
    <w:rsid w:val="00155E18"/>
    <w:rsid w:val="001560EC"/>
    <w:rsid w:val="001562FC"/>
    <w:rsid w:val="00156464"/>
    <w:rsid w:val="0015667B"/>
    <w:rsid w:val="001567A5"/>
    <w:rsid w:val="001569DA"/>
    <w:rsid w:val="00156BCA"/>
    <w:rsid w:val="001570B4"/>
    <w:rsid w:val="001574BE"/>
    <w:rsid w:val="001575CA"/>
    <w:rsid w:val="001604C7"/>
    <w:rsid w:val="00160E8E"/>
    <w:rsid w:val="0016102C"/>
    <w:rsid w:val="00161201"/>
    <w:rsid w:val="00161762"/>
    <w:rsid w:val="00161BE9"/>
    <w:rsid w:val="0016230E"/>
    <w:rsid w:val="001624F2"/>
    <w:rsid w:val="00162961"/>
    <w:rsid w:val="00163208"/>
    <w:rsid w:val="0016352D"/>
    <w:rsid w:val="001636F4"/>
    <w:rsid w:val="00164447"/>
    <w:rsid w:val="00164615"/>
    <w:rsid w:val="0016467B"/>
    <w:rsid w:val="001646E5"/>
    <w:rsid w:val="001646FE"/>
    <w:rsid w:val="00164C6E"/>
    <w:rsid w:val="00164CA7"/>
    <w:rsid w:val="00164F6E"/>
    <w:rsid w:val="00164FC5"/>
    <w:rsid w:val="0016546D"/>
    <w:rsid w:val="00165614"/>
    <w:rsid w:val="001659E2"/>
    <w:rsid w:val="00165CEC"/>
    <w:rsid w:val="001662A3"/>
    <w:rsid w:val="00166739"/>
    <w:rsid w:val="00166B2B"/>
    <w:rsid w:val="00167226"/>
    <w:rsid w:val="001674F6"/>
    <w:rsid w:val="00167703"/>
    <w:rsid w:val="0016785D"/>
    <w:rsid w:val="001706BC"/>
    <w:rsid w:val="0017073D"/>
    <w:rsid w:val="00170967"/>
    <w:rsid w:val="00170A0A"/>
    <w:rsid w:val="00170A36"/>
    <w:rsid w:val="00171253"/>
    <w:rsid w:val="001715A2"/>
    <w:rsid w:val="0017171B"/>
    <w:rsid w:val="0017173A"/>
    <w:rsid w:val="00171E14"/>
    <w:rsid w:val="00172C8F"/>
    <w:rsid w:val="00173200"/>
    <w:rsid w:val="00173283"/>
    <w:rsid w:val="00173527"/>
    <w:rsid w:val="00173682"/>
    <w:rsid w:val="001736B5"/>
    <w:rsid w:val="001737B4"/>
    <w:rsid w:val="00173B38"/>
    <w:rsid w:val="00173B80"/>
    <w:rsid w:val="001740CF"/>
    <w:rsid w:val="00174240"/>
    <w:rsid w:val="00174266"/>
    <w:rsid w:val="001743BE"/>
    <w:rsid w:val="00174432"/>
    <w:rsid w:val="00174952"/>
    <w:rsid w:val="00174D19"/>
    <w:rsid w:val="00174E47"/>
    <w:rsid w:val="0017513C"/>
    <w:rsid w:val="00175151"/>
    <w:rsid w:val="001752CD"/>
    <w:rsid w:val="00175785"/>
    <w:rsid w:val="001757D8"/>
    <w:rsid w:val="00175BC0"/>
    <w:rsid w:val="00175C86"/>
    <w:rsid w:val="00175C91"/>
    <w:rsid w:val="00175D74"/>
    <w:rsid w:val="00175DF7"/>
    <w:rsid w:val="00175E55"/>
    <w:rsid w:val="00176351"/>
    <w:rsid w:val="00176482"/>
    <w:rsid w:val="00176C04"/>
    <w:rsid w:val="0017717A"/>
    <w:rsid w:val="00177200"/>
    <w:rsid w:val="001772C9"/>
    <w:rsid w:val="00177327"/>
    <w:rsid w:val="001773C4"/>
    <w:rsid w:val="001773D9"/>
    <w:rsid w:val="001773F5"/>
    <w:rsid w:val="00177587"/>
    <w:rsid w:val="001777BA"/>
    <w:rsid w:val="00177E64"/>
    <w:rsid w:val="001803E9"/>
    <w:rsid w:val="00180481"/>
    <w:rsid w:val="001805F0"/>
    <w:rsid w:val="001807F5"/>
    <w:rsid w:val="001808D2"/>
    <w:rsid w:val="00180A23"/>
    <w:rsid w:val="00180D4C"/>
    <w:rsid w:val="00180DA1"/>
    <w:rsid w:val="00180E59"/>
    <w:rsid w:val="0018107D"/>
    <w:rsid w:val="001812B1"/>
    <w:rsid w:val="001816C0"/>
    <w:rsid w:val="00181721"/>
    <w:rsid w:val="00181B8A"/>
    <w:rsid w:val="00181E64"/>
    <w:rsid w:val="00182456"/>
    <w:rsid w:val="001826BE"/>
    <w:rsid w:val="0018287B"/>
    <w:rsid w:val="00182EB0"/>
    <w:rsid w:val="00182FF0"/>
    <w:rsid w:val="00183065"/>
    <w:rsid w:val="0018321D"/>
    <w:rsid w:val="00183569"/>
    <w:rsid w:val="0018387D"/>
    <w:rsid w:val="0018393F"/>
    <w:rsid w:val="00183ADB"/>
    <w:rsid w:val="00183D40"/>
    <w:rsid w:val="00183FA8"/>
    <w:rsid w:val="00184304"/>
    <w:rsid w:val="00184657"/>
    <w:rsid w:val="0018466B"/>
    <w:rsid w:val="00184B26"/>
    <w:rsid w:val="00184DD7"/>
    <w:rsid w:val="00184DDA"/>
    <w:rsid w:val="00185331"/>
    <w:rsid w:val="001867C1"/>
    <w:rsid w:val="00186ACE"/>
    <w:rsid w:val="00186AEE"/>
    <w:rsid w:val="00186BF1"/>
    <w:rsid w:val="00186EDD"/>
    <w:rsid w:val="00187525"/>
    <w:rsid w:val="00187632"/>
    <w:rsid w:val="001878F4"/>
    <w:rsid w:val="00187BC4"/>
    <w:rsid w:val="00187C05"/>
    <w:rsid w:val="00187FF6"/>
    <w:rsid w:val="001902F8"/>
    <w:rsid w:val="0019063A"/>
    <w:rsid w:val="00190756"/>
    <w:rsid w:val="00190895"/>
    <w:rsid w:val="00190A39"/>
    <w:rsid w:val="00190E7D"/>
    <w:rsid w:val="00191099"/>
    <w:rsid w:val="00191333"/>
    <w:rsid w:val="0019148E"/>
    <w:rsid w:val="0019154F"/>
    <w:rsid w:val="00191B22"/>
    <w:rsid w:val="00191B55"/>
    <w:rsid w:val="00191CA2"/>
    <w:rsid w:val="00191D39"/>
    <w:rsid w:val="00191DC2"/>
    <w:rsid w:val="00191E87"/>
    <w:rsid w:val="00192603"/>
    <w:rsid w:val="001926D4"/>
    <w:rsid w:val="00192A41"/>
    <w:rsid w:val="00192BEC"/>
    <w:rsid w:val="0019345F"/>
    <w:rsid w:val="00193789"/>
    <w:rsid w:val="00194514"/>
    <w:rsid w:val="00194BBA"/>
    <w:rsid w:val="001954AA"/>
    <w:rsid w:val="0019566A"/>
    <w:rsid w:val="00195BF3"/>
    <w:rsid w:val="00195D37"/>
    <w:rsid w:val="00195F27"/>
    <w:rsid w:val="001961D7"/>
    <w:rsid w:val="0019633B"/>
    <w:rsid w:val="00196669"/>
    <w:rsid w:val="00196975"/>
    <w:rsid w:val="00196D00"/>
    <w:rsid w:val="001972BD"/>
    <w:rsid w:val="0019734D"/>
    <w:rsid w:val="00197404"/>
    <w:rsid w:val="00197425"/>
    <w:rsid w:val="00197641"/>
    <w:rsid w:val="00197BF7"/>
    <w:rsid w:val="00197CA5"/>
    <w:rsid w:val="00197DDA"/>
    <w:rsid w:val="00197E8C"/>
    <w:rsid w:val="001A02B3"/>
    <w:rsid w:val="001A06B0"/>
    <w:rsid w:val="001A0810"/>
    <w:rsid w:val="001A0E6F"/>
    <w:rsid w:val="001A0EDE"/>
    <w:rsid w:val="001A1C8F"/>
    <w:rsid w:val="001A1E42"/>
    <w:rsid w:val="001A278D"/>
    <w:rsid w:val="001A2875"/>
    <w:rsid w:val="001A2BFB"/>
    <w:rsid w:val="001A2EF7"/>
    <w:rsid w:val="001A315E"/>
    <w:rsid w:val="001A3736"/>
    <w:rsid w:val="001A380B"/>
    <w:rsid w:val="001A3D72"/>
    <w:rsid w:val="001A4136"/>
    <w:rsid w:val="001A48A9"/>
    <w:rsid w:val="001A4B40"/>
    <w:rsid w:val="001A4C05"/>
    <w:rsid w:val="001A4D85"/>
    <w:rsid w:val="001A4EE3"/>
    <w:rsid w:val="001A4F80"/>
    <w:rsid w:val="001A51D0"/>
    <w:rsid w:val="001A540C"/>
    <w:rsid w:val="001A61DF"/>
    <w:rsid w:val="001A65A7"/>
    <w:rsid w:val="001A69C4"/>
    <w:rsid w:val="001A6AF2"/>
    <w:rsid w:val="001A6DA6"/>
    <w:rsid w:val="001A74D1"/>
    <w:rsid w:val="001A7A31"/>
    <w:rsid w:val="001A7B5B"/>
    <w:rsid w:val="001B003C"/>
    <w:rsid w:val="001B00E1"/>
    <w:rsid w:val="001B071C"/>
    <w:rsid w:val="001B07C3"/>
    <w:rsid w:val="001B0BFF"/>
    <w:rsid w:val="001B11A6"/>
    <w:rsid w:val="001B1280"/>
    <w:rsid w:val="001B158B"/>
    <w:rsid w:val="001B1AF7"/>
    <w:rsid w:val="001B1F2A"/>
    <w:rsid w:val="001B1FAA"/>
    <w:rsid w:val="001B1FCE"/>
    <w:rsid w:val="001B206F"/>
    <w:rsid w:val="001B2248"/>
    <w:rsid w:val="001B2340"/>
    <w:rsid w:val="001B27F5"/>
    <w:rsid w:val="001B2FF9"/>
    <w:rsid w:val="001B34A2"/>
    <w:rsid w:val="001B3635"/>
    <w:rsid w:val="001B37F4"/>
    <w:rsid w:val="001B3915"/>
    <w:rsid w:val="001B3B48"/>
    <w:rsid w:val="001B452E"/>
    <w:rsid w:val="001B46F4"/>
    <w:rsid w:val="001B4788"/>
    <w:rsid w:val="001B47CD"/>
    <w:rsid w:val="001B4E3D"/>
    <w:rsid w:val="001B4F09"/>
    <w:rsid w:val="001B501D"/>
    <w:rsid w:val="001B53A3"/>
    <w:rsid w:val="001B55AE"/>
    <w:rsid w:val="001B595A"/>
    <w:rsid w:val="001B5D83"/>
    <w:rsid w:val="001B5DF4"/>
    <w:rsid w:val="001B6153"/>
    <w:rsid w:val="001B63F0"/>
    <w:rsid w:val="001B6414"/>
    <w:rsid w:val="001B6783"/>
    <w:rsid w:val="001B6CFD"/>
    <w:rsid w:val="001B708B"/>
    <w:rsid w:val="001B71B6"/>
    <w:rsid w:val="001B71D1"/>
    <w:rsid w:val="001B74A0"/>
    <w:rsid w:val="001B7628"/>
    <w:rsid w:val="001B79F5"/>
    <w:rsid w:val="001B7B08"/>
    <w:rsid w:val="001B7BCC"/>
    <w:rsid w:val="001B7C66"/>
    <w:rsid w:val="001C0260"/>
    <w:rsid w:val="001C04AB"/>
    <w:rsid w:val="001C0ACB"/>
    <w:rsid w:val="001C11B2"/>
    <w:rsid w:val="001C1846"/>
    <w:rsid w:val="001C1ED5"/>
    <w:rsid w:val="001C1F3D"/>
    <w:rsid w:val="001C200A"/>
    <w:rsid w:val="001C23BC"/>
    <w:rsid w:val="001C29D5"/>
    <w:rsid w:val="001C2C30"/>
    <w:rsid w:val="001C30BA"/>
    <w:rsid w:val="001C3925"/>
    <w:rsid w:val="001C3AFF"/>
    <w:rsid w:val="001C3C77"/>
    <w:rsid w:val="001C3EFF"/>
    <w:rsid w:val="001C4093"/>
    <w:rsid w:val="001C45B8"/>
    <w:rsid w:val="001C4AC5"/>
    <w:rsid w:val="001C4AE5"/>
    <w:rsid w:val="001C4BA9"/>
    <w:rsid w:val="001C4F2E"/>
    <w:rsid w:val="001C5255"/>
    <w:rsid w:val="001C5698"/>
    <w:rsid w:val="001C5D4B"/>
    <w:rsid w:val="001C5D93"/>
    <w:rsid w:val="001C5F43"/>
    <w:rsid w:val="001C5F97"/>
    <w:rsid w:val="001C608E"/>
    <w:rsid w:val="001C621D"/>
    <w:rsid w:val="001C6298"/>
    <w:rsid w:val="001C6327"/>
    <w:rsid w:val="001C6418"/>
    <w:rsid w:val="001C66A6"/>
    <w:rsid w:val="001C6B65"/>
    <w:rsid w:val="001C7590"/>
    <w:rsid w:val="001C77C2"/>
    <w:rsid w:val="001C79D1"/>
    <w:rsid w:val="001C7BBF"/>
    <w:rsid w:val="001D03DC"/>
    <w:rsid w:val="001D040E"/>
    <w:rsid w:val="001D05AE"/>
    <w:rsid w:val="001D0FA3"/>
    <w:rsid w:val="001D11D2"/>
    <w:rsid w:val="001D1505"/>
    <w:rsid w:val="001D153A"/>
    <w:rsid w:val="001D1663"/>
    <w:rsid w:val="001D167E"/>
    <w:rsid w:val="001D1819"/>
    <w:rsid w:val="001D25F5"/>
    <w:rsid w:val="001D2892"/>
    <w:rsid w:val="001D2C22"/>
    <w:rsid w:val="001D2FA0"/>
    <w:rsid w:val="001D2FD4"/>
    <w:rsid w:val="001D3207"/>
    <w:rsid w:val="001D3287"/>
    <w:rsid w:val="001D330D"/>
    <w:rsid w:val="001D3AE0"/>
    <w:rsid w:val="001D3E68"/>
    <w:rsid w:val="001D3F16"/>
    <w:rsid w:val="001D41B2"/>
    <w:rsid w:val="001D4262"/>
    <w:rsid w:val="001D48EC"/>
    <w:rsid w:val="001D48FD"/>
    <w:rsid w:val="001D4C5F"/>
    <w:rsid w:val="001D5113"/>
    <w:rsid w:val="001D5315"/>
    <w:rsid w:val="001D5428"/>
    <w:rsid w:val="001D54C5"/>
    <w:rsid w:val="001D56DF"/>
    <w:rsid w:val="001D5917"/>
    <w:rsid w:val="001D5B12"/>
    <w:rsid w:val="001D5E44"/>
    <w:rsid w:val="001D5E7D"/>
    <w:rsid w:val="001D5EC6"/>
    <w:rsid w:val="001D631C"/>
    <w:rsid w:val="001D6476"/>
    <w:rsid w:val="001D673E"/>
    <w:rsid w:val="001D6C0F"/>
    <w:rsid w:val="001D6C5C"/>
    <w:rsid w:val="001D6C96"/>
    <w:rsid w:val="001D6ED9"/>
    <w:rsid w:val="001D7250"/>
    <w:rsid w:val="001D732F"/>
    <w:rsid w:val="001D785A"/>
    <w:rsid w:val="001D78B9"/>
    <w:rsid w:val="001D7F27"/>
    <w:rsid w:val="001D7FCC"/>
    <w:rsid w:val="001E0140"/>
    <w:rsid w:val="001E01DF"/>
    <w:rsid w:val="001E0729"/>
    <w:rsid w:val="001E0798"/>
    <w:rsid w:val="001E11CC"/>
    <w:rsid w:val="001E14DE"/>
    <w:rsid w:val="001E16BF"/>
    <w:rsid w:val="001E1799"/>
    <w:rsid w:val="001E1E8D"/>
    <w:rsid w:val="001E21BC"/>
    <w:rsid w:val="001E229D"/>
    <w:rsid w:val="001E25C7"/>
    <w:rsid w:val="001E298C"/>
    <w:rsid w:val="001E2B06"/>
    <w:rsid w:val="001E2EFD"/>
    <w:rsid w:val="001E310A"/>
    <w:rsid w:val="001E3501"/>
    <w:rsid w:val="001E3553"/>
    <w:rsid w:val="001E39C2"/>
    <w:rsid w:val="001E3C5F"/>
    <w:rsid w:val="001E3D53"/>
    <w:rsid w:val="001E3F1C"/>
    <w:rsid w:val="001E3F5E"/>
    <w:rsid w:val="001E3FE0"/>
    <w:rsid w:val="001E401F"/>
    <w:rsid w:val="001E44E3"/>
    <w:rsid w:val="001E471C"/>
    <w:rsid w:val="001E4BBC"/>
    <w:rsid w:val="001E56C2"/>
    <w:rsid w:val="001E5759"/>
    <w:rsid w:val="001E5AB0"/>
    <w:rsid w:val="001E5DCD"/>
    <w:rsid w:val="001E5EDB"/>
    <w:rsid w:val="001E5F07"/>
    <w:rsid w:val="001E60BC"/>
    <w:rsid w:val="001E60EA"/>
    <w:rsid w:val="001E670D"/>
    <w:rsid w:val="001E6926"/>
    <w:rsid w:val="001E6A72"/>
    <w:rsid w:val="001E6FA9"/>
    <w:rsid w:val="001E730A"/>
    <w:rsid w:val="001E7772"/>
    <w:rsid w:val="001E7890"/>
    <w:rsid w:val="001E798D"/>
    <w:rsid w:val="001E7B00"/>
    <w:rsid w:val="001E7E5D"/>
    <w:rsid w:val="001F0541"/>
    <w:rsid w:val="001F09B7"/>
    <w:rsid w:val="001F0A60"/>
    <w:rsid w:val="001F0E47"/>
    <w:rsid w:val="001F10A6"/>
    <w:rsid w:val="001F21C9"/>
    <w:rsid w:val="001F230A"/>
    <w:rsid w:val="001F231B"/>
    <w:rsid w:val="001F232C"/>
    <w:rsid w:val="001F2C53"/>
    <w:rsid w:val="001F2F97"/>
    <w:rsid w:val="001F31E6"/>
    <w:rsid w:val="001F33B5"/>
    <w:rsid w:val="001F33ED"/>
    <w:rsid w:val="001F33EE"/>
    <w:rsid w:val="001F3D8D"/>
    <w:rsid w:val="001F4353"/>
    <w:rsid w:val="001F44BE"/>
    <w:rsid w:val="001F4633"/>
    <w:rsid w:val="001F463F"/>
    <w:rsid w:val="001F492D"/>
    <w:rsid w:val="001F49B6"/>
    <w:rsid w:val="001F4FB0"/>
    <w:rsid w:val="001F54A0"/>
    <w:rsid w:val="001F5852"/>
    <w:rsid w:val="001F5CC9"/>
    <w:rsid w:val="001F5E43"/>
    <w:rsid w:val="001F6C24"/>
    <w:rsid w:val="001F6F3D"/>
    <w:rsid w:val="001F7332"/>
    <w:rsid w:val="001F74D1"/>
    <w:rsid w:val="001F754F"/>
    <w:rsid w:val="001F763A"/>
    <w:rsid w:val="001F7744"/>
    <w:rsid w:val="001F7A12"/>
    <w:rsid w:val="001F7D71"/>
    <w:rsid w:val="0020025B"/>
    <w:rsid w:val="00200283"/>
    <w:rsid w:val="00200641"/>
    <w:rsid w:val="00200C2D"/>
    <w:rsid w:val="00200C87"/>
    <w:rsid w:val="00200CEE"/>
    <w:rsid w:val="00200E8B"/>
    <w:rsid w:val="00201275"/>
    <w:rsid w:val="002014C2"/>
    <w:rsid w:val="00201F56"/>
    <w:rsid w:val="00201FA8"/>
    <w:rsid w:val="00202143"/>
    <w:rsid w:val="00202325"/>
    <w:rsid w:val="00202489"/>
    <w:rsid w:val="00202A0E"/>
    <w:rsid w:val="00202A82"/>
    <w:rsid w:val="0020348A"/>
    <w:rsid w:val="00203578"/>
    <w:rsid w:val="00203DA2"/>
    <w:rsid w:val="00204241"/>
    <w:rsid w:val="00204444"/>
    <w:rsid w:val="002047A0"/>
    <w:rsid w:val="00204B75"/>
    <w:rsid w:val="00204E10"/>
    <w:rsid w:val="002051E3"/>
    <w:rsid w:val="00205643"/>
    <w:rsid w:val="00205859"/>
    <w:rsid w:val="00205EF5"/>
    <w:rsid w:val="00205F58"/>
    <w:rsid w:val="00206141"/>
    <w:rsid w:val="0020640B"/>
    <w:rsid w:val="00206709"/>
    <w:rsid w:val="00206771"/>
    <w:rsid w:val="00207503"/>
    <w:rsid w:val="00207857"/>
    <w:rsid w:val="00207925"/>
    <w:rsid w:val="0020795A"/>
    <w:rsid w:val="00207A0F"/>
    <w:rsid w:val="00207B7E"/>
    <w:rsid w:val="00207CFF"/>
    <w:rsid w:val="00207EB5"/>
    <w:rsid w:val="002106D7"/>
    <w:rsid w:val="00210C53"/>
    <w:rsid w:val="00210D3C"/>
    <w:rsid w:val="00210E4C"/>
    <w:rsid w:val="00211798"/>
    <w:rsid w:val="00211926"/>
    <w:rsid w:val="00211C4F"/>
    <w:rsid w:val="00211E95"/>
    <w:rsid w:val="00212000"/>
    <w:rsid w:val="0021201B"/>
    <w:rsid w:val="00212087"/>
    <w:rsid w:val="002121BE"/>
    <w:rsid w:val="002122F0"/>
    <w:rsid w:val="002124BD"/>
    <w:rsid w:val="00212973"/>
    <w:rsid w:val="00212BA0"/>
    <w:rsid w:val="00212D16"/>
    <w:rsid w:val="002132CB"/>
    <w:rsid w:val="00213383"/>
    <w:rsid w:val="00213462"/>
    <w:rsid w:val="0021364A"/>
    <w:rsid w:val="0021371F"/>
    <w:rsid w:val="00213F07"/>
    <w:rsid w:val="00213FE4"/>
    <w:rsid w:val="00214126"/>
    <w:rsid w:val="002142DB"/>
    <w:rsid w:val="00214578"/>
    <w:rsid w:val="002146BB"/>
    <w:rsid w:val="0021472E"/>
    <w:rsid w:val="002148EA"/>
    <w:rsid w:val="00214B62"/>
    <w:rsid w:val="00214D0F"/>
    <w:rsid w:val="0021551A"/>
    <w:rsid w:val="00215811"/>
    <w:rsid w:val="00215AF0"/>
    <w:rsid w:val="00215E25"/>
    <w:rsid w:val="002160E5"/>
    <w:rsid w:val="00216187"/>
    <w:rsid w:val="0021626B"/>
    <w:rsid w:val="002164ED"/>
    <w:rsid w:val="002168A0"/>
    <w:rsid w:val="0021699F"/>
    <w:rsid w:val="00216D45"/>
    <w:rsid w:val="00216DE9"/>
    <w:rsid w:val="00217F59"/>
    <w:rsid w:val="00220124"/>
    <w:rsid w:val="00220359"/>
    <w:rsid w:val="00220388"/>
    <w:rsid w:val="00220450"/>
    <w:rsid w:val="00220C1D"/>
    <w:rsid w:val="00220DEE"/>
    <w:rsid w:val="002211EB"/>
    <w:rsid w:val="00221F91"/>
    <w:rsid w:val="00222210"/>
    <w:rsid w:val="0022231A"/>
    <w:rsid w:val="00222466"/>
    <w:rsid w:val="00222641"/>
    <w:rsid w:val="00222853"/>
    <w:rsid w:val="00223133"/>
    <w:rsid w:val="00223299"/>
    <w:rsid w:val="00223513"/>
    <w:rsid w:val="002238C0"/>
    <w:rsid w:val="0022394D"/>
    <w:rsid w:val="00223D9C"/>
    <w:rsid w:val="00224366"/>
    <w:rsid w:val="002244FA"/>
    <w:rsid w:val="002248C5"/>
    <w:rsid w:val="00224A4E"/>
    <w:rsid w:val="00224EA1"/>
    <w:rsid w:val="00224F58"/>
    <w:rsid w:val="00224F86"/>
    <w:rsid w:val="0022512E"/>
    <w:rsid w:val="002252A1"/>
    <w:rsid w:val="00225637"/>
    <w:rsid w:val="002256A6"/>
    <w:rsid w:val="0022571F"/>
    <w:rsid w:val="00225894"/>
    <w:rsid w:val="00225B28"/>
    <w:rsid w:val="00225B9A"/>
    <w:rsid w:val="00225BEC"/>
    <w:rsid w:val="0022668E"/>
    <w:rsid w:val="0022675D"/>
    <w:rsid w:val="00226846"/>
    <w:rsid w:val="00226A88"/>
    <w:rsid w:val="00226D39"/>
    <w:rsid w:val="00226EFB"/>
    <w:rsid w:val="00227517"/>
    <w:rsid w:val="0022752D"/>
    <w:rsid w:val="002277C2"/>
    <w:rsid w:val="00227FE5"/>
    <w:rsid w:val="00230081"/>
    <w:rsid w:val="0023034E"/>
    <w:rsid w:val="0023069E"/>
    <w:rsid w:val="002306FA"/>
    <w:rsid w:val="00230DA3"/>
    <w:rsid w:val="0023111A"/>
    <w:rsid w:val="0023118B"/>
    <w:rsid w:val="00231202"/>
    <w:rsid w:val="002313DC"/>
    <w:rsid w:val="00231875"/>
    <w:rsid w:val="00231936"/>
    <w:rsid w:val="00231CE9"/>
    <w:rsid w:val="002320D6"/>
    <w:rsid w:val="00232277"/>
    <w:rsid w:val="0023235A"/>
    <w:rsid w:val="0023254C"/>
    <w:rsid w:val="00232617"/>
    <w:rsid w:val="002327AB"/>
    <w:rsid w:val="002328D1"/>
    <w:rsid w:val="002329EB"/>
    <w:rsid w:val="00232C0E"/>
    <w:rsid w:val="00232F04"/>
    <w:rsid w:val="00233301"/>
    <w:rsid w:val="002333E0"/>
    <w:rsid w:val="0023345D"/>
    <w:rsid w:val="00233609"/>
    <w:rsid w:val="0023393B"/>
    <w:rsid w:val="002339FB"/>
    <w:rsid w:val="00233BC9"/>
    <w:rsid w:val="00233F78"/>
    <w:rsid w:val="00233FBF"/>
    <w:rsid w:val="002340FD"/>
    <w:rsid w:val="002343BF"/>
    <w:rsid w:val="002344B8"/>
    <w:rsid w:val="002344BF"/>
    <w:rsid w:val="002344E1"/>
    <w:rsid w:val="002345B4"/>
    <w:rsid w:val="00234A64"/>
    <w:rsid w:val="00234C4E"/>
    <w:rsid w:val="00234F00"/>
    <w:rsid w:val="00234FD9"/>
    <w:rsid w:val="00234FF3"/>
    <w:rsid w:val="00235830"/>
    <w:rsid w:val="00235CD8"/>
    <w:rsid w:val="00235E16"/>
    <w:rsid w:val="00235FB9"/>
    <w:rsid w:val="00236635"/>
    <w:rsid w:val="002368E8"/>
    <w:rsid w:val="002369AB"/>
    <w:rsid w:val="00236CBC"/>
    <w:rsid w:val="00237081"/>
    <w:rsid w:val="0023742B"/>
    <w:rsid w:val="002374ED"/>
    <w:rsid w:val="002378B0"/>
    <w:rsid w:val="00237BFE"/>
    <w:rsid w:val="00237ED2"/>
    <w:rsid w:val="0024010F"/>
    <w:rsid w:val="002401ED"/>
    <w:rsid w:val="002402D7"/>
    <w:rsid w:val="00240685"/>
    <w:rsid w:val="002407B2"/>
    <w:rsid w:val="002408FE"/>
    <w:rsid w:val="00240B91"/>
    <w:rsid w:val="00240BAB"/>
    <w:rsid w:val="00240DF5"/>
    <w:rsid w:val="00240FE9"/>
    <w:rsid w:val="00241172"/>
    <w:rsid w:val="002412E8"/>
    <w:rsid w:val="002412EF"/>
    <w:rsid w:val="002417AE"/>
    <w:rsid w:val="00241808"/>
    <w:rsid w:val="0024186F"/>
    <w:rsid w:val="002418C2"/>
    <w:rsid w:val="002419AF"/>
    <w:rsid w:val="00241ACF"/>
    <w:rsid w:val="00241CC1"/>
    <w:rsid w:val="002423C8"/>
    <w:rsid w:val="0024349D"/>
    <w:rsid w:val="00243598"/>
    <w:rsid w:val="00243600"/>
    <w:rsid w:val="002439B2"/>
    <w:rsid w:val="002439BE"/>
    <w:rsid w:val="002439E8"/>
    <w:rsid w:val="0024414A"/>
    <w:rsid w:val="0024443A"/>
    <w:rsid w:val="00244911"/>
    <w:rsid w:val="00244915"/>
    <w:rsid w:val="00244B12"/>
    <w:rsid w:val="00244C14"/>
    <w:rsid w:val="00244EB1"/>
    <w:rsid w:val="002450A4"/>
    <w:rsid w:val="00245232"/>
    <w:rsid w:val="002452A0"/>
    <w:rsid w:val="002452BA"/>
    <w:rsid w:val="002454A0"/>
    <w:rsid w:val="00245752"/>
    <w:rsid w:val="0024589E"/>
    <w:rsid w:val="002459FC"/>
    <w:rsid w:val="00245D1E"/>
    <w:rsid w:val="00246232"/>
    <w:rsid w:val="0024648A"/>
    <w:rsid w:val="0024673D"/>
    <w:rsid w:val="00246A04"/>
    <w:rsid w:val="00246B8F"/>
    <w:rsid w:val="00246C9C"/>
    <w:rsid w:val="00246CA8"/>
    <w:rsid w:val="00247015"/>
    <w:rsid w:val="002473CC"/>
    <w:rsid w:val="00247679"/>
    <w:rsid w:val="00247E13"/>
    <w:rsid w:val="00247E1F"/>
    <w:rsid w:val="002503D7"/>
    <w:rsid w:val="0025049E"/>
    <w:rsid w:val="00250706"/>
    <w:rsid w:val="0025072F"/>
    <w:rsid w:val="00250E5B"/>
    <w:rsid w:val="002511F7"/>
    <w:rsid w:val="0025143F"/>
    <w:rsid w:val="00251A05"/>
    <w:rsid w:val="00251BEE"/>
    <w:rsid w:val="00251C7D"/>
    <w:rsid w:val="00251EBE"/>
    <w:rsid w:val="00251F26"/>
    <w:rsid w:val="00252306"/>
    <w:rsid w:val="002527FC"/>
    <w:rsid w:val="00252ADB"/>
    <w:rsid w:val="00252AE7"/>
    <w:rsid w:val="0025324E"/>
    <w:rsid w:val="0025382E"/>
    <w:rsid w:val="00253CBA"/>
    <w:rsid w:val="00253D66"/>
    <w:rsid w:val="00253E28"/>
    <w:rsid w:val="00253F44"/>
    <w:rsid w:val="002542EC"/>
    <w:rsid w:val="0025459B"/>
    <w:rsid w:val="00254864"/>
    <w:rsid w:val="00254935"/>
    <w:rsid w:val="00254B72"/>
    <w:rsid w:val="00254C57"/>
    <w:rsid w:val="00254D8C"/>
    <w:rsid w:val="00255106"/>
    <w:rsid w:val="00255218"/>
    <w:rsid w:val="00255513"/>
    <w:rsid w:val="00255A3D"/>
    <w:rsid w:val="00255B13"/>
    <w:rsid w:val="00255C28"/>
    <w:rsid w:val="00255FEC"/>
    <w:rsid w:val="00256147"/>
    <w:rsid w:val="002565B0"/>
    <w:rsid w:val="002567FF"/>
    <w:rsid w:val="00256AE6"/>
    <w:rsid w:val="00256AF2"/>
    <w:rsid w:val="00256F65"/>
    <w:rsid w:val="002570C7"/>
    <w:rsid w:val="002573C2"/>
    <w:rsid w:val="002579C2"/>
    <w:rsid w:val="002607EE"/>
    <w:rsid w:val="00260898"/>
    <w:rsid w:val="00260E90"/>
    <w:rsid w:val="00261418"/>
    <w:rsid w:val="00261F8A"/>
    <w:rsid w:val="0026202D"/>
    <w:rsid w:val="002620AB"/>
    <w:rsid w:val="0026234E"/>
    <w:rsid w:val="002625CB"/>
    <w:rsid w:val="002628A6"/>
    <w:rsid w:val="002628C7"/>
    <w:rsid w:val="00262BF8"/>
    <w:rsid w:val="00262C46"/>
    <w:rsid w:val="00262CBA"/>
    <w:rsid w:val="002632A5"/>
    <w:rsid w:val="0026346E"/>
    <w:rsid w:val="002637AF"/>
    <w:rsid w:val="00263A3A"/>
    <w:rsid w:val="00263F2D"/>
    <w:rsid w:val="00263FF0"/>
    <w:rsid w:val="002641C2"/>
    <w:rsid w:val="0026425B"/>
    <w:rsid w:val="00264298"/>
    <w:rsid w:val="00264353"/>
    <w:rsid w:val="002644B3"/>
    <w:rsid w:val="0026451F"/>
    <w:rsid w:val="00264EF0"/>
    <w:rsid w:val="00265059"/>
    <w:rsid w:val="00265064"/>
    <w:rsid w:val="0026527A"/>
    <w:rsid w:val="00265460"/>
    <w:rsid w:val="002656D1"/>
    <w:rsid w:val="0026584A"/>
    <w:rsid w:val="00265B6F"/>
    <w:rsid w:val="00265C59"/>
    <w:rsid w:val="002660B1"/>
    <w:rsid w:val="00266376"/>
    <w:rsid w:val="0026675B"/>
    <w:rsid w:val="002671CC"/>
    <w:rsid w:val="0026722B"/>
    <w:rsid w:val="00267943"/>
    <w:rsid w:val="002679F6"/>
    <w:rsid w:val="00267CBE"/>
    <w:rsid w:val="00267D45"/>
    <w:rsid w:val="00267D74"/>
    <w:rsid w:val="00267E30"/>
    <w:rsid w:val="0027006E"/>
    <w:rsid w:val="0027009A"/>
    <w:rsid w:val="00270231"/>
    <w:rsid w:val="00270582"/>
    <w:rsid w:val="00270741"/>
    <w:rsid w:val="00270A01"/>
    <w:rsid w:val="00270CAD"/>
    <w:rsid w:val="00271268"/>
    <w:rsid w:val="00271D91"/>
    <w:rsid w:val="0027205F"/>
    <w:rsid w:val="00272228"/>
    <w:rsid w:val="0027242C"/>
    <w:rsid w:val="00272ADD"/>
    <w:rsid w:val="002732AB"/>
    <w:rsid w:val="0027341F"/>
    <w:rsid w:val="002735B1"/>
    <w:rsid w:val="00273F81"/>
    <w:rsid w:val="00274800"/>
    <w:rsid w:val="00275081"/>
    <w:rsid w:val="002750AE"/>
    <w:rsid w:val="002755C5"/>
    <w:rsid w:val="00275740"/>
    <w:rsid w:val="002757A8"/>
    <w:rsid w:val="00275850"/>
    <w:rsid w:val="0027595D"/>
    <w:rsid w:val="00276141"/>
    <w:rsid w:val="0027664A"/>
    <w:rsid w:val="00276893"/>
    <w:rsid w:val="00276D8C"/>
    <w:rsid w:val="0027705D"/>
    <w:rsid w:val="00277391"/>
    <w:rsid w:val="002777F0"/>
    <w:rsid w:val="002779DD"/>
    <w:rsid w:val="00277B82"/>
    <w:rsid w:val="00277B8F"/>
    <w:rsid w:val="00277CCF"/>
    <w:rsid w:val="002803EA"/>
    <w:rsid w:val="002803F9"/>
    <w:rsid w:val="00280471"/>
    <w:rsid w:val="0028063C"/>
    <w:rsid w:val="00280B17"/>
    <w:rsid w:val="00281108"/>
    <w:rsid w:val="002811AD"/>
    <w:rsid w:val="002811F6"/>
    <w:rsid w:val="00281282"/>
    <w:rsid w:val="002812C3"/>
    <w:rsid w:val="0028133B"/>
    <w:rsid w:val="0028149A"/>
    <w:rsid w:val="00281A8C"/>
    <w:rsid w:val="00281EA6"/>
    <w:rsid w:val="00281FF4"/>
    <w:rsid w:val="00282154"/>
    <w:rsid w:val="002822DF"/>
    <w:rsid w:val="002823E2"/>
    <w:rsid w:val="002824F3"/>
    <w:rsid w:val="0028271E"/>
    <w:rsid w:val="00282724"/>
    <w:rsid w:val="002828D8"/>
    <w:rsid w:val="00282933"/>
    <w:rsid w:val="00282DBB"/>
    <w:rsid w:val="00283153"/>
    <w:rsid w:val="00283508"/>
    <w:rsid w:val="0028358F"/>
    <w:rsid w:val="002836E6"/>
    <w:rsid w:val="00283BF4"/>
    <w:rsid w:val="002840C4"/>
    <w:rsid w:val="00284496"/>
    <w:rsid w:val="002849DA"/>
    <w:rsid w:val="00284E33"/>
    <w:rsid w:val="00284F1A"/>
    <w:rsid w:val="00284FA9"/>
    <w:rsid w:val="0028534E"/>
    <w:rsid w:val="002856BC"/>
    <w:rsid w:val="00285958"/>
    <w:rsid w:val="00285EC8"/>
    <w:rsid w:val="0028705D"/>
    <w:rsid w:val="002875BA"/>
    <w:rsid w:val="00290187"/>
    <w:rsid w:val="00290345"/>
    <w:rsid w:val="002905AC"/>
    <w:rsid w:val="00290B01"/>
    <w:rsid w:val="002916C5"/>
    <w:rsid w:val="0029179B"/>
    <w:rsid w:val="00291BAE"/>
    <w:rsid w:val="00291F95"/>
    <w:rsid w:val="00291FCB"/>
    <w:rsid w:val="002923AE"/>
    <w:rsid w:val="002938C8"/>
    <w:rsid w:val="002939EE"/>
    <w:rsid w:val="002941B5"/>
    <w:rsid w:val="0029460C"/>
    <w:rsid w:val="00294980"/>
    <w:rsid w:val="00295169"/>
    <w:rsid w:val="00295324"/>
    <w:rsid w:val="002959BB"/>
    <w:rsid w:val="00295BD2"/>
    <w:rsid w:val="00295DDD"/>
    <w:rsid w:val="0029651B"/>
    <w:rsid w:val="0029660B"/>
    <w:rsid w:val="00296664"/>
    <w:rsid w:val="00296763"/>
    <w:rsid w:val="0029685C"/>
    <w:rsid w:val="002969CE"/>
    <w:rsid w:val="00296C33"/>
    <w:rsid w:val="002971F8"/>
    <w:rsid w:val="00297299"/>
    <w:rsid w:val="0029732E"/>
    <w:rsid w:val="002973E4"/>
    <w:rsid w:val="0029750C"/>
    <w:rsid w:val="0029758F"/>
    <w:rsid w:val="00297BB6"/>
    <w:rsid w:val="00297BCC"/>
    <w:rsid w:val="002A0696"/>
    <w:rsid w:val="002A07B7"/>
    <w:rsid w:val="002A0890"/>
    <w:rsid w:val="002A0BF3"/>
    <w:rsid w:val="002A0C6C"/>
    <w:rsid w:val="002A0EC3"/>
    <w:rsid w:val="002A140E"/>
    <w:rsid w:val="002A1924"/>
    <w:rsid w:val="002A1D7F"/>
    <w:rsid w:val="002A2095"/>
    <w:rsid w:val="002A2101"/>
    <w:rsid w:val="002A237B"/>
    <w:rsid w:val="002A2547"/>
    <w:rsid w:val="002A25A5"/>
    <w:rsid w:val="002A2684"/>
    <w:rsid w:val="002A2943"/>
    <w:rsid w:val="002A2B02"/>
    <w:rsid w:val="002A2D66"/>
    <w:rsid w:val="002A3388"/>
    <w:rsid w:val="002A3523"/>
    <w:rsid w:val="002A3B59"/>
    <w:rsid w:val="002A3D1D"/>
    <w:rsid w:val="002A41A6"/>
    <w:rsid w:val="002A42A5"/>
    <w:rsid w:val="002A438F"/>
    <w:rsid w:val="002A44FE"/>
    <w:rsid w:val="002A4889"/>
    <w:rsid w:val="002A4A7C"/>
    <w:rsid w:val="002A4B80"/>
    <w:rsid w:val="002A4E51"/>
    <w:rsid w:val="002A53CF"/>
    <w:rsid w:val="002A57EB"/>
    <w:rsid w:val="002A57F5"/>
    <w:rsid w:val="002A595E"/>
    <w:rsid w:val="002A5B41"/>
    <w:rsid w:val="002A5D12"/>
    <w:rsid w:val="002A5E3E"/>
    <w:rsid w:val="002A61EB"/>
    <w:rsid w:val="002A6253"/>
    <w:rsid w:val="002A64A2"/>
    <w:rsid w:val="002A73AF"/>
    <w:rsid w:val="002A73B1"/>
    <w:rsid w:val="002A7404"/>
    <w:rsid w:val="002A7A7B"/>
    <w:rsid w:val="002A7F3E"/>
    <w:rsid w:val="002B00DE"/>
    <w:rsid w:val="002B0420"/>
    <w:rsid w:val="002B080E"/>
    <w:rsid w:val="002B099E"/>
    <w:rsid w:val="002B10BE"/>
    <w:rsid w:val="002B117C"/>
    <w:rsid w:val="002B12C0"/>
    <w:rsid w:val="002B1428"/>
    <w:rsid w:val="002B24AA"/>
    <w:rsid w:val="002B2797"/>
    <w:rsid w:val="002B283D"/>
    <w:rsid w:val="002B28B8"/>
    <w:rsid w:val="002B2E00"/>
    <w:rsid w:val="002B32B7"/>
    <w:rsid w:val="002B3473"/>
    <w:rsid w:val="002B35AB"/>
    <w:rsid w:val="002B36D4"/>
    <w:rsid w:val="002B38D4"/>
    <w:rsid w:val="002B3B1D"/>
    <w:rsid w:val="002B3E0C"/>
    <w:rsid w:val="002B4207"/>
    <w:rsid w:val="002B43F4"/>
    <w:rsid w:val="002B4449"/>
    <w:rsid w:val="002B4A87"/>
    <w:rsid w:val="002B4CA9"/>
    <w:rsid w:val="002B4CC0"/>
    <w:rsid w:val="002B4DA9"/>
    <w:rsid w:val="002B4EF6"/>
    <w:rsid w:val="002B5603"/>
    <w:rsid w:val="002B5879"/>
    <w:rsid w:val="002B60E8"/>
    <w:rsid w:val="002B66FE"/>
    <w:rsid w:val="002B6BAA"/>
    <w:rsid w:val="002B766C"/>
    <w:rsid w:val="002B7997"/>
    <w:rsid w:val="002B7999"/>
    <w:rsid w:val="002B7BDB"/>
    <w:rsid w:val="002B7DAF"/>
    <w:rsid w:val="002B7E41"/>
    <w:rsid w:val="002C00ED"/>
    <w:rsid w:val="002C041B"/>
    <w:rsid w:val="002C07D9"/>
    <w:rsid w:val="002C0AEF"/>
    <w:rsid w:val="002C0B10"/>
    <w:rsid w:val="002C0C0F"/>
    <w:rsid w:val="002C131B"/>
    <w:rsid w:val="002C170B"/>
    <w:rsid w:val="002C1B1E"/>
    <w:rsid w:val="002C24CE"/>
    <w:rsid w:val="002C2D8F"/>
    <w:rsid w:val="002C2FCF"/>
    <w:rsid w:val="002C34C5"/>
    <w:rsid w:val="002C3E70"/>
    <w:rsid w:val="002C436B"/>
    <w:rsid w:val="002C476E"/>
    <w:rsid w:val="002C4F2E"/>
    <w:rsid w:val="002C4FAD"/>
    <w:rsid w:val="002C50D1"/>
    <w:rsid w:val="002C5269"/>
    <w:rsid w:val="002C52BF"/>
    <w:rsid w:val="002C546B"/>
    <w:rsid w:val="002C5A56"/>
    <w:rsid w:val="002C5BD9"/>
    <w:rsid w:val="002C5D91"/>
    <w:rsid w:val="002C605C"/>
    <w:rsid w:val="002C62DE"/>
    <w:rsid w:val="002C63CE"/>
    <w:rsid w:val="002C641B"/>
    <w:rsid w:val="002C6637"/>
    <w:rsid w:val="002C67AE"/>
    <w:rsid w:val="002C68FE"/>
    <w:rsid w:val="002C69FA"/>
    <w:rsid w:val="002C6B70"/>
    <w:rsid w:val="002C718E"/>
    <w:rsid w:val="002C78F2"/>
    <w:rsid w:val="002C7F23"/>
    <w:rsid w:val="002D029D"/>
    <w:rsid w:val="002D069F"/>
    <w:rsid w:val="002D0A76"/>
    <w:rsid w:val="002D0B2C"/>
    <w:rsid w:val="002D0F01"/>
    <w:rsid w:val="002D1E7E"/>
    <w:rsid w:val="002D1FEC"/>
    <w:rsid w:val="002D22F5"/>
    <w:rsid w:val="002D26D4"/>
    <w:rsid w:val="002D27AA"/>
    <w:rsid w:val="002D2A18"/>
    <w:rsid w:val="002D2B12"/>
    <w:rsid w:val="002D2E13"/>
    <w:rsid w:val="002D2EC0"/>
    <w:rsid w:val="002D2FF9"/>
    <w:rsid w:val="002D3531"/>
    <w:rsid w:val="002D3532"/>
    <w:rsid w:val="002D3537"/>
    <w:rsid w:val="002D368C"/>
    <w:rsid w:val="002D388B"/>
    <w:rsid w:val="002D3B2C"/>
    <w:rsid w:val="002D3C34"/>
    <w:rsid w:val="002D42A4"/>
    <w:rsid w:val="002D4322"/>
    <w:rsid w:val="002D4749"/>
    <w:rsid w:val="002D4892"/>
    <w:rsid w:val="002D4EE9"/>
    <w:rsid w:val="002D4F35"/>
    <w:rsid w:val="002D50DB"/>
    <w:rsid w:val="002D5209"/>
    <w:rsid w:val="002D53C5"/>
    <w:rsid w:val="002D554C"/>
    <w:rsid w:val="002D607F"/>
    <w:rsid w:val="002D625A"/>
    <w:rsid w:val="002D67E4"/>
    <w:rsid w:val="002D6EFB"/>
    <w:rsid w:val="002D71C7"/>
    <w:rsid w:val="002D7244"/>
    <w:rsid w:val="002D763E"/>
    <w:rsid w:val="002D77EC"/>
    <w:rsid w:val="002D788F"/>
    <w:rsid w:val="002D79EA"/>
    <w:rsid w:val="002D7C86"/>
    <w:rsid w:val="002D7D1B"/>
    <w:rsid w:val="002D7D87"/>
    <w:rsid w:val="002E0162"/>
    <w:rsid w:val="002E018F"/>
    <w:rsid w:val="002E022E"/>
    <w:rsid w:val="002E06FA"/>
    <w:rsid w:val="002E09F4"/>
    <w:rsid w:val="002E0E9B"/>
    <w:rsid w:val="002E0FEB"/>
    <w:rsid w:val="002E10FD"/>
    <w:rsid w:val="002E142E"/>
    <w:rsid w:val="002E14CA"/>
    <w:rsid w:val="002E155E"/>
    <w:rsid w:val="002E1738"/>
    <w:rsid w:val="002E17CA"/>
    <w:rsid w:val="002E1C11"/>
    <w:rsid w:val="002E232F"/>
    <w:rsid w:val="002E29A7"/>
    <w:rsid w:val="002E2D42"/>
    <w:rsid w:val="002E31D6"/>
    <w:rsid w:val="002E32BA"/>
    <w:rsid w:val="002E385C"/>
    <w:rsid w:val="002E3990"/>
    <w:rsid w:val="002E3BFC"/>
    <w:rsid w:val="002E404A"/>
    <w:rsid w:val="002E4105"/>
    <w:rsid w:val="002E41E6"/>
    <w:rsid w:val="002E42F1"/>
    <w:rsid w:val="002E4390"/>
    <w:rsid w:val="002E45D0"/>
    <w:rsid w:val="002E49AD"/>
    <w:rsid w:val="002E4F4E"/>
    <w:rsid w:val="002E5072"/>
    <w:rsid w:val="002E5407"/>
    <w:rsid w:val="002E57AE"/>
    <w:rsid w:val="002E5869"/>
    <w:rsid w:val="002E5D49"/>
    <w:rsid w:val="002E6341"/>
    <w:rsid w:val="002E6400"/>
    <w:rsid w:val="002E658C"/>
    <w:rsid w:val="002E65C1"/>
    <w:rsid w:val="002E69C6"/>
    <w:rsid w:val="002E6BE1"/>
    <w:rsid w:val="002E6E15"/>
    <w:rsid w:val="002E6F31"/>
    <w:rsid w:val="002E70EE"/>
    <w:rsid w:val="002E7271"/>
    <w:rsid w:val="002E7CC5"/>
    <w:rsid w:val="002F037A"/>
    <w:rsid w:val="002F0BE6"/>
    <w:rsid w:val="002F0C48"/>
    <w:rsid w:val="002F0FEE"/>
    <w:rsid w:val="002F12A8"/>
    <w:rsid w:val="002F133B"/>
    <w:rsid w:val="002F1A0C"/>
    <w:rsid w:val="002F1B97"/>
    <w:rsid w:val="002F28C2"/>
    <w:rsid w:val="002F2A5F"/>
    <w:rsid w:val="002F2C5C"/>
    <w:rsid w:val="002F2DA5"/>
    <w:rsid w:val="002F2DD5"/>
    <w:rsid w:val="002F3816"/>
    <w:rsid w:val="002F3A48"/>
    <w:rsid w:val="002F3CAD"/>
    <w:rsid w:val="002F3EA5"/>
    <w:rsid w:val="002F4632"/>
    <w:rsid w:val="002F46B7"/>
    <w:rsid w:val="002F5003"/>
    <w:rsid w:val="002F5268"/>
    <w:rsid w:val="002F57F4"/>
    <w:rsid w:val="002F59A5"/>
    <w:rsid w:val="002F59E8"/>
    <w:rsid w:val="002F6222"/>
    <w:rsid w:val="002F62CE"/>
    <w:rsid w:val="002F6349"/>
    <w:rsid w:val="002F63ED"/>
    <w:rsid w:val="002F65F4"/>
    <w:rsid w:val="002F6921"/>
    <w:rsid w:val="002F69BB"/>
    <w:rsid w:val="002F6A20"/>
    <w:rsid w:val="002F6B59"/>
    <w:rsid w:val="002F6BA0"/>
    <w:rsid w:val="002F6E4E"/>
    <w:rsid w:val="002F70F5"/>
    <w:rsid w:val="002F7838"/>
    <w:rsid w:val="002F78E1"/>
    <w:rsid w:val="002F7971"/>
    <w:rsid w:val="002F7A27"/>
    <w:rsid w:val="002F7CAB"/>
    <w:rsid w:val="003000C2"/>
    <w:rsid w:val="003001D5"/>
    <w:rsid w:val="00300223"/>
    <w:rsid w:val="00300509"/>
    <w:rsid w:val="0030061C"/>
    <w:rsid w:val="00300666"/>
    <w:rsid w:val="00300758"/>
    <w:rsid w:val="0030098B"/>
    <w:rsid w:val="00300BDD"/>
    <w:rsid w:val="00300CE3"/>
    <w:rsid w:val="00301237"/>
    <w:rsid w:val="003012C4"/>
    <w:rsid w:val="0030152C"/>
    <w:rsid w:val="00301CAD"/>
    <w:rsid w:val="00301DA1"/>
    <w:rsid w:val="00301DAE"/>
    <w:rsid w:val="00301E26"/>
    <w:rsid w:val="00301ED9"/>
    <w:rsid w:val="0030217B"/>
    <w:rsid w:val="00302DF6"/>
    <w:rsid w:val="003032F1"/>
    <w:rsid w:val="003034DB"/>
    <w:rsid w:val="0030359C"/>
    <w:rsid w:val="0030364A"/>
    <w:rsid w:val="00303654"/>
    <w:rsid w:val="00303759"/>
    <w:rsid w:val="003037B6"/>
    <w:rsid w:val="00303BB4"/>
    <w:rsid w:val="00303D8D"/>
    <w:rsid w:val="00303E5B"/>
    <w:rsid w:val="00303F48"/>
    <w:rsid w:val="0030419E"/>
    <w:rsid w:val="0030452D"/>
    <w:rsid w:val="00304D3D"/>
    <w:rsid w:val="00305179"/>
    <w:rsid w:val="0030524B"/>
    <w:rsid w:val="003058CF"/>
    <w:rsid w:val="00305D58"/>
    <w:rsid w:val="00305E89"/>
    <w:rsid w:val="003065FD"/>
    <w:rsid w:val="00306792"/>
    <w:rsid w:val="00306EE2"/>
    <w:rsid w:val="00307135"/>
    <w:rsid w:val="003072B8"/>
    <w:rsid w:val="003077A7"/>
    <w:rsid w:val="00307B25"/>
    <w:rsid w:val="00307F10"/>
    <w:rsid w:val="00310268"/>
    <w:rsid w:val="003103A6"/>
    <w:rsid w:val="003104F2"/>
    <w:rsid w:val="003109B7"/>
    <w:rsid w:val="003109DC"/>
    <w:rsid w:val="00310DD7"/>
    <w:rsid w:val="003111E0"/>
    <w:rsid w:val="00311562"/>
    <w:rsid w:val="00311622"/>
    <w:rsid w:val="0031179D"/>
    <w:rsid w:val="003118C4"/>
    <w:rsid w:val="00311BB3"/>
    <w:rsid w:val="00311DAE"/>
    <w:rsid w:val="00312085"/>
    <w:rsid w:val="003120A3"/>
    <w:rsid w:val="00312845"/>
    <w:rsid w:val="003128C4"/>
    <w:rsid w:val="00312B92"/>
    <w:rsid w:val="00312BCE"/>
    <w:rsid w:val="00312F07"/>
    <w:rsid w:val="0031304A"/>
    <w:rsid w:val="003130E1"/>
    <w:rsid w:val="003132AF"/>
    <w:rsid w:val="00313AB5"/>
    <w:rsid w:val="00313B28"/>
    <w:rsid w:val="003143EE"/>
    <w:rsid w:val="0031465A"/>
    <w:rsid w:val="003147F1"/>
    <w:rsid w:val="00314A53"/>
    <w:rsid w:val="003150F3"/>
    <w:rsid w:val="00315C96"/>
    <w:rsid w:val="003162CD"/>
    <w:rsid w:val="003164EB"/>
    <w:rsid w:val="00316723"/>
    <w:rsid w:val="00316A6B"/>
    <w:rsid w:val="00316C8F"/>
    <w:rsid w:val="00316CBD"/>
    <w:rsid w:val="00316D0F"/>
    <w:rsid w:val="00316D41"/>
    <w:rsid w:val="00316E21"/>
    <w:rsid w:val="00316E45"/>
    <w:rsid w:val="003171B4"/>
    <w:rsid w:val="00317407"/>
    <w:rsid w:val="00317487"/>
    <w:rsid w:val="00317FD1"/>
    <w:rsid w:val="00320276"/>
    <w:rsid w:val="00320406"/>
    <w:rsid w:val="003205E3"/>
    <w:rsid w:val="0032184D"/>
    <w:rsid w:val="00321950"/>
    <w:rsid w:val="00321970"/>
    <w:rsid w:val="00321DA4"/>
    <w:rsid w:val="00321FA7"/>
    <w:rsid w:val="00322738"/>
    <w:rsid w:val="0032279C"/>
    <w:rsid w:val="003231EB"/>
    <w:rsid w:val="0032373D"/>
    <w:rsid w:val="00323A59"/>
    <w:rsid w:val="00323B12"/>
    <w:rsid w:val="00324705"/>
    <w:rsid w:val="0032482C"/>
    <w:rsid w:val="00324B88"/>
    <w:rsid w:val="00325051"/>
    <w:rsid w:val="0032506A"/>
    <w:rsid w:val="0032535A"/>
    <w:rsid w:val="00325602"/>
    <w:rsid w:val="003257F5"/>
    <w:rsid w:val="00325DED"/>
    <w:rsid w:val="00325E03"/>
    <w:rsid w:val="00325EDE"/>
    <w:rsid w:val="00326049"/>
    <w:rsid w:val="0032608B"/>
    <w:rsid w:val="003262BB"/>
    <w:rsid w:val="003262DF"/>
    <w:rsid w:val="003262FD"/>
    <w:rsid w:val="00326328"/>
    <w:rsid w:val="00326628"/>
    <w:rsid w:val="00326F85"/>
    <w:rsid w:val="00326F91"/>
    <w:rsid w:val="0032733B"/>
    <w:rsid w:val="003274C7"/>
    <w:rsid w:val="0032796D"/>
    <w:rsid w:val="00327B33"/>
    <w:rsid w:val="00327B9E"/>
    <w:rsid w:val="00327D35"/>
    <w:rsid w:val="00327D8C"/>
    <w:rsid w:val="00330050"/>
    <w:rsid w:val="0033065B"/>
    <w:rsid w:val="0033088A"/>
    <w:rsid w:val="00330FA3"/>
    <w:rsid w:val="00331225"/>
    <w:rsid w:val="00331242"/>
    <w:rsid w:val="003319F6"/>
    <w:rsid w:val="00332182"/>
    <w:rsid w:val="00332594"/>
    <w:rsid w:val="00332C26"/>
    <w:rsid w:val="00332C8F"/>
    <w:rsid w:val="00332EB3"/>
    <w:rsid w:val="0033380A"/>
    <w:rsid w:val="0033388D"/>
    <w:rsid w:val="00333930"/>
    <w:rsid w:val="00333B58"/>
    <w:rsid w:val="00333BF4"/>
    <w:rsid w:val="00333C6E"/>
    <w:rsid w:val="00334919"/>
    <w:rsid w:val="00334F7C"/>
    <w:rsid w:val="003354DE"/>
    <w:rsid w:val="00335539"/>
    <w:rsid w:val="00335906"/>
    <w:rsid w:val="00335A87"/>
    <w:rsid w:val="00335C99"/>
    <w:rsid w:val="003363A8"/>
    <w:rsid w:val="00336970"/>
    <w:rsid w:val="0033717D"/>
    <w:rsid w:val="00337728"/>
    <w:rsid w:val="003377F8"/>
    <w:rsid w:val="00337F2F"/>
    <w:rsid w:val="00340119"/>
    <w:rsid w:val="003404DB"/>
    <w:rsid w:val="00340788"/>
    <w:rsid w:val="003410E9"/>
    <w:rsid w:val="003414CE"/>
    <w:rsid w:val="003417E1"/>
    <w:rsid w:val="0034181F"/>
    <w:rsid w:val="003419AE"/>
    <w:rsid w:val="00341DC1"/>
    <w:rsid w:val="003420BB"/>
    <w:rsid w:val="00342512"/>
    <w:rsid w:val="0034269E"/>
    <w:rsid w:val="00342B08"/>
    <w:rsid w:val="00342F7C"/>
    <w:rsid w:val="00343588"/>
    <w:rsid w:val="003436A5"/>
    <w:rsid w:val="003442CB"/>
    <w:rsid w:val="003446A4"/>
    <w:rsid w:val="00344C5C"/>
    <w:rsid w:val="00344ED7"/>
    <w:rsid w:val="003450A6"/>
    <w:rsid w:val="0034510A"/>
    <w:rsid w:val="00345A09"/>
    <w:rsid w:val="00345A11"/>
    <w:rsid w:val="00345B42"/>
    <w:rsid w:val="00345C79"/>
    <w:rsid w:val="00345D8B"/>
    <w:rsid w:val="0034624D"/>
    <w:rsid w:val="00346A8D"/>
    <w:rsid w:val="00346BEB"/>
    <w:rsid w:val="00346D92"/>
    <w:rsid w:val="00347037"/>
    <w:rsid w:val="00347217"/>
    <w:rsid w:val="003475ED"/>
    <w:rsid w:val="00347BD0"/>
    <w:rsid w:val="00347C37"/>
    <w:rsid w:val="0035034C"/>
    <w:rsid w:val="0035086B"/>
    <w:rsid w:val="003508F8"/>
    <w:rsid w:val="00350E56"/>
    <w:rsid w:val="003511F6"/>
    <w:rsid w:val="003514BE"/>
    <w:rsid w:val="0035154F"/>
    <w:rsid w:val="0035164F"/>
    <w:rsid w:val="00351B63"/>
    <w:rsid w:val="00351DF9"/>
    <w:rsid w:val="0035223E"/>
    <w:rsid w:val="003523DB"/>
    <w:rsid w:val="00352865"/>
    <w:rsid w:val="003528A0"/>
    <w:rsid w:val="00352A51"/>
    <w:rsid w:val="00353145"/>
    <w:rsid w:val="003535E6"/>
    <w:rsid w:val="00353A47"/>
    <w:rsid w:val="00353C00"/>
    <w:rsid w:val="00353C57"/>
    <w:rsid w:val="00353D80"/>
    <w:rsid w:val="003541A9"/>
    <w:rsid w:val="003541C9"/>
    <w:rsid w:val="00354509"/>
    <w:rsid w:val="003546DC"/>
    <w:rsid w:val="0035480C"/>
    <w:rsid w:val="0035549B"/>
    <w:rsid w:val="00355693"/>
    <w:rsid w:val="00355816"/>
    <w:rsid w:val="00355942"/>
    <w:rsid w:val="00355C88"/>
    <w:rsid w:val="00355F36"/>
    <w:rsid w:val="003560C0"/>
    <w:rsid w:val="003564E5"/>
    <w:rsid w:val="003568DE"/>
    <w:rsid w:val="00356955"/>
    <w:rsid w:val="00356DE8"/>
    <w:rsid w:val="00357455"/>
    <w:rsid w:val="003576B6"/>
    <w:rsid w:val="00360395"/>
    <w:rsid w:val="003606FC"/>
    <w:rsid w:val="00360A37"/>
    <w:rsid w:val="003612D2"/>
    <w:rsid w:val="003612F0"/>
    <w:rsid w:val="003613F1"/>
    <w:rsid w:val="00361539"/>
    <w:rsid w:val="00361615"/>
    <w:rsid w:val="00361DC9"/>
    <w:rsid w:val="00361FB8"/>
    <w:rsid w:val="00362041"/>
    <w:rsid w:val="00362202"/>
    <w:rsid w:val="003624E7"/>
    <w:rsid w:val="003627A9"/>
    <w:rsid w:val="00362C19"/>
    <w:rsid w:val="00362D5E"/>
    <w:rsid w:val="0036309B"/>
    <w:rsid w:val="00363365"/>
    <w:rsid w:val="00363703"/>
    <w:rsid w:val="0036381E"/>
    <w:rsid w:val="00363DF5"/>
    <w:rsid w:val="003640D8"/>
    <w:rsid w:val="00364245"/>
    <w:rsid w:val="0036439C"/>
    <w:rsid w:val="00364C53"/>
    <w:rsid w:val="00365332"/>
    <w:rsid w:val="00365C02"/>
    <w:rsid w:val="00366006"/>
    <w:rsid w:val="0036634B"/>
    <w:rsid w:val="003664E5"/>
    <w:rsid w:val="003667CD"/>
    <w:rsid w:val="00366E0F"/>
    <w:rsid w:val="00366E31"/>
    <w:rsid w:val="00366F78"/>
    <w:rsid w:val="00367678"/>
    <w:rsid w:val="0036780F"/>
    <w:rsid w:val="003678F3"/>
    <w:rsid w:val="0036793B"/>
    <w:rsid w:val="00367E9A"/>
    <w:rsid w:val="003700C4"/>
    <w:rsid w:val="00370146"/>
    <w:rsid w:val="0037051F"/>
    <w:rsid w:val="003705A0"/>
    <w:rsid w:val="003705F3"/>
    <w:rsid w:val="003708AC"/>
    <w:rsid w:val="00370992"/>
    <w:rsid w:val="00370AEC"/>
    <w:rsid w:val="00370F8B"/>
    <w:rsid w:val="00370F8C"/>
    <w:rsid w:val="003711B6"/>
    <w:rsid w:val="0037140D"/>
    <w:rsid w:val="00371C8E"/>
    <w:rsid w:val="00371D63"/>
    <w:rsid w:val="00371D89"/>
    <w:rsid w:val="003722EB"/>
    <w:rsid w:val="003724DC"/>
    <w:rsid w:val="0037269F"/>
    <w:rsid w:val="003726D3"/>
    <w:rsid w:val="0037285C"/>
    <w:rsid w:val="003728F5"/>
    <w:rsid w:val="003729E2"/>
    <w:rsid w:val="00372DF6"/>
    <w:rsid w:val="003730DF"/>
    <w:rsid w:val="003733A0"/>
    <w:rsid w:val="003737C6"/>
    <w:rsid w:val="00373B37"/>
    <w:rsid w:val="00373DA9"/>
    <w:rsid w:val="00373DCE"/>
    <w:rsid w:val="0037463B"/>
    <w:rsid w:val="003746E2"/>
    <w:rsid w:val="0037494C"/>
    <w:rsid w:val="00374AAD"/>
    <w:rsid w:val="00374D92"/>
    <w:rsid w:val="00374F27"/>
    <w:rsid w:val="0037507C"/>
    <w:rsid w:val="003750E6"/>
    <w:rsid w:val="00375436"/>
    <w:rsid w:val="00375B8B"/>
    <w:rsid w:val="00375EE3"/>
    <w:rsid w:val="00375F39"/>
    <w:rsid w:val="00376244"/>
    <w:rsid w:val="003763A3"/>
    <w:rsid w:val="003765BF"/>
    <w:rsid w:val="00376A72"/>
    <w:rsid w:val="00376B8A"/>
    <w:rsid w:val="00376C49"/>
    <w:rsid w:val="003771D0"/>
    <w:rsid w:val="00377530"/>
    <w:rsid w:val="003775BD"/>
    <w:rsid w:val="003776E4"/>
    <w:rsid w:val="00377868"/>
    <w:rsid w:val="00377F21"/>
    <w:rsid w:val="00380336"/>
    <w:rsid w:val="003803F3"/>
    <w:rsid w:val="0038056C"/>
    <w:rsid w:val="003808B8"/>
    <w:rsid w:val="003815E9"/>
    <w:rsid w:val="0038209A"/>
    <w:rsid w:val="0038238C"/>
    <w:rsid w:val="00382440"/>
    <w:rsid w:val="003825BF"/>
    <w:rsid w:val="003829DF"/>
    <w:rsid w:val="00382D15"/>
    <w:rsid w:val="00382E51"/>
    <w:rsid w:val="00382FA2"/>
    <w:rsid w:val="0038331B"/>
    <w:rsid w:val="003836A5"/>
    <w:rsid w:val="0038382E"/>
    <w:rsid w:val="003842B3"/>
    <w:rsid w:val="0038437B"/>
    <w:rsid w:val="0038439E"/>
    <w:rsid w:val="003845BF"/>
    <w:rsid w:val="00384775"/>
    <w:rsid w:val="00384D2B"/>
    <w:rsid w:val="00385238"/>
    <w:rsid w:val="003852A0"/>
    <w:rsid w:val="003853E2"/>
    <w:rsid w:val="00385803"/>
    <w:rsid w:val="003859FD"/>
    <w:rsid w:val="00385A6E"/>
    <w:rsid w:val="00385C57"/>
    <w:rsid w:val="00385E7E"/>
    <w:rsid w:val="00386012"/>
    <w:rsid w:val="00386117"/>
    <w:rsid w:val="0038614F"/>
    <w:rsid w:val="003861CF"/>
    <w:rsid w:val="003865DB"/>
    <w:rsid w:val="00386748"/>
    <w:rsid w:val="00386853"/>
    <w:rsid w:val="003869B1"/>
    <w:rsid w:val="00386E49"/>
    <w:rsid w:val="00386F85"/>
    <w:rsid w:val="00387138"/>
    <w:rsid w:val="003876D9"/>
    <w:rsid w:val="00387B6A"/>
    <w:rsid w:val="003902B7"/>
    <w:rsid w:val="003911A2"/>
    <w:rsid w:val="0039180F"/>
    <w:rsid w:val="00391B37"/>
    <w:rsid w:val="00392196"/>
    <w:rsid w:val="00392549"/>
    <w:rsid w:val="003927B3"/>
    <w:rsid w:val="003927EB"/>
    <w:rsid w:val="003929C3"/>
    <w:rsid w:val="00392B22"/>
    <w:rsid w:val="0039317F"/>
    <w:rsid w:val="0039380C"/>
    <w:rsid w:val="003939A8"/>
    <w:rsid w:val="003946D7"/>
    <w:rsid w:val="0039470F"/>
    <w:rsid w:val="00394937"/>
    <w:rsid w:val="003949E6"/>
    <w:rsid w:val="00394D16"/>
    <w:rsid w:val="00394E2B"/>
    <w:rsid w:val="00395376"/>
    <w:rsid w:val="00395521"/>
    <w:rsid w:val="00395540"/>
    <w:rsid w:val="00395644"/>
    <w:rsid w:val="00395BFB"/>
    <w:rsid w:val="00395DDB"/>
    <w:rsid w:val="00396422"/>
    <w:rsid w:val="003964C8"/>
    <w:rsid w:val="0039689D"/>
    <w:rsid w:val="00396B8F"/>
    <w:rsid w:val="003972ED"/>
    <w:rsid w:val="003973E9"/>
    <w:rsid w:val="003A00B3"/>
    <w:rsid w:val="003A0178"/>
    <w:rsid w:val="003A01B7"/>
    <w:rsid w:val="003A03B1"/>
    <w:rsid w:val="003A03C3"/>
    <w:rsid w:val="003A0C93"/>
    <w:rsid w:val="003A158D"/>
    <w:rsid w:val="003A190B"/>
    <w:rsid w:val="003A1F78"/>
    <w:rsid w:val="003A2E85"/>
    <w:rsid w:val="003A33E7"/>
    <w:rsid w:val="003A3821"/>
    <w:rsid w:val="003A399B"/>
    <w:rsid w:val="003A39B3"/>
    <w:rsid w:val="003A3A16"/>
    <w:rsid w:val="003A4440"/>
    <w:rsid w:val="003A44DD"/>
    <w:rsid w:val="003A4796"/>
    <w:rsid w:val="003A4E87"/>
    <w:rsid w:val="003A51CB"/>
    <w:rsid w:val="003A528C"/>
    <w:rsid w:val="003A538E"/>
    <w:rsid w:val="003A5481"/>
    <w:rsid w:val="003A54D3"/>
    <w:rsid w:val="003A550E"/>
    <w:rsid w:val="003A554F"/>
    <w:rsid w:val="003A5843"/>
    <w:rsid w:val="003A5900"/>
    <w:rsid w:val="003A5B33"/>
    <w:rsid w:val="003A61B5"/>
    <w:rsid w:val="003A651B"/>
    <w:rsid w:val="003A6547"/>
    <w:rsid w:val="003A6892"/>
    <w:rsid w:val="003A71BD"/>
    <w:rsid w:val="003A739A"/>
    <w:rsid w:val="003A73E7"/>
    <w:rsid w:val="003A76EE"/>
    <w:rsid w:val="003A7817"/>
    <w:rsid w:val="003A7E5A"/>
    <w:rsid w:val="003A7ECB"/>
    <w:rsid w:val="003B0034"/>
    <w:rsid w:val="003B03D3"/>
    <w:rsid w:val="003B0860"/>
    <w:rsid w:val="003B08CE"/>
    <w:rsid w:val="003B0A28"/>
    <w:rsid w:val="003B1797"/>
    <w:rsid w:val="003B182B"/>
    <w:rsid w:val="003B19F1"/>
    <w:rsid w:val="003B21BE"/>
    <w:rsid w:val="003B23B9"/>
    <w:rsid w:val="003B2485"/>
    <w:rsid w:val="003B2A8C"/>
    <w:rsid w:val="003B2D4B"/>
    <w:rsid w:val="003B34DB"/>
    <w:rsid w:val="003B366F"/>
    <w:rsid w:val="003B3B78"/>
    <w:rsid w:val="003B4067"/>
    <w:rsid w:val="003B4240"/>
    <w:rsid w:val="003B4407"/>
    <w:rsid w:val="003B4A30"/>
    <w:rsid w:val="003B4A60"/>
    <w:rsid w:val="003B4D0E"/>
    <w:rsid w:val="003B4E79"/>
    <w:rsid w:val="003B53BC"/>
    <w:rsid w:val="003B53E9"/>
    <w:rsid w:val="003B573E"/>
    <w:rsid w:val="003B5F2D"/>
    <w:rsid w:val="003B616E"/>
    <w:rsid w:val="003B6241"/>
    <w:rsid w:val="003B6563"/>
    <w:rsid w:val="003B67E7"/>
    <w:rsid w:val="003B6974"/>
    <w:rsid w:val="003B718D"/>
    <w:rsid w:val="003B7488"/>
    <w:rsid w:val="003B7616"/>
    <w:rsid w:val="003B78A4"/>
    <w:rsid w:val="003B797A"/>
    <w:rsid w:val="003B7A5B"/>
    <w:rsid w:val="003B7C45"/>
    <w:rsid w:val="003B7F82"/>
    <w:rsid w:val="003C07DC"/>
    <w:rsid w:val="003C0CCD"/>
    <w:rsid w:val="003C0ECA"/>
    <w:rsid w:val="003C0FD8"/>
    <w:rsid w:val="003C1556"/>
    <w:rsid w:val="003C1939"/>
    <w:rsid w:val="003C198C"/>
    <w:rsid w:val="003C1E00"/>
    <w:rsid w:val="003C1E91"/>
    <w:rsid w:val="003C2646"/>
    <w:rsid w:val="003C2736"/>
    <w:rsid w:val="003C2B65"/>
    <w:rsid w:val="003C2D77"/>
    <w:rsid w:val="003C3066"/>
    <w:rsid w:val="003C3234"/>
    <w:rsid w:val="003C353C"/>
    <w:rsid w:val="003C3566"/>
    <w:rsid w:val="003C3764"/>
    <w:rsid w:val="003C387E"/>
    <w:rsid w:val="003C39F0"/>
    <w:rsid w:val="003C39F8"/>
    <w:rsid w:val="003C3E8B"/>
    <w:rsid w:val="003C3F55"/>
    <w:rsid w:val="003C403A"/>
    <w:rsid w:val="003C4233"/>
    <w:rsid w:val="003C47C1"/>
    <w:rsid w:val="003C48B8"/>
    <w:rsid w:val="003C4A8C"/>
    <w:rsid w:val="003C501B"/>
    <w:rsid w:val="003C5446"/>
    <w:rsid w:val="003C54A3"/>
    <w:rsid w:val="003C5C59"/>
    <w:rsid w:val="003C5D2D"/>
    <w:rsid w:val="003C6498"/>
    <w:rsid w:val="003C6608"/>
    <w:rsid w:val="003C6728"/>
    <w:rsid w:val="003C715B"/>
    <w:rsid w:val="003C7645"/>
    <w:rsid w:val="003C7BEF"/>
    <w:rsid w:val="003C7FB6"/>
    <w:rsid w:val="003D082A"/>
    <w:rsid w:val="003D0B68"/>
    <w:rsid w:val="003D1147"/>
    <w:rsid w:val="003D1211"/>
    <w:rsid w:val="003D1598"/>
    <w:rsid w:val="003D161A"/>
    <w:rsid w:val="003D1AB1"/>
    <w:rsid w:val="003D1B43"/>
    <w:rsid w:val="003D1C79"/>
    <w:rsid w:val="003D1C86"/>
    <w:rsid w:val="003D1D13"/>
    <w:rsid w:val="003D221E"/>
    <w:rsid w:val="003D2544"/>
    <w:rsid w:val="003D2625"/>
    <w:rsid w:val="003D2949"/>
    <w:rsid w:val="003D29BF"/>
    <w:rsid w:val="003D2A04"/>
    <w:rsid w:val="003D2B65"/>
    <w:rsid w:val="003D2BE4"/>
    <w:rsid w:val="003D3C46"/>
    <w:rsid w:val="003D3F28"/>
    <w:rsid w:val="003D40D8"/>
    <w:rsid w:val="003D41FE"/>
    <w:rsid w:val="003D458A"/>
    <w:rsid w:val="003D482A"/>
    <w:rsid w:val="003D4918"/>
    <w:rsid w:val="003D528C"/>
    <w:rsid w:val="003D5455"/>
    <w:rsid w:val="003D5750"/>
    <w:rsid w:val="003D5C83"/>
    <w:rsid w:val="003D6124"/>
    <w:rsid w:val="003D61AE"/>
    <w:rsid w:val="003D622C"/>
    <w:rsid w:val="003D6393"/>
    <w:rsid w:val="003D63EB"/>
    <w:rsid w:val="003D6BDA"/>
    <w:rsid w:val="003D7231"/>
    <w:rsid w:val="003D76B4"/>
    <w:rsid w:val="003D76D2"/>
    <w:rsid w:val="003D776C"/>
    <w:rsid w:val="003D7938"/>
    <w:rsid w:val="003D7B27"/>
    <w:rsid w:val="003D7B99"/>
    <w:rsid w:val="003D7C38"/>
    <w:rsid w:val="003E005B"/>
    <w:rsid w:val="003E0817"/>
    <w:rsid w:val="003E0C4B"/>
    <w:rsid w:val="003E0E76"/>
    <w:rsid w:val="003E125B"/>
    <w:rsid w:val="003E145F"/>
    <w:rsid w:val="003E14D0"/>
    <w:rsid w:val="003E1B07"/>
    <w:rsid w:val="003E1BCB"/>
    <w:rsid w:val="003E20F2"/>
    <w:rsid w:val="003E27CB"/>
    <w:rsid w:val="003E2CDA"/>
    <w:rsid w:val="003E3025"/>
    <w:rsid w:val="003E31E9"/>
    <w:rsid w:val="003E3206"/>
    <w:rsid w:val="003E327A"/>
    <w:rsid w:val="003E371D"/>
    <w:rsid w:val="003E39CB"/>
    <w:rsid w:val="003E4984"/>
    <w:rsid w:val="003E4A2D"/>
    <w:rsid w:val="003E4C3C"/>
    <w:rsid w:val="003E4CFC"/>
    <w:rsid w:val="003E4F99"/>
    <w:rsid w:val="003E4FDB"/>
    <w:rsid w:val="003E50D3"/>
    <w:rsid w:val="003E5605"/>
    <w:rsid w:val="003E5ACF"/>
    <w:rsid w:val="003E5D15"/>
    <w:rsid w:val="003E5E2B"/>
    <w:rsid w:val="003E5F3C"/>
    <w:rsid w:val="003E651C"/>
    <w:rsid w:val="003E669A"/>
    <w:rsid w:val="003E6776"/>
    <w:rsid w:val="003E6C70"/>
    <w:rsid w:val="003E6D09"/>
    <w:rsid w:val="003E7888"/>
    <w:rsid w:val="003F0933"/>
    <w:rsid w:val="003F0999"/>
    <w:rsid w:val="003F09A8"/>
    <w:rsid w:val="003F0B15"/>
    <w:rsid w:val="003F12C3"/>
    <w:rsid w:val="003F16C6"/>
    <w:rsid w:val="003F1819"/>
    <w:rsid w:val="003F1B7C"/>
    <w:rsid w:val="003F1C5C"/>
    <w:rsid w:val="003F1D22"/>
    <w:rsid w:val="003F1D52"/>
    <w:rsid w:val="003F24F1"/>
    <w:rsid w:val="003F27AB"/>
    <w:rsid w:val="003F2BB6"/>
    <w:rsid w:val="003F2BD6"/>
    <w:rsid w:val="003F2FE9"/>
    <w:rsid w:val="003F3585"/>
    <w:rsid w:val="003F38B0"/>
    <w:rsid w:val="003F3DB4"/>
    <w:rsid w:val="003F3E88"/>
    <w:rsid w:val="003F4451"/>
    <w:rsid w:val="003F4AC7"/>
    <w:rsid w:val="003F4B20"/>
    <w:rsid w:val="003F4ECA"/>
    <w:rsid w:val="003F5008"/>
    <w:rsid w:val="003F5232"/>
    <w:rsid w:val="003F57B2"/>
    <w:rsid w:val="003F585D"/>
    <w:rsid w:val="003F5E1D"/>
    <w:rsid w:val="003F5FB7"/>
    <w:rsid w:val="003F693E"/>
    <w:rsid w:val="003F6C6A"/>
    <w:rsid w:val="003F6FC0"/>
    <w:rsid w:val="003F7470"/>
    <w:rsid w:val="003F77AD"/>
    <w:rsid w:val="003F7A08"/>
    <w:rsid w:val="003F7AF0"/>
    <w:rsid w:val="003F7E1C"/>
    <w:rsid w:val="0040067C"/>
    <w:rsid w:val="00400845"/>
    <w:rsid w:val="0040092B"/>
    <w:rsid w:val="00400CF9"/>
    <w:rsid w:val="00400F9F"/>
    <w:rsid w:val="0040114B"/>
    <w:rsid w:val="004011B5"/>
    <w:rsid w:val="004011E2"/>
    <w:rsid w:val="0040122C"/>
    <w:rsid w:val="0040132A"/>
    <w:rsid w:val="00401337"/>
    <w:rsid w:val="0040144B"/>
    <w:rsid w:val="00401503"/>
    <w:rsid w:val="004016E7"/>
    <w:rsid w:val="00401CEB"/>
    <w:rsid w:val="00402025"/>
    <w:rsid w:val="0040267B"/>
    <w:rsid w:val="0040273E"/>
    <w:rsid w:val="0040285B"/>
    <w:rsid w:val="00402888"/>
    <w:rsid w:val="00402917"/>
    <w:rsid w:val="00402988"/>
    <w:rsid w:val="0040298D"/>
    <w:rsid w:val="00402992"/>
    <w:rsid w:val="00402AEF"/>
    <w:rsid w:val="00402D28"/>
    <w:rsid w:val="00402DDF"/>
    <w:rsid w:val="00403573"/>
    <w:rsid w:val="00403595"/>
    <w:rsid w:val="00403F92"/>
    <w:rsid w:val="0040418E"/>
    <w:rsid w:val="00404284"/>
    <w:rsid w:val="004042C4"/>
    <w:rsid w:val="0040454F"/>
    <w:rsid w:val="004045E8"/>
    <w:rsid w:val="00404641"/>
    <w:rsid w:val="0040466A"/>
    <w:rsid w:val="00404A5A"/>
    <w:rsid w:val="00404BA4"/>
    <w:rsid w:val="00404BB4"/>
    <w:rsid w:val="00404BB5"/>
    <w:rsid w:val="00404D43"/>
    <w:rsid w:val="00404E2C"/>
    <w:rsid w:val="00405025"/>
    <w:rsid w:val="00405300"/>
    <w:rsid w:val="0040534B"/>
    <w:rsid w:val="00405382"/>
    <w:rsid w:val="004054E4"/>
    <w:rsid w:val="004058BA"/>
    <w:rsid w:val="00405A98"/>
    <w:rsid w:val="00405EE9"/>
    <w:rsid w:val="00405F41"/>
    <w:rsid w:val="00405F64"/>
    <w:rsid w:val="004060C6"/>
    <w:rsid w:val="004065B9"/>
    <w:rsid w:val="00406A7B"/>
    <w:rsid w:val="00406C6A"/>
    <w:rsid w:val="00406D2F"/>
    <w:rsid w:val="00407097"/>
    <w:rsid w:val="0040725E"/>
    <w:rsid w:val="004072B6"/>
    <w:rsid w:val="004073C5"/>
    <w:rsid w:val="004076CA"/>
    <w:rsid w:val="004076FD"/>
    <w:rsid w:val="0040772D"/>
    <w:rsid w:val="004100D5"/>
    <w:rsid w:val="0041020D"/>
    <w:rsid w:val="0041024C"/>
    <w:rsid w:val="0041027C"/>
    <w:rsid w:val="00410399"/>
    <w:rsid w:val="0041121F"/>
    <w:rsid w:val="00411504"/>
    <w:rsid w:val="00411601"/>
    <w:rsid w:val="004120CF"/>
    <w:rsid w:val="00412276"/>
    <w:rsid w:val="004126B1"/>
    <w:rsid w:val="00412E89"/>
    <w:rsid w:val="004130B8"/>
    <w:rsid w:val="00413127"/>
    <w:rsid w:val="004131CD"/>
    <w:rsid w:val="00413695"/>
    <w:rsid w:val="00413735"/>
    <w:rsid w:val="00413E03"/>
    <w:rsid w:val="00413FAD"/>
    <w:rsid w:val="0041430E"/>
    <w:rsid w:val="00414408"/>
    <w:rsid w:val="00414452"/>
    <w:rsid w:val="00414626"/>
    <w:rsid w:val="00414896"/>
    <w:rsid w:val="00414AB7"/>
    <w:rsid w:val="00415902"/>
    <w:rsid w:val="00415969"/>
    <w:rsid w:val="00415B4A"/>
    <w:rsid w:val="00416096"/>
    <w:rsid w:val="00416224"/>
    <w:rsid w:val="004167D6"/>
    <w:rsid w:val="0041692D"/>
    <w:rsid w:val="00416976"/>
    <w:rsid w:val="00416AE7"/>
    <w:rsid w:val="004174B3"/>
    <w:rsid w:val="00417AF0"/>
    <w:rsid w:val="00420372"/>
    <w:rsid w:val="004207FE"/>
    <w:rsid w:val="00420851"/>
    <w:rsid w:val="00420E49"/>
    <w:rsid w:val="004215A1"/>
    <w:rsid w:val="004218E4"/>
    <w:rsid w:val="00421A31"/>
    <w:rsid w:val="00421ADA"/>
    <w:rsid w:val="00422191"/>
    <w:rsid w:val="00422371"/>
    <w:rsid w:val="004223DC"/>
    <w:rsid w:val="004224EE"/>
    <w:rsid w:val="0042276E"/>
    <w:rsid w:val="00422924"/>
    <w:rsid w:val="0042292A"/>
    <w:rsid w:val="00422D5E"/>
    <w:rsid w:val="004234E5"/>
    <w:rsid w:val="00423734"/>
    <w:rsid w:val="00423A6C"/>
    <w:rsid w:val="00423E59"/>
    <w:rsid w:val="00423F0C"/>
    <w:rsid w:val="0042425A"/>
    <w:rsid w:val="0042435D"/>
    <w:rsid w:val="0042440C"/>
    <w:rsid w:val="00424704"/>
    <w:rsid w:val="00424CDE"/>
    <w:rsid w:val="00424EBB"/>
    <w:rsid w:val="00425244"/>
    <w:rsid w:val="0042541E"/>
    <w:rsid w:val="0042550D"/>
    <w:rsid w:val="00425688"/>
    <w:rsid w:val="0042596D"/>
    <w:rsid w:val="00425C1C"/>
    <w:rsid w:val="00425D42"/>
    <w:rsid w:val="00426050"/>
    <w:rsid w:val="00426224"/>
    <w:rsid w:val="00426374"/>
    <w:rsid w:val="00426421"/>
    <w:rsid w:val="00426598"/>
    <w:rsid w:val="00426DFB"/>
    <w:rsid w:val="004270D7"/>
    <w:rsid w:val="004271CE"/>
    <w:rsid w:val="004276F3"/>
    <w:rsid w:val="0042799C"/>
    <w:rsid w:val="0043020B"/>
    <w:rsid w:val="004303BE"/>
    <w:rsid w:val="0043055B"/>
    <w:rsid w:val="00430678"/>
    <w:rsid w:val="00430705"/>
    <w:rsid w:val="0043070D"/>
    <w:rsid w:val="00430733"/>
    <w:rsid w:val="00430AA8"/>
    <w:rsid w:val="00430C46"/>
    <w:rsid w:val="00430CE2"/>
    <w:rsid w:val="004318C2"/>
    <w:rsid w:val="00431942"/>
    <w:rsid w:val="00431A98"/>
    <w:rsid w:val="00431E31"/>
    <w:rsid w:val="00432823"/>
    <w:rsid w:val="00432A5A"/>
    <w:rsid w:val="00432B67"/>
    <w:rsid w:val="00432C8C"/>
    <w:rsid w:val="00432D36"/>
    <w:rsid w:val="00432F08"/>
    <w:rsid w:val="004331E0"/>
    <w:rsid w:val="00433314"/>
    <w:rsid w:val="00433B10"/>
    <w:rsid w:val="0043401A"/>
    <w:rsid w:val="004341D3"/>
    <w:rsid w:val="00434470"/>
    <w:rsid w:val="004346DA"/>
    <w:rsid w:val="00434913"/>
    <w:rsid w:val="00434E27"/>
    <w:rsid w:val="00434E58"/>
    <w:rsid w:val="0043503B"/>
    <w:rsid w:val="004351F9"/>
    <w:rsid w:val="00435499"/>
    <w:rsid w:val="00435909"/>
    <w:rsid w:val="00435ADF"/>
    <w:rsid w:val="004360F4"/>
    <w:rsid w:val="00436208"/>
    <w:rsid w:val="00436A50"/>
    <w:rsid w:val="00436ACF"/>
    <w:rsid w:val="00436D5A"/>
    <w:rsid w:val="00436DE3"/>
    <w:rsid w:val="004373E6"/>
    <w:rsid w:val="0043765C"/>
    <w:rsid w:val="0043798F"/>
    <w:rsid w:val="004379E3"/>
    <w:rsid w:val="00437FBF"/>
    <w:rsid w:val="00440236"/>
    <w:rsid w:val="004402F3"/>
    <w:rsid w:val="004409D2"/>
    <w:rsid w:val="00440FCE"/>
    <w:rsid w:val="00440FE3"/>
    <w:rsid w:val="004412D6"/>
    <w:rsid w:val="00441559"/>
    <w:rsid w:val="0044158F"/>
    <w:rsid w:val="00441657"/>
    <w:rsid w:val="00441FCC"/>
    <w:rsid w:val="004420F0"/>
    <w:rsid w:val="004421FC"/>
    <w:rsid w:val="00442297"/>
    <w:rsid w:val="00442C02"/>
    <w:rsid w:val="00442CE7"/>
    <w:rsid w:val="004433E1"/>
    <w:rsid w:val="00443881"/>
    <w:rsid w:val="00443DAC"/>
    <w:rsid w:val="00444042"/>
    <w:rsid w:val="00444C7F"/>
    <w:rsid w:val="00445599"/>
    <w:rsid w:val="004456C2"/>
    <w:rsid w:val="00445875"/>
    <w:rsid w:val="004459AF"/>
    <w:rsid w:val="00445AD5"/>
    <w:rsid w:val="00445E2D"/>
    <w:rsid w:val="0044607A"/>
    <w:rsid w:val="004460FD"/>
    <w:rsid w:val="0044616B"/>
    <w:rsid w:val="00446760"/>
    <w:rsid w:val="004470E3"/>
    <w:rsid w:val="0044722F"/>
    <w:rsid w:val="00447E82"/>
    <w:rsid w:val="00450681"/>
    <w:rsid w:val="00450826"/>
    <w:rsid w:val="00450A08"/>
    <w:rsid w:val="00450B02"/>
    <w:rsid w:val="00450B7D"/>
    <w:rsid w:val="00450C47"/>
    <w:rsid w:val="00450D7D"/>
    <w:rsid w:val="00452127"/>
    <w:rsid w:val="004522B1"/>
    <w:rsid w:val="00452319"/>
    <w:rsid w:val="00452372"/>
    <w:rsid w:val="00452693"/>
    <w:rsid w:val="00452FBA"/>
    <w:rsid w:val="00453954"/>
    <w:rsid w:val="00453D2F"/>
    <w:rsid w:val="00453E85"/>
    <w:rsid w:val="00454357"/>
    <w:rsid w:val="004544A3"/>
    <w:rsid w:val="00454553"/>
    <w:rsid w:val="004546CF"/>
    <w:rsid w:val="00454A17"/>
    <w:rsid w:val="004552C2"/>
    <w:rsid w:val="0045537A"/>
    <w:rsid w:val="0045565B"/>
    <w:rsid w:val="004556D7"/>
    <w:rsid w:val="004560C9"/>
    <w:rsid w:val="0045665B"/>
    <w:rsid w:val="00456828"/>
    <w:rsid w:val="004569FE"/>
    <w:rsid w:val="00456B1D"/>
    <w:rsid w:val="00456CD2"/>
    <w:rsid w:val="00457158"/>
    <w:rsid w:val="00457175"/>
    <w:rsid w:val="0045727B"/>
    <w:rsid w:val="00457677"/>
    <w:rsid w:val="0045768B"/>
    <w:rsid w:val="00457F93"/>
    <w:rsid w:val="004604C5"/>
    <w:rsid w:val="00460697"/>
    <w:rsid w:val="00460F62"/>
    <w:rsid w:val="00460FBC"/>
    <w:rsid w:val="004612FE"/>
    <w:rsid w:val="0046147B"/>
    <w:rsid w:val="004616AB"/>
    <w:rsid w:val="00461848"/>
    <w:rsid w:val="004618E7"/>
    <w:rsid w:val="00461A12"/>
    <w:rsid w:val="00461F5D"/>
    <w:rsid w:val="0046203D"/>
    <w:rsid w:val="00462162"/>
    <w:rsid w:val="0046219B"/>
    <w:rsid w:val="00462ABB"/>
    <w:rsid w:val="0046309C"/>
    <w:rsid w:val="00463206"/>
    <w:rsid w:val="0046325C"/>
    <w:rsid w:val="004637FA"/>
    <w:rsid w:val="004637FB"/>
    <w:rsid w:val="00463BE0"/>
    <w:rsid w:val="00463C7A"/>
    <w:rsid w:val="00463DFC"/>
    <w:rsid w:val="00463F5C"/>
    <w:rsid w:val="0046488D"/>
    <w:rsid w:val="00464945"/>
    <w:rsid w:val="004649C1"/>
    <w:rsid w:val="00464EF1"/>
    <w:rsid w:val="00465622"/>
    <w:rsid w:val="00465653"/>
    <w:rsid w:val="00465F4B"/>
    <w:rsid w:val="00465FDF"/>
    <w:rsid w:val="0046609F"/>
    <w:rsid w:val="00466206"/>
    <w:rsid w:val="004662F3"/>
    <w:rsid w:val="004669D5"/>
    <w:rsid w:val="004669F4"/>
    <w:rsid w:val="00466CFA"/>
    <w:rsid w:val="00466F70"/>
    <w:rsid w:val="004672C4"/>
    <w:rsid w:val="004672E9"/>
    <w:rsid w:val="004674AF"/>
    <w:rsid w:val="00467596"/>
    <w:rsid w:val="0046760B"/>
    <w:rsid w:val="0046764B"/>
    <w:rsid w:val="00467984"/>
    <w:rsid w:val="00467998"/>
    <w:rsid w:val="004679B2"/>
    <w:rsid w:val="00467A09"/>
    <w:rsid w:val="00467ABA"/>
    <w:rsid w:val="00467C4B"/>
    <w:rsid w:val="00467E14"/>
    <w:rsid w:val="00467E24"/>
    <w:rsid w:val="00467E95"/>
    <w:rsid w:val="00467EC8"/>
    <w:rsid w:val="004705DF"/>
    <w:rsid w:val="00470BA0"/>
    <w:rsid w:val="00470C1E"/>
    <w:rsid w:val="00470C81"/>
    <w:rsid w:val="0047103E"/>
    <w:rsid w:val="00471257"/>
    <w:rsid w:val="00471859"/>
    <w:rsid w:val="00472007"/>
    <w:rsid w:val="00472663"/>
    <w:rsid w:val="004729C4"/>
    <w:rsid w:val="00472B11"/>
    <w:rsid w:val="00472D47"/>
    <w:rsid w:val="00472E9F"/>
    <w:rsid w:val="004735E3"/>
    <w:rsid w:val="0047373E"/>
    <w:rsid w:val="00473867"/>
    <w:rsid w:val="00473D3C"/>
    <w:rsid w:val="00473E53"/>
    <w:rsid w:val="00474100"/>
    <w:rsid w:val="0047425D"/>
    <w:rsid w:val="00474A4B"/>
    <w:rsid w:val="00474A97"/>
    <w:rsid w:val="00474E44"/>
    <w:rsid w:val="00474F35"/>
    <w:rsid w:val="00475622"/>
    <w:rsid w:val="00475A4A"/>
    <w:rsid w:val="00475C2B"/>
    <w:rsid w:val="00475FED"/>
    <w:rsid w:val="00476156"/>
    <w:rsid w:val="004764E1"/>
    <w:rsid w:val="00476752"/>
    <w:rsid w:val="00476D48"/>
    <w:rsid w:val="00476E67"/>
    <w:rsid w:val="00477123"/>
    <w:rsid w:val="004772D3"/>
    <w:rsid w:val="00477361"/>
    <w:rsid w:val="00477422"/>
    <w:rsid w:val="00477607"/>
    <w:rsid w:val="0047781A"/>
    <w:rsid w:val="0047797D"/>
    <w:rsid w:val="004779FB"/>
    <w:rsid w:val="00477BB2"/>
    <w:rsid w:val="00477DE2"/>
    <w:rsid w:val="004801AA"/>
    <w:rsid w:val="004806EF"/>
    <w:rsid w:val="00480C73"/>
    <w:rsid w:val="00481334"/>
    <w:rsid w:val="00481477"/>
    <w:rsid w:val="0048164B"/>
    <w:rsid w:val="00481B88"/>
    <w:rsid w:val="00481D1B"/>
    <w:rsid w:val="00481D51"/>
    <w:rsid w:val="00481DE2"/>
    <w:rsid w:val="00481EA1"/>
    <w:rsid w:val="00481EA7"/>
    <w:rsid w:val="00481F4B"/>
    <w:rsid w:val="004826BB"/>
    <w:rsid w:val="004826E9"/>
    <w:rsid w:val="00482AB2"/>
    <w:rsid w:val="00482BD2"/>
    <w:rsid w:val="00482FF6"/>
    <w:rsid w:val="004830D4"/>
    <w:rsid w:val="0048316E"/>
    <w:rsid w:val="00483472"/>
    <w:rsid w:val="004837EE"/>
    <w:rsid w:val="00483C46"/>
    <w:rsid w:val="00484051"/>
    <w:rsid w:val="0048407B"/>
    <w:rsid w:val="004842BB"/>
    <w:rsid w:val="0048497D"/>
    <w:rsid w:val="0048540C"/>
    <w:rsid w:val="004855A1"/>
    <w:rsid w:val="004857AB"/>
    <w:rsid w:val="004859E5"/>
    <w:rsid w:val="00485C9B"/>
    <w:rsid w:val="00485CC8"/>
    <w:rsid w:val="00485ED5"/>
    <w:rsid w:val="00486163"/>
    <w:rsid w:val="004861E1"/>
    <w:rsid w:val="00486679"/>
    <w:rsid w:val="00486A4C"/>
    <w:rsid w:val="00486B54"/>
    <w:rsid w:val="00486B5E"/>
    <w:rsid w:val="00486FA5"/>
    <w:rsid w:val="00490821"/>
    <w:rsid w:val="00490AE9"/>
    <w:rsid w:val="00490B37"/>
    <w:rsid w:val="00490BB6"/>
    <w:rsid w:val="00490F4D"/>
    <w:rsid w:val="0049194D"/>
    <w:rsid w:val="00492676"/>
    <w:rsid w:val="0049286B"/>
    <w:rsid w:val="0049288E"/>
    <w:rsid w:val="00492D1C"/>
    <w:rsid w:val="004931C9"/>
    <w:rsid w:val="004934A0"/>
    <w:rsid w:val="004934E4"/>
    <w:rsid w:val="00493A74"/>
    <w:rsid w:val="00493B46"/>
    <w:rsid w:val="00493C68"/>
    <w:rsid w:val="00493DF9"/>
    <w:rsid w:val="00493F9D"/>
    <w:rsid w:val="00494373"/>
    <w:rsid w:val="00494527"/>
    <w:rsid w:val="00494539"/>
    <w:rsid w:val="004945E6"/>
    <w:rsid w:val="004945F1"/>
    <w:rsid w:val="00494653"/>
    <w:rsid w:val="00494677"/>
    <w:rsid w:val="00494B97"/>
    <w:rsid w:val="0049533D"/>
    <w:rsid w:val="00495389"/>
    <w:rsid w:val="004953D9"/>
    <w:rsid w:val="0049588B"/>
    <w:rsid w:val="00495B8E"/>
    <w:rsid w:val="00495C09"/>
    <w:rsid w:val="00495C34"/>
    <w:rsid w:val="00495CC1"/>
    <w:rsid w:val="00495E2F"/>
    <w:rsid w:val="0049609C"/>
    <w:rsid w:val="00496446"/>
    <w:rsid w:val="0049648E"/>
    <w:rsid w:val="004965D2"/>
    <w:rsid w:val="00496AB3"/>
    <w:rsid w:val="00496DBC"/>
    <w:rsid w:val="00497462"/>
    <w:rsid w:val="0049749A"/>
    <w:rsid w:val="00497972"/>
    <w:rsid w:val="00497F2D"/>
    <w:rsid w:val="004A007B"/>
    <w:rsid w:val="004A042D"/>
    <w:rsid w:val="004A05E5"/>
    <w:rsid w:val="004A1041"/>
    <w:rsid w:val="004A10FC"/>
    <w:rsid w:val="004A1445"/>
    <w:rsid w:val="004A1872"/>
    <w:rsid w:val="004A1E87"/>
    <w:rsid w:val="004A208B"/>
    <w:rsid w:val="004A21A7"/>
    <w:rsid w:val="004A23BB"/>
    <w:rsid w:val="004A2630"/>
    <w:rsid w:val="004A26CF"/>
    <w:rsid w:val="004A2A02"/>
    <w:rsid w:val="004A2D06"/>
    <w:rsid w:val="004A321C"/>
    <w:rsid w:val="004A32C9"/>
    <w:rsid w:val="004A3518"/>
    <w:rsid w:val="004A3887"/>
    <w:rsid w:val="004A3D9E"/>
    <w:rsid w:val="004A3E2C"/>
    <w:rsid w:val="004A40E9"/>
    <w:rsid w:val="004A41A7"/>
    <w:rsid w:val="004A4465"/>
    <w:rsid w:val="004A44B9"/>
    <w:rsid w:val="004A4C86"/>
    <w:rsid w:val="004A62FE"/>
    <w:rsid w:val="004A6420"/>
    <w:rsid w:val="004A67C8"/>
    <w:rsid w:val="004A69EE"/>
    <w:rsid w:val="004A73EB"/>
    <w:rsid w:val="004A761E"/>
    <w:rsid w:val="004A76C4"/>
    <w:rsid w:val="004A7E26"/>
    <w:rsid w:val="004A7F31"/>
    <w:rsid w:val="004B02B3"/>
    <w:rsid w:val="004B07AF"/>
    <w:rsid w:val="004B097C"/>
    <w:rsid w:val="004B190C"/>
    <w:rsid w:val="004B1AB6"/>
    <w:rsid w:val="004B1CB6"/>
    <w:rsid w:val="004B1F85"/>
    <w:rsid w:val="004B223D"/>
    <w:rsid w:val="004B27BE"/>
    <w:rsid w:val="004B2893"/>
    <w:rsid w:val="004B2C49"/>
    <w:rsid w:val="004B2D20"/>
    <w:rsid w:val="004B2F08"/>
    <w:rsid w:val="004B2F4F"/>
    <w:rsid w:val="004B32AE"/>
    <w:rsid w:val="004B3601"/>
    <w:rsid w:val="004B48F4"/>
    <w:rsid w:val="004B4E7F"/>
    <w:rsid w:val="004B4F03"/>
    <w:rsid w:val="004B4F80"/>
    <w:rsid w:val="004B5360"/>
    <w:rsid w:val="004B5A99"/>
    <w:rsid w:val="004B5BCD"/>
    <w:rsid w:val="004B5F62"/>
    <w:rsid w:val="004B62AB"/>
    <w:rsid w:val="004B65C6"/>
    <w:rsid w:val="004B6A10"/>
    <w:rsid w:val="004B6DA4"/>
    <w:rsid w:val="004B6DD3"/>
    <w:rsid w:val="004B6F92"/>
    <w:rsid w:val="004B6FCE"/>
    <w:rsid w:val="004B71F0"/>
    <w:rsid w:val="004B7204"/>
    <w:rsid w:val="004B763D"/>
    <w:rsid w:val="004B79F4"/>
    <w:rsid w:val="004B7A4B"/>
    <w:rsid w:val="004C00C4"/>
    <w:rsid w:val="004C023D"/>
    <w:rsid w:val="004C0469"/>
    <w:rsid w:val="004C0D93"/>
    <w:rsid w:val="004C1303"/>
    <w:rsid w:val="004C1387"/>
    <w:rsid w:val="004C1412"/>
    <w:rsid w:val="004C18FF"/>
    <w:rsid w:val="004C1963"/>
    <w:rsid w:val="004C1F43"/>
    <w:rsid w:val="004C2541"/>
    <w:rsid w:val="004C2621"/>
    <w:rsid w:val="004C2630"/>
    <w:rsid w:val="004C2EAE"/>
    <w:rsid w:val="004C36CC"/>
    <w:rsid w:val="004C3DA0"/>
    <w:rsid w:val="004C3FE8"/>
    <w:rsid w:val="004C4173"/>
    <w:rsid w:val="004C43E0"/>
    <w:rsid w:val="004C47FD"/>
    <w:rsid w:val="004C4A15"/>
    <w:rsid w:val="004C4B24"/>
    <w:rsid w:val="004C4C47"/>
    <w:rsid w:val="004C504C"/>
    <w:rsid w:val="004C5716"/>
    <w:rsid w:val="004C58AF"/>
    <w:rsid w:val="004C6026"/>
    <w:rsid w:val="004C6834"/>
    <w:rsid w:val="004C6F19"/>
    <w:rsid w:val="004C6FC6"/>
    <w:rsid w:val="004C772D"/>
    <w:rsid w:val="004C7889"/>
    <w:rsid w:val="004C7A5A"/>
    <w:rsid w:val="004C7C04"/>
    <w:rsid w:val="004D02FD"/>
    <w:rsid w:val="004D05F7"/>
    <w:rsid w:val="004D0A4B"/>
    <w:rsid w:val="004D0B35"/>
    <w:rsid w:val="004D0B99"/>
    <w:rsid w:val="004D10CE"/>
    <w:rsid w:val="004D1353"/>
    <w:rsid w:val="004D1357"/>
    <w:rsid w:val="004D19D8"/>
    <w:rsid w:val="004D1C50"/>
    <w:rsid w:val="004D1E7B"/>
    <w:rsid w:val="004D2943"/>
    <w:rsid w:val="004D29CF"/>
    <w:rsid w:val="004D2D16"/>
    <w:rsid w:val="004D3118"/>
    <w:rsid w:val="004D32C8"/>
    <w:rsid w:val="004D3661"/>
    <w:rsid w:val="004D3AA9"/>
    <w:rsid w:val="004D3B2B"/>
    <w:rsid w:val="004D3B96"/>
    <w:rsid w:val="004D426B"/>
    <w:rsid w:val="004D4682"/>
    <w:rsid w:val="004D4784"/>
    <w:rsid w:val="004D47AE"/>
    <w:rsid w:val="004D49B0"/>
    <w:rsid w:val="004D4A78"/>
    <w:rsid w:val="004D5077"/>
    <w:rsid w:val="004D5275"/>
    <w:rsid w:val="004D5382"/>
    <w:rsid w:val="004D54D2"/>
    <w:rsid w:val="004D55A8"/>
    <w:rsid w:val="004D5CE9"/>
    <w:rsid w:val="004D5F07"/>
    <w:rsid w:val="004D627C"/>
    <w:rsid w:val="004D628D"/>
    <w:rsid w:val="004D6F5B"/>
    <w:rsid w:val="004D6F8A"/>
    <w:rsid w:val="004D740A"/>
    <w:rsid w:val="004D74B9"/>
    <w:rsid w:val="004D75D6"/>
    <w:rsid w:val="004D7B64"/>
    <w:rsid w:val="004D7B8C"/>
    <w:rsid w:val="004D7C2C"/>
    <w:rsid w:val="004D7C8B"/>
    <w:rsid w:val="004E0113"/>
    <w:rsid w:val="004E01A5"/>
    <w:rsid w:val="004E01F5"/>
    <w:rsid w:val="004E0658"/>
    <w:rsid w:val="004E0873"/>
    <w:rsid w:val="004E0B6B"/>
    <w:rsid w:val="004E0D2F"/>
    <w:rsid w:val="004E133E"/>
    <w:rsid w:val="004E13C9"/>
    <w:rsid w:val="004E1776"/>
    <w:rsid w:val="004E1A6D"/>
    <w:rsid w:val="004E1BC8"/>
    <w:rsid w:val="004E247C"/>
    <w:rsid w:val="004E27FC"/>
    <w:rsid w:val="004E28BF"/>
    <w:rsid w:val="004E3040"/>
    <w:rsid w:val="004E3059"/>
    <w:rsid w:val="004E40B7"/>
    <w:rsid w:val="004E4184"/>
    <w:rsid w:val="004E45C9"/>
    <w:rsid w:val="004E4827"/>
    <w:rsid w:val="004E4898"/>
    <w:rsid w:val="004E4BF4"/>
    <w:rsid w:val="004E4E2B"/>
    <w:rsid w:val="004E4F46"/>
    <w:rsid w:val="004E5032"/>
    <w:rsid w:val="004E504A"/>
    <w:rsid w:val="004E607C"/>
    <w:rsid w:val="004E60E3"/>
    <w:rsid w:val="004E6905"/>
    <w:rsid w:val="004E6A43"/>
    <w:rsid w:val="004E704F"/>
    <w:rsid w:val="004E70C6"/>
    <w:rsid w:val="004E7107"/>
    <w:rsid w:val="004E7569"/>
    <w:rsid w:val="004E7623"/>
    <w:rsid w:val="004E77E4"/>
    <w:rsid w:val="004E787F"/>
    <w:rsid w:val="004E7AEC"/>
    <w:rsid w:val="004E7BF8"/>
    <w:rsid w:val="004E7E41"/>
    <w:rsid w:val="004E7F1F"/>
    <w:rsid w:val="004F0196"/>
    <w:rsid w:val="004F03BA"/>
    <w:rsid w:val="004F0482"/>
    <w:rsid w:val="004F0510"/>
    <w:rsid w:val="004F05F1"/>
    <w:rsid w:val="004F0726"/>
    <w:rsid w:val="004F07CF"/>
    <w:rsid w:val="004F085E"/>
    <w:rsid w:val="004F0871"/>
    <w:rsid w:val="004F0A69"/>
    <w:rsid w:val="004F0C90"/>
    <w:rsid w:val="004F0D09"/>
    <w:rsid w:val="004F0F6B"/>
    <w:rsid w:val="004F10E2"/>
    <w:rsid w:val="004F1696"/>
    <w:rsid w:val="004F19A1"/>
    <w:rsid w:val="004F1A85"/>
    <w:rsid w:val="004F1E9D"/>
    <w:rsid w:val="004F20FE"/>
    <w:rsid w:val="004F2917"/>
    <w:rsid w:val="004F29C7"/>
    <w:rsid w:val="004F3D73"/>
    <w:rsid w:val="004F3DEF"/>
    <w:rsid w:val="004F3EEA"/>
    <w:rsid w:val="004F3F4D"/>
    <w:rsid w:val="004F3F54"/>
    <w:rsid w:val="004F4298"/>
    <w:rsid w:val="004F4351"/>
    <w:rsid w:val="004F4369"/>
    <w:rsid w:val="004F448D"/>
    <w:rsid w:val="004F44EC"/>
    <w:rsid w:val="004F47AA"/>
    <w:rsid w:val="004F4A61"/>
    <w:rsid w:val="004F4D41"/>
    <w:rsid w:val="004F4ECC"/>
    <w:rsid w:val="004F4F43"/>
    <w:rsid w:val="004F508D"/>
    <w:rsid w:val="004F596E"/>
    <w:rsid w:val="004F5A07"/>
    <w:rsid w:val="004F6095"/>
    <w:rsid w:val="004F66B9"/>
    <w:rsid w:val="004F691E"/>
    <w:rsid w:val="004F6B6D"/>
    <w:rsid w:val="004F6BC4"/>
    <w:rsid w:val="004F6CBE"/>
    <w:rsid w:val="004F6F09"/>
    <w:rsid w:val="004F6F14"/>
    <w:rsid w:val="004F7001"/>
    <w:rsid w:val="004F7037"/>
    <w:rsid w:val="004F7F16"/>
    <w:rsid w:val="005000CD"/>
    <w:rsid w:val="00500AD9"/>
    <w:rsid w:val="00500D91"/>
    <w:rsid w:val="00500DB3"/>
    <w:rsid w:val="00501054"/>
    <w:rsid w:val="005017F4"/>
    <w:rsid w:val="00502085"/>
    <w:rsid w:val="00502124"/>
    <w:rsid w:val="0050226A"/>
    <w:rsid w:val="0050253E"/>
    <w:rsid w:val="00502677"/>
    <w:rsid w:val="00502698"/>
    <w:rsid w:val="005028B6"/>
    <w:rsid w:val="00502A6F"/>
    <w:rsid w:val="00502ADE"/>
    <w:rsid w:val="00502C15"/>
    <w:rsid w:val="00502D1C"/>
    <w:rsid w:val="005032F0"/>
    <w:rsid w:val="00503333"/>
    <w:rsid w:val="005034FB"/>
    <w:rsid w:val="00503504"/>
    <w:rsid w:val="005039F4"/>
    <w:rsid w:val="005040BD"/>
    <w:rsid w:val="005040D0"/>
    <w:rsid w:val="005040E4"/>
    <w:rsid w:val="00504317"/>
    <w:rsid w:val="005044FE"/>
    <w:rsid w:val="00504837"/>
    <w:rsid w:val="0050495A"/>
    <w:rsid w:val="00504EBA"/>
    <w:rsid w:val="00504FDE"/>
    <w:rsid w:val="0050508E"/>
    <w:rsid w:val="005050AD"/>
    <w:rsid w:val="0050531D"/>
    <w:rsid w:val="0050559A"/>
    <w:rsid w:val="00505ED1"/>
    <w:rsid w:val="0050612C"/>
    <w:rsid w:val="005061E9"/>
    <w:rsid w:val="0050624D"/>
    <w:rsid w:val="005062A9"/>
    <w:rsid w:val="00506457"/>
    <w:rsid w:val="005068EB"/>
    <w:rsid w:val="00506A16"/>
    <w:rsid w:val="00506B0C"/>
    <w:rsid w:val="00506C5D"/>
    <w:rsid w:val="005070E7"/>
    <w:rsid w:val="005071B8"/>
    <w:rsid w:val="005072D2"/>
    <w:rsid w:val="0050730D"/>
    <w:rsid w:val="00507330"/>
    <w:rsid w:val="00507AC4"/>
    <w:rsid w:val="00507E86"/>
    <w:rsid w:val="005104B8"/>
    <w:rsid w:val="00510AEB"/>
    <w:rsid w:val="00510B49"/>
    <w:rsid w:val="00510B52"/>
    <w:rsid w:val="00510C7B"/>
    <w:rsid w:val="00510D35"/>
    <w:rsid w:val="00510FDA"/>
    <w:rsid w:val="00511010"/>
    <w:rsid w:val="00511194"/>
    <w:rsid w:val="00511647"/>
    <w:rsid w:val="0051170B"/>
    <w:rsid w:val="00511903"/>
    <w:rsid w:val="00511BCE"/>
    <w:rsid w:val="00511C1A"/>
    <w:rsid w:val="00511D22"/>
    <w:rsid w:val="00511E5E"/>
    <w:rsid w:val="00511EF1"/>
    <w:rsid w:val="00511F3F"/>
    <w:rsid w:val="00512128"/>
    <w:rsid w:val="0051253B"/>
    <w:rsid w:val="0051268A"/>
    <w:rsid w:val="00512736"/>
    <w:rsid w:val="00512AC1"/>
    <w:rsid w:val="00512B87"/>
    <w:rsid w:val="005130EE"/>
    <w:rsid w:val="0051356F"/>
    <w:rsid w:val="005139A4"/>
    <w:rsid w:val="00513A48"/>
    <w:rsid w:val="00513AD2"/>
    <w:rsid w:val="00513E9A"/>
    <w:rsid w:val="00514265"/>
    <w:rsid w:val="0051434F"/>
    <w:rsid w:val="0051440A"/>
    <w:rsid w:val="00514609"/>
    <w:rsid w:val="00514887"/>
    <w:rsid w:val="00514DF7"/>
    <w:rsid w:val="005150D3"/>
    <w:rsid w:val="00515168"/>
    <w:rsid w:val="005151DC"/>
    <w:rsid w:val="00515408"/>
    <w:rsid w:val="005155F6"/>
    <w:rsid w:val="0051561A"/>
    <w:rsid w:val="00515A7A"/>
    <w:rsid w:val="00515BC2"/>
    <w:rsid w:val="00515BE6"/>
    <w:rsid w:val="0051637B"/>
    <w:rsid w:val="005166A1"/>
    <w:rsid w:val="00517247"/>
    <w:rsid w:val="00517638"/>
    <w:rsid w:val="00517B17"/>
    <w:rsid w:val="00517C52"/>
    <w:rsid w:val="00520652"/>
    <w:rsid w:val="005208E5"/>
    <w:rsid w:val="00520C9C"/>
    <w:rsid w:val="00520FBF"/>
    <w:rsid w:val="00521472"/>
    <w:rsid w:val="00521628"/>
    <w:rsid w:val="005219ED"/>
    <w:rsid w:val="00521A3F"/>
    <w:rsid w:val="00521B15"/>
    <w:rsid w:val="00521B90"/>
    <w:rsid w:val="0052240B"/>
    <w:rsid w:val="00522510"/>
    <w:rsid w:val="00522734"/>
    <w:rsid w:val="00522792"/>
    <w:rsid w:val="005227AF"/>
    <w:rsid w:val="00522840"/>
    <w:rsid w:val="00522945"/>
    <w:rsid w:val="00522A45"/>
    <w:rsid w:val="00522CA0"/>
    <w:rsid w:val="00523476"/>
    <w:rsid w:val="00523567"/>
    <w:rsid w:val="00523FFB"/>
    <w:rsid w:val="005240F3"/>
    <w:rsid w:val="00524349"/>
    <w:rsid w:val="00524746"/>
    <w:rsid w:val="0052488D"/>
    <w:rsid w:val="00524F4A"/>
    <w:rsid w:val="00525178"/>
    <w:rsid w:val="0052585A"/>
    <w:rsid w:val="00525A4A"/>
    <w:rsid w:val="00525A8F"/>
    <w:rsid w:val="005262AB"/>
    <w:rsid w:val="005263C6"/>
    <w:rsid w:val="005263D3"/>
    <w:rsid w:val="005264EA"/>
    <w:rsid w:val="00526643"/>
    <w:rsid w:val="00526649"/>
    <w:rsid w:val="005266B3"/>
    <w:rsid w:val="00527069"/>
    <w:rsid w:val="00527521"/>
    <w:rsid w:val="005275A2"/>
    <w:rsid w:val="005276FF"/>
    <w:rsid w:val="00527AA1"/>
    <w:rsid w:val="00527B22"/>
    <w:rsid w:val="00527BC9"/>
    <w:rsid w:val="005306AA"/>
    <w:rsid w:val="00530823"/>
    <w:rsid w:val="00530885"/>
    <w:rsid w:val="005311D2"/>
    <w:rsid w:val="005311E5"/>
    <w:rsid w:val="00531519"/>
    <w:rsid w:val="005316CD"/>
    <w:rsid w:val="0053179C"/>
    <w:rsid w:val="00531F5A"/>
    <w:rsid w:val="00531F8C"/>
    <w:rsid w:val="00532192"/>
    <w:rsid w:val="00532301"/>
    <w:rsid w:val="00532417"/>
    <w:rsid w:val="005327C0"/>
    <w:rsid w:val="005328D0"/>
    <w:rsid w:val="005329B5"/>
    <w:rsid w:val="00532CB6"/>
    <w:rsid w:val="005331AE"/>
    <w:rsid w:val="0053368D"/>
    <w:rsid w:val="00533A9B"/>
    <w:rsid w:val="00533CC4"/>
    <w:rsid w:val="0053484A"/>
    <w:rsid w:val="00534ABB"/>
    <w:rsid w:val="0053523E"/>
    <w:rsid w:val="00535399"/>
    <w:rsid w:val="005353A0"/>
    <w:rsid w:val="005355CD"/>
    <w:rsid w:val="005356EB"/>
    <w:rsid w:val="005357D1"/>
    <w:rsid w:val="00535A09"/>
    <w:rsid w:val="00535A2D"/>
    <w:rsid w:val="00536230"/>
    <w:rsid w:val="005365F4"/>
    <w:rsid w:val="005369AC"/>
    <w:rsid w:val="00536F23"/>
    <w:rsid w:val="00537034"/>
    <w:rsid w:val="0053705E"/>
    <w:rsid w:val="0053707C"/>
    <w:rsid w:val="005375AD"/>
    <w:rsid w:val="0053768A"/>
    <w:rsid w:val="00537763"/>
    <w:rsid w:val="00537ABF"/>
    <w:rsid w:val="00537B94"/>
    <w:rsid w:val="00537DE0"/>
    <w:rsid w:val="00537FE8"/>
    <w:rsid w:val="005402C0"/>
    <w:rsid w:val="00540974"/>
    <w:rsid w:val="00540A6E"/>
    <w:rsid w:val="00540B0E"/>
    <w:rsid w:val="00540CC7"/>
    <w:rsid w:val="00540D74"/>
    <w:rsid w:val="00540F7C"/>
    <w:rsid w:val="005413C3"/>
    <w:rsid w:val="005413DA"/>
    <w:rsid w:val="005414B6"/>
    <w:rsid w:val="005416E8"/>
    <w:rsid w:val="005419EA"/>
    <w:rsid w:val="00541C32"/>
    <w:rsid w:val="0054230A"/>
    <w:rsid w:val="00542317"/>
    <w:rsid w:val="00542C63"/>
    <w:rsid w:val="00542CDA"/>
    <w:rsid w:val="00542D0A"/>
    <w:rsid w:val="00542DA6"/>
    <w:rsid w:val="0054343C"/>
    <w:rsid w:val="00543443"/>
    <w:rsid w:val="0054382B"/>
    <w:rsid w:val="0054395B"/>
    <w:rsid w:val="00544429"/>
    <w:rsid w:val="00544C80"/>
    <w:rsid w:val="00545038"/>
    <w:rsid w:val="0054558C"/>
    <w:rsid w:val="005457B1"/>
    <w:rsid w:val="005464B4"/>
    <w:rsid w:val="00546602"/>
    <w:rsid w:val="00546C3F"/>
    <w:rsid w:val="00546E8C"/>
    <w:rsid w:val="00547314"/>
    <w:rsid w:val="00547358"/>
    <w:rsid w:val="00547429"/>
    <w:rsid w:val="0054796C"/>
    <w:rsid w:val="005479FB"/>
    <w:rsid w:val="00547A2B"/>
    <w:rsid w:val="00547B0B"/>
    <w:rsid w:val="00547B54"/>
    <w:rsid w:val="00547B6C"/>
    <w:rsid w:val="00547C22"/>
    <w:rsid w:val="00547D4A"/>
    <w:rsid w:val="00547FDB"/>
    <w:rsid w:val="00550063"/>
    <w:rsid w:val="00550319"/>
    <w:rsid w:val="005505E8"/>
    <w:rsid w:val="00550977"/>
    <w:rsid w:val="00550B4F"/>
    <w:rsid w:val="00550DC3"/>
    <w:rsid w:val="00550F46"/>
    <w:rsid w:val="00550F9D"/>
    <w:rsid w:val="005511C3"/>
    <w:rsid w:val="00551686"/>
    <w:rsid w:val="0055182A"/>
    <w:rsid w:val="00551840"/>
    <w:rsid w:val="00551B68"/>
    <w:rsid w:val="00551EAF"/>
    <w:rsid w:val="00551F2D"/>
    <w:rsid w:val="005521FD"/>
    <w:rsid w:val="005523C2"/>
    <w:rsid w:val="0055240D"/>
    <w:rsid w:val="00552839"/>
    <w:rsid w:val="00552CB7"/>
    <w:rsid w:val="00552CE8"/>
    <w:rsid w:val="00552D1F"/>
    <w:rsid w:val="00552E52"/>
    <w:rsid w:val="00552EFA"/>
    <w:rsid w:val="00552F23"/>
    <w:rsid w:val="00552F56"/>
    <w:rsid w:val="0055338C"/>
    <w:rsid w:val="00553554"/>
    <w:rsid w:val="0055406F"/>
    <w:rsid w:val="0055428F"/>
    <w:rsid w:val="00554769"/>
    <w:rsid w:val="0055478B"/>
    <w:rsid w:val="00554809"/>
    <w:rsid w:val="00554F96"/>
    <w:rsid w:val="0055514F"/>
    <w:rsid w:val="00555328"/>
    <w:rsid w:val="00555435"/>
    <w:rsid w:val="00555756"/>
    <w:rsid w:val="00555777"/>
    <w:rsid w:val="00555C0A"/>
    <w:rsid w:val="0055658C"/>
    <w:rsid w:val="005569E6"/>
    <w:rsid w:val="00556F10"/>
    <w:rsid w:val="00557A4B"/>
    <w:rsid w:val="00557DDF"/>
    <w:rsid w:val="00560316"/>
    <w:rsid w:val="005603D0"/>
    <w:rsid w:val="00560450"/>
    <w:rsid w:val="005604E3"/>
    <w:rsid w:val="005607B1"/>
    <w:rsid w:val="00560A47"/>
    <w:rsid w:val="00560CEB"/>
    <w:rsid w:val="005611C3"/>
    <w:rsid w:val="00561321"/>
    <w:rsid w:val="0056189E"/>
    <w:rsid w:val="005618DA"/>
    <w:rsid w:val="00561D0D"/>
    <w:rsid w:val="00561F94"/>
    <w:rsid w:val="00562077"/>
    <w:rsid w:val="00562141"/>
    <w:rsid w:val="0056228F"/>
    <w:rsid w:val="0056231F"/>
    <w:rsid w:val="00562893"/>
    <w:rsid w:val="005630E7"/>
    <w:rsid w:val="005633D0"/>
    <w:rsid w:val="00563662"/>
    <w:rsid w:val="00563876"/>
    <w:rsid w:val="00563BD2"/>
    <w:rsid w:val="005640D1"/>
    <w:rsid w:val="005646D7"/>
    <w:rsid w:val="00564A3B"/>
    <w:rsid w:val="00564B85"/>
    <w:rsid w:val="00564D9F"/>
    <w:rsid w:val="00565017"/>
    <w:rsid w:val="005657B9"/>
    <w:rsid w:val="00565D43"/>
    <w:rsid w:val="005660C0"/>
    <w:rsid w:val="0056621D"/>
    <w:rsid w:val="00566685"/>
    <w:rsid w:val="00566BE0"/>
    <w:rsid w:val="00566FE2"/>
    <w:rsid w:val="00567084"/>
    <w:rsid w:val="005673A9"/>
    <w:rsid w:val="00567626"/>
    <w:rsid w:val="00567E14"/>
    <w:rsid w:val="00567E62"/>
    <w:rsid w:val="00567F13"/>
    <w:rsid w:val="00567F88"/>
    <w:rsid w:val="00570022"/>
    <w:rsid w:val="0057016E"/>
    <w:rsid w:val="00570DB7"/>
    <w:rsid w:val="00571069"/>
    <w:rsid w:val="005713C4"/>
    <w:rsid w:val="0057183A"/>
    <w:rsid w:val="00571AAC"/>
    <w:rsid w:val="00571D9C"/>
    <w:rsid w:val="00572183"/>
    <w:rsid w:val="00572250"/>
    <w:rsid w:val="00572276"/>
    <w:rsid w:val="0057242B"/>
    <w:rsid w:val="00572582"/>
    <w:rsid w:val="00572C49"/>
    <w:rsid w:val="00572DC6"/>
    <w:rsid w:val="0057312A"/>
    <w:rsid w:val="005731A4"/>
    <w:rsid w:val="005731B1"/>
    <w:rsid w:val="0057328D"/>
    <w:rsid w:val="00573402"/>
    <w:rsid w:val="00573413"/>
    <w:rsid w:val="00573443"/>
    <w:rsid w:val="00573502"/>
    <w:rsid w:val="00573696"/>
    <w:rsid w:val="005739BA"/>
    <w:rsid w:val="005742FE"/>
    <w:rsid w:val="0057434A"/>
    <w:rsid w:val="00574596"/>
    <w:rsid w:val="00574A7A"/>
    <w:rsid w:val="00574AED"/>
    <w:rsid w:val="0057522C"/>
    <w:rsid w:val="00575643"/>
    <w:rsid w:val="005758D1"/>
    <w:rsid w:val="00575E21"/>
    <w:rsid w:val="00575EA5"/>
    <w:rsid w:val="005761B5"/>
    <w:rsid w:val="005762DA"/>
    <w:rsid w:val="005763CA"/>
    <w:rsid w:val="0057676F"/>
    <w:rsid w:val="005769D1"/>
    <w:rsid w:val="00576B7A"/>
    <w:rsid w:val="00576B9D"/>
    <w:rsid w:val="00577008"/>
    <w:rsid w:val="00577133"/>
    <w:rsid w:val="00577608"/>
    <w:rsid w:val="0057773B"/>
    <w:rsid w:val="00577C4A"/>
    <w:rsid w:val="00577E82"/>
    <w:rsid w:val="00577EC4"/>
    <w:rsid w:val="00580382"/>
    <w:rsid w:val="005803CB"/>
    <w:rsid w:val="00580B4B"/>
    <w:rsid w:val="00580D0C"/>
    <w:rsid w:val="00580E3B"/>
    <w:rsid w:val="00581046"/>
    <w:rsid w:val="00581F5C"/>
    <w:rsid w:val="00582066"/>
    <w:rsid w:val="0058282B"/>
    <w:rsid w:val="005829CA"/>
    <w:rsid w:val="00582CD9"/>
    <w:rsid w:val="00582D85"/>
    <w:rsid w:val="00582EED"/>
    <w:rsid w:val="0058309E"/>
    <w:rsid w:val="0058318E"/>
    <w:rsid w:val="0058357D"/>
    <w:rsid w:val="00583876"/>
    <w:rsid w:val="00583903"/>
    <w:rsid w:val="00583A30"/>
    <w:rsid w:val="00583C1C"/>
    <w:rsid w:val="00583C7D"/>
    <w:rsid w:val="00584422"/>
    <w:rsid w:val="00584E38"/>
    <w:rsid w:val="00584F52"/>
    <w:rsid w:val="0058567B"/>
    <w:rsid w:val="00585A17"/>
    <w:rsid w:val="0058619C"/>
    <w:rsid w:val="005862B3"/>
    <w:rsid w:val="0058687B"/>
    <w:rsid w:val="00586D6E"/>
    <w:rsid w:val="00587189"/>
    <w:rsid w:val="0058736A"/>
    <w:rsid w:val="005879AF"/>
    <w:rsid w:val="005879D5"/>
    <w:rsid w:val="00587CA6"/>
    <w:rsid w:val="00587FBC"/>
    <w:rsid w:val="005902C6"/>
    <w:rsid w:val="00590665"/>
    <w:rsid w:val="00590B0B"/>
    <w:rsid w:val="00590BB9"/>
    <w:rsid w:val="00590CBA"/>
    <w:rsid w:val="00590F99"/>
    <w:rsid w:val="0059134B"/>
    <w:rsid w:val="00591497"/>
    <w:rsid w:val="00591AF7"/>
    <w:rsid w:val="00591C3D"/>
    <w:rsid w:val="00591E13"/>
    <w:rsid w:val="0059266F"/>
    <w:rsid w:val="00592676"/>
    <w:rsid w:val="00592BAC"/>
    <w:rsid w:val="00592C4C"/>
    <w:rsid w:val="00592F91"/>
    <w:rsid w:val="00593075"/>
    <w:rsid w:val="005932A9"/>
    <w:rsid w:val="00593325"/>
    <w:rsid w:val="005937B8"/>
    <w:rsid w:val="00593A40"/>
    <w:rsid w:val="00593B0E"/>
    <w:rsid w:val="00593B87"/>
    <w:rsid w:val="00593DB1"/>
    <w:rsid w:val="00594520"/>
    <w:rsid w:val="005946C0"/>
    <w:rsid w:val="0059496D"/>
    <w:rsid w:val="00594A06"/>
    <w:rsid w:val="0059559D"/>
    <w:rsid w:val="00595BC5"/>
    <w:rsid w:val="00595C5E"/>
    <w:rsid w:val="00595CBA"/>
    <w:rsid w:val="00595DBB"/>
    <w:rsid w:val="005963E2"/>
    <w:rsid w:val="00596AAC"/>
    <w:rsid w:val="00596D4B"/>
    <w:rsid w:val="0059792D"/>
    <w:rsid w:val="005A0293"/>
    <w:rsid w:val="005A0B76"/>
    <w:rsid w:val="005A0CB7"/>
    <w:rsid w:val="005A0E34"/>
    <w:rsid w:val="005A0FBF"/>
    <w:rsid w:val="005A1279"/>
    <w:rsid w:val="005A13BF"/>
    <w:rsid w:val="005A1BE0"/>
    <w:rsid w:val="005A1C0E"/>
    <w:rsid w:val="005A1DD3"/>
    <w:rsid w:val="005A1F55"/>
    <w:rsid w:val="005A23E4"/>
    <w:rsid w:val="005A27E6"/>
    <w:rsid w:val="005A2819"/>
    <w:rsid w:val="005A29BB"/>
    <w:rsid w:val="005A2BE9"/>
    <w:rsid w:val="005A2C4D"/>
    <w:rsid w:val="005A2E6B"/>
    <w:rsid w:val="005A37A0"/>
    <w:rsid w:val="005A3948"/>
    <w:rsid w:val="005A466C"/>
    <w:rsid w:val="005A47AA"/>
    <w:rsid w:val="005A49AC"/>
    <w:rsid w:val="005A551D"/>
    <w:rsid w:val="005A57B5"/>
    <w:rsid w:val="005A5A01"/>
    <w:rsid w:val="005A5A41"/>
    <w:rsid w:val="005A5B3E"/>
    <w:rsid w:val="005A5E02"/>
    <w:rsid w:val="005A5F1E"/>
    <w:rsid w:val="005A5FAA"/>
    <w:rsid w:val="005A60FC"/>
    <w:rsid w:val="005A6483"/>
    <w:rsid w:val="005A6537"/>
    <w:rsid w:val="005A6998"/>
    <w:rsid w:val="005A69B5"/>
    <w:rsid w:val="005A6D5B"/>
    <w:rsid w:val="005A6DC0"/>
    <w:rsid w:val="005A6E37"/>
    <w:rsid w:val="005A6E82"/>
    <w:rsid w:val="005A71E6"/>
    <w:rsid w:val="005A7D0E"/>
    <w:rsid w:val="005B0177"/>
    <w:rsid w:val="005B02E2"/>
    <w:rsid w:val="005B0334"/>
    <w:rsid w:val="005B0402"/>
    <w:rsid w:val="005B0580"/>
    <w:rsid w:val="005B07BC"/>
    <w:rsid w:val="005B07CB"/>
    <w:rsid w:val="005B0E67"/>
    <w:rsid w:val="005B109C"/>
    <w:rsid w:val="005B1353"/>
    <w:rsid w:val="005B13D2"/>
    <w:rsid w:val="005B154F"/>
    <w:rsid w:val="005B1604"/>
    <w:rsid w:val="005B1649"/>
    <w:rsid w:val="005B1673"/>
    <w:rsid w:val="005B16F5"/>
    <w:rsid w:val="005B19AF"/>
    <w:rsid w:val="005B1AF3"/>
    <w:rsid w:val="005B1E9C"/>
    <w:rsid w:val="005B1F38"/>
    <w:rsid w:val="005B2413"/>
    <w:rsid w:val="005B250A"/>
    <w:rsid w:val="005B2672"/>
    <w:rsid w:val="005B2D90"/>
    <w:rsid w:val="005B2E50"/>
    <w:rsid w:val="005B2F68"/>
    <w:rsid w:val="005B3683"/>
    <w:rsid w:val="005B3E77"/>
    <w:rsid w:val="005B3F74"/>
    <w:rsid w:val="005B3FA7"/>
    <w:rsid w:val="005B4000"/>
    <w:rsid w:val="005B4306"/>
    <w:rsid w:val="005B4552"/>
    <w:rsid w:val="005B4B9B"/>
    <w:rsid w:val="005B5265"/>
    <w:rsid w:val="005B5642"/>
    <w:rsid w:val="005B5788"/>
    <w:rsid w:val="005B5918"/>
    <w:rsid w:val="005B639C"/>
    <w:rsid w:val="005B63F3"/>
    <w:rsid w:val="005B6923"/>
    <w:rsid w:val="005B6938"/>
    <w:rsid w:val="005B6B28"/>
    <w:rsid w:val="005B6BC5"/>
    <w:rsid w:val="005B6D78"/>
    <w:rsid w:val="005B73B2"/>
    <w:rsid w:val="005B7533"/>
    <w:rsid w:val="005B7578"/>
    <w:rsid w:val="005B75CA"/>
    <w:rsid w:val="005B77CF"/>
    <w:rsid w:val="005B79A4"/>
    <w:rsid w:val="005B7ACC"/>
    <w:rsid w:val="005C0259"/>
    <w:rsid w:val="005C0555"/>
    <w:rsid w:val="005C055D"/>
    <w:rsid w:val="005C065F"/>
    <w:rsid w:val="005C0F7C"/>
    <w:rsid w:val="005C1178"/>
    <w:rsid w:val="005C117E"/>
    <w:rsid w:val="005C145E"/>
    <w:rsid w:val="005C1918"/>
    <w:rsid w:val="005C1960"/>
    <w:rsid w:val="005C1ED7"/>
    <w:rsid w:val="005C1EFE"/>
    <w:rsid w:val="005C223F"/>
    <w:rsid w:val="005C2504"/>
    <w:rsid w:val="005C2A51"/>
    <w:rsid w:val="005C2A99"/>
    <w:rsid w:val="005C2BEA"/>
    <w:rsid w:val="005C2DCF"/>
    <w:rsid w:val="005C3407"/>
    <w:rsid w:val="005C3B95"/>
    <w:rsid w:val="005C40F3"/>
    <w:rsid w:val="005C4497"/>
    <w:rsid w:val="005C4676"/>
    <w:rsid w:val="005C4A9C"/>
    <w:rsid w:val="005C4E45"/>
    <w:rsid w:val="005C50F8"/>
    <w:rsid w:val="005C516B"/>
    <w:rsid w:val="005C55ED"/>
    <w:rsid w:val="005C5C2C"/>
    <w:rsid w:val="005C5DED"/>
    <w:rsid w:val="005C5F7A"/>
    <w:rsid w:val="005C5FBD"/>
    <w:rsid w:val="005C65DF"/>
    <w:rsid w:val="005C6ED2"/>
    <w:rsid w:val="005C7224"/>
    <w:rsid w:val="005C7394"/>
    <w:rsid w:val="005C7797"/>
    <w:rsid w:val="005C77B9"/>
    <w:rsid w:val="005C783A"/>
    <w:rsid w:val="005C7CD9"/>
    <w:rsid w:val="005C7D30"/>
    <w:rsid w:val="005C7FE6"/>
    <w:rsid w:val="005D036A"/>
    <w:rsid w:val="005D047C"/>
    <w:rsid w:val="005D07CA"/>
    <w:rsid w:val="005D0A3C"/>
    <w:rsid w:val="005D0BCE"/>
    <w:rsid w:val="005D0C2E"/>
    <w:rsid w:val="005D0C62"/>
    <w:rsid w:val="005D10A6"/>
    <w:rsid w:val="005D16C1"/>
    <w:rsid w:val="005D19D9"/>
    <w:rsid w:val="005D221A"/>
    <w:rsid w:val="005D2241"/>
    <w:rsid w:val="005D240A"/>
    <w:rsid w:val="005D240E"/>
    <w:rsid w:val="005D28F7"/>
    <w:rsid w:val="005D2D36"/>
    <w:rsid w:val="005D2F94"/>
    <w:rsid w:val="005D35ED"/>
    <w:rsid w:val="005D36CE"/>
    <w:rsid w:val="005D38DD"/>
    <w:rsid w:val="005D44B7"/>
    <w:rsid w:val="005D467F"/>
    <w:rsid w:val="005D46CE"/>
    <w:rsid w:val="005D49C2"/>
    <w:rsid w:val="005D4B9C"/>
    <w:rsid w:val="005D4DE5"/>
    <w:rsid w:val="005D5068"/>
    <w:rsid w:val="005D5304"/>
    <w:rsid w:val="005D5408"/>
    <w:rsid w:val="005D57A5"/>
    <w:rsid w:val="005D587A"/>
    <w:rsid w:val="005D58C3"/>
    <w:rsid w:val="005D5CF4"/>
    <w:rsid w:val="005D5D08"/>
    <w:rsid w:val="005D5D36"/>
    <w:rsid w:val="005D5D71"/>
    <w:rsid w:val="005D5E18"/>
    <w:rsid w:val="005D5E9A"/>
    <w:rsid w:val="005D6255"/>
    <w:rsid w:val="005D62CD"/>
    <w:rsid w:val="005D64E6"/>
    <w:rsid w:val="005D6700"/>
    <w:rsid w:val="005D6836"/>
    <w:rsid w:val="005D69D3"/>
    <w:rsid w:val="005D6CFB"/>
    <w:rsid w:val="005D6E3C"/>
    <w:rsid w:val="005D7155"/>
    <w:rsid w:val="005D715B"/>
    <w:rsid w:val="005D71FC"/>
    <w:rsid w:val="005D7674"/>
    <w:rsid w:val="005D7C8F"/>
    <w:rsid w:val="005D7D7C"/>
    <w:rsid w:val="005E00D1"/>
    <w:rsid w:val="005E0147"/>
    <w:rsid w:val="005E01D3"/>
    <w:rsid w:val="005E0206"/>
    <w:rsid w:val="005E0785"/>
    <w:rsid w:val="005E102C"/>
    <w:rsid w:val="005E10F8"/>
    <w:rsid w:val="005E13D6"/>
    <w:rsid w:val="005E1533"/>
    <w:rsid w:val="005E2235"/>
    <w:rsid w:val="005E226F"/>
    <w:rsid w:val="005E2282"/>
    <w:rsid w:val="005E2610"/>
    <w:rsid w:val="005E27AF"/>
    <w:rsid w:val="005E2C78"/>
    <w:rsid w:val="005E2E71"/>
    <w:rsid w:val="005E3886"/>
    <w:rsid w:val="005E3A19"/>
    <w:rsid w:val="005E3D55"/>
    <w:rsid w:val="005E4350"/>
    <w:rsid w:val="005E456D"/>
    <w:rsid w:val="005E494C"/>
    <w:rsid w:val="005E4BEE"/>
    <w:rsid w:val="005E4CC9"/>
    <w:rsid w:val="005E52A0"/>
    <w:rsid w:val="005E53D0"/>
    <w:rsid w:val="005E5A45"/>
    <w:rsid w:val="005E5F44"/>
    <w:rsid w:val="005E67B6"/>
    <w:rsid w:val="005E688B"/>
    <w:rsid w:val="005E6C75"/>
    <w:rsid w:val="005E7140"/>
    <w:rsid w:val="005E7166"/>
    <w:rsid w:val="005E717F"/>
    <w:rsid w:val="005E744E"/>
    <w:rsid w:val="005E78AE"/>
    <w:rsid w:val="005E7931"/>
    <w:rsid w:val="005E7C53"/>
    <w:rsid w:val="005E7DB1"/>
    <w:rsid w:val="005F0058"/>
    <w:rsid w:val="005F0263"/>
    <w:rsid w:val="005F04B0"/>
    <w:rsid w:val="005F0732"/>
    <w:rsid w:val="005F0778"/>
    <w:rsid w:val="005F1329"/>
    <w:rsid w:val="005F1486"/>
    <w:rsid w:val="005F1501"/>
    <w:rsid w:val="005F1B09"/>
    <w:rsid w:val="005F1BBE"/>
    <w:rsid w:val="005F1D4B"/>
    <w:rsid w:val="005F248B"/>
    <w:rsid w:val="005F2789"/>
    <w:rsid w:val="005F2A4B"/>
    <w:rsid w:val="005F2B68"/>
    <w:rsid w:val="005F2EBE"/>
    <w:rsid w:val="005F2F63"/>
    <w:rsid w:val="005F2FC8"/>
    <w:rsid w:val="005F3115"/>
    <w:rsid w:val="005F3131"/>
    <w:rsid w:val="005F3190"/>
    <w:rsid w:val="005F33E6"/>
    <w:rsid w:val="005F3BA4"/>
    <w:rsid w:val="005F3F4E"/>
    <w:rsid w:val="005F47C1"/>
    <w:rsid w:val="005F47FA"/>
    <w:rsid w:val="005F484B"/>
    <w:rsid w:val="005F4A6D"/>
    <w:rsid w:val="005F5209"/>
    <w:rsid w:val="005F5389"/>
    <w:rsid w:val="005F53CD"/>
    <w:rsid w:val="005F54EB"/>
    <w:rsid w:val="005F5678"/>
    <w:rsid w:val="005F58AC"/>
    <w:rsid w:val="005F5BBC"/>
    <w:rsid w:val="005F5F7E"/>
    <w:rsid w:val="005F6536"/>
    <w:rsid w:val="005F6569"/>
    <w:rsid w:val="005F6C34"/>
    <w:rsid w:val="005F6C79"/>
    <w:rsid w:val="005F6D7A"/>
    <w:rsid w:val="005F711A"/>
    <w:rsid w:val="005F727F"/>
    <w:rsid w:val="005F799A"/>
    <w:rsid w:val="005F7D5E"/>
    <w:rsid w:val="005F7F1B"/>
    <w:rsid w:val="005F7F6A"/>
    <w:rsid w:val="00600011"/>
    <w:rsid w:val="006006DF"/>
    <w:rsid w:val="006009BB"/>
    <w:rsid w:val="00600BF6"/>
    <w:rsid w:val="00600C3E"/>
    <w:rsid w:val="00601134"/>
    <w:rsid w:val="00601427"/>
    <w:rsid w:val="006014BA"/>
    <w:rsid w:val="006015AC"/>
    <w:rsid w:val="006016B1"/>
    <w:rsid w:val="00601850"/>
    <w:rsid w:val="00601BDF"/>
    <w:rsid w:val="00601E4F"/>
    <w:rsid w:val="00601F82"/>
    <w:rsid w:val="00602055"/>
    <w:rsid w:val="00602104"/>
    <w:rsid w:val="00602A3B"/>
    <w:rsid w:val="006031F0"/>
    <w:rsid w:val="00603681"/>
    <w:rsid w:val="006038A2"/>
    <w:rsid w:val="00603BBF"/>
    <w:rsid w:val="00603CDA"/>
    <w:rsid w:val="0060433B"/>
    <w:rsid w:val="00604CDF"/>
    <w:rsid w:val="00604D63"/>
    <w:rsid w:val="00604D85"/>
    <w:rsid w:val="00604F7F"/>
    <w:rsid w:val="00604FD2"/>
    <w:rsid w:val="00605055"/>
    <w:rsid w:val="0060547D"/>
    <w:rsid w:val="00605A08"/>
    <w:rsid w:val="00605F77"/>
    <w:rsid w:val="00606432"/>
    <w:rsid w:val="006065E7"/>
    <w:rsid w:val="0060674B"/>
    <w:rsid w:val="00606767"/>
    <w:rsid w:val="00606CF2"/>
    <w:rsid w:val="00607B4B"/>
    <w:rsid w:val="00607C85"/>
    <w:rsid w:val="00607D4E"/>
    <w:rsid w:val="00607F23"/>
    <w:rsid w:val="006100B5"/>
    <w:rsid w:val="00610500"/>
    <w:rsid w:val="00610673"/>
    <w:rsid w:val="006108B0"/>
    <w:rsid w:val="006109C6"/>
    <w:rsid w:val="00610B23"/>
    <w:rsid w:val="00610BB0"/>
    <w:rsid w:val="00610BB9"/>
    <w:rsid w:val="00610E0F"/>
    <w:rsid w:val="00611423"/>
    <w:rsid w:val="00611B54"/>
    <w:rsid w:val="00611CAE"/>
    <w:rsid w:val="00611D9F"/>
    <w:rsid w:val="006120AD"/>
    <w:rsid w:val="006125AA"/>
    <w:rsid w:val="00612B01"/>
    <w:rsid w:val="00612F0D"/>
    <w:rsid w:val="00613279"/>
    <w:rsid w:val="006132E0"/>
    <w:rsid w:val="00613410"/>
    <w:rsid w:val="006137FC"/>
    <w:rsid w:val="006138BB"/>
    <w:rsid w:val="00613964"/>
    <w:rsid w:val="00613A46"/>
    <w:rsid w:val="00613AB1"/>
    <w:rsid w:val="00613E55"/>
    <w:rsid w:val="006141BB"/>
    <w:rsid w:val="0061428A"/>
    <w:rsid w:val="00614477"/>
    <w:rsid w:val="006144E4"/>
    <w:rsid w:val="00614A36"/>
    <w:rsid w:val="00614B24"/>
    <w:rsid w:val="00614D7B"/>
    <w:rsid w:val="00614DBD"/>
    <w:rsid w:val="006152DF"/>
    <w:rsid w:val="00615816"/>
    <w:rsid w:val="006158C7"/>
    <w:rsid w:val="006159D7"/>
    <w:rsid w:val="00615D99"/>
    <w:rsid w:val="00615E8C"/>
    <w:rsid w:val="006161A8"/>
    <w:rsid w:val="00616215"/>
    <w:rsid w:val="00616566"/>
    <w:rsid w:val="006165A5"/>
    <w:rsid w:val="0061673B"/>
    <w:rsid w:val="006168B8"/>
    <w:rsid w:val="006169EC"/>
    <w:rsid w:val="00617388"/>
    <w:rsid w:val="006176CA"/>
    <w:rsid w:val="00617BED"/>
    <w:rsid w:val="00617C54"/>
    <w:rsid w:val="00617F9A"/>
    <w:rsid w:val="00620374"/>
    <w:rsid w:val="00620539"/>
    <w:rsid w:val="0062084A"/>
    <w:rsid w:val="00620C5E"/>
    <w:rsid w:val="00620D34"/>
    <w:rsid w:val="00621010"/>
    <w:rsid w:val="0062118E"/>
    <w:rsid w:val="006213C6"/>
    <w:rsid w:val="006216BC"/>
    <w:rsid w:val="006216CC"/>
    <w:rsid w:val="006216FA"/>
    <w:rsid w:val="00621CED"/>
    <w:rsid w:val="00621D98"/>
    <w:rsid w:val="00621E87"/>
    <w:rsid w:val="00622756"/>
    <w:rsid w:val="00622CFB"/>
    <w:rsid w:val="006231F2"/>
    <w:rsid w:val="0062334A"/>
    <w:rsid w:val="00623413"/>
    <w:rsid w:val="00623570"/>
    <w:rsid w:val="00623725"/>
    <w:rsid w:val="0062382A"/>
    <w:rsid w:val="00623AED"/>
    <w:rsid w:val="00623E22"/>
    <w:rsid w:val="006242C6"/>
    <w:rsid w:val="006249AC"/>
    <w:rsid w:val="00625074"/>
    <w:rsid w:val="00625486"/>
    <w:rsid w:val="00625513"/>
    <w:rsid w:val="00625EB0"/>
    <w:rsid w:val="00625FBC"/>
    <w:rsid w:val="006261E3"/>
    <w:rsid w:val="00626458"/>
    <w:rsid w:val="00626740"/>
    <w:rsid w:val="0062674F"/>
    <w:rsid w:val="00626B0E"/>
    <w:rsid w:val="0062795C"/>
    <w:rsid w:val="0063014B"/>
    <w:rsid w:val="0063018D"/>
    <w:rsid w:val="006302C8"/>
    <w:rsid w:val="00630952"/>
    <w:rsid w:val="00630C06"/>
    <w:rsid w:val="00630D8E"/>
    <w:rsid w:val="00630F1D"/>
    <w:rsid w:val="00631500"/>
    <w:rsid w:val="0063168E"/>
    <w:rsid w:val="00631B78"/>
    <w:rsid w:val="006320E6"/>
    <w:rsid w:val="0063210E"/>
    <w:rsid w:val="0063286D"/>
    <w:rsid w:val="00632963"/>
    <w:rsid w:val="00632CF8"/>
    <w:rsid w:val="00632E62"/>
    <w:rsid w:val="00633368"/>
    <w:rsid w:val="006339A8"/>
    <w:rsid w:val="006339BD"/>
    <w:rsid w:val="006339E3"/>
    <w:rsid w:val="00633A23"/>
    <w:rsid w:val="00633A61"/>
    <w:rsid w:val="0063403D"/>
    <w:rsid w:val="006340B7"/>
    <w:rsid w:val="006340BE"/>
    <w:rsid w:val="0063428F"/>
    <w:rsid w:val="0063448E"/>
    <w:rsid w:val="006346B4"/>
    <w:rsid w:val="0063560F"/>
    <w:rsid w:val="00635733"/>
    <w:rsid w:val="00635A2C"/>
    <w:rsid w:val="00635A6F"/>
    <w:rsid w:val="00635D75"/>
    <w:rsid w:val="00635DEB"/>
    <w:rsid w:val="00635F62"/>
    <w:rsid w:val="00636102"/>
    <w:rsid w:val="00636EE7"/>
    <w:rsid w:val="0063726B"/>
    <w:rsid w:val="006379DA"/>
    <w:rsid w:val="00637AD2"/>
    <w:rsid w:val="00637C2E"/>
    <w:rsid w:val="00637F51"/>
    <w:rsid w:val="00640463"/>
    <w:rsid w:val="006404C4"/>
    <w:rsid w:val="006405C1"/>
    <w:rsid w:val="00640752"/>
    <w:rsid w:val="00640BE0"/>
    <w:rsid w:val="00640C8E"/>
    <w:rsid w:val="00640FB0"/>
    <w:rsid w:val="00641082"/>
    <w:rsid w:val="00641308"/>
    <w:rsid w:val="0064130E"/>
    <w:rsid w:val="006416A5"/>
    <w:rsid w:val="006418D9"/>
    <w:rsid w:val="00641D44"/>
    <w:rsid w:val="006421BC"/>
    <w:rsid w:val="00642307"/>
    <w:rsid w:val="00642659"/>
    <w:rsid w:val="006426F2"/>
    <w:rsid w:val="006428FA"/>
    <w:rsid w:val="00642923"/>
    <w:rsid w:val="00643323"/>
    <w:rsid w:val="00643398"/>
    <w:rsid w:val="006434D5"/>
    <w:rsid w:val="006439F4"/>
    <w:rsid w:val="00643A06"/>
    <w:rsid w:val="00643C29"/>
    <w:rsid w:val="00643CCA"/>
    <w:rsid w:val="0064431F"/>
    <w:rsid w:val="00644A03"/>
    <w:rsid w:val="00644BF9"/>
    <w:rsid w:val="00644CE3"/>
    <w:rsid w:val="006458E7"/>
    <w:rsid w:val="00645A08"/>
    <w:rsid w:val="00645A95"/>
    <w:rsid w:val="00645F2A"/>
    <w:rsid w:val="0064643D"/>
    <w:rsid w:val="0064645D"/>
    <w:rsid w:val="00646635"/>
    <w:rsid w:val="0064706B"/>
    <w:rsid w:val="006472E4"/>
    <w:rsid w:val="00647383"/>
    <w:rsid w:val="006473E5"/>
    <w:rsid w:val="0064772B"/>
    <w:rsid w:val="006479F3"/>
    <w:rsid w:val="00647F3A"/>
    <w:rsid w:val="00647FD3"/>
    <w:rsid w:val="0065007F"/>
    <w:rsid w:val="00650085"/>
    <w:rsid w:val="00650A61"/>
    <w:rsid w:val="006511AB"/>
    <w:rsid w:val="006515B5"/>
    <w:rsid w:val="00651BA2"/>
    <w:rsid w:val="00651F26"/>
    <w:rsid w:val="006527BA"/>
    <w:rsid w:val="006527EA"/>
    <w:rsid w:val="00652CEB"/>
    <w:rsid w:val="00653031"/>
    <w:rsid w:val="0065333C"/>
    <w:rsid w:val="00653852"/>
    <w:rsid w:val="00653A68"/>
    <w:rsid w:val="006547D3"/>
    <w:rsid w:val="006548D2"/>
    <w:rsid w:val="00654C60"/>
    <w:rsid w:val="00654D3A"/>
    <w:rsid w:val="00654E17"/>
    <w:rsid w:val="00654F94"/>
    <w:rsid w:val="00654FFF"/>
    <w:rsid w:val="0065512E"/>
    <w:rsid w:val="00655330"/>
    <w:rsid w:val="0065535D"/>
    <w:rsid w:val="00655CAC"/>
    <w:rsid w:val="00655EC1"/>
    <w:rsid w:val="006565A2"/>
    <w:rsid w:val="0065667C"/>
    <w:rsid w:val="00656752"/>
    <w:rsid w:val="00656848"/>
    <w:rsid w:val="00656A67"/>
    <w:rsid w:val="00656B95"/>
    <w:rsid w:val="00656C40"/>
    <w:rsid w:val="00656DB6"/>
    <w:rsid w:val="00656E35"/>
    <w:rsid w:val="006573FD"/>
    <w:rsid w:val="006574F3"/>
    <w:rsid w:val="006575FB"/>
    <w:rsid w:val="00657EFB"/>
    <w:rsid w:val="006600F0"/>
    <w:rsid w:val="006608C1"/>
    <w:rsid w:val="00660A2D"/>
    <w:rsid w:val="00660AD5"/>
    <w:rsid w:val="00660BB9"/>
    <w:rsid w:val="00661130"/>
    <w:rsid w:val="00661142"/>
    <w:rsid w:val="00661484"/>
    <w:rsid w:val="006614C5"/>
    <w:rsid w:val="00661795"/>
    <w:rsid w:val="006619E1"/>
    <w:rsid w:val="00661D7D"/>
    <w:rsid w:val="006622B0"/>
    <w:rsid w:val="006622D0"/>
    <w:rsid w:val="00662464"/>
    <w:rsid w:val="006628F3"/>
    <w:rsid w:val="006629D3"/>
    <w:rsid w:val="00662DC0"/>
    <w:rsid w:val="0066330B"/>
    <w:rsid w:val="00663714"/>
    <w:rsid w:val="00663CF1"/>
    <w:rsid w:val="00664504"/>
    <w:rsid w:val="00664D29"/>
    <w:rsid w:val="0066557A"/>
    <w:rsid w:val="00665678"/>
    <w:rsid w:val="006659BE"/>
    <w:rsid w:val="00665A49"/>
    <w:rsid w:val="00665A72"/>
    <w:rsid w:val="00666058"/>
    <w:rsid w:val="0066619F"/>
    <w:rsid w:val="006663A3"/>
    <w:rsid w:val="0066678E"/>
    <w:rsid w:val="00666A0C"/>
    <w:rsid w:val="006671F1"/>
    <w:rsid w:val="00667828"/>
    <w:rsid w:val="0066783E"/>
    <w:rsid w:val="006678D2"/>
    <w:rsid w:val="00667C67"/>
    <w:rsid w:val="00667DDE"/>
    <w:rsid w:val="00667E88"/>
    <w:rsid w:val="00667ED1"/>
    <w:rsid w:val="006700B0"/>
    <w:rsid w:val="00670A1F"/>
    <w:rsid w:val="00670D98"/>
    <w:rsid w:val="006711CF"/>
    <w:rsid w:val="006714CF"/>
    <w:rsid w:val="006716D3"/>
    <w:rsid w:val="00671939"/>
    <w:rsid w:val="00671AD2"/>
    <w:rsid w:val="00671E2A"/>
    <w:rsid w:val="00671F4E"/>
    <w:rsid w:val="00672267"/>
    <w:rsid w:val="00672392"/>
    <w:rsid w:val="006727F6"/>
    <w:rsid w:val="006729AA"/>
    <w:rsid w:val="00673101"/>
    <w:rsid w:val="006732F6"/>
    <w:rsid w:val="0067353B"/>
    <w:rsid w:val="006735F4"/>
    <w:rsid w:val="00673844"/>
    <w:rsid w:val="0067389F"/>
    <w:rsid w:val="0067396B"/>
    <w:rsid w:val="00673A95"/>
    <w:rsid w:val="006740E0"/>
    <w:rsid w:val="006742FD"/>
    <w:rsid w:val="00674606"/>
    <w:rsid w:val="006746AB"/>
    <w:rsid w:val="00674AA1"/>
    <w:rsid w:val="00674D48"/>
    <w:rsid w:val="00675001"/>
    <w:rsid w:val="00675077"/>
    <w:rsid w:val="0067577C"/>
    <w:rsid w:val="006757D5"/>
    <w:rsid w:val="00675A14"/>
    <w:rsid w:val="00675CD4"/>
    <w:rsid w:val="00676097"/>
    <w:rsid w:val="006760BC"/>
    <w:rsid w:val="006762A9"/>
    <w:rsid w:val="0067642F"/>
    <w:rsid w:val="00676439"/>
    <w:rsid w:val="0067708B"/>
    <w:rsid w:val="00677775"/>
    <w:rsid w:val="00677895"/>
    <w:rsid w:val="00677F94"/>
    <w:rsid w:val="00680AD7"/>
    <w:rsid w:val="00680ECA"/>
    <w:rsid w:val="00680F60"/>
    <w:rsid w:val="00681284"/>
    <w:rsid w:val="0068144F"/>
    <w:rsid w:val="0068153C"/>
    <w:rsid w:val="006815D5"/>
    <w:rsid w:val="00681613"/>
    <w:rsid w:val="006817B0"/>
    <w:rsid w:val="00681903"/>
    <w:rsid w:val="00681925"/>
    <w:rsid w:val="006819C5"/>
    <w:rsid w:val="00681A9D"/>
    <w:rsid w:val="00681BCA"/>
    <w:rsid w:val="00681C38"/>
    <w:rsid w:val="00681D13"/>
    <w:rsid w:val="00681D19"/>
    <w:rsid w:val="00682376"/>
    <w:rsid w:val="0068277C"/>
    <w:rsid w:val="00682946"/>
    <w:rsid w:val="00682A00"/>
    <w:rsid w:val="00682EBE"/>
    <w:rsid w:val="006832ED"/>
    <w:rsid w:val="006834F5"/>
    <w:rsid w:val="00683A7A"/>
    <w:rsid w:val="00684311"/>
    <w:rsid w:val="00684393"/>
    <w:rsid w:val="00684642"/>
    <w:rsid w:val="0068480D"/>
    <w:rsid w:val="006848CE"/>
    <w:rsid w:val="00685085"/>
    <w:rsid w:val="00685214"/>
    <w:rsid w:val="00685889"/>
    <w:rsid w:val="00685C6D"/>
    <w:rsid w:val="00685D2A"/>
    <w:rsid w:val="00685E72"/>
    <w:rsid w:val="00686399"/>
    <w:rsid w:val="00686440"/>
    <w:rsid w:val="006864D0"/>
    <w:rsid w:val="00686722"/>
    <w:rsid w:val="006869AE"/>
    <w:rsid w:val="00686A1D"/>
    <w:rsid w:val="006872BE"/>
    <w:rsid w:val="00687600"/>
    <w:rsid w:val="00687868"/>
    <w:rsid w:val="00687A56"/>
    <w:rsid w:val="00687B3E"/>
    <w:rsid w:val="00687DE1"/>
    <w:rsid w:val="0069018F"/>
    <w:rsid w:val="00690407"/>
    <w:rsid w:val="006907EF"/>
    <w:rsid w:val="00690830"/>
    <w:rsid w:val="00690925"/>
    <w:rsid w:val="00690C0F"/>
    <w:rsid w:val="00690FA3"/>
    <w:rsid w:val="006911C2"/>
    <w:rsid w:val="0069129A"/>
    <w:rsid w:val="00691613"/>
    <w:rsid w:val="006916E5"/>
    <w:rsid w:val="00691AFC"/>
    <w:rsid w:val="00691B60"/>
    <w:rsid w:val="00691E07"/>
    <w:rsid w:val="00691F38"/>
    <w:rsid w:val="00692125"/>
    <w:rsid w:val="006929DF"/>
    <w:rsid w:val="00692AAF"/>
    <w:rsid w:val="00693490"/>
    <w:rsid w:val="006935CA"/>
    <w:rsid w:val="00693615"/>
    <w:rsid w:val="006936E5"/>
    <w:rsid w:val="00693A81"/>
    <w:rsid w:val="00693E61"/>
    <w:rsid w:val="00694357"/>
    <w:rsid w:val="00694475"/>
    <w:rsid w:val="00694917"/>
    <w:rsid w:val="0069497C"/>
    <w:rsid w:val="00694DDE"/>
    <w:rsid w:val="00694E5A"/>
    <w:rsid w:val="00695708"/>
    <w:rsid w:val="006957FC"/>
    <w:rsid w:val="00695821"/>
    <w:rsid w:val="00695A20"/>
    <w:rsid w:val="00695D2A"/>
    <w:rsid w:val="00695DA6"/>
    <w:rsid w:val="00696083"/>
    <w:rsid w:val="006969CC"/>
    <w:rsid w:val="00696D61"/>
    <w:rsid w:val="006971EF"/>
    <w:rsid w:val="00697AD5"/>
    <w:rsid w:val="00697B31"/>
    <w:rsid w:val="00697E8F"/>
    <w:rsid w:val="00697F5A"/>
    <w:rsid w:val="006A00E9"/>
    <w:rsid w:val="006A010B"/>
    <w:rsid w:val="006A0339"/>
    <w:rsid w:val="006A066F"/>
    <w:rsid w:val="006A103C"/>
    <w:rsid w:val="006A15CB"/>
    <w:rsid w:val="006A186A"/>
    <w:rsid w:val="006A18FE"/>
    <w:rsid w:val="006A1D33"/>
    <w:rsid w:val="006A1EE2"/>
    <w:rsid w:val="006A22A2"/>
    <w:rsid w:val="006A24B5"/>
    <w:rsid w:val="006A24FE"/>
    <w:rsid w:val="006A28E1"/>
    <w:rsid w:val="006A2B59"/>
    <w:rsid w:val="006A2C3D"/>
    <w:rsid w:val="006A2D1C"/>
    <w:rsid w:val="006A2FD1"/>
    <w:rsid w:val="006A338C"/>
    <w:rsid w:val="006A33E3"/>
    <w:rsid w:val="006A3712"/>
    <w:rsid w:val="006A384B"/>
    <w:rsid w:val="006A3A1C"/>
    <w:rsid w:val="006A3E49"/>
    <w:rsid w:val="006A3FAE"/>
    <w:rsid w:val="006A455E"/>
    <w:rsid w:val="006A4860"/>
    <w:rsid w:val="006A4D40"/>
    <w:rsid w:val="006A5113"/>
    <w:rsid w:val="006A529E"/>
    <w:rsid w:val="006A5330"/>
    <w:rsid w:val="006A5399"/>
    <w:rsid w:val="006A53B9"/>
    <w:rsid w:val="006A5C6C"/>
    <w:rsid w:val="006A60DB"/>
    <w:rsid w:val="006A61C0"/>
    <w:rsid w:val="006A6CDF"/>
    <w:rsid w:val="006A6D28"/>
    <w:rsid w:val="006A6D5E"/>
    <w:rsid w:val="006A6D74"/>
    <w:rsid w:val="006A6F56"/>
    <w:rsid w:val="006A70E9"/>
    <w:rsid w:val="006A71B9"/>
    <w:rsid w:val="006A7337"/>
    <w:rsid w:val="006A7BDF"/>
    <w:rsid w:val="006A7DB0"/>
    <w:rsid w:val="006A7E9C"/>
    <w:rsid w:val="006B0271"/>
    <w:rsid w:val="006B0638"/>
    <w:rsid w:val="006B0692"/>
    <w:rsid w:val="006B06CA"/>
    <w:rsid w:val="006B0704"/>
    <w:rsid w:val="006B0917"/>
    <w:rsid w:val="006B09C2"/>
    <w:rsid w:val="006B0BA0"/>
    <w:rsid w:val="006B0C50"/>
    <w:rsid w:val="006B0C89"/>
    <w:rsid w:val="006B0DAE"/>
    <w:rsid w:val="006B16E1"/>
    <w:rsid w:val="006B1AC9"/>
    <w:rsid w:val="006B1FD3"/>
    <w:rsid w:val="006B204E"/>
    <w:rsid w:val="006B207D"/>
    <w:rsid w:val="006B218F"/>
    <w:rsid w:val="006B224E"/>
    <w:rsid w:val="006B232D"/>
    <w:rsid w:val="006B23A8"/>
    <w:rsid w:val="006B2619"/>
    <w:rsid w:val="006B2744"/>
    <w:rsid w:val="006B285F"/>
    <w:rsid w:val="006B29A4"/>
    <w:rsid w:val="006B2C31"/>
    <w:rsid w:val="006B310C"/>
    <w:rsid w:val="006B330D"/>
    <w:rsid w:val="006B352A"/>
    <w:rsid w:val="006B35FC"/>
    <w:rsid w:val="006B37E4"/>
    <w:rsid w:val="006B386B"/>
    <w:rsid w:val="006B3A3B"/>
    <w:rsid w:val="006B40F4"/>
    <w:rsid w:val="006B4302"/>
    <w:rsid w:val="006B4694"/>
    <w:rsid w:val="006B46BE"/>
    <w:rsid w:val="006B49B1"/>
    <w:rsid w:val="006B501E"/>
    <w:rsid w:val="006B52DE"/>
    <w:rsid w:val="006B5749"/>
    <w:rsid w:val="006B5757"/>
    <w:rsid w:val="006B5939"/>
    <w:rsid w:val="006B5A59"/>
    <w:rsid w:val="006B627E"/>
    <w:rsid w:val="006B65E4"/>
    <w:rsid w:val="006B66D0"/>
    <w:rsid w:val="006B6B1D"/>
    <w:rsid w:val="006B6D4E"/>
    <w:rsid w:val="006B6F72"/>
    <w:rsid w:val="006B7236"/>
    <w:rsid w:val="006B73C7"/>
    <w:rsid w:val="006B75C6"/>
    <w:rsid w:val="006B78C8"/>
    <w:rsid w:val="006B7967"/>
    <w:rsid w:val="006B797F"/>
    <w:rsid w:val="006B7B8D"/>
    <w:rsid w:val="006B7EEE"/>
    <w:rsid w:val="006C028E"/>
    <w:rsid w:val="006C0294"/>
    <w:rsid w:val="006C054E"/>
    <w:rsid w:val="006C08AE"/>
    <w:rsid w:val="006C094D"/>
    <w:rsid w:val="006C0AE7"/>
    <w:rsid w:val="006C0D56"/>
    <w:rsid w:val="006C0FF4"/>
    <w:rsid w:val="006C1062"/>
    <w:rsid w:val="006C13D4"/>
    <w:rsid w:val="006C14D6"/>
    <w:rsid w:val="006C15F6"/>
    <w:rsid w:val="006C19CE"/>
    <w:rsid w:val="006C1E2A"/>
    <w:rsid w:val="006C262E"/>
    <w:rsid w:val="006C276F"/>
    <w:rsid w:val="006C299B"/>
    <w:rsid w:val="006C2C24"/>
    <w:rsid w:val="006C2C79"/>
    <w:rsid w:val="006C2E9F"/>
    <w:rsid w:val="006C3815"/>
    <w:rsid w:val="006C3EBF"/>
    <w:rsid w:val="006C3F42"/>
    <w:rsid w:val="006C4617"/>
    <w:rsid w:val="006C4909"/>
    <w:rsid w:val="006C491E"/>
    <w:rsid w:val="006C4AC0"/>
    <w:rsid w:val="006C4AC9"/>
    <w:rsid w:val="006C5029"/>
    <w:rsid w:val="006C551B"/>
    <w:rsid w:val="006C5F66"/>
    <w:rsid w:val="006C6154"/>
    <w:rsid w:val="006C61EA"/>
    <w:rsid w:val="006C61F5"/>
    <w:rsid w:val="006C62D3"/>
    <w:rsid w:val="006C6447"/>
    <w:rsid w:val="006C659A"/>
    <w:rsid w:val="006C6C62"/>
    <w:rsid w:val="006C7477"/>
    <w:rsid w:val="006C74E5"/>
    <w:rsid w:val="006C74F0"/>
    <w:rsid w:val="006C75E4"/>
    <w:rsid w:val="006C7C06"/>
    <w:rsid w:val="006D0355"/>
    <w:rsid w:val="006D0865"/>
    <w:rsid w:val="006D095C"/>
    <w:rsid w:val="006D0C06"/>
    <w:rsid w:val="006D0F0B"/>
    <w:rsid w:val="006D15F0"/>
    <w:rsid w:val="006D1CBE"/>
    <w:rsid w:val="006D1DE4"/>
    <w:rsid w:val="006D1F5A"/>
    <w:rsid w:val="006D2197"/>
    <w:rsid w:val="006D21BD"/>
    <w:rsid w:val="006D2384"/>
    <w:rsid w:val="006D24B9"/>
    <w:rsid w:val="006D2D64"/>
    <w:rsid w:val="006D2FEE"/>
    <w:rsid w:val="006D38F3"/>
    <w:rsid w:val="006D42B9"/>
    <w:rsid w:val="006D4A40"/>
    <w:rsid w:val="006D4C54"/>
    <w:rsid w:val="006D4F82"/>
    <w:rsid w:val="006D4FA3"/>
    <w:rsid w:val="006D51A3"/>
    <w:rsid w:val="006D5395"/>
    <w:rsid w:val="006D5BA0"/>
    <w:rsid w:val="006D5D03"/>
    <w:rsid w:val="006D5ECA"/>
    <w:rsid w:val="006D67B9"/>
    <w:rsid w:val="006D68D4"/>
    <w:rsid w:val="006D6BF5"/>
    <w:rsid w:val="006D6C21"/>
    <w:rsid w:val="006D6D61"/>
    <w:rsid w:val="006D71DE"/>
    <w:rsid w:val="006D7216"/>
    <w:rsid w:val="006D73A8"/>
    <w:rsid w:val="006D73F9"/>
    <w:rsid w:val="006D74D5"/>
    <w:rsid w:val="006D779D"/>
    <w:rsid w:val="006D7CD0"/>
    <w:rsid w:val="006D7E93"/>
    <w:rsid w:val="006E0150"/>
    <w:rsid w:val="006E06E3"/>
    <w:rsid w:val="006E075B"/>
    <w:rsid w:val="006E0AF0"/>
    <w:rsid w:val="006E0D54"/>
    <w:rsid w:val="006E0E5B"/>
    <w:rsid w:val="006E0F1B"/>
    <w:rsid w:val="006E132A"/>
    <w:rsid w:val="006E134E"/>
    <w:rsid w:val="006E1376"/>
    <w:rsid w:val="006E1DA5"/>
    <w:rsid w:val="006E2203"/>
    <w:rsid w:val="006E2A8D"/>
    <w:rsid w:val="006E2AC0"/>
    <w:rsid w:val="006E2B6D"/>
    <w:rsid w:val="006E2C86"/>
    <w:rsid w:val="006E32B3"/>
    <w:rsid w:val="006E33AB"/>
    <w:rsid w:val="006E3761"/>
    <w:rsid w:val="006E39F5"/>
    <w:rsid w:val="006E3B04"/>
    <w:rsid w:val="006E3F1F"/>
    <w:rsid w:val="006E40DA"/>
    <w:rsid w:val="006E50AF"/>
    <w:rsid w:val="006E531A"/>
    <w:rsid w:val="006E55D5"/>
    <w:rsid w:val="006E596F"/>
    <w:rsid w:val="006E5A36"/>
    <w:rsid w:val="006E5A8C"/>
    <w:rsid w:val="006E5E33"/>
    <w:rsid w:val="006E651A"/>
    <w:rsid w:val="006E65EE"/>
    <w:rsid w:val="006E681A"/>
    <w:rsid w:val="006E699E"/>
    <w:rsid w:val="006E69A6"/>
    <w:rsid w:val="006E6B33"/>
    <w:rsid w:val="006E6DFE"/>
    <w:rsid w:val="006E6E52"/>
    <w:rsid w:val="006E7053"/>
    <w:rsid w:val="006E734E"/>
    <w:rsid w:val="006E7649"/>
    <w:rsid w:val="006E78B5"/>
    <w:rsid w:val="006E7F85"/>
    <w:rsid w:val="006E7FF7"/>
    <w:rsid w:val="006F05DF"/>
    <w:rsid w:val="006F0845"/>
    <w:rsid w:val="006F08F0"/>
    <w:rsid w:val="006F0912"/>
    <w:rsid w:val="006F0A6E"/>
    <w:rsid w:val="006F0C36"/>
    <w:rsid w:val="006F0D2D"/>
    <w:rsid w:val="006F0D59"/>
    <w:rsid w:val="006F0DD7"/>
    <w:rsid w:val="006F116B"/>
    <w:rsid w:val="006F1170"/>
    <w:rsid w:val="006F1208"/>
    <w:rsid w:val="006F1581"/>
    <w:rsid w:val="006F18F6"/>
    <w:rsid w:val="006F22E2"/>
    <w:rsid w:val="006F24B3"/>
    <w:rsid w:val="006F2A35"/>
    <w:rsid w:val="006F2DBF"/>
    <w:rsid w:val="006F2EE6"/>
    <w:rsid w:val="006F332C"/>
    <w:rsid w:val="006F33EA"/>
    <w:rsid w:val="006F35AF"/>
    <w:rsid w:val="006F362D"/>
    <w:rsid w:val="006F37A8"/>
    <w:rsid w:val="006F39C3"/>
    <w:rsid w:val="006F3ADB"/>
    <w:rsid w:val="006F46C3"/>
    <w:rsid w:val="006F48CA"/>
    <w:rsid w:val="006F4B78"/>
    <w:rsid w:val="006F4F65"/>
    <w:rsid w:val="006F5185"/>
    <w:rsid w:val="006F528F"/>
    <w:rsid w:val="006F5960"/>
    <w:rsid w:val="006F5AE8"/>
    <w:rsid w:val="006F5B96"/>
    <w:rsid w:val="006F5F64"/>
    <w:rsid w:val="006F60D2"/>
    <w:rsid w:val="006F61D8"/>
    <w:rsid w:val="006F66E9"/>
    <w:rsid w:val="006F6B2E"/>
    <w:rsid w:val="006F6F19"/>
    <w:rsid w:val="006F6FCF"/>
    <w:rsid w:val="006F723F"/>
    <w:rsid w:val="006F7609"/>
    <w:rsid w:val="006F7A3A"/>
    <w:rsid w:val="006F7AC5"/>
    <w:rsid w:val="006F7F96"/>
    <w:rsid w:val="007003A6"/>
    <w:rsid w:val="007003AE"/>
    <w:rsid w:val="00700714"/>
    <w:rsid w:val="00700AA7"/>
    <w:rsid w:val="00700AFF"/>
    <w:rsid w:val="00700B99"/>
    <w:rsid w:val="00700EA9"/>
    <w:rsid w:val="00701073"/>
    <w:rsid w:val="00701080"/>
    <w:rsid w:val="007010C8"/>
    <w:rsid w:val="007012ED"/>
    <w:rsid w:val="00701564"/>
    <w:rsid w:val="0070162C"/>
    <w:rsid w:val="00702713"/>
    <w:rsid w:val="00702796"/>
    <w:rsid w:val="00702AB0"/>
    <w:rsid w:val="007036E2"/>
    <w:rsid w:val="007037E4"/>
    <w:rsid w:val="007038D5"/>
    <w:rsid w:val="00703B0D"/>
    <w:rsid w:val="00703B0E"/>
    <w:rsid w:val="00703CA0"/>
    <w:rsid w:val="00704212"/>
    <w:rsid w:val="0070427C"/>
    <w:rsid w:val="007044D3"/>
    <w:rsid w:val="00704C14"/>
    <w:rsid w:val="00704DA2"/>
    <w:rsid w:val="00704E78"/>
    <w:rsid w:val="00704FDA"/>
    <w:rsid w:val="0070506B"/>
    <w:rsid w:val="007050CC"/>
    <w:rsid w:val="007050EB"/>
    <w:rsid w:val="00705279"/>
    <w:rsid w:val="00705417"/>
    <w:rsid w:val="00705AB8"/>
    <w:rsid w:val="00705B52"/>
    <w:rsid w:val="00705BD2"/>
    <w:rsid w:val="00705F90"/>
    <w:rsid w:val="0070619A"/>
    <w:rsid w:val="007067DC"/>
    <w:rsid w:val="0070684C"/>
    <w:rsid w:val="00706A8B"/>
    <w:rsid w:val="00706ACC"/>
    <w:rsid w:val="00706B6E"/>
    <w:rsid w:val="00706E12"/>
    <w:rsid w:val="00706E92"/>
    <w:rsid w:val="00707292"/>
    <w:rsid w:val="007072E1"/>
    <w:rsid w:val="00707442"/>
    <w:rsid w:val="0070744B"/>
    <w:rsid w:val="0070781D"/>
    <w:rsid w:val="007079C3"/>
    <w:rsid w:val="007100DC"/>
    <w:rsid w:val="00710150"/>
    <w:rsid w:val="0071027F"/>
    <w:rsid w:val="007102A3"/>
    <w:rsid w:val="007105E2"/>
    <w:rsid w:val="00710C23"/>
    <w:rsid w:val="00710EA2"/>
    <w:rsid w:val="00710F71"/>
    <w:rsid w:val="00711217"/>
    <w:rsid w:val="0071122A"/>
    <w:rsid w:val="00711D42"/>
    <w:rsid w:val="00711F86"/>
    <w:rsid w:val="0071211A"/>
    <w:rsid w:val="007124E6"/>
    <w:rsid w:val="00713203"/>
    <w:rsid w:val="00713668"/>
    <w:rsid w:val="007136B4"/>
    <w:rsid w:val="00713901"/>
    <w:rsid w:val="00713911"/>
    <w:rsid w:val="0071398D"/>
    <w:rsid w:val="00713D78"/>
    <w:rsid w:val="00713E78"/>
    <w:rsid w:val="00714207"/>
    <w:rsid w:val="00714360"/>
    <w:rsid w:val="00714465"/>
    <w:rsid w:val="007146E6"/>
    <w:rsid w:val="00714771"/>
    <w:rsid w:val="00714CD9"/>
    <w:rsid w:val="00714E3C"/>
    <w:rsid w:val="0071517B"/>
    <w:rsid w:val="007159EB"/>
    <w:rsid w:val="00715A16"/>
    <w:rsid w:val="0071638E"/>
    <w:rsid w:val="0071693F"/>
    <w:rsid w:val="00717665"/>
    <w:rsid w:val="007178D3"/>
    <w:rsid w:val="007201DD"/>
    <w:rsid w:val="00720376"/>
    <w:rsid w:val="007203C0"/>
    <w:rsid w:val="007204BE"/>
    <w:rsid w:val="007206DC"/>
    <w:rsid w:val="00720B1A"/>
    <w:rsid w:val="00721206"/>
    <w:rsid w:val="007217CA"/>
    <w:rsid w:val="00721C46"/>
    <w:rsid w:val="007223F8"/>
    <w:rsid w:val="0072250A"/>
    <w:rsid w:val="007229DA"/>
    <w:rsid w:val="00723136"/>
    <w:rsid w:val="00723202"/>
    <w:rsid w:val="007233E6"/>
    <w:rsid w:val="00723B71"/>
    <w:rsid w:val="00723CEB"/>
    <w:rsid w:val="00723F6C"/>
    <w:rsid w:val="007240BF"/>
    <w:rsid w:val="00724145"/>
    <w:rsid w:val="00724BD4"/>
    <w:rsid w:val="00724EF4"/>
    <w:rsid w:val="00725336"/>
    <w:rsid w:val="007253FF"/>
    <w:rsid w:val="00725898"/>
    <w:rsid w:val="007258D6"/>
    <w:rsid w:val="00725C92"/>
    <w:rsid w:val="00725DDA"/>
    <w:rsid w:val="0072651A"/>
    <w:rsid w:val="007268EC"/>
    <w:rsid w:val="00726951"/>
    <w:rsid w:val="00726BEC"/>
    <w:rsid w:val="00727ECA"/>
    <w:rsid w:val="00727ED6"/>
    <w:rsid w:val="007301B5"/>
    <w:rsid w:val="00730636"/>
    <w:rsid w:val="00730ACD"/>
    <w:rsid w:val="00730E97"/>
    <w:rsid w:val="007313C1"/>
    <w:rsid w:val="007315E9"/>
    <w:rsid w:val="00731661"/>
    <w:rsid w:val="00731675"/>
    <w:rsid w:val="00731C53"/>
    <w:rsid w:val="0073221A"/>
    <w:rsid w:val="007323C9"/>
    <w:rsid w:val="00732485"/>
    <w:rsid w:val="007326D8"/>
    <w:rsid w:val="00732983"/>
    <w:rsid w:val="00732DA8"/>
    <w:rsid w:val="00732F29"/>
    <w:rsid w:val="0073336E"/>
    <w:rsid w:val="00733B18"/>
    <w:rsid w:val="00733B5E"/>
    <w:rsid w:val="00733C80"/>
    <w:rsid w:val="00733F79"/>
    <w:rsid w:val="00734A1B"/>
    <w:rsid w:val="00734FC0"/>
    <w:rsid w:val="007350E6"/>
    <w:rsid w:val="007351E3"/>
    <w:rsid w:val="00735644"/>
    <w:rsid w:val="0073591C"/>
    <w:rsid w:val="007359A0"/>
    <w:rsid w:val="00735D29"/>
    <w:rsid w:val="00736179"/>
    <w:rsid w:val="007361F0"/>
    <w:rsid w:val="00736888"/>
    <w:rsid w:val="00736925"/>
    <w:rsid w:val="0073698A"/>
    <w:rsid w:val="00736A27"/>
    <w:rsid w:val="00736C07"/>
    <w:rsid w:val="0073751C"/>
    <w:rsid w:val="007375C4"/>
    <w:rsid w:val="0073775F"/>
    <w:rsid w:val="007377C5"/>
    <w:rsid w:val="007379E9"/>
    <w:rsid w:val="00737E95"/>
    <w:rsid w:val="00737EA7"/>
    <w:rsid w:val="007401A7"/>
    <w:rsid w:val="007404A5"/>
    <w:rsid w:val="007404BF"/>
    <w:rsid w:val="00740556"/>
    <w:rsid w:val="007405E2"/>
    <w:rsid w:val="00740836"/>
    <w:rsid w:val="00740C34"/>
    <w:rsid w:val="00741446"/>
    <w:rsid w:val="007417FA"/>
    <w:rsid w:val="00741B96"/>
    <w:rsid w:val="00741BD2"/>
    <w:rsid w:val="00741D55"/>
    <w:rsid w:val="00742291"/>
    <w:rsid w:val="007423CA"/>
    <w:rsid w:val="007424BC"/>
    <w:rsid w:val="0074254C"/>
    <w:rsid w:val="00742777"/>
    <w:rsid w:val="007427CE"/>
    <w:rsid w:val="00742E69"/>
    <w:rsid w:val="00742EF1"/>
    <w:rsid w:val="00742FCC"/>
    <w:rsid w:val="0074306A"/>
    <w:rsid w:val="007438B7"/>
    <w:rsid w:val="00743BB3"/>
    <w:rsid w:val="00744256"/>
    <w:rsid w:val="00744551"/>
    <w:rsid w:val="007446A8"/>
    <w:rsid w:val="00744BD3"/>
    <w:rsid w:val="00744F1E"/>
    <w:rsid w:val="007450A8"/>
    <w:rsid w:val="0074537D"/>
    <w:rsid w:val="00745509"/>
    <w:rsid w:val="0074559D"/>
    <w:rsid w:val="00745A9F"/>
    <w:rsid w:val="00745D3A"/>
    <w:rsid w:val="00745E94"/>
    <w:rsid w:val="00745EB5"/>
    <w:rsid w:val="00745F4F"/>
    <w:rsid w:val="00745FB1"/>
    <w:rsid w:val="00746830"/>
    <w:rsid w:val="00746BB6"/>
    <w:rsid w:val="00746CBF"/>
    <w:rsid w:val="00746E88"/>
    <w:rsid w:val="0074753C"/>
    <w:rsid w:val="007475D4"/>
    <w:rsid w:val="00747CF9"/>
    <w:rsid w:val="00747EB5"/>
    <w:rsid w:val="00750364"/>
    <w:rsid w:val="0075044B"/>
    <w:rsid w:val="00750ADE"/>
    <w:rsid w:val="00750CC3"/>
    <w:rsid w:val="00751092"/>
    <w:rsid w:val="00751227"/>
    <w:rsid w:val="0075145F"/>
    <w:rsid w:val="00751821"/>
    <w:rsid w:val="00751BA8"/>
    <w:rsid w:val="00751C06"/>
    <w:rsid w:val="00751EB2"/>
    <w:rsid w:val="00752BE1"/>
    <w:rsid w:val="00753086"/>
    <w:rsid w:val="00753612"/>
    <w:rsid w:val="007539B2"/>
    <w:rsid w:val="00753A40"/>
    <w:rsid w:val="00753C6E"/>
    <w:rsid w:val="00753FD0"/>
    <w:rsid w:val="0075465E"/>
    <w:rsid w:val="007546D9"/>
    <w:rsid w:val="007546FE"/>
    <w:rsid w:val="007557F8"/>
    <w:rsid w:val="007558AB"/>
    <w:rsid w:val="00755DB0"/>
    <w:rsid w:val="00755E89"/>
    <w:rsid w:val="00755EBD"/>
    <w:rsid w:val="0075618C"/>
    <w:rsid w:val="007562A7"/>
    <w:rsid w:val="00757374"/>
    <w:rsid w:val="007575A0"/>
    <w:rsid w:val="00757C78"/>
    <w:rsid w:val="00757F34"/>
    <w:rsid w:val="0076091A"/>
    <w:rsid w:val="00760E53"/>
    <w:rsid w:val="00761063"/>
    <w:rsid w:val="0076114E"/>
    <w:rsid w:val="00761575"/>
    <w:rsid w:val="0076183B"/>
    <w:rsid w:val="00761B12"/>
    <w:rsid w:val="00762264"/>
    <w:rsid w:val="007622CE"/>
    <w:rsid w:val="00762393"/>
    <w:rsid w:val="0076270C"/>
    <w:rsid w:val="0076282D"/>
    <w:rsid w:val="00762873"/>
    <w:rsid w:val="00762E32"/>
    <w:rsid w:val="00763683"/>
    <w:rsid w:val="0076372F"/>
    <w:rsid w:val="0076392A"/>
    <w:rsid w:val="0076397F"/>
    <w:rsid w:val="0076449D"/>
    <w:rsid w:val="00764EE7"/>
    <w:rsid w:val="00764F57"/>
    <w:rsid w:val="00764F76"/>
    <w:rsid w:val="0076527F"/>
    <w:rsid w:val="0076560B"/>
    <w:rsid w:val="0076580D"/>
    <w:rsid w:val="00765B32"/>
    <w:rsid w:val="00765B46"/>
    <w:rsid w:val="00765CB8"/>
    <w:rsid w:val="00765CD9"/>
    <w:rsid w:val="00765DD5"/>
    <w:rsid w:val="007666AB"/>
    <w:rsid w:val="00766B34"/>
    <w:rsid w:val="00766C95"/>
    <w:rsid w:val="00766DBF"/>
    <w:rsid w:val="00766F7E"/>
    <w:rsid w:val="00766FA2"/>
    <w:rsid w:val="007673E1"/>
    <w:rsid w:val="007674D6"/>
    <w:rsid w:val="00767992"/>
    <w:rsid w:val="00767B05"/>
    <w:rsid w:val="00770133"/>
    <w:rsid w:val="00770296"/>
    <w:rsid w:val="0077036C"/>
    <w:rsid w:val="0077071D"/>
    <w:rsid w:val="007707A6"/>
    <w:rsid w:val="00770BB6"/>
    <w:rsid w:val="00770EA5"/>
    <w:rsid w:val="00770FBF"/>
    <w:rsid w:val="00771049"/>
    <w:rsid w:val="00771444"/>
    <w:rsid w:val="0077150C"/>
    <w:rsid w:val="0077152F"/>
    <w:rsid w:val="007715C2"/>
    <w:rsid w:val="00771773"/>
    <w:rsid w:val="00771B54"/>
    <w:rsid w:val="00771BB9"/>
    <w:rsid w:val="00771C6F"/>
    <w:rsid w:val="00772B96"/>
    <w:rsid w:val="00772C59"/>
    <w:rsid w:val="00772E45"/>
    <w:rsid w:val="00772F44"/>
    <w:rsid w:val="007731E2"/>
    <w:rsid w:val="00773260"/>
    <w:rsid w:val="00773A6A"/>
    <w:rsid w:val="00773AB6"/>
    <w:rsid w:val="00774068"/>
    <w:rsid w:val="0077407B"/>
    <w:rsid w:val="00774183"/>
    <w:rsid w:val="00774327"/>
    <w:rsid w:val="00774874"/>
    <w:rsid w:val="00774DE5"/>
    <w:rsid w:val="00774EA8"/>
    <w:rsid w:val="00774FE7"/>
    <w:rsid w:val="00775195"/>
    <w:rsid w:val="00775594"/>
    <w:rsid w:val="0077566B"/>
    <w:rsid w:val="00775905"/>
    <w:rsid w:val="00775907"/>
    <w:rsid w:val="0077593F"/>
    <w:rsid w:val="00775B2B"/>
    <w:rsid w:val="00775CD8"/>
    <w:rsid w:val="00776067"/>
    <w:rsid w:val="0077652E"/>
    <w:rsid w:val="0077682F"/>
    <w:rsid w:val="007768DA"/>
    <w:rsid w:val="007768F1"/>
    <w:rsid w:val="00776A4A"/>
    <w:rsid w:val="00776DD7"/>
    <w:rsid w:val="00776FB6"/>
    <w:rsid w:val="0077710C"/>
    <w:rsid w:val="007778D1"/>
    <w:rsid w:val="00777D81"/>
    <w:rsid w:val="007802F8"/>
    <w:rsid w:val="007804D9"/>
    <w:rsid w:val="00780B36"/>
    <w:rsid w:val="00780D31"/>
    <w:rsid w:val="00780D58"/>
    <w:rsid w:val="00780E18"/>
    <w:rsid w:val="00780EB7"/>
    <w:rsid w:val="0078186E"/>
    <w:rsid w:val="00781A23"/>
    <w:rsid w:val="00781CC7"/>
    <w:rsid w:val="00782BF6"/>
    <w:rsid w:val="00782D1B"/>
    <w:rsid w:val="00782F4F"/>
    <w:rsid w:val="00782F82"/>
    <w:rsid w:val="00783116"/>
    <w:rsid w:val="0078315B"/>
    <w:rsid w:val="0078323E"/>
    <w:rsid w:val="0078366D"/>
    <w:rsid w:val="00783938"/>
    <w:rsid w:val="00783ACF"/>
    <w:rsid w:val="00783B19"/>
    <w:rsid w:val="00783D5D"/>
    <w:rsid w:val="00783ED2"/>
    <w:rsid w:val="0078412C"/>
    <w:rsid w:val="00784160"/>
    <w:rsid w:val="007842D3"/>
    <w:rsid w:val="00784B3C"/>
    <w:rsid w:val="00784E57"/>
    <w:rsid w:val="00785228"/>
    <w:rsid w:val="00785475"/>
    <w:rsid w:val="0078550B"/>
    <w:rsid w:val="007856C7"/>
    <w:rsid w:val="00785D31"/>
    <w:rsid w:val="0078625D"/>
    <w:rsid w:val="00787079"/>
    <w:rsid w:val="007871D2"/>
    <w:rsid w:val="0078720D"/>
    <w:rsid w:val="007873ED"/>
    <w:rsid w:val="007902AD"/>
    <w:rsid w:val="00790383"/>
    <w:rsid w:val="0079060F"/>
    <w:rsid w:val="007907CA"/>
    <w:rsid w:val="00790883"/>
    <w:rsid w:val="007908DE"/>
    <w:rsid w:val="0079149B"/>
    <w:rsid w:val="007914F9"/>
    <w:rsid w:val="0079159A"/>
    <w:rsid w:val="007915BB"/>
    <w:rsid w:val="00791728"/>
    <w:rsid w:val="007918BE"/>
    <w:rsid w:val="00791D74"/>
    <w:rsid w:val="00791F7D"/>
    <w:rsid w:val="00792530"/>
    <w:rsid w:val="0079272E"/>
    <w:rsid w:val="007927DE"/>
    <w:rsid w:val="0079281A"/>
    <w:rsid w:val="00792A49"/>
    <w:rsid w:val="00792C86"/>
    <w:rsid w:val="007930EA"/>
    <w:rsid w:val="007931C7"/>
    <w:rsid w:val="00793533"/>
    <w:rsid w:val="007939A0"/>
    <w:rsid w:val="00793D6E"/>
    <w:rsid w:val="00793F7F"/>
    <w:rsid w:val="00794240"/>
    <w:rsid w:val="0079448D"/>
    <w:rsid w:val="007945B3"/>
    <w:rsid w:val="007948E6"/>
    <w:rsid w:val="00794CE2"/>
    <w:rsid w:val="00794EFD"/>
    <w:rsid w:val="00794FA4"/>
    <w:rsid w:val="00795261"/>
    <w:rsid w:val="007952A6"/>
    <w:rsid w:val="00795680"/>
    <w:rsid w:val="007957FF"/>
    <w:rsid w:val="007958FD"/>
    <w:rsid w:val="00795F3E"/>
    <w:rsid w:val="0079640E"/>
    <w:rsid w:val="0079696D"/>
    <w:rsid w:val="007969A5"/>
    <w:rsid w:val="00796BE9"/>
    <w:rsid w:val="00796CCF"/>
    <w:rsid w:val="00796EB2"/>
    <w:rsid w:val="00797996"/>
    <w:rsid w:val="00797C0D"/>
    <w:rsid w:val="00797F58"/>
    <w:rsid w:val="007A0455"/>
    <w:rsid w:val="007A052A"/>
    <w:rsid w:val="007A062E"/>
    <w:rsid w:val="007A0764"/>
    <w:rsid w:val="007A07E2"/>
    <w:rsid w:val="007A0F1C"/>
    <w:rsid w:val="007A14D1"/>
    <w:rsid w:val="007A17B0"/>
    <w:rsid w:val="007A1DEB"/>
    <w:rsid w:val="007A222C"/>
    <w:rsid w:val="007A2589"/>
    <w:rsid w:val="007A2629"/>
    <w:rsid w:val="007A32C5"/>
    <w:rsid w:val="007A3316"/>
    <w:rsid w:val="007A35D8"/>
    <w:rsid w:val="007A3750"/>
    <w:rsid w:val="007A381A"/>
    <w:rsid w:val="007A3DF9"/>
    <w:rsid w:val="007A3FF1"/>
    <w:rsid w:val="007A42AC"/>
    <w:rsid w:val="007A4489"/>
    <w:rsid w:val="007A4CD0"/>
    <w:rsid w:val="007A4E60"/>
    <w:rsid w:val="007A518E"/>
    <w:rsid w:val="007A52A7"/>
    <w:rsid w:val="007A5425"/>
    <w:rsid w:val="007A576D"/>
    <w:rsid w:val="007A5A5A"/>
    <w:rsid w:val="007A5C7F"/>
    <w:rsid w:val="007A5FD7"/>
    <w:rsid w:val="007A603C"/>
    <w:rsid w:val="007A6163"/>
    <w:rsid w:val="007A63CA"/>
    <w:rsid w:val="007A64A2"/>
    <w:rsid w:val="007A67E8"/>
    <w:rsid w:val="007A6B2E"/>
    <w:rsid w:val="007A6D9B"/>
    <w:rsid w:val="007A6DBE"/>
    <w:rsid w:val="007A6F31"/>
    <w:rsid w:val="007A6FF6"/>
    <w:rsid w:val="007A7682"/>
    <w:rsid w:val="007A79C7"/>
    <w:rsid w:val="007A7CD6"/>
    <w:rsid w:val="007B026D"/>
    <w:rsid w:val="007B0430"/>
    <w:rsid w:val="007B075F"/>
    <w:rsid w:val="007B0A27"/>
    <w:rsid w:val="007B0D2A"/>
    <w:rsid w:val="007B0D6C"/>
    <w:rsid w:val="007B0E34"/>
    <w:rsid w:val="007B1043"/>
    <w:rsid w:val="007B1079"/>
    <w:rsid w:val="007B11DD"/>
    <w:rsid w:val="007B14A2"/>
    <w:rsid w:val="007B1510"/>
    <w:rsid w:val="007B1580"/>
    <w:rsid w:val="007B1B38"/>
    <w:rsid w:val="007B1FA9"/>
    <w:rsid w:val="007B2122"/>
    <w:rsid w:val="007B21F8"/>
    <w:rsid w:val="007B260D"/>
    <w:rsid w:val="007B2EC9"/>
    <w:rsid w:val="007B308D"/>
    <w:rsid w:val="007B3212"/>
    <w:rsid w:val="007B3C1A"/>
    <w:rsid w:val="007B3C44"/>
    <w:rsid w:val="007B3FE6"/>
    <w:rsid w:val="007B4510"/>
    <w:rsid w:val="007B475F"/>
    <w:rsid w:val="007B4AC0"/>
    <w:rsid w:val="007B4BB6"/>
    <w:rsid w:val="007B4EFA"/>
    <w:rsid w:val="007B5BF2"/>
    <w:rsid w:val="007B64B0"/>
    <w:rsid w:val="007B6A6D"/>
    <w:rsid w:val="007B6C02"/>
    <w:rsid w:val="007B6DB4"/>
    <w:rsid w:val="007B6EA9"/>
    <w:rsid w:val="007B6F8A"/>
    <w:rsid w:val="007B7340"/>
    <w:rsid w:val="007B78B0"/>
    <w:rsid w:val="007B7985"/>
    <w:rsid w:val="007B7F1E"/>
    <w:rsid w:val="007C01AF"/>
    <w:rsid w:val="007C021E"/>
    <w:rsid w:val="007C05EA"/>
    <w:rsid w:val="007C0A35"/>
    <w:rsid w:val="007C0BEE"/>
    <w:rsid w:val="007C1101"/>
    <w:rsid w:val="007C13CB"/>
    <w:rsid w:val="007C146D"/>
    <w:rsid w:val="007C152F"/>
    <w:rsid w:val="007C1757"/>
    <w:rsid w:val="007C1E20"/>
    <w:rsid w:val="007C1EBA"/>
    <w:rsid w:val="007C21FB"/>
    <w:rsid w:val="007C223B"/>
    <w:rsid w:val="007C243B"/>
    <w:rsid w:val="007C2738"/>
    <w:rsid w:val="007C2850"/>
    <w:rsid w:val="007C2EB5"/>
    <w:rsid w:val="007C3C51"/>
    <w:rsid w:val="007C3D03"/>
    <w:rsid w:val="007C3DAA"/>
    <w:rsid w:val="007C3E90"/>
    <w:rsid w:val="007C3E91"/>
    <w:rsid w:val="007C407B"/>
    <w:rsid w:val="007C454D"/>
    <w:rsid w:val="007C4CF8"/>
    <w:rsid w:val="007C4D4C"/>
    <w:rsid w:val="007C4DF4"/>
    <w:rsid w:val="007C5297"/>
    <w:rsid w:val="007C557A"/>
    <w:rsid w:val="007C5606"/>
    <w:rsid w:val="007C5744"/>
    <w:rsid w:val="007C5875"/>
    <w:rsid w:val="007C5991"/>
    <w:rsid w:val="007C6083"/>
    <w:rsid w:val="007C61DA"/>
    <w:rsid w:val="007C6263"/>
    <w:rsid w:val="007C6AFC"/>
    <w:rsid w:val="007C709C"/>
    <w:rsid w:val="007C730F"/>
    <w:rsid w:val="007C73DC"/>
    <w:rsid w:val="007C773E"/>
    <w:rsid w:val="007C791F"/>
    <w:rsid w:val="007C7C52"/>
    <w:rsid w:val="007C7D04"/>
    <w:rsid w:val="007C7DB1"/>
    <w:rsid w:val="007D03FB"/>
    <w:rsid w:val="007D041F"/>
    <w:rsid w:val="007D0849"/>
    <w:rsid w:val="007D0C69"/>
    <w:rsid w:val="007D0E67"/>
    <w:rsid w:val="007D0FC1"/>
    <w:rsid w:val="007D1200"/>
    <w:rsid w:val="007D143A"/>
    <w:rsid w:val="007D159E"/>
    <w:rsid w:val="007D19B8"/>
    <w:rsid w:val="007D1A78"/>
    <w:rsid w:val="007D1AED"/>
    <w:rsid w:val="007D204C"/>
    <w:rsid w:val="007D2386"/>
    <w:rsid w:val="007D2E80"/>
    <w:rsid w:val="007D33B9"/>
    <w:rsid w:val="007D33E1"/>
    <w:rsid w:val="007D3774"/>
    <w:rsid w:val="007D3854"/>
    <w:rsid w:val="007D41C0"/>
    <w:rsid w:val="007D4492"/>
    <w:rsid w:val="007D46D1"/>
    <w:rsid w:val="007D4893"/>
    <w:rsid w:val="007D4B18"/>
    <w:rsid w:val="007D50C2"/>
    <w:rsid w:val="007D58A6"/>
    <w:rsid w:val="007D58FB"/>
    <w:rsid w:val="007D59A1"/>
    <w:rsid w:val="007D5DC4"/>
    <w:rsid w:val="007D6077"/>
    <w:rsid w:val="007D66F6"/>
    <w:rsid w:val="007D699C"/>
    <w:rsid w:val="007D6B13"/>
    <w:rsid w:val="007D6BBC"/>
    <w:rsid w:val="007D6D49"/>
    <w:rsid w:val="007D71C8"/>
    <w:rsid w:val="007D754C"/>
    <w:rsid w:val="007D77B5"/>
    <w:rsid w:val="007D77FE"/>
    <w:rsid w:val="007D7871"/>
    <w:rsid w:val="007D7A83"/>
    <w:rsid w:val="007D7D14"/>
    <w:rsid w:val="007D7DEB"/>
    <w:rsid w:val="007E0059"/>
    <w:rsid w:val="007E02D6"/>
    <w:rsid w:val="007E0A53"/>
    <w:rsid w:val="007E145A"/>
    <w:rsid w:val="007E189C"/>
    <w:rsid w:val="007E18D1"/>
    <w:rsid w:val="007E1982"/>
    <w:rsid w:val="007E198A"/>
    <w:rsid w:val="007E19A4"/>
    <w:rsid w:val="007E1C09"/>
    <w:rsid w:val="007E1C1B"/>
    <w:rsid w:val="007E1C53"/>
    <w:rsid w:val="007E1D11"/>
    <w:rsid w:val="007E1D1F"/>
    <w:rsid w:val="007E1E07"/>
    <w:rsid w:val="007E23EB"/>
    <w:rsid w:val="007E260B"/>
    <w:rsid w:val="007E26F3"/>
    <w:rsid w:val="007E2A8C"/>
    <w:rsid w:val="007E302A"/>
    <w:rsid w:val="007E34CC"/>
    <w:rsid w:val="007E36AA"/>
    <w:rsid w:val="007E3C07"/>
    <w:rsid w:val="007E44A5"/>
    <w:rsid w:val="007E45A2"/>
    <w:rsid w:val="007E5117"/>
    <w:rsid w:val="007E5762"/>
    <w:rsid w:val="007E59C7"/>
    <w:rsid w:val="007E5CC2"/>
    <w:rsid w:val="007E5D4D"/>
    <w:rsid w:val="007E6336"/>
    <w:rsid w:val="007E65ED"/>
    <w:rsid w:val="007E6E65"/>
    <w:rsid w:val="007E6F68"/>
    <w:rsid w:val="007E7117"/>
    <w:rsid w:val="007E73AC"/>
    <w:rsid w:val="007E741A"/>
    <w:rsid w:val="007E7579"/>
    <w:rsid w:val="007E7A11"/>
    <w:rsid w:val="007E7BBD"/>
    <w:rsid w:val="007F0430"/>
    <w:rsid w:val="007F0528"/>
    <w:rsid w:val="007F09E0"/>
    <w:rsid w:val="007F0CC0"/>
    <w:rsid w:val="007F125D"/>
    <w:rsid w:val="007F126E"/>
    <w:rsid w:val="007F12B2"/>
    <w:rsid w:val="007F1900"/>
    <w:rsid w:val="007F1BFB"/>
    <w:rsid w:val="007F1DAA"/>
    <w:rsid w:val="007F1EDC"/>
    <w:rsid w:val="007F2065"/>
    <w:rsid w:val="007F20C0"/>
    <w:rsid w:val="007F22A0"/>
    <w:rsid w:val="007F2542"/>
    <w:rsid w:val="007F2947"/>
    <w:rsid w:val="007F2F9C"/>
    <w:rsid w:val="007F3084"/>
    <w:rsid w:val="007F3292"/>
    <w:rsid w:val="007F371F"/>
    <w:rsid w:val="007F392C"/>
    <w:rsid w:val="007F3C3E"/>
    <w:rsid w:val="007F3F58"/>
    <w:rsid w:val="007F452F"/>
    <w:rsid w:val="007F489B"/>
    <w:rsid w:val="007F4DBF"/>
    <w:rsid w:val="007F4EE7"/>
    <w:rsid w:val="007F50B2"/>
    <w:rsid w:val="007F545D"/>
    <w:rsid w:val="007F56FA"/>
    <w:rsid w:val="007F5723"/>
    <w:rsid w:val="007F5732"/>
    <w:rsid w:val="007F57F5"/>
    <w:rsid w:val="007F5A48"/>
    <w:rsid w:val="007F5BB8"/>
    <w:rsid w:val="007F5BDA"/>
    <w:rsid w:val="007F5D53"/>
    <w:rsid w:val="007F5E6E"/>
    <w:rsid w:val="007F6220"/>
    <w:rsid w:val="007F632D"/>
    <w:rsid w:val="007F64EA"/>
    <w:rsid w:val="007F69BC"/>
    <w:rsid w:val="007F70DA"/>
    <w:rsid w:val="007F727B"/>
    <w:rsid w:val="007F7697"/>
    <w:rsid w:val="007F7B7F"/>
    <w:rsid w:val="007F7F7D"/>
    <w:rsid w:val="008000A5"/>
    <w:rsid w:val="00800711"/>
    <w:rsid w:val="0080081F"/>
    <w:rsid w:val="00800AB0"/>
    <w:rsid w:val="00801711"/>
    <w:rsid w:val="0080176B"/>
    <w:rsid w:val="00801F1F"/>
    <w:rsid w:val="008022E6"/>
    <w:rsid w:val="008022F4"/>
    <w:rsid w:val="00802412"/>
    <w:rsid w:val="0080247A"/>
    <w:rsid w:val="00802508"/>
    <w:rsid w:val="00802A7E"/>
    <w:rsid w:val="00802B82"/>
    <w:rsid w:val="00802E70"/>
    <w:rsid w:val="00802F0D"/>
    <w:rsid w:val="008031C1"/>
    <w:rsid w:val="008032F7"/>
    <w:rsid w:val="00803AA6"/>
    <w:rsid w:val="00803E36"/>
    <w:rsid w:val="00804082"/>
    <w:rsid w:val="0080450D"/>
    <w:rsid w:val="008047D7"/>
    <w:rsid w:val="0080487D"/>
    <w:rsid w:val="00804941"/>
    <w:rsid w:val="008049D2"/>
    <w:rsid w:val="00804A04"/>
    <w:rsid w:val="00804D68"/>
    <w:rsid w:val="00804F09"/>
    <w:rsid w:val="008050C5"/>
    <w:rsid w:val="0080556F"/>
    <w:rsid w:val="008055B9"/>
    <w:rsid w:val="00805628"/>
    <w:rsid w:val="008060DB"/>
    <w:rsid w:val="00806217"/>
    <w:rsid w:val="00806321"/>
    <w:rsid w:val="00806A05"/>
    <w:rsid w:val="00806D96"/>
    <w:rsid w:val="00806DCD"/>
    <w:rsid w:val="00806F4C"/>
    <w:rsid w:val="00807200"/>
    <w:rsid w:val="008073BA"/>
    <w:rsid w:val="00807602"/>
    <w:rsid w:val="00810435"/>
    <w:rsid w:val="0081050C"/>
    <w:rsid w:val="0081050F"/>
    <w:rsid w:val="00810754"/>
    <w:rsid w:val="00810976"/>
    <w:rsid w:val="00810AF8"/>
    <w:rsid w:val="00810DDA"/>
    <w:rsid w:val="00811368"/>
    <w:rsid w:val="008119C2"/>
    <w:rsid w:val="00812218"/>
    <w:rsid w:val="0081253B"/>
    <w:rsid w:val="00812854"/>
    <w:rsid w:val="00812D12"/>
    <w:rsid w:val="00813143"/>
    <w:rsid w:val="0081341F"/>
    <w:rsid w:val="00813655"/>
    <w:rsid w:val="008136D0"/>
    <w:rsid w:val="00813C36"/>
    <w:rsid w:val="00813C9C"/>
    <w:rsid w:val="00813EB8"/>
    <w:rsid w:val="008144E5"/>
    <w:rsid w:val="008144FD"/>
    <w:rsid w:val="00814673"/>
    <w:rsid w:val="008151A7"/>
    <w:rsid w:val="0081521D"/>
    <w:rsid w:val="0081526C"/>
    <w:rsid w:val="00815328"/>
    <w:rsid w:val="00815B0B"/>
    <w:rsid w:val="00815BD0"/>
    <w:rsid w:val="008163FB"/>
    <w:rsid w:val="008165C9"/>
    <w:rsid w:val="0081681C"/>
    <w:rsid w:val="00816C8C"/>
    <w:rsid w:val="00816D45"/>
    <w:rsid w:val="0081746B"/>
    <w:rsid w:val="0081781D"/>
    <w:rsid w:val="00817C58"/>
    <w:rsid w:val="00817C74"/>
    <w:rsid w:val="00817CE1"/>
    <w:rsid w:val="00817D30"/>
    <w:rsid w:val="00820120"/>
    <w:rsid w:val="00820255"/>
    <w:rsid w:val="00820336"/>
    <w:rsid w:val="0082036D"/>
    <w:rsid w:val="0082049C"/>
    <w:rsid w:val="0082050A"/>
    <w:rsid w:val="00820B6B"/>
    <w:rsid w:val="00820DF5"/>
    <w:rsid w:val="00820E2B"/>
    <w:rsid w:val="00820EFF"/>
    <w:rsid w:val="00821425"/>
    <w:rsid w:val="0082147A"/>
    <w:rsid w:val="0082176A"/>
    <w:rsid w:val="008220AD"/>
    <w:rsid w:val="00822643"/>
    <w:rsid w:val="0082265F"/>
    <w:rsid w:val="00822B6C"/>
    <w:rsid w:val="00822D6F"/>
    <w:rsid w:val="0082312D"/>
    <w:rsid w:val="0082317E"/>
    <w:rsid w:val="00823180"/>
    <w:rsid w:val="00823275"/>
    <w:rsid w:val="008232F3"/>
    <w:rsid w:val="0082361A"/>
    <w:rsid w:val="00823C90"/>
    <w:rsid w:val="00823F4A"/>
    <w:rsid w:val="00824395"/>
    <w:rsid w:val="00824454"/>
    <w:rsid w:val="008246B6"/>
    <w:rsid w:val="00824806"/>
    <w:rsid w:val="00824973"/>
    <w:rsid w:val="00824C5E"/>
    <w:rsid w:val="00824D32"/>
    <w:rsid w:val="00824D5C"/>
    <w:rsid w:val="008252E4"/>
    <w:rsid w:val="00825429"/>
    <w:rsid w:val="00825453"/>
    <w:rsid w:val="00825B1E"/>
    <w:rsid w:val="00825F04"/>
    <w:rsid w:val="00826183"/>
    <w:rsid w:val="00826267"/>
    <w:rsid w:val="00826B69"/>
    <w:rsid w:val="00826F87"/>
    <w:rsid w:val="0082706D"/>
    <w:rsid w:val="008271DA"/>
    <w:rsid w:val="008271EE"/>
    <w:rsid w:val="00827264"/>
    <w:rsid w:val="00827679"/>
    <w:rsid w:val="008276B4"/>
    <w:rsid w:val="00827AB0"/>
    <w:rsid w:val="008302AB"/>
    <w:rsid w:val="008305B2"/>
    <w:rsid w:val="00830AC1"/>
    <w:rsid w:val="00830CCA"/>
    <w:rsid w:val="00830DF6"/>
    <w:rsid w:val="008310E6"/>
    <w:rsid w:val="00831183"/>
    <w:rsid w:val="008313B9"/>
    <w:rsid w:val="00831758"/>
    <w:rsid w:val="00831925"/>
    <w:rsid w:val="00831B22"/>
    <w:rsid w:val="00831E01"/>
    <w:rsid w:val="0083291B"/>
    <w:rsid w:val="00832EAA"/>
    <w:rsid w:val="008332CB"/>
    <w:rsid w:val="00833339"/>
    <w:rsid w:val="00833674"/>
    <w:rsid w:val="00833C75"/>
    <w:rsid w:val="00833D27"/>
    <w:rsid w:val="00833D63"/>
    <w:rsid w:val="00834228"/>
    <w:rsid w:val="00834506"/>
    <w:rsid w:val="00834A01"/>
    <w:rsid w:val="00834B14"/>
    <w:rsid w:val="00835074"/>
    <w:rsid w:val="00835312"/>
    <w:rsid w:val="00836411"/>
    <w:rsid w:val="00836501"/>
    <w:rsid w:val="00836B14"/>
    <w:rsid w:val="00836C43"/>
    <w:rsid w:val="00836CC4"/>
    <w:rsid w:val="00836F94"/>
    <w:rsid w:val="00837121"/>
    <w:rsid w:val="00837506"/>
    <w:rsid w:val="0083776D"/>
    <w:rsid w:val="00837854"/>
    <w:rsid w:val="00837DF3"/>
    <w:rsid w:val="008400A7"/>
    <w:rsid w:val="00840286"/>
    <w:rsid w:val="008404CD"/>
    <w:rsid w:val="00840874"/>
    <w:rsid w:val="00840AE2"/>
    <w:rsid w:val="00841204"/>
    <w:rsid w:val="008413C0"/>
    <w:rsid w:val="00841C70"/>
    <w:rsid w:val="008421E0"/>
    <w:rsid w:val="008422E8"/>
    <w:rsid w:val="008423B6"/>
    <w:rsid w:val="00842A42"/>
    <w:rsid w:val="00842A60"/>
    <w:rsid w:val="00842CB8"/>
    <w:rsid w:val="00842D42"/>
    <w:rsid w:val="00842E1C"/>
    <w:rsid w:val="008440C3"/>
    <w:rsid w:val="0084430B"/>
    <w:rsid w:val="00844489"/>
    <w:rsid w:val="0084454C"/>
    <w:rsid w:val="00844663"/>
    <w:rsid w:val="008448CE"/>
    <w:rsid w:val="008448D9"/>
    <w:rsid w:val="0084543C"/>
    <w:rsid w:val="00845621"/>
    <w:rsid w:val="00845686"/>
    <w:rsid w:val="00845B06"/>
    <w:rsid w:val="00845B77"/>
    <w:rsid w:val="00845E16"/>
    <w:rsid w:val="00845EC9"/>
    <w:rsid w:val="00845FF2"/>
    <w:rsid w:val="0084657A"/>
    <w:rsid w:val="00846AD7"/>
    <w:rsid w:val="00846BF7"/>
    <w:rsid w:val="00846C52"/>
    <w:rsid w:val="00846D15"/>
    <w:rsid w:val="008475DF"/>
    <w:rsid w:val="008479E9"/>
    <w:rsid w:val="00847A15"/>
    <w:rsid w:val="00847A3F"/>
    <w:rsid w:val="00847A52"/>
    <w:rsid w:val="00847AA8"/>
    <w:rsid w:val="00850A67"/>
    <w:rsid w:val="00850C1E"/>
    <w:rsid w:val="00850CE2"/>
    <w:rsid w:val="008517D1"/>
    <w:rsid w:val="00851C48"/>
    <w:rsid w:val="00851FAD"/>
    <w:rsid w:val="00852079"/>
    <w:rsid w:val="0085264B"/>
    <w:rsid w:val="00852860"/>
    <w:rsid w:val="00852C05"/>
    <w:rsid w:val="00853057"/>
    <w:rsid w:val="00853082"/>
    <w:rsid w:val="008531A7"/>
    <w:rsid w:val="00853872"/>
    <w:rsid w:val="008538AF"/>
    <w:rsid w:val="008539B6"/>
    <w:rsid w:val="00853A09"/>
    <w:rsid w:val="00853D88"/>
    <w:rsid w:val="00853F57"/>
    <w:rsid w:val="00854120"/>
    <w:rsid w:val="00854885"/>
    <w:rsid w:val="00854D16"/>
    <w:rsid w:val="008552A8"/>
    <w:rsid w:val="0085559C"/>
    <w:rsid w:val="00855730"/>
    <w:rsid w:val="00855C01"/>
    <w:rsid w:val="00855C9F"/>
    <w:rsid w:val="00855EE9"/>
    <w:rsid w:val="008560CF"/>
    <w:rsid w:val="0085630D"/>
    <w:rsid w:val="008564B8"/>
    <w:rsid w:val="00856A46"/>
    <w:rsid w:val="00856B50"/>
    <w:rsid w:val="008570DA"/>
    <w:rsid w:val="0085744D"/>
    <w:rsid w:val="0085780C"/>
    <w:rsid w:val="008601E0"/>
    <w:rsid w:val="00860582"/>
    <w:rsid w:val="00860D1A"/>
    <w:rsid w:val="00860E38"/>
    <w:rsid w:val="00860F1F"/>
    <w:rsid w:val="00861030"/>
    <w:rsid w:val="008615D4"/>
    <w:rsid w:val="008616D8"/>
    <w:rsid w:val="00861782"/>
    <w:rsid w:val="008618BE"/>
    <w:rsid w:val="00861BBB"/>
    <w:rsid w:val="008620EB"/>
    <w:rsid w:val="00862113"/>
    <w:rsid w:val="008627CB"/>
    <w:rsid w:val="00862869"/>
    <w:rsid w:val="00862A8A"/>
    <w:rsid w:val="00862BD2"/>
    <w:rsid w:val="00862D03"/>
    <w:rsid w:val="00862E28"/>
    <w:rsid w:val="00862EA5"/>
    <w:rsid w:val="00863010"/>
    <w:rsid w:val="00863040"/>
    <w:rsid w:val="008630D8"/>
    <w:rsid w:val="00863147"/>
    <w:rsid w:val="008633C1"/>
    <w:rsid w:val="008633C5"/>
    <w:rsid w:val="0086392D"/>
    <w:rsid w:val="00863996"/>
    <w:rsid w:val="00863C1D"/>
    <w:rsid w:val="00863E5B"/>
    <w:rsid w:val="0086400F"/>
    <w:rsid w:val="00864035"/>
    <w:rsid w:val="0086428D"/>
    <w:rsid w:val="008644A7"/>
    <w:rsid w:val="00864966"/>
    <w:rsid w:val="00864B28"/>
    <w:rsid w:val="00864B2E"/>
    <w:rsid w:val="00864B56"/>
    <w:rsid w:val="00864C6A"/>
    <w:rsid w:val="00864D5A"/>
    <w:rsid w:val="00864F99"/>
    <w:rsid w:val="0086508B"/>
    <w:rsid w:val="00865917"/>
    <w:rsid w:val="00865989"/>
    <w:rsid w:val="00865C3B"/>
    <w:rsid w:val="00865D37"/>
    <w:rsid w:val="00866AD5"/>
    <w:rsid w:val="008670FF"/>
    <w:rsid w:val="008672F8"/>
    <w:rsid w:val="0086747C"/>
    <w:rsid w:val="00867683"/>
    <w:rsid w:val="008676B5"/>
    <w:rsid w:val="00867996"/>
    <w:rsid w:val="008705D8"/>
    <w:rsid w:val="00870669"/>
    <w:rsid w:val="0087097F"/>
    <w:rsid w:val="00870BD0"/>
    <w:rsid w:val="00870CED"/>
    <w:rsid w:val="0087124D"/>
    <w:rsid w:val="008715B8"/>
    <w:rsid w:val="00871A4B"/>
    <w:rsid w:val="00871D0A"/>
    <w:rsid w:val="00871FDC"/>
    <w:rsid w:val="008724A0"/>
    <w:rsid w:val="00872BF5"/>
    <w:rsid w:val="00872C65"/>
    <w:rsid w:val="00872D6F"/>
    <w:rsid w:val="0087317A"/>
    <w:rsid w:val="00873329"/>
    <w:rsid w:val="00873BB8"/>
    <w:rsid w:val="00873D46"/>
    <w:rsid w:val="00873F08"/>
    <w:rsid w:val="008746F7"/>
    <w:rsid w:val="00875268"/>
    <w:rsid w:val="0087531B"/>
    <w:rsid w:val="008759C6"/>
    <w:rsid w:val="008759CD"/>
    <w:rsid w:val="00875BBA"/>
    <w:rsid w:val="00875C38"/>
    <w:rsid w:val="008764E0"/>
    <w:rsid w:val="008765BE"/>
    <w:rsid w:val="008769A8"/>
    <w:rsid w:val="00876EF6"/>
    <w:rsid w:val="00877207"/>
    <w:rsid w:val="00877213"/>
    <w:rsid w:val="00877A2B"/>
    <w:rsid w:val="00877DC0"/>
    <w:rsid w:val="00877F38"/>
    <w:rsid w:val="00880152"/>
    <w:rsid w:val="008804EB"/>
    <w:rsid w:val="00880A30"/>
    <w:rsid w:val="00880BEF"/>
    <w:rsid w:val="00880ED4"/>
    <w:rsid w:val="00881547"/>
    <w:rsid w:val="00881566"/>
    <w:rsid w:val="00881874"/>
    <w:rsid w:val="00881C90"/>
    <w:rsid w:val="00882002"/>
    <w:rsid w:val="00882357"/>
    <w:rsid w:val="00882EBD"/>
    <w:rsid w:val="008832D8"/>
    <w:rsid w:val="00883449"/>
    <w:rsid w:val="00883B32"/>
    <w:rsid w:val="00883E7A"/>
    <w:rsid w:val="00884564"/>
    <w:rsid w:val="008848EA"/>
    <w:rsid w:val="00884FB9"/>
    <w:rsid w:val="008854D6"/>
    <w:rsid w:val="00885686"/>
    <w:rsid w:val="0088573F"/>
    <w:rsid w:val="0088581B"/>
    <w:rsid w:val="00885EB1"/>
    <w:rsid w:val="008862D2"/>
    <w:rsid w:val="008865FB"/>
    <w:rsid w:val="008866E0"/>
    <w:rsid w:val="0088708B"/>
    <w:rsid w:val="00887162"/>
    <w:rsid w:val="008877FC"/>
    <w:rsid w:val="00887885"/>
    <w:rsid w:val="00887BC3"/>
    <w:rsid w:val="00887E70"/>
    <w:rsid w:val="0089058F"/>
    <w:rsid w:val="00890881"/>
    <w:rsid w:val="008909BA"/>
    <w:rsid w:val="00890C0A"/>
    <w:rsid w:val="00891099"/>
    <w:rsid w:val="008915DD"/>
    <w:rsid w:val="00891C86"/>
    <w:rsid w:val="00891F71"/>
    <w:rsid w:val="00891F7E"/>
    <w:rsid w:val="008922F9"/>
    <w:rsid w:val="0089285E"/>
    <w:rsid w:val="00892CC9"/>
    <w:rsid w:val="00892CF5"/>
    <w:rsid w:val="00892DCC"/>
    <w:rsid w:val="008930AC"/>
    <w:rsid w:val="008932C8"/>
    <w:rsid w:val="008942FE"/>
    <w:rsid w:val="008944A4"/>
    <w:rsid w:val="00895190"/>
    <w:rsid w:val="008951D5"/>
    <w:rsid w:val="00895269"/>
    <w:rsid w:val="00895A56"/>
    <w:rsid w:val="0089627E"/>
    <w:rsid w:val="008962E5"/>
    <w:rsid w:val="00896968"/>
    <w:rsid w:val="00896DAE"/>
    <w:rsid w:val="00896EB3"/>
    <w:rsid w:val="00896F95"/>
    <w:rsid w:val="008971E9"/>
    <w:rsid w:val="0089730F"/>
    <w:rsid w:val="00897354"/>
    <w:rsid w:val="00897522"/>
    <w:rsid w:val="00897550"/>
    <w:rsid w:val="0089783A"/>
    <w:rsid w:val="00897860"/>
    <w:rsid w:val="008979CE"/>
    <w:rsid w:val="00897A89"/>
    <w:rsid w:val="00897E10"/>
    <w:rsid w:val="00897ECE"/>
    <w:rsid w:val="00897F6D"/>
    <w:rsid w:val="008A0312"/>
    <w:rsid w:val="008A0C6E"/>
    <w:rsid w:val="008A0DB6"/>
    <w:rsid w:val="008A0FA2"/>
    <w:rsid w:val="008A114E"/>
    <w:rsid w:val="008A1371"/>
    <w:rsid w:val="008A1B56"/>
    <w:rsid w:val="008A2017"/>
    <w:rsid w:val="008A224E"/>
    <w:rsid w:val="008A276E"/>
    <w:rsid w:val="008A2A17"/>
    <w:rsid w:val="008A2A4C"/>
    <w:rsid w:val="008A2A7E"/>
    <w:rsid w:val="008A2B87"/>
    <w:rsid w:val="008A2C59"/>
    <w:rsid w:val="008A2CC7"/>
    <w:rsid w:val="008A3164"/>
    <w:rsid w:val="008A323C"/>
    <w:rsid w:val="008A35EB"/>
    <w:rsid w:val="008A38E7"/>
    <w:rsid w:val="008A39C7"/>
    <w:rsid w:val="008A3BBD"/>
    <w:rsid w:val="008A3FFA"/>
    <w:rsid w:val="008A404A"/>
    <w:rsid w:val="008A413D"/>
    <w:rsid w:val="008A41B8"/>
    <w:rsid w:val="008A43E2"/>
    <w:rsid w:val="008A4A09"/>
    <w:rsid w:val="008A5243"/>
    <w:rsid w:val="008A5379"/>
    <w:rsid w:val="008A55E6"/>
    <w:rsid w:val="008A56F4"/>
    <w:rsid w:val="008A576F"/>
    <w:rsid w:val="008A5A53"/>
    <w:rsid w:val="008A5A75"/>
    <w:rsid w:val="008A5B16"/>
    <w:rsid w:val="008A5BB2"/>
    <w:rsid w:val="008A5D87"/>
    <w:rsid w:val="008A5ED8"/>
    <w:rsid w:val="008A624A"/>
    <w:rsid w:val="008A6293"/>
    <w:rsid w:val="008A71EA"/>
    <w:rsid w:val="008A7A91"/>
    <w:rsid w:val="008A7F33"/>
    <w:rsid w:val="008B0997"/>
    <w:rsid w:val="008B10DC"/>
    <w:rsid w:val="008B1131"/>
    <w:rsid w:val="008B11B2"/>
    <w:rsid w:val="008B15FA"/>
    <w:rsid w:val="008B1E41"/>
    <w:rsid w:val="008B235C"/>
    <w:rsid w:val="008B26CB"/>
    <w:rsid w:val="008B28C2"/>
    <w:rsid w:val="008B2A16"/>
    <w:rsid w:val="008B2C99"/>
    <w:rsid w:val="008B2EB3"/>
    <w:rsid w:val="008B3266"/>
    <w:rsid w:val="008B36D3"/>
    <w:rsid w:val="008B3A8B"/>
    <w:rsid w:val="008B3D56"/>
    <w:rsid w:val="008B47EA"/>
    <w:rsid w:val="008B48CC"/>
    <w:rsid w:val="008B4A03"/>
    <w:rsid w:val="008B4FC6"/>
    <w:rsid w:val="008B5CC4"/>
    <w:rsid w:val="008B5E61"/>
    <w:rsid w:val="008B6155"/>
    <w:rsid w:val="008B62F3"/>
    <w:rsid w:val="008B65A7"/>
    <w:rsid w:val="008B6694"/>
    <w:rsid w:val="008B6C58"/>
    <w:rsid w:val="008B715E"/>
    <w:rsid w:val="008B75A7"/>
    <w:rsid w:val="008B7A01"/>
    <w:rsid w:val="008C0022"/>
    <w:rsid w:val="008C025F"/>
    <w:rsid w:val="008C03BF"/>
    <w:rsid w:val="008C07DF"/>
    <w:rsid w:val="008C0C9F"/>
    <w:rsid w:val="008C0CEC"/>
    <w:rsid w:val="008C103F"/>
    <w:rsid w:val="008C114A"/>
    <w:rsid w:val="008C123A"/>
    <w:rsid w:val="008C1377"/>
    <w:rsid w:val="008C182D"/>
    <w:rsid w:val="008C1A09"/>
    <w:rsid w:val="008C1A88"/>
    <w:rsid w:val="008C1C52"/>
    <w:rsid w:val="008C1EC1"/>
    <w:rsid w:val="008C233D"/>
    <w:rsid w:val="008C23B3"/>
    <w:rsid w:val="008C2857"/>
    <w:rsid w:val="008C2D85"/>
    <w:rsid w:val="008C2DA7"/>
    <w:rsid w:val="008C2FB4"/>
    <w:rsid w:val="008C3101"/>
    <w:rsid w:val="008C3203"/>
    <w:rsid w:val="008C3424"/>
    <w:rsid w:val="008C3A4E"/>
    <w:rsid w:val="008C3CE9"/>
    <w:rsid w:val="008C3F59"/>
    <w:rsid w:val="008C45CF"/>
    <w:rsid w:val="008C47E5"/>
    <w:rsid w:val="008C4B14"/>
    <w:rsid w:val="008C4D46"/>
    <w:rsid w:val="008C5A29"/>
    <w:rsid w:val="008C5CBE"/>
    <w:rsid w:val="008C5F0A"/>
    <w:rsid w:val="008C6299"/>
    <w:rsid w:val="008C6646"/>
    <w:rsid w:val="008C669F"/>
    <w:rsid w:val="008C675D"/>
    <w:rsid w:val="008C6CBB"/>
    <w:rsid w:val="008C716B"/>
    <w:rsid w:val="008C74DB"/>
    <w:rsid w:val="008C74F3"/>
    <w:rsid w:val="008C75A0"/>
    <w:rsid w:val="008C77E9"/>
    <w:rsid w:val="008C78E2"/>
    <w:rsid w:val="008C79F0"/>
    <w:rsid w:val="008C7E3A"/>
    <w:rsid w:val="008D0530"/>
    <w:rsid w:val="008D0693"/>
    <w:rsid w:val="008D0C5D"/>
    <w:rsid w:val="008D0DAA"/>
    <w:rsid w:val="008D14A3"/>
    <w:rsid w:val="008D17AE"/>
    <w:rsid w:val="008D19F1"/>
    <w:rsid w:val="008D1E0E"/>
    <w:rsid w:val="008D228A"/>
    <w:rsid w:val="008D30A0"/>
    <w:rsid w:val="008D3904"/>
    <w:rsid w:val="008D39B8"/>
    <w:rsid w:val="008D3E12"/>
    <w:rsid w:val="008D415E"/>
    <w:rsid w:val="008D4C05"/>
    <w:rsid w:val="008D56FC"/>
    <w:rsid w:val="008D5D93"/>
    <w:rsid w:val="008D5EFC"/>
    <w:rsid w:val="008D5F84"/>
    <w:rsid w:val="008D65EE"/>
    <w:rsid w:val="008D67FA"/>
    <w:rsid w:val="008D6B7E"/>
    <w:rsid w:val="008D6C94"/>
    <w:rsid w:val="008D6D1D"/>
    <w:rsid w:val="008D7078"/>
    <w:rsid w:val="008D7330"/>
    <w:rsid w:val="008D73C9"/>
    <w:rsid w:val="008D74CE"/>
    <w:rsid w:val="008D787A"/>
    <w:rsid w:val="008D78A8"/>
    <w:rsid w:val="008D7B1E"/>
    <w:rsid w:val="008D7FC9"/>
    <w:rsid w:val="008E06B0"/>
    <w:rsid w:val="008E09DB"/>
    <w:rsid w:val="008E0A17"/>
    <w:rsid w:val="008E0A89"/>
    <w:rsid w:val="008E0F14"/>
    <w:rsid w:val="008E10D4"/>
    <w:rsid w:val="008E178B"/>
    <w:rsid w:val="008E19F4"/>
    <w:rsid w:val="008E1BE3"/>
    <w:rsid w:val="008E1C4D"/>
    <w:rsid w:val="008E1D1B"/>
    <w:rsid w:val="008E1F12"/>
    <w:rsid w:val="008E242B"/>
    <w:rsid w:val="008E284B"/>
    <w:rsid w:val="008E294F"/>
    <w:rsid w:val="008E2CBF"/>
    <w:rsid w:val="008E2CE7"/>
    <w:rsid w:val="008E3165"/>
    <w:rsid w:val="008E3673"/>
    <w:rsid w:val="008E36AC"/>
    <w:rsid w:val="008E37A1"/>
    <w:rsid w:val="008E3C2F"/>
    <w:rsid w:val="008E3D6C"/>
    <w:rsid w:val="008E4044"/>
    <w:rsid w:val="008E408B"/>
    <w:rsid w:val="008E4136"/>
    <w:rsid w:val="008E42EC"/>
    <w:rsid w:val="008E491D"/>
    <w:rsid w:val="008E49AA"/>
    <w:rsid w:val="008E4CD5"/>
    <w:rsid w:val="008E4EA9"/>
    <w:rsid w:val="008E5038"/>
    <w:rsid w:val="008E51EA"/>
    <w:rsid w:val="008E5562"/>
    <w:rsid w:val="008E5581"/>
    <w:rsid w:val="008E57EB"/>
    <w:rsid w:val="008E59CD"/>
    <w:rsid w:val="008E5C0D"/>
    <w:rsid w:val="008E5CEE"/>
    <w:rsid w:val="008E5E52"/>
    <w:rsid w:val="008E5E89"/>
    <w:rsid w:val="008E6173"/>
    <w:rsid w:val="008E61B9"/>
    <w:rsid w:val="008E63CD"/>
    <w:rsid w:val="008E6655"/>
    <w:rsid w:val="008E6E1C"/>
    <w:rsid w:val="008E6EFF"/>
    <w:rsid w:val="008E7069"/>
    <w:rsid w:val="008E74DB"/>
    <w:rsid w:val="008E7696"/>
    <w:rsid w:val="008E794C"/>
    <w:rsid w:val="008E7A9F"/>
    <w:rsid w:val="008E7BE9"/>
    <w:rsid w:val="008E7DED"/>
    <w:rsid w:val="008F03B3"/>
    <w:rsid w:val="008F0B7C"/>
    <w:rsid w:val="008F0C67"/>
    <w:rsid w:val="008F0CA6"/>
    <w:rsid w:val="008F10A0"/>
    <w:rsid w:val="008F130D"/>
    <w:rsid w:val="008F1738"/>
    <w:rsid w:val="008F1CAD"/>
    <w:rsid w:val="008F1EF0"/>
    <w:rsid w:val="008F1FC8"/>
    <w:rsid w:val="008F2283"/>
    <w:rsid w:val="008F25AF"/>
    <w:rsid w:val="008F2AF8"/>
    <w:rsid w:val="008F2BB8"/>
    <w:rsid w:val="008F2CEF"/>
    <w:rsid w:val="008F3281"/>
    <w:rsid w:val="008F33E0"/>
    <w:rsid w:val="008F3A5F"/>
    <w:rsid w:val="008F3C29"/>
    <w:rsid w:val="008F3D0D"/>
    <w:rsid w:val="008F3DCB"/>
    <w:rsid w:val="008F4634"/>
    <w:rsid w:val="008F4782"/>
    <w:rsid w:val="008F47E7"/>
    <w:rsid w:val="008F482A"/>
    <w:rsid w:val="008F4965"/>
    <w:rsid w:val="008F4AD2"/>
    <w:rsid w:val="008F4F64"/>
    <w:rsid w:val="008F560A"/>
    <w:rsid w:val="008F5628"/>
    <w:rsid w:val="008F5716"/>
    <w:rsid w:val="008F5763"/>
    <w:rsid w:val="008F5AB8"/>
    <w:rsid w:val="008F5B44"/>
    <w:rsid w:val="008F5DCE"/>
    <w:rsid w:val="008F5F02"/>
    <w:rsid w:val="008F61E9"/>
    <w:rsid w:val="008F63DD"/>
    <w:rsid w:val="008F646A"/>
    <w:rsid w:val="008F6529"/>
    <w:rsid w:val="008F6894"/>
    <w:rsid w:val="008F6B15"/>
    <w:rsid w:val="008F6EF1"/>
    <w:rsid w:val="008F7045"/>
    <w:rsid w:val="008F71BC"/>
    <w:rsid w:val="008F76C9"/>
    <w:rsid w:val="008F774B"/>
    <w:rsid w:val="008F7880"/>
    <w:rsid w:val="008F7D51"/>
    <w:rsid w:val="008F7F6D"/>
    <w:rsid w:val="0090025A"/>
    <w:rsid w:val="00900A2C"/>
    <w:rsid w:val="00900C23"/>
    <w:rsid w:val="00900CD2"/>
    <w:rsid w:val="00900D03"/>
    <w:rsid w:val="00900DFA"/>
    <w:rsid w:val="00900FDC"/>
    <w:rsid w:val="009011B0"/>
    <w:rsid w:val="0090179E"/>
    <w:rsid w:val="009019B8"/>
    <w:rsid w:val="0090204D"/>
    <w:rsid w:val="009024AD"/>
    <w:rsid w:val="00902547"/>
    <w:rsid w:val="009025FF"/>
    <w:rsid w:val="00902A20"/>
    <w:rsid w:val="00902B90"/>
    <w:rsid w:val="00903249"/>
    <w:rsid w:val="00903285"/>
    <w:rsid w:val="0090341A"/>
    <w:rsid w:val="00903EE0"/>
    <w:rsid w:val="00904236"/>
    <w:rsid w:val="0090436A"/>
    <w:rsid w:val="009043E5"/>
    <w:rsid w:val="009044FB"/>
    <w:rsid w:val="00904CAD"/>
    <w:rsid w:val="00904EC5"/>
    <w:rsid w:val="00905209"/>
    <w:rsid w:val="0090556D"/>
    <w:rsid w:val="00905648"/>
    <w:rsid w:val="009058FA"/>
    <w:rsid w:val="00905951"/>
    <w:rsid w:val="00905EA6"/>
    <w:rsid w:val="00906501"/>
    <w:rsid w:val="0090663A"/>
    <w:rsid w:val="00906CC3"/>
    <w:rsid w:val="009071AA"/>
    <w:rsid w:val="009071D0"/>
    <w:rsid w:val="009077DE"/>
    <w:rsid w:val="00907AB4"/>
    <w:rsid w:val="00907D70"/>
    <w:rsid w:val="0091011F"/>
    <w:rsid w:val="009103EE"/>
    <w:rsid w:val="00910432"/>
    <w:rsid w:val="009108CB"/>
    <w:rsid w:val="009109DC"/>
    <w:rsid w:val="00910FB5"/>
    <w:rsid w:val="009111BA"/>
    <w:rsid w:val="00911792"/>
    <w:rsid w:val="00911A4C"/>
    <w:rsid w:val="00911AA9"/>
    <w:rsid w:val="00911FE9"/>
    <w:rsid w:val="00912078"/>
    <w:rsid w:val="00912607"/>
    <w:rsid w:val="00912A30"/>
    <w:rsid w:val="00912EDA"/>
    <w:rsid w:val="0091312A"/>
    <w:rsid w:val="00913D91"/>
    <w:rsid w:val="00913E8D"/>
    <w:rsid w:val="00914488"/>
    <w:rsid w:val="00914572"/>
    <w:rsid w:val="00914578"/>
    <w:rsid w:val="00914924"/>
    <w:rsid w:val="00914B06"/>
    <w:rsid w:val="00914BE7"/>
    <w:rsid w:val="00914CCD"/>
    <w:rsid w:val="0091503B"/>
    <w:rsid w:val="009158D6"/>
    <w:rsid w:val="00915B62"/>
    <w:rsid w:val="00916034"/>
    <w:rsid w:val="00916366"/>
    <w:rsid w:val="009165C4"/>
    <w:rsid w:val="009165FC"/>
    <w:rsid w:val="00916796"/>
    <w:rsid w:val="00916DFB"/>
    <w:rsid w:val="009170B0"/>
    <w:rsid w:val="00917137"/>
    <w:rsid w:val="00917286"/>
    <w:rsid w:val="009172BF"/>
    <w:rsid w:val="009172F0"/>
    <w:rsid w:val="00917606"/>
    <w:rsid w:val="00917901"/>
    <w:rsid w:val="009179D7"/>
    <w:rsid w:val="00917CD8"/>
    <w:rsid w:val="00917E8B"/>
    <w:rsid w:val="00917EB4"/>
    <w:rsid w:val="00920216"/>
    <w:rsid w:val="00920340"/>
    <w:rsid w:val="00920599"/>
    <w:rsid w:val="00920725"/>
    <w:rsid w:val="009207D4"/>
    <w:rsid w:val="00920BA8"/>
    <w:rsid w:val="00921139"/>
    <w:rsid w:val="009212A9"/>
    <w:rsid w:val="009215D2"/>
    <w:rsid w:val="0092172B"/>
    <w:rsid w:val="00921773"/>
    <w:rsid w:val="009217B8"/>
    <w:rsid w:val="00921C3B"/>
    <w:rsid w:val="00921E4F"/>
    <w:rsid w:val="00922BD7"/>
    <w:rsid w:val="00922ED5"/>
    <w:rsid w:val="0092320C"/>
    <w:rsid w:val="00923663"/>
    <w:rsid w:val="00923734"/>
    <w:rsid w:val="0092388D"/>
    <w:rsid w:val="009241C7"/>
    <w:rsid w:val="009241DC"/>
    <w:rsid w:val="009242A6"/>
    <w:rsid w:val="009246E7"/>
    <w:rsid w:val="00924738"/>
    <w:rsid w:val="00924763"/>
    <w:rsid w:val="0092498F"/>
    <w:rsid w:val="009249E7"/>
    <w:rsid w:val="00924B9E"/>
    <w:rsid w:val="009252A1"/>
    <w:rsid w:val="009253FC"/>
    <w:rsid w:val="00925674"/>
    <w:rsid w:val="00925B44"/>
    <w:rsid w:val="00925D4C"/>
    <w:rsid w:val="0092770D"/>
    <w:rsid w:val="009277D2"/>
    <w:rsid w:val="00927FE9"/>
    <w:rsid w:val="00930098"/>
    <w:rsid w:val="00930238"/>
    <w:rsid w:val="009305C7"/>
    <w:rsid w:val="009306A5"/>
    <w:rsid w:val="00930744"/>
    <w:rsid w:val="00931099"/>
    <w:rsid w:val="0093130F"/>
    <w:rsid w:val="00931643"/>
    <w:rsid w:val="00931657"/>
    <w:rsid w:val="00931827"/>
    <w:rsid w:val="00931A2D"/>
    <w:rsid w:val="00931B17"/>
    <w:rsid w:val="00931B31"/>
    <w:rsid w:val="00931B4E"/>
    <w:rsid w:val="00931F15"/>
    <w:rsid w:val="00932068"/>
    <w:rsid w:val="009322E8"/>
    <w:rsid w:val="0093247E"/>
    <w:rsid w:val="00932B33"/>
    <w:rsid w:val="00932CCC"/>
    <w:rsid w:val="00932D19"/>
    <w:rsid w:val="00932D9B"/>
    <w:rsid w:val="00932F58"/>
    <w:rsid w:val="00933DC2"/>
    <w:rsid w:val="00933F9D"/>
    <w:rsid w:val="0093420E"/>
    <w:rsid w:val="009343D2"/>
    <w:rsid w:val="0093462B"/>
    <w:rsid w:val="009348E9"/>
    <w:rsid w:val="00934BF9"/>
    <w:rsid w:val="00934DAC"/>
    <w:rsid w:val="00935298"/>
    <w:rsid w:val="00935736"/>
    <w:rsid w:val="009358CA"/>
    <w:rsid w:val="00935957"/>
    <w:rsid w:val="00936184"/>
    <w:rsid w:val="00936305"/>
    <w:rsid w:val="00936452"/>
    <w:rsid w:val="009367F0"/>
    <w:rsid w:val="00936993"/>
    <w:rsid w:val="00936FC3"/>
    <w:rsid w:val="00937207"/>
    <w:rsid w:val="0093754C"/>
    <w:rsid w:val="009376E6"/>
    <w:rsid w:val="00937791"/>
    <w:rsid w:val="009379A2"/>
    <w:rsid w:val="00937AF0"/>
    <w:rsid w:val="00937DD9"/>
    <w:rsid w:val="00937E37"/>
    <w:rsid w:val="00940181"/>
    <w:rsid w:val="00940210"/>
    <w:rsid w:val="009403C2"/>
    <w:rsid w:val="00940417"/>
    <w:rsid w:val="00940AEE"/>
    <w:rsid w:val="00941098"/>
    <w:rsid w:val="009410CD"/>
    <w:rsid w:val="00941367"/>
    <w:rsid w:val="00941778"/>
    <w:rsid w:val="00941A42"/>
    <w:rsid w:val="00942109"/>
    <w:rsid w:val="00942209"/>
    <w:rsid w:val="00942282"/>
    <w:rsid w:val="00942B29"/>
    <w:rsid w:val="00942C28"/>
    <w:rsid w:val="009434AD"/>
    <w:rsid w:val="00943583"/>
    <w:rsid w:val="009439EF"/>
    <w:rsid w:val="00943B57"/>
    <w:rsid w:val="00943D50"/>
    <w:rsid w:val="00943E50"/>
    <w:rsid w:val="00943E61"/>
    <w:rsid w:val="00944335"/>
    <w:rsid w:val="0094485D"/>
    <w:rsid w:val="00944A3A"/>
    <w:rsid w:val="00944DA4"/>
    <w:rsid w:val="00944E96"/>
    <w:rsid w:val="009456F7"/>
    <w:rsid w:val="009457AF"/>
    <w:rsid w:val="00945D5A"/>
    <w:rsid w:val="00945E36"/>
    <w:rsid w:val="00945E9E"/>
    <w:rsid w:val="00946298"/>
    <w:rsid w:val="009469B8"/>
    <w:rsid w:val="00946A6D"/>
    <w:rsid w:val="00946B7B"/>
    <w:rsid w:val="0094709E"/>
    <w:rsid w:val="00947743"/>
    <w:rsid w:val="00947FD9"/>
    <w:rsid w:val="00950164"/>
    <w:rsid w:val="0095041D"/>
    <w:rsid w:val="0095046F"/>
    <w:rsid w:val="00950E48"/>
    <w:rsid w:val="00950E6C"/>
    <w:rsid w:val="00951013"/>
    <w:rsid w:val="0095134B"/>
    <w:rsid w:val="00951A9D"/>
    <w:rsid w:val="00951E58"/>
    <w:rsid w:val="009521E0"/>
    <w:rsid w:val="00952554"/>
    <w:rsid w:val="00952616"/>
    <w:rsid w:val="00952F2E"/>
    <w:rsid w:val="009531E5"/>
    <w:rsid w:val="009538AB"/>
    <w:rsid w:val="009539D2"/>
    <w:rsid w:val="00953AFD"/>
    <w:rsid w:val="00953C14"/>
    <w:rsid w:val="00953EFE"/>
    <w:rsid w:val="009545F6"/>
    <w:rsid w:val="0095476D"/>
    <w:rsid w:val="00954BC7"/>
    <w:rsid w:val="00954BF2"/>
    <w:rsid w:val="00955504"/>
    <w:rsid w:val="009556B9"/>
    <w:rsid w:val="009557D2"/>
    <w:rsid w:val="009558F9"/>
    <w:rsid w:val="00955AB4"/>
    <w:rsid w:val="00955B6E"/>
    <w:rsid w:val="00955C1A"/>
    <w:rsid w:val="00955F4C"/>
    <w:rsid w:val="00956388"/>
    <w:rsid w:val="009564FB"/>
    <w:rsid w:val="00956563"/>
    <w:rsid w:val="00956748"/>
    <w:rsid w:val="00956C55"/>
    <w:rsid w:val="00956E95"/>
    <w:rsid w:val="00956FED"/>
    <w:rsid w:val="009573C1"/>
    <w:rsid w:val="009573E5"/>
    <w:rsid w:val="0095784E"/>
    <w:rsid w:val="00957B9E"/>
    <w:rsid w:val="00957FF8"/>
    <w:rsid w:val="009607D2"/>
    <w:rsid w:val="00960C06"/>
    <w:rsid w:val="00961460"/>
    <w:rsid w:val="009615D0"/>
    <w:rsid w:val="00961999"/>
    <w:rsid w:val="00962164"/>
    <w:rsid w:val="00962284"/>
    <w:rsid w:val="0096229A"/>
    <w:rsid w:val="0096239B"/>
    <w:rsid w:val="00962865"/>
    <w:rsid w:val="0096288E"/>
    <w:rsid w:val="00963037"/>
    <w:rsid w:val="00963670"/>
    <w:rsid w:val="00963750"/>
    <w:rsid w:val="00963826"/>
    <w:rsid w:val="00964082"/>
    <w:rsid w:val="009642FC"/>
    <w:rsid w:val="0096456C"/>
    <w:rsid w:val="00964708"/>
    <w:rsid w:val="00964B69"/>
    <w:rsid w:val="00964DF2"/>
    <w:rsid w:val="00964E37"/>
    <w:rsid w:val="00965515"/>
    <w:rsid w:val="00965533"/>
    <w:rsid w:val="009656C8"/>
    <w:rsid w:val="0096585E"/>
    <w:rsid w:val="00965AAA"/>
    <w:rsid w:val="00965ACF"/>
    <w:rsid w:val="009663E2"/>
    <w:rsid w:val="009667EE"/>
    <w:rsid w:val="00966968"/>
    <w:rsid w:val="00966ABF"/>
    <w:rsid w:val="00966B1A"/>
    <w:rsid w:val="00967FD4"/>
    <w:rsid w:val="00970249"/>
    <w:rsid w:val="0097025D"/>
    <w:rsid w:val="009715D5"/>
    <w:rsid w:val="00971DDF"/>
    <w:rsid w:val="009720B5"/>
    <w:rsid w:val="009720C6"/>
    <w:rsid w:val="00972194"/>
    <w:rsid w:val="009721E4"/>
    <w:rsid w:val="009728DB"/>
    <w:rsid w:val="00972989"/>
    <w:rsid w:val="0097313B"/>
    <w:rsid w:val="009734AE"/>
    <w:rsid w:val="00973610"/>
    <w:rsid w:val="009736A9"/>
    <w:rsid w:val="00973A2A"/>
    <w:rsid w:val="00973D55"/>
    <w:rsid w:val="009744A4"/>
    <w:rsid w:val="009747AF"/>
    <w:rsid w:val="00974BAE"/>
    <w:rsid w:val="00974DB4"/>
    <w:rsid w:val="00974F0B"/>
    <w:rsid w:val="00975081"/>
    <w:rsid w:val="009754D5"/>
    <w:rsid w:val="009757B4"/>
    <w:rsid w:val="00975ABA"/>
    <w:rsid w:val="00975CB4"/>
    <w:rsid w:val="00975E95"/>
    <w:rsid w:val="00975ED2"/>
    <w:rsid w:val="009764AF"/>
    <w:rsid w:val="00976836"/>
    <w:rsid w:val="00977BDF"/>
    <w:rsid w:val="00977F78"/>
    <w:rsid w:val="0098080F"/>
    <w:rsid w:val="0098093E"/>
    <w:rsid w:val="00980B04"/>
    <w:rsid w:val="00980F21"/>
    <w:rsid w:val="009810A6"/>
    <w:rsid w:val="00981723"/>
    <w:rsid w:val="009817C4"/>
    <w:rsid w:val="00981A0D"/>
    <w:rsid w:val="00981B41"/>
    <w:rsid w:val="00981B4B"/>
    <w:rsid w:val="00981CD6"/>
    <w:rsid w:val="00982279"/>
    <w:rsid w:val="009823D4"/>
    <w:rsid w:val="00982557"/>
    <w:rsid w:val="0098255C"/>
    <w:rsid w:val="00982589"/>
    <w:rsid w:val="00982724"/>
    <w:rsid w:val="0098297B"/>
    <w:rsid w:val="00982A94"/>
    <w:rsid w:val="00982AD1"/>
    <w:rsid w:val="00982B5B"/>
    <w:rsid w:val="00982D4B"/>
    <w:rsid w:val="00982E1F"/>
    <w:rsid w:val="009834AB"/>
    <w:rsid w:val="00983767"/>
    <w:rsid w:val="00983ABE"/>
    <w:rsid w:val="00983C4B"/>
    <w:rsid w:val="00983C5C"/>
    <w:rsid w:val="009840F7"/>
    <w:rsid w:val="009844DA"/>
    <w:rsid w:val="0098482F"/>
    <w:rsid w:val="00984906"/>
    <w:rsid w:val="00985053"/>
    <w:rsid w:val="0098517B"/>
    <w:rsid w:val="009857E7"/>
    <w:rsid w:val="0098592E"/>
    <w:rsid w:val="009861A4"/>
    <w:rsid w:val="00986702"/>
    <w:rsid w:val="00986A0E"/>
    <w:rsid w:val="00986A59"/>
    <w:rsid w:val="00986C07"/>
    <w:rsid w:val="00986DE2"/>
    <w:rsid w:val="00986EC3"/>
    <w:rsid w:val="00986F73"/>
    <w:rsid w:val="0098716D"/>
    <w:rsid w:val="00987363"/>
    <w:rsid w:val="00987365"/>
    <w:rsid w:val="009875E5"/>
    <w:rsid w:val="009878BC"/>
    <w:rsid w:val="00987979"/>
    <w:rsid w:val="00987B13"/>
    <w:rsid w:val="00987D17"/>
    <w:rsid w:val="00987ED5"/>
    <w:rsid w:val="00987EFA"/>
    <w:rsid w:val="00987F4C"/>
    <w:rsid w:val="0099013A"/>
    <w:rsid w:val="00990541"/>
    <w:rsid w:val="00990682"/>
    <w:rsid w:val="0099073C"/>
    <w:rsid w:val="00990889"/>
    <w:rsid w:val="00990CEA"/>
    <w:rsid w:val="00990E7E"/>
    <w:rsid w:val="00991506"/>
    <w:rsid w:val="00991709"/>
    <w:rsid w:val="00991A37"/>
    <w:rsid w:val="00991BF3"/>
    <w:rsid w:val="00991E13"/>
    <w:rsid w:val="00992090"/>
    <w:rsid w:val="00992C30"/>
    <w:rsid w:val="00992C3B"/>
    <w:rsid w:val="00992E27"/>
    <w:rsid w:val="00992FCF"/>
    <w:rsid w:val="0099365E"/>
    <w:rsid w:val="00993C65"/>
    <w:rsid w:val="00993F60"/>
    <w:rsid w:val="009947AB"/>
    <w:rsid w:val="009948E0"/>
    <w:rsid w:val="00994D58"/>
    <w:rsid w:val="00994F3C"/>
    <w:rsid w:val="00995060"/>
    <w:rsid w:val="00995158"/>
    <w:rsid w:val="0099519B"/>
    <w:rsid w:val="00995206"/>
    <w:rsid w:val="00995438"/>
    <w:rsid w:val="00995916"/>
    <w:rsid w:val="00995A2C"/>
    <w:rsid w:val="00995AAF"/>
    <w:rsid w:val="00995F8E"/>
    <w:rsid w:val="00996080"/>
    <w:rsid w:val="00996521"/>
    <w:rsid w:val="009969FF"/>
    <w:rsid w:val="00996A70"/>
    <w:rsid w:val="00996C6D"/>
    <w:rsid w:val="00996D9F"/>
    <w:rsid w:val="00996FAC"/>
    <w:rsid w:val="0099742A"/>
    <w:rsid w:val="0099772D"/>
    <w:rsid w:val="00997E0B"/>
    <w:rsid w:val="00997FE6"/>
    <w:rsid w:val="009A04B4"/>
    <w:rsid w:val="009A0660"/>
    <w:rsid w:val="009A0768"/>
    <w:rsid w:val="009A0D65"/>
    <w:rsid w:val="009A0DAC"/>
    <w:rsid w:val="009A1030"/>
    <w:rsid w:val="009A1544"/>
    <w:rsid w:val="009A16FB"/>
    <w:rsid w:val="009A1E63"/>
    <w:rsid w:val="009A1EF1"/>
    <w:rsid w:val="009A1F28"/>
    <w:rsid w:val="009A22CD"/>
    <w:rsid w:val="009A2809"/>
    <w:rsid w:val="009A2B47"/>
    <w:rsid w:val="009A2E26"/>
    <w:rsid w:val="009A2F23"/>
    <w:rsid w:val="009A3397"/>
    <w:rsid w:val="009A33A2"/>
    <w:rsid w:val="009A3531"/>
    <w:rsid w:val="009A38B1"/>
    <w:rsid w:val="009A3A03"/>
    <w:rsid w:val="009A3A15"/>
    <w:rsid w:val="009A3AAC"/>
    <w:rsid w:val="009A3C08"/>
    <w:rsid w:val="009A3D37"/>
    <w:rsid w:val="009A3EBC"/>
    <w:rsid w:val="009A3FF2"/>
    <w:rsid w:val="009A412A"/>
    <w:rsid w:val="009A414F"/>
    <w:rsid w:val="009A4A7D"/>
    <w:rsid w:val="009A4A98"/>
    <w:rsid w:val="009A4CE5"/>
    <w:rsid w:val="009A4E3E"/>
    <w:rsid w:val="009A501A"/>
    <w:rsid w:val="009A50FA"/>
    <w:rsid w:val="009A5496"/>
    <w:rsid w:val="009A5750"/>
    <w:rsid w:val="009A57B2"/>
    <w:rsid w:val="009A5806"/>
    <w:rsid w:val="009A5894"/>
    <w:rsid w:val="009A58E6"/>
    <w:rsid w:val="009A5F8F"/>
    <w:rsid w:val="009A61E5"/>
    <w:rsid w:val="009A62FB"/>
    <w:rsid w:val="009A641E"/>
    <w:rsid w:val="009A6552"/>
    <w:rsid w:val="009A6B4E"/>
    <w:rsid w:val="009A6C2C"/>
    <w:rsid w:val="009A6C2F"/>
    <w:rsid w:val="009A6D97"/>
    <w:rsid w:val="009A6EAD"/>
    <w:rsid w:val="009A75FF"/>
    <w:rsid w:val="009A786A"/>
    <w:rsid w:val="009A7976"/>
    <w:rsid w:val="009A7FDF"/>
    <w:rsid w:val="009B0252"/>
    <w:rsid w:val="009B0699"/>
    <w:rsid w:val="009B0BC2"/>
    <w:rsid w:val="009B0C48"/>
    <w:rsid w:val="009B0EDF"/>
    <w:rsid w:val="009B0FC8"/>
    <w:rsid w:val="009B126A"/>
    <w:rsid w:val="009B1271"/>
    <w:rsid w:val="009B1BF1"/>
    <w:rsid w:val="009B2582"/>
    <w:rsid w:val="009B2958"/>
    <w:rsid w:val="009B34D9"/>
    <w:rsid w:val="009B38EC"/>
    <w:rsid w:val="009B3B84"/>
    <w:rsid w:val="009B3EF9"/>
    <w:rsid w:val="009B4BEE"/>
    <w:rsid w:val="009B4CD4"/>
    <w:rsid w:val="009B4D4E"/>
    <w:rsid w:val="009B51A5"/>
    <w:rsid w:val="009B529B"/>
    <w:rsid w:val="009B540C"/>
    <w:rsid w:val="009B5838"/>
    <w:rsid w:val="009B5874"/>
    <w:rsid w:val="009B5B05"/>
    <w:rsid w:val="009B5C4B"/>
    <w:rsid w:val="009B5F98"/>
    <w:rsid w:val="009B68FB"/>
    <w:rsid w:val="009B6FE9"/>
    <w:rsid w:val="009B7443"/>
    <w:rsid w:val="009B759B"/>
    <w:rsid w:val="009B76D0"/>
    <w:rsid w:val="009B7762"/>
    <w:rsid w:val="009B7B43"/>
    <w:rsid w:val="009B7C7D"/>
    <w:rsid w:val="009B7F7B"/>
    <w:rsid w:val="009C0213"/>
    <w:rsid w:val="009C08A6"/>
    <w:rsid w:val="009C0D91"/>
    <w:rsid w:val="009C0E9D"/>
    <w:rsid w:val="009C1223"/>
    <w:rsid w:val="009C14C3"/>
    <w:rsid w:val="009C1A37"/>
    <w:rsid w:val="009C1A7D"/>
    <w:rsid w:val="009C1CEC"/>
    <w:rsid w:val="009C1D25"/>
    <w:rsid w:val="009C1DF1"/>
    <w:rsid w:val="009C1EE0"/>
    <w:rsid w:val="009C2194"/>
    <w:rsid w:val="009C2267"/>
    <w:rsid w:val="009C26AF"/>
    <w:rsid w:val="009C276E"/>
    <w:rsid w:val="009C2871"/>
    <w:rsid w:val="009C2BBD"/>
    <w:rsid w:val="009C2C92"/>
    <w:rsid w:val="009C30A5"/>
    <w:rsid w:val="009C3276"/>
    <w:rsid w:val="009C33CF"/>
    <w:rsid w:val="009C3475"/>
    <w:rsid w:val="009C3628"/>
    <w:rsid w:val="009C3F39"/>
    <w:rsid w:val="009C44E4"/>
    <w:rsid w:val="009C4596"/>
    <w:rsid w:val="009C470C"/>
    <w:rsid w:val="009C4743"/>
    <w:rsid w:val="009C48EB"/>
    <w:rsid w:val="009C5307"/>
    <w:rsid w:val="009C5696"/>
    <w:rsid w:val="009C59BE"/>
    <w:rsid w:val="009C59D3"/>
    <w:rsid w:val="009C5F3C"/>
    <w:rsid w:val="009C6719"/>
    <w:rsid w:val="009C691C"/>
    <w:rsid w:val="009C7193"/>
    <w:rsid w:val="009C7195"/>
    <w:rsid w:val="009C7756"/>
    <w:rsid w:val="009C7843"/>
    <w:rsid w:val="009C7A6C"/>
    <w:rsid w:val="009D044C"/>
    <w:rsid w:val="009D066F"/>
    <w:rsid w:val="009D0679"/>
    <w:rsid w:val="009D08C9"/>
    <w:rsid w:val="009D0943"/>
    <w:rsid w:val="009D094D"/>
    <w:rsid w:val="009D0D17"/>
    <w:rsid w:val="009D1028"/>
    <w:rsid w:val="009D1664"/>
    <w:rsid w:val="009D1922"/>
    <w:rsid w:val="009D1A70"/>
    <w:rsid w:val="009D1AD8"/>
    <w:rsid w:val="009D1D14"/>
    <w:rsid w:val="009D1EC3"/>
    <w:rsid w:val="009D1F5B"/>
    <w:rsid w:val="009D1FC5"/>
    <w:rsid w:val="009D223E"/>
    <w:rsid w:val="009D2307"/>
    <w:rsid w:val="009D34F6"/>
    <w:rsid w:val="009D3A64"/>
    <w:rsid w:val="009D3BBE"/>
    <w:rsid w:val="009D453C"/>
    <w:rsid w:val="009D47C4"/>
    <w:rsid w:val="009D4949"/>
    <w:rsid w:val="009D4950"/>
    <w:rsid w:val="009D4A44"/>
    <w:rsid w:val="009D4B1A"/>
    <w:rsid w:val="009D4EEB"/>
    <w:rsid w:val="009D55D7"/>
    <w:rsid w:val="009D6001"/>
    <w:rsid w:val="009D605B"/>
    <w:rsid w:val="009D6224"/>
    <w:rsid w:val="009D6301"/>
    <w:rsid w:val="009D6BBC"/>
    <w:rsid w:val="009D6CED"/>
    <w:rsid w:val="009D7088"/>
    <w:rsid w:val="009D71F5"/>
    <w:rsid w:val="009D7269"/>
    <w:rsid w:val="009D74D6"/>
    <w:rsid w:val="009D7641"/>
    <w:rsid w:val="009D76FA"/>
    <w:rsid w:val="009D77F8"/>
    <w:rsid w:val="009D7F3B"/>
    <w:rsid w:val="009D7FCF"/>
    <w:rsid w:val="009E00B8"/>
    <w:rsid w:val="009E01AD"/>
    <w:rsid w:val="009E0304"/>
    <w:rsid w:val="009E037F"/>
    <w:rsid w:val="009E17BF"/>
    <w:rsid w:val="009E1A38"/>
    <w:rsid w:val="009E201F"/>
    <w:rsid w:val="009E20EA"/>
    <w:rsid w:val="009E2440"/>
    <w:rsid w:val="009E253B"/>
    <w:rsid w:val="009E3313"/>
    <w:rsid w:val="009E337D"/>
    <w:rsid w:val="009E378D"/>
    <w:rsid w:val="009E3A82"/>
    <w:rsid w:val="009E3FC9"/>
    <w:rsid w:val="009E40B1"/>
    <w:rsid w:val="009E43FD"/>
    <w:rsid w:val="009E4469"/>
    <w:rsid w:val="009E4DA8"/>
    <w:rsid w:val="009E517E"/>
    <w:rsid w:val="009E51C3"/>
    <w:rsid w:val="009E5279"/>
    <w:rsid w:val="009E5331"/>
    <w:rsid w:val="009E560F"/>
    <w:rsid w:val="009E5664"/>
    <w:rsid w:val="009E5EE1"/>
    <w:rsid w:val="009E5FF9"/>
    <w:rsid w:val="009E6276"/>
    <w:rsid w:val="009E639F"/>
    <w:rsid w:val="009E6885"/>
    <w:rsid w:val="009E68AA"/>
    <w:rsid w:val="009E6929"/>
    <w:rsid w:val="009E6D0F"/>
    <w:rsid w:val="009E6D37"/>
    <w:rsid w:val="009E6D3B"/>
    <w:rsid w:val="009E7032"/>
    <w:rsid w:val="009E707E"/>
    <w:rsid w:val="009E7243"/>
    <w:rsid w:val="009E74B2"/>
    <w:rsid w:val="009E77A4"/>
    <w:rsid w:val="009E7DA1"/>
    <w:rsid w:val="009F0137"/>
    <w:rsid w:val="009F046E"/>
    <w:rsid w:val="009F0654"/>
    <w:rsid w:val="009F07C4"/>
    <w:rsid w:val="009F094C"/>
    <w:rsid w:val="009F0982"/>
    <w:rsid w:val="009F0E4D"/>
    <w:rsid w:val="009F0EA9"/>
    <w:rsid w:val="009F10C2"/>
    <w:rsid w:val="009F1180"/>
    <w:rsid w:val="009F11B5"/>
    <w:rsid w:val="009F151E"/>
    <w:rsid w:val="009F1552"/>
    <w:rsid w:val="009F19CD"/>
    <w:rsid w:val="009F1BD5"/>
    <w:rsid w:val="009F1EFD"/>
    <w:rsid w:val="009F2487"/>
    <w:rsid w:val="009F2FE6"/>
    <w:rsid w:val="009F3231"/>
    <w:rsid w:val="009F375A"/>
    <w:rsid w:val="009F3B58"/>
    <w:rsid w:val="009F4133"/>
    <w:rsid w:val="009F4220"/>
    <w:rsid w:val="009F4B1A"/>
    <w:rsid w:val="009F4FF3"/>
    <w:rsid w:val="009F509C"/>
    <w:rsid w:val="009F528C"/>
    <w:rsid w:val="009F5690"/>
    <w:rsid w:val="009F57A4"/>
    <w:rsid w:val="009F59AC"/>
    <w:rsid w:val="009F5C08"/>
    <w:rsid w:val="009F5E3B"/>
    <w:rsid w:val="009F629B"/>
    <w:rsid w:val="009F63D1"/>
    <w:rsid w:val="009F65CF"/>
    <w:rsid w:val="009F68FB"/>
    <w:rsid w:val="009F6ED3"/>
    <w:rsid w:val="009F77C7"/>
    <w:rsid w:val="009F7A5F"/>
    <w:rsid w:val="009F7FAA"/>
    <w:rsid w:val="009F7FE2"/>
    <w:rsid w:val="00A000BE"/>
    <w:rsid w:val="00A00483"/>
    <w:rsid w:val="00A004FE"/>
    <w:rsid w:val="00A0062A"/>
    <w:rsid w:val="00A00888"/>
    <w:rsid w:val="00A00BE2"/>
    <w:rsid w:val="00A00DB3"/>
    <w:rsid w:val="00A00EEA"/>
    <w:rsid w:val="00A01138"/>
    <w:rsid w:val="00A01750"/>
    <w:rsid w:val="00A017E7"/>
    <w:rsid w:val="00A01A59"/>
    <w:rsid w:val="00A01BD1"/>
    <w:rsid w:val="00A027AB"/>
    <w:rsid w:val="00A027C7"/>
    <w:rsid w:val="00A02B20"/>
    <w:rsid w:val="00A02C14"/>
    <w:rsid w:val="00A02D5C"/>
    <w:rsid w:val="00A02DF7"/>
    <w:rsid w:val="00A032AC"/>
    <w:rsid w:val="00A03397"/>
    <w:rsid w:val="00A03587"/>
    <w:rsid w:val="00A03636"/>
    <w:rsid w:val="00A039BE"/>
    <w:rsid w:val="00A03D06"/>
    <w:rsid w:val="00A03D98"/>
    <w:rsid w:val="00A041E2"/>
    <w:rsid w:val="00A04379"/>
    <w:rsid w:val="00A04872"/>
    <w:rsid w:val="00A04A75"/>
    <w:rsid w:val="00A04C54"/>
    <w:rsid w:val="00A04EA9"/>
    <w:rsid w:val="00A052CF"/>
    <w:rsid w:val="00A0541A"/>
    <w:rsid w:val="00A0542C"/>
    <w:rsid w:val="00A05508"/>
    <w:rsid w:val="00A057AC"/>
    <w:rsid w:val="00A05C4F"/>
    <w:rsid w:val="00A05D74"/>
    <w:rsid w:val="00A062D4"/>
    <w:rsid w:val="00A06367"/>
    <w:rsid w:val="00A06594"/>
    <w:rsid w:val="00A06B8A"/>
    <w:rsid w:val="00A06BEA"/>
    <w:rsid w:val="00A06BF6"/>
    <w:rsid w:val="00A06CB4"/>
    <w:rsid w:val="00A06F75"/>
    <w:rsid w:val="00A0701F"/>
    <w:rsid w:val="00A07059"/>
    <w:rsid w:val="00A07256"/>
    <w:rsid w:val="00A07439"/>
    <w:rsid w:val="00A07448"/>
    <w:rsid w:val="00A07632"/>
    <w:rsid w:val="00A076FA"/>
    <w:rsid w:val="00A07812"/>
    <w:rsid w:val="00A07955"/>
    <w:rsid w:val="00A07D13"/>
    <w:rsid w:val="00A07FD4"/>
    <w:rsid w:val="00A07FE7"/>
    <w:rsid w:val="00A102BE"/>
    <w:rsid w:val="00A10B7E"/>
    <w:rsid w:val="00A11436"/>
    <w:rsid w:val="00A1158B"/>
    <w:rsid w:val="00A11890"/>
    <w:rsid w:val="00A11D82"/>
    <w:rsid w:val="00A11DC0"/>
    <w:rsid w:val="00A12485"/>
    <w:rsid w:val="00A1254E"/>
    <w:rsid w:val="00A12806"/>
    <w:rsid w:val="00A12AC9"/>
    <w:rsid w:val="00A12D91"/>
    <w:rsid w:val="00A12E12"/>
    <w:rsid w:val="00A13178"/>
    <w:rsid w:val="00A13485"/>
    <w:rsid w:val="00A13907"/>
    <w:rsid w:val="00A13951"/>
    <w:rsid w:val="00A13AB3"/>
    <w:rsid w:val="00A13C85"/>
    <w:rsid w:val="00A13C88"/>
    <w:rsid w:val="00A1436B"/>
    <w:rsid w:val="00A14587"/>
    <w:rsid w:val="00A14626"/>
    <w:rsid w:val="00A14632"/>
    <w:rsid w:val="00A146A1"/>
    <w:rsid w:val="00A14B76"/>
    <w:rsid w:val="00A14BF4"/>
    <w:rsid w:val="00A154E3"/>
    <w:rsid w:val="00A15541"/>
    <w:rsid w:val="00A15A3F"/>
    <w:rsid w:val="00A15EE2"/>
    <w:rsid w:val="00A15EE3"/>
    <w:rsid w:val="00A15F8C"/>
    <w:rsid w:val="00A166C4"/>
    <w:rsid w:val="00A16751"/>
    <w:rsid w:val="00A168E1"/>
    <w:rsid w:val="00A169B5"/>
    <w:rsid w:val="00A171C8"/>
    <w:rsid w:val="00A17445"/>
    <w:rsid w:val="00A17B3D"/>
    <w:rsid w:val="00A17DFB"/>
    <w:rsid w:val="00A2069A"/>
    <w:rsid w:val="00A20918"/>
    <w:rsid w:val="00A2099A"/>
    <w:rsid w:val="00A20AFE"/>
    <w:rsid w:val="00A20B65"/>
    <w:rsid w:val="00A20B8F"/>
    <w:rsid w:val="00A20C9E"/>
    <w:rsid w:val="00A21128"/>
    <w:rsid w:val="00A212FE"/>
    <w:rsid w:val="00A213C7"/>
    <w:rsid w:val="00A214BB"/>
    <w:rsid w:val="00A21686"/>
    <w:rsid w:val="00A21DDC"/>
    <w:rsid w:val="00A21F46"/>
    <w:rsid w:val="00A21F6A"/>
    <w:rsid w:val="00A22230"/>
    <w:rsid w:val="00A2247D"/>
    <w:rsid w:val="00A226D3"/>
    <w:rsid w:val="00A22707"/>
    <w:rsid w:val="00A2272B"/>
    <w:rsid w:val="00A2280A"/>
    <w:rsid w:val="00A22813"/>
    <w:rsid w:val="00A22A43"/>
    <w:rsid w:val="00A22C0B"/>
    <w:rsid w:val="00A23292"/>
    <w:rsid w:val="00A2359A"/>
    <w:rsid w:val="00A23A13"/>
    <w:rsid w:val="00A23AC6"/>
    <w:rsid w:val="00A23BFF"/>
    <w:rsid w:val="00A24017"/>
    <w:rsid w:val="00A24402"/>
    <w:rsid w:val="00A2451D"/>
    <w:rsid w:val="00A2462B"/>
    <w:rsid w:val="00A24976"/>
    <w:rsid w:val="00A24A8F"/>
    <w:rsid w:val="00A24CF9"/>
    <w:rsid w:val="00A2514E"/>
    <w:rsid w:val="00A2545D"/>
    <w:rsid w:val="00A2547E"/>
    <w:rsid w:val="00A255A1"/>
    <w:rsid w:val="00A25C15"/>
    <w:rsid w:val="00A25ED0"/>
    <w:rsid w:val="00A26352"/>
    <w:rsid w:val="00A2669C"/>
    <w:rsid w:val="00A26B51"/>
    <w:rsid w:val="00A26E5B"/>
    <w:rsid w:val="00A27007"/>
    <w:rsid w:val="00A27113"/>
    <w:rsid w:val="00A2772E"/>
    <w:rsid w:val="00A277A3"/>
    <w:rsid w:val="00A27B2B"/>
    <w:rsid w:val="00A27C87"/>
    <w:rsid w:val="00A27FCB"/>
    <w:rsid w:val="00A301D9"/>
    <w:rsid w:val="00A30221"/>
    <w:rsid w:val="00A30643"/>
    <w:rsid w:val="00A307B5"/>
    <w:rsid w:val="00A307BD"/>
    <w:rsid w:val="00A30889"/>
    <w:rsid w:val="00A316C9"/>
    <w:rsid w:val="00A3186B"/>
    <w:rsid w:val="00A318E0"/>
    <w:rsid w:val="00A31DE6"/>
    <w:rsid w:val="00A3212B"/>
    <w:rsid w:val="00A32199"/>
    <w:rsid w:val="00A3222D"/>
    <w:rsid w:val="00A32541"/>
    <w:rsid w:val="00A32661"/>
    <w:rsid w:val="00A329FE"/>
    <w:rsid w:val="00A32D05"/>
    <w:rsid w:val="00A32E82"/>
    <w:rsid w:val="00A33028"/>
    <w:rsid w:val="00A3312B"/>
    <w:rsid w:val="00A331CF"/>
    <w:rsid w:val="00A332AA"/>
    <w:rsid w:val="00A33426"/>
    <w:rsid w:val="00A3345A"/>
    <w:rsid w:val="00A336DC"/>
    <w:rsid w:val="00A3379F"/>
    <w:rsid w:val="00A33979"/>
    <w:rsid w:val="00A33EDE"/>
    <w:rsid w:val="00A3409B"/>
    <w:rsid w:val="00A343DA"/>
    <w:rsid w:val="00A34D83"/>
    <w:rsid w:val="00A34DA9"/>
    <w:rsid w:val="00A34F32"/>
    <w:rsid w:val="00A3525B"/>
    <w:rsid w:val="00A35555"/>
    <w:rsid w:val="00A3556E"/>
    <w:rsid w:val="00A35D55"/>
    <w:rsid w:val="00A35F06"/>
    <w:rsid w:val="00A36029"/>
    <w:rsid w:val="00A3616A"/>
    <w:rsid w:val="00A362E6"/>
    <w:rsid w:val="00A36692"/>
    <w:rsid w:val="00A36A7F"/>
    <w:rsid w:val="00A36AB3"/>
    <w:rsid w:val="00A36D45"/>
    <w:rsid w:val="00A36FFD"/>
    <w:rsid w:val="00A37011"/>
    <w:rsid w:val="00A37165"/>
    <w:rsid w:val="00A37293"/>
    <w:rsid w:val="00A378C4"/>
    <w:rsid w:val="00A378D5"/>
    <w:rsid w:val="00A37B18"/>
    <w:rsid w:val="00A37DFF"/>
    <w:rsid w:val="00A37E2B"/>
    <w:rsid w:val="00A401BD"/>
    <w:rsid w:val="00A40323"/>
    <w:rsid w:val="00A40334"/>
    <w:rsid w:val="00A40478"/>
    <w:rsid w:val="00A4077D"/>
    <w:rsid w:val="00A40B65"/>
    <w:rsid w:val="00A40B7B"/>
    <w:rsid w:val="00A40C07"/>
    <w:rsid w:val="00A4100F"/>
    <w:rsid w:val="00A4155E"/>
    <w:rsid w:val="00A420FE"/>
    <w:rsid w:val="00A42445"/>
    <w:rsid w:val="00A427BD"/>
    <w:rsid w:val="00A429FC"/>
    <w:rsid w:val="00A42BD6"/>
    <w:rsid w:val="00A43018"/>
    <w:rsid w:val="00A4302D"/>
    <w:rsid w:val="00A4303E"/>
    <w:rsid w:val="00A4339F"/>
    <w:rsid w:val="00A43EBF"/>
    <w:rsid w:val="00A43F09"/>
    <w:rsid w:val="00A440BB"/>
    <w:rsid w:val="00A4429C"/>
    <w:rsid w:val="00A4439C"/>
    <w:rsid w:val="00A449BD"/>
    <w:rsid w:val="00A44ADC"/>
    <w:rsid w:val="00A4501A"/>
    <w:rsid w:val="00A4532A"/>
    <w:rsid w:val="00A45735"/>
    <w:rsid w:val="00A4586E"/>
    <w:rsid w:val="00A45CCC"/>
    <w:rsid w:val="00A460A3"/>
    <w:rsid w:val="00A460F1"/>
    <w:rsid w:val="00A461E5"/>
    <w:rsid w:val="00A46207"/>
    <w:rsid w:val="00A46572"/>
    <w:rsid w:val="00A46600"/>
    <w:rsid w:val="00A46AF4"/>
    <w:rsid w:val="00A46D12"/>
    <w:rsid w:val="00A46E23"/>
    <w:rsid w:val="00A475E4"/>
    <w:rsid w:val="00A475F4"/>
    <w:rsid w:val="00A4780C"/>
    <w:rsid w:val="00A47B33"/>
    <w:rsid w:val="00A47B42"/>
    <w:rsid w:val="00A47E0C"/>
    <w:rsid w:val="00A501E8"/>
    <w:rsid w:val="00A50507"/>
    <w:rsid w:val="00A505B7"/>
    <w:rsid w:val="00A50618"/>
    <w:rsid w:val="00A50EF2"/>
    <w:rsid w:val="00A51076"/>
    <w:rsid w:val="00A513E3"/>
    <w:rsid w:val="00A51441"/>
    <w:rsid w:val="00A514BC"/>
    <w:rsid w:val="00A514F4"/>
    <w:rsid w:val="00A5176C"/>
    <w:rsid w:val="00A51849"/>
    <w:rsid w:val="00A51E6C"/>
    <w:rsid w:val="00A51F9C"/>
    <w:rsid w:val="00A52202"/>
    <w:rsid w:val="00A52D21"/>
    <w:rsid w:val="00A531B3"/>
    <w:rsid w:val="00A53864"/>
    <w:rsid w:val="00A5399D"/>
    <w:rsid w:val="00A539D8"/>
    <w:rsid w:val="00A53A50"/>
    <w:rsid w:val="00A53EC7"/>
    <w:rsid w:val="00A541B0"/>
    <w:rsid w:val="00A54C79"/>
    <w:rsid w:val="00A54CB1"/>
    <w:rsid w:val="00A54E0C"/>
    <w:rsid w:val="00A55718"/>
    <w:rsid w:val="00A562CD"/>
    <w:rsid w:val="00A564EC"/>
    <w:rsid w:val="00A567A4"/>
    <w:rsid w:val="00A56C69"/>
    <w:rsid w:val="00A56D8F"/>
    <w:rsid w:val="00A571D1"/>
    <w:rsid w:val="00A57435"/>
    <w:rsid w:val="00A5751A"/>
    <w:rsid w:val="00A57801"/>
    <w:rsid w:val="00A57FD0"/>
    <w:rsid w:val="00A6028D"/>
    <w:rsid w:val="00A60848"/>
    <w:rsid w:val="00A6097A"/>
    <w:rsid w:val="00A60F2F"/>
    <w:rsid w:val="00A6104D"/>
    <w:rsid w:val="00A6109C"/>
    <w:rsid w:val="00A61142"/>
    <w:rsid w:val="00A61297"/>
    <w:rsid w:val="00A6132C"/>
    <w:rsid w:val="00A614BB"/>
    <w:rsid w:val="00A61840"/>
    <w:rsid w:val="00A61C78"/>
    <w:rsid w:val="00A61CC8"/>
    <w:rsid w:val="00A620AB"/>
    <w:rsid w:val="00A62A8B"/>
    <w:rsid w:val="00A62CF9"/>
    <w:rsid w:val="00A62DC5"/>
    <w:rsid w:val="00A62FE7"/>
    <w:rsid w:val="00A63066"/>
    <w:rsid w:val="00A63899"/>
    <w:rsid w:val="00A638C7"/>
    <w:rsid w:val="00A639FF"/>
    <w:rsid w:val="00A63A23"/>
    <w:rsid w:val="00A63D3A"/>
    <w:rsid w:val="00A64002"/>
    <w:rsid w:val="00A6472D"/>
    <w:rsid w:val="00A6489F"/>
    <w:rsid w:val="00A649AC"/>
    <w:rsid w:val="00A64CA7"/>
    <w:rsid w:val="00A652BC"/>
    <w:rsid w:val="00A65335"/>
    <w:rsid w:val="00A65533"/>
    <w:rsid w:val="00A65B31"/>
    <w:rsid w:val="00A65C34"/>
    <w:rsid w:val="00A65CB8"/>
    <w:rsid w:val="00A65E2D"/>
    <w:rsid w:val="00A65E85"/>
    <w:rsid w:val="00A65EE3"/>
    <w:rsid w:val="00A6621A"/>
    <w:rsid w:val="00A66511"/>
    <w:rsid w:val="00A6684C"/>
    <w:rsid w:val="00A66CC1"/>
    <w:rsid w:val="00A66DEA"/>
    <w:rsid w:val="00A6704E"/>
    <w:rsid w:val="00A67388"/>
    <w:rsid w:val="00A675C8"/>
    <w:rsid w:val="00A6780E"/>
    <w:rsid w:val="00A67CED"/>
    <w:rsid w:val="00A67E13"/>
    <w:rsid w:val="00A67E77"/>
    <w:rsid w:val="00A700EA"/>
    <w:rsid w:val="00A70217"/>
    <w:rsid w:val="00A70AFF"/>
    <w:rsid w:val="00A70B3E"/>
    <w:rsid w:val="00A70D64"/>
    <w:rsid w:val="00A712C8"/>
    <w:rsid w:val="00A7153F"/>
    <w:rsid w:val="00A71B80"/>
    <w:rsid w:val="00A72547"/>
    <w:rsid w:val="00A72670"/>
    <w:rsid w:val="00A731AD"/>
    <w:rsid w:val="00A732D9"/>
    <w:rsid w:val="00A7353C"/>
    <w:rsid w:val="00A735EA"/>
    <w:rsid w:val="00A73774"/>
    <w:rsid w:val="00A737EB"/>
    <w:rsid w:val="00A73F1A"/>
    <w:rsid w:val="00A74035"/>
    <w:rsid w:val="00A740F5"/>
    <w:rsid w:val="00A74289"/>
    <w:rsid w:val="00A742C1"/>
    <w:rsid w:val="00A74544"/>
    <w:rsid w:val="00A74596"/>
    <w:rsid w:val="00A7472B"/>
    <w:rsid w:val="00A74AF6"/>
    <w:rsid w:val="00A74CDA"/>
    <w:rsid w:val="00A74D6D"/>
    <w:rsid w:val="00A75475"/>
    <w:rsid w:val="00A756FF"/>
    <w:rsid w:val="00A75834"/>
    <w:rsid w:val="00A75983"/>
    <w:rsid w:val="00A759E4"/>
    <w:rsid w:val="00A75FDD"/>
    <w:rsid w:val="00A760E3"/>
    <w:rsid w:val="00A76158"/>
    <w:rsid w:val="00A764C9"/>
    <w:rsid w:val="00A765E1"/>
    <w:rsid w:val="00A766FA"/>
    <w:rsid w:val="00A76A16"/>
    <w:rsid w:val="00A76CBF"/>
    <w:rsid w:val="00A76D3F"/>
    <w:rsid w:val="00A76D7B"/>
    <w:rsid w:val="00A76EC9"/>
    <w:rsid w:val="00A770D7"/>
    <w:rsid w:val="00A774DD"/>
    <w:rsid w:val="00A77AB3"/>
    <w:rsid w:val="00A77C01"/>
    <w:rsid w:val="00A77F33"/>
    <w:rsid w:val="00A80069"/>
    <w:rsid w:val="00A8024E"/>
    <w:rsid w:val="00A803D2"/>
    <w:rsid w:val="00A80581"/>
    <w:rsid w:val="00A807EE"/>
    <w:rsid w:val="00A808F6"/>
    <w:rsid w:val="00A80B04"/>
    <w:rsid w:val="00A80BF9"/>
    <w:rsid w:val="00A80D82"/>
    <w:rsid w:val="00A811D3"/>
    <w:rsid w:val="00A81318"/>
    <w:rsid w:val="00A819A0"/>
    <w:rsid w:val="00A81F41"/>
    <w:rsid w:val="00A82322"/>
    <w:rsid w:val="00A82F00"/>
    <w:rsid w:val="00A83405"/>
    <w:rsid w:val="00A8343D"/>
    <w:rsid w:val="00A83BC4"/>
    <w:rsid w:val="00A84164"/>
    <w:rsid w:val="00A8499A"/>
    <w:rsid w:val="00A84AE0"/>
    <w:rsid w:val="00A84BC3"/>
    <w:rsid w:val="00A84E61"/>
    <w:rsid w:val="00A85241"/>
    <w:rsid w:val="00A855AE"/>
    <w:rsid w:val="00A855C0"/>
    <w:rsid w:val="00A85651"/>
    <w:rsid w:val="00A85BC2"/>
    <w:rsid w:val="00A85CE2"/>
    <w:rsid w:val="00A85D14"/>
    <w:rsid w:val="00A8660D"/>
    <w:rsid w:val="00A8708C"/>
    <w:rsid w:val="00A8712C"/>
    <w:rsid w:val="00A871F2"/>
    <w:rsid w:val="00A87C3D"/>
    <w:rsid w:val="00A87C59"/>
    <w:rsid w:val="00A87CBC"/>
    <w:rsid w:val="00A906DD"/>
    <w:rsid w:val="00A9077B"/>
    <w:rsid w:val="00A908C2"/>
    <w:rsid w:val="00A90B85"/>
    <w:rsid w:val="00A90EBB"/>
    <w:rsid w:val="00A91021"/>
    <w:rsid w:val="00A910EE"/>
    <w:rsid w:val="00A915F2"/>
    <w:rsid w:val="00A917FA"/>
    <w:rsid w:val="00A91A91"/>
    <w:rsid w:val="00A91CA5"/>
    <w:rsid w:val="00A91F50"/>
    <w:rsid w:val="00A9207C"/>
    <w:rsid w:val="00A9245B"/>
    <w:rsid w:val="00A92881"/>
    <w:rsid w:val="00A92B2E"/>
    <w:rsid w:val="00A92B7B"/>
    <w:rsid w:val="00A92E98"/>
    <w:rsid w:val="00A92FC8"/>
    <w:rsid w:val="00A931E0"/>
    <w:rsid w:val="00A9336A"/>
    <w:rsid w:val="00A937A2"/>
    <w:rsid w:val="00A944CE"/>
    <w:rsid w:val="00A945F6"/>
    <w:rsid w:val="00A94986"/>
    <w:rsid w:val="00A94A64"/>
    <w:rsid w:val="00A94D25"/>
    <w:rsid w:val="00A94E97"/>
    <w:rsid w:val="00A94FE0"/>
    <w:rsid w:val="00A950D6"/>
    <w:rsid w:val="00A954F9"/>
    <w:rsid w:val="00A958FA"/>
    <w:rsid w:val="00A95F27"/>
    <w:rsid w:val="00A95FD1"/>
    <w:rsid w:val="00A96619"/>
    <w:rsid w:val="00A96717"/>
    <w:rsid w:val="00A97658"/>
    <w:rsid w:val="00A977C8"/>
    <w:rsid w:val="00AA04C7"/>
    <w:rsid w:val="00AA08E2"/>
    <w:rsid w:val="00AA0B48"/>
    <w:rsid w:val="00AA0C7E"/>
    <w:rsid w:val="00AA113E"/>
    <w:rsid w:val="00AA114E"/>
    <w:rsid w:val="00AA1A02"/>
    <w:rsid w:val="00AA1A67"/>
    <w:rsid w:val="00AA21E6"/>
    <w:rsid w:val="00AA22AB"/>
    <w:rsid w:val="00AA2A08"/>
    <w:rsid w:val="00AA2CEE"/>
    <w:rsid w:val="00AA2DFE"/>
    <w:rsid w:val="00AA2ECF"/>
    <w:rsid w:val="00AA3133"/>
    <w:rsid w:val="00AA3700"/>
    <w:rsid w:val="00AA3A2C"/>
    <w:rsid w:val="00AA437E"/>
    <w:rsid w:val="00AA4493"/>
    <w:rsid w:val="00AA460A"/>
    <w:rsid w:val="00AA468A"/>
    <w:rsid w:val="00AA4771"/>
    <w:rsid w:val="00AA48BD"/>
    <w:rsid w:val="00AA4A92"/>
    <w:rsid w:val="00AA4D22"/>
    <w:rsid w:val="00AA5330"/>
    <w:rsid w:val="00AA5877"/>
    <w:rsid w:val="00AA589B"/>
    <w:rsid w:val="00AA5D75"/>
    <w:rsid w:val="00AA5EDB"/>
    <w:rsid w:val="00AA5FE3"/>
    <w:rsid w:val="00AA6055"/>
    <w:rsid w:val="00AA62D1"/>
    <w:rsid w:val="00AA64F5"/>
    <w:rsid w:val="00AA6C74"/>
    <w:rsid w:val="00AA6D40"/>
    <w:rsid w:val="00AA6E2A"/>
    <w:rsid w:val="00AA74F2"/>
    <w:rsid w:val="00AA78E6"/>
    <w:rsid w:val="00AA7EFA"/>
    <w:rsid w:val="00AA7F88"/>
    <w:rsid w:val="00AB0276"/>
    <w:rsid w:val="00AB038E"/>
    <w:rsid w:val="00AB0806"/>
    <w:rsid w:val="00AB0C3D"/>
    <w:rsid w:val="00AB0D0B"/>
    <w:rsid w:val="00AB1408"/>
    <w:rsid w:val="00AB1B27"/>
    <w:rsid w:val="00AB1C32"/>
    <w:rsid w:val="00AB1D49"/>
    <w:rsid w:val="00AB212B"/>
    <w:rsid w:val="00AB2166"/>
    <w:rsid w:val="00AB2414"/>
    <w:rsid w:val="00AB246E"/>
    <w:rsid w:val="00AB2881"/>
    <w:rsid w:val="00AB288F"/>
    <w:rsid w:val="00AB299C"/>
    <w:rsid w:val="00AB2BA8"/>
    <w:rsid w:val="00AB3051"/>
    <w:rsid w:val="00AB393E"/>
    <w:rsid w:val="00AB399A"/>
    <w:rsid w:val="00AB3DC3"/>
    <w:rsid w:val="00AB3FB6"/>
    <w:rsid w:val="00AB41CF"/>
    <w:rsid w:val="00AB4340"/>
    <w:rsid w:val="00AB4A0F"/>
    <w:rsid w:val="00AB521C"/>
    <w:rsid w:val="00AB522B"/>
    <w:rsid w:val="00AB529E"/>
    <w:rsid w:val="00AB535F"/>
    <w:rsid w:val="00AB55BD"/>
    <w:rsid w:val="00AB5ACF"/>
    <w:rsid w:val="00AB5AF6"/>
    <w:rsid w:val="00AB6098"/>
    <w:rsid w:val="00AB6B00"/>
    <w:rsid w:val="00AB6C82"/>
    <w:rsid w:val="00AB6F51"/>
    <w:rsid w:val="00AB6FC5"/>
    <w:rsid w:val="00AB715F"/>
    <w:rsid w:val="00AB77EB"/>
    <w:rsid w:val="00AB7E92"/>
    <w:rsid w:val="00AB7FAE"/>
    <w:rsid w:val="00AC0639"/>
    <w:rsid w:val="00AC0756"/>
    <w:rsid w:val="00AC0BB7"/>
    <w:rsid w:val="00AC0F13"/>
    <w:rsid w:val="00AC1355"/>
    <w:rsid w:val="00AC1583"/>
    <w:rsid w:val="00AC15B6"/>
    <w:rsid w:val="00AC1808"/>
    <w:rsid w:val="00AC1860"/>
    <w:rsid w:val="00AC1A31"/>
    <w:rsid w:val="00AC1DB4"/>
    <w:rsid w:val="00AC26EF"/>
    <w:rsid w:val="00AC2F70"/>
    <w:rsid w:val="00AC33FD"/>
    <w:rsid w:val="00AC36F6"/>
    <w:rsid w:val="00AC4475"/>
    <w:rsid w:val="00AC44A7"/>
    <w:rsid w:val="00AC457B"/>
    <w:rsid w:val="00AC487B"/>
    <w:rsid w:val="00AC4977"/>
    <w:rsid w:val="00AC4A99"/>
    <w:rsid w:val="00AC4FFB"/>
    <w:rsid w:val="00AC5213"/>
    <w:rsid w:val="00AC665D"/>
    <w:rsid w:val="00AC6674"/>
    <w:rsid w:val="00AC691C"/>
    <w:rsid w:val="00AC6CFE"/>
    <w:rsid w:val="00AC6E1C"/>
    <w:rsid w:val="00AC75AE"/>
    <w:rsid w:val="00AC77A4"/>
    <w:rsid w:val="00AC7980"/>
    <w:rsid w:val="00AC7DA4"/>
    <w:rsid w:val="00AC7DF8"/>
    <w:rsid w:val="00AD0112"/>
    <w:rsid w:val="00AD01ED"/>
    <w:rsid w:val="00AD02BF"/>
    <w:rsid w:val="00AD03FC"/>
    <w:rsid w:val="00AD066C"/>
    <w:rsid w:val="00AD081F"/>
    <w:rsid w:val="00AD0AE6"/>
    <w:rsid w:val="00AD0BFE"/>
    <w:rsid w:val="00AD0D41"/>
    <w:rsid w:val="00AD0F29"/>
    <w:rsid w:val="00AD0F2F"/>
    <w:rsid w:val="00AD1031"/>
    <w:rsid w:val="00AD1375"/>
    <w:rsid w:val="00AD13BB"/>
    <w:rsid w:val="00AD179F"/>
    <w:rsid w:val="00AD1D49"/>
    <w:rsid w:val="00AD2431"/>
    <w:rsid w:val="00AD2FE1"/>
    <w:rsid w:val="00AD347A"/>
    <w:rsid w:val="00AD368D"/>
    <w:rsid w:val="00AD383C"/>
    <w:rsid w:val="00AD39EF"/>
    <w:rsid w:val="00AD3AE9"/>
    <w:rsid w:val="00AD4510"/>
    <w:rsid w:val="00AD465F"/>
    <w:rsid w:val="00AD47A6"/>
    <w:rsid w:val="00AD4AEE"/>
    <w:rsid w:val="00AD4B89"/>
    <w:rsid w:val="00AD4C1D"/>
    <w:rsid w:val="00AD4F93"/>
    <w:rsid w:val="00AD55B4"/>
    <w:rsid w:val="00AD58E2"/>
    <w:rsid w:val="00AD5BDA"/>
    <w:rsid w:val="00AD5BE0"/>
    <w:rsid w:val="00AD64B1"/>
    <w:rsid w:val="00AD6632"/>
    <w:rsid w:val="00AD6717"/>
    <w:rsid w:val="00AD6B86"/>
    <w:rsid w:val="00AD6F36"/>
    <w:rsid w:val="00AD73B3"/>
    <w:rsid w:val="00AD73E6"/>
    <w:rsid w:val="00AD75D3"/>
    <w:rsid w:val="00AD7840"/>
    <w:rsid w:val="00AD7C5D"/>
    <w:rsid w:val="00AE0922"/>
    <w:rsid w:val="00AE0ABB"/>
    <w:rsid w:val="00AE0DD5"/>
    <w:rsid w:val="00AE0E09"/>
    <w:rsid w:val="00AE10EB"/>
    <w:rsid w:val="00AE1260"/>
    <w:rsid w:val="00AE13F6"/>
    <w:rsid w:val="00AE22D2"/>
    <w:rsid w:val="00AE245B"/>
    <w:rsid w:val="00AE25F8"/>
    <w:rsid w:val="00AE2A07"/>
    <w:rsid w:val="00AE2E72"/>
    <w:rsid w:val="00AE2E87"/>
    <w:rsid w:val="00AE30CE"/>
    <w:rsid w:val="00AE30D3"/>
    <w:rsid w:val="00AE3724"/>
    <w:rsid w:val="00AE3E25"/>
    <w:rsid w:val="00AE3FE7"/>
    <w:rsid w:val="00AE4136"/>
    <w:rsid w:val="00AE44CE"/>
    <w:rsid w:val="00AE44DE"/>
    <w:rsid w:val="00AE4846"/>
    <w:rsid w:val="00AE4A3C"/>
    <w:rsid w:val="00AE4A48"/>
    <w:rsid w:val="00AE4AAC"/>
    <w:rsid w:val="00AE4E60"/>
    <w:rsid w:val="00AE4F09"/>
    <w:rsid w:val="00AE517C"/>
    <w:rsid w:val="00AE5413"/>
    <w:rsid w:val="00AE5682"/>
    <w:rsid w:val="00AE56A9"/>
    <w:rsid w:val="00AE56D9"/>
    <w:rsid w:val="00AE5797"/>
    <w:rsid w:val="00AE580B"/>
    <w:rsid w:val="00AE5A85"/>
    <w:rsid w:val="00AE5B73"/>
    <w:rsid w:val="00AE5DDF"/>
    <w:rsid w:val="00AE5FE1"/>
    <w:rsid w:val="00AE6435"/>
    <w:rsid w:val="00AE66CF"/>
    <w:rsid w:val="00AE6794"/>
    <w:rsid w:val="00AE698A"/>
    <w:rsid w:val="00AE6B1B"/>
    <w:rsid w:val="00AE6C20"/>
    <w:rsid w:val="00AE72D3"/>
    <w:rsid w:val="00AE731B"/>
    <w:rsid w:val="00AE74AF"/>
    <w:rsid w:val="00AE7510"/>
    <w:rsid w:val="00AE75A2"/>
    <w:rsid w:val="00AE7D7D"/>
    <w:rsid w:val="00AF0137"/>
    <w:rsid w:val="00AF02DD"/>
    <w:rsid w:val="00AF03B2"/>
    <w:rsid w:val="00AF0621"/>
    <w:rsid w:val="00AF123B"/>
    <w:rsid w:val="00AF12B9"/>
    <w:rsid w:val="00AF13E3"/>
    <w:rsid w:val="00AF190B"/>
    <w:rsid w:val="00AF1EC2"/>
    <w:rsid w:val="00AF1F54"/>
    <w:rsid w:val="00AF2040"/>
    <w:rsid w:val="00AF2523"/>
    <w:rsid w:val="00AF29A1"/>
    <w:rsid w:val="00AF30DE"/>
    <w:rsid w:val="00AF3142"/>
    <w:rsid w:val="00AF318B"/>
    <w:rsid w:val="00AF32B5"/>
    <w:rsid w:val="00AF33D4"/>
    <w:rsid w:val="00AF33D5"/>
    <w:rsid w:val="00AF3556"/>
    <w:rsid w:val="00AF35EE"/>
    <w:rsid w:val="00AF407C"/>
    <w:rsid w:val="00AF4153"/>
    <w:rsid w:val="00AF4787"/>
    <w:rsid w:val="00AF4966"/>
    <w:rsid w:val="00AF4AEC"/>
    <w:rsid w:val="00AF4AF6"/>
    <w:rsid w:val="00AF4AFF"/>
    <w:rsid w:val="00AF4CCF"/>
    <w:rsid w:val="00AF4F66"/>
    <w:rsid w:val="00AF516B"/>
    <w:rsid w:val="00AF5CD4"/>
    <w:rsid w:val="00AF5D79"/>
    <w:rsid w:val="00AF61DF"/>
    <w:rsid w:val="00AF6A0C"/>
    <w:rsid w:val="00AF7117"/>
    <w:rsid w:val="00AF71B3"/>
    <w:rsid w:val="00AF71CB"/>
    <w:rsid w:val="00B0024A"/>
    <w:rsid w:val="00B003AD"/>
    <w:rsid w:val="00B00958"/>
    <w:rsid w:val="00B00AF4"/>
    <w:rsid w:val="00B01AF1"/>
    <w:rsid w:val="00B02734"/>
    <w:rsid w:val="00B02B9F"/>
    <w:rsid w:val="00B030ED"/>
    <w:rsid w:val="00B038E6"/>
    <w:rsid w:val="00B03AEB"/>
    <w:rsid w:val="00B04428"/>
    <w:rsid w:val="00B04496"/>
    <w:rsid w:val="00B04888"/>
    <w:rsid w:val="00B04D6D"/>
    <w:rsid w:val="00B04ED0"/>
    <w:rsid w:val="00B05B2F"/>
    <w:rsid w:val="00B0623A"/>
    <w:rsid w:val="00B06320"/>
    <w:rsid w:val="00B071C4"/>
    <w:rsid w:val="00B0724D"/>
    <w:rsid w:val="00B07320"/>
    <w:rsid w:val="00B078B4"/>
    <w:rsid w:val="00B07C23"/>
    <w:rsid w:val="00B07C6E"/>
    <w:rsid w:val="00B10063"/>
    <w:rsid w:val="00B10185"/>
    <w:rsid w:val="00B10434"/>
    <w:rsid w:val="00B104A3"/>
    <w:rsid w:val="00B109A4"/>
    <w:rsid w:val="00B10A9C"/>
    <w:rsid w:val="00B10AA9"/>
    <w:rsid w:val="00B10E06"/>
    <w:rsid w:val="00B10EC2"/>
    <w:rsid w:val="00B10F83"/>
    <w:rsid w:val="00B1112B"/>
    <w:rsid w:val="00B11335"/>
    <w:rsid w:val="00B11A02"/>
    <w:rsid w:val="00B11C60"/>
    <w:rsid w:val="00B11CE6"/>
    <w:rsid w:val="00B11E4D"/>
    <w:rsid w:val="00B12016"/>
    <w:rsid w:val="00B12284"/>
    <w:rsid w:val="00B12463"/>
    <w:rsid w:val="00B124C0"/>
    <w:rsid w:val="00B1264D"/>
    <w:rsid w:val="00B12926"/>
    <w:rsid w:val="00B13248"/>
    <w:rsid w:val="00B1373D"/>
    <w:rsid w:val="00B13982"/>
    <w:rsid w:val="00B13B05"/>
    <w:rsid w:val="00B13CDE"/>
    <w:rsid w:val="00B14013"/>
    <w:rsid w:val="00B141CB"/>
    <w:rsid w:val="00B144FC"/>
    <w:rsid w:val="00B14547"/>
    <w:rsid w:val="00B147C0"/>
    <w:rsid w:val="00B14DA5"/>
    <w:rsid w:val="00B15385"/>
    <w:rsid w:val="00B158B2"/>
    <w:rsid w:val="00B159C5"/>
    <w:rsid w:val="00B15CF4"/>
    <w:rsid w:val="00B15DE4"/>
    <w:rsid w:val="00B15F62"/>
    <w:rsid w:val="00B163BE"/>
    <w:rsid w:val="00B166BF"/>
    <w:rsid w:val="00B16767"/>
    <w:rsid w:val="00B16D1D"/>
    <w:rsid w:val="00B16E1C"/>
    <w:rsid w:val="00B175EB"/>
    <w:rsid w:val="00B1781C"/>
    <w:rsid w:val="00B17C79"/>
    <w:rsid w:val="00B17DA4"/>
    <w:rsid w:val="00B20414"/>
    <w:rsid w:val="00B20807"/>
    <w:rsid w:val="00B208A6"/>
    <w:rsid w:val="00B20D1E"/>
    <w:rsid w:val="00B21041"/>
    <w:rsid w:val="00B21676"/>
    <w:rsid w:val="00B219EC"/>
    <w:rsid w:val="00B21E57"/>
    <w:rsid w:val="00B221D7"/>
    <w:rsid w:val="00B2249E"/>
    <w:rsid w:val="00B225F8"/>
    <w:rsid w:val="00B226C7"/>
    <w:rsid w:val="00B226D3"/>
    <w:rsid w:val="00B226DF"/>
    <w:rsid w:val="00B2291F"/>
    <w:rsid w:val="00B22AA0"/>
    <w:rsid w:val="00B22B80"/>
    <w:rsid w:val="00B22D53"/>
    <w:rsid w:val="00B22E74"/>
    <w:rsid w:val="00B23535"/>
    <w:rsid w:val="00B23726"/>
    <w:rsid w:val="00B23B8A"/>
    <w:rsid w:val="00B23D2C"/>
    <w:rsid w:val="00B24536"/>
    <w:rsid w:val="00B247F6"/>
    <w:rsid w:val="00B24977"/>
    <w:rsid w:val="00B249E4"/>
    <w:rsid w:val="00B24F24"/>
    <w:rsid w:val="00B25006"/>
    <w:rsid w:val="00B250EF"/>
    <w:rsid w:val="00B254E3"/>
    <w:rsid w:val="00B25E44"/>
    <w:rsid w:val="00B25E4F"/>
    <w:rsid w:val="00B2604A"/>
    <w:rsid w:val="00B264CC"/>
    <w:rsid w:val="00B269A3"/>
    <w:rsid w:val="00B26A3B"/>
    <w:rsid w:val="00B26AA2"/>
    <w:rsid w:val="00B26BFE"/>
    <w:rsid w:val="00B26C54"/>
    <w:rsid w:val="00B26E4B"/>
    <w:rsid w:val="00B26EE2"/>
    <w:rsid w:val="00B27107"/>
    <w:rsid w:val="00B273B8"/>
    <w:rsid w:val="00B2742E"/>
    <w:rsid w:val="00B274B3"/>
    <w:rsid w:val="00B275C6"/>
    <w:rsid w:val="00B275D7"/>
    <w:rsid w:val="00B27617"/>
    <w:rsid w:val="00B27C7C"/>
    <w:rsid w:val="00B30D74"/>
    <w:rsid w:val="00B312D4"/>
    <w:rsid w:val="00B31456"/>
    <w:rsid w:val="00B3164A"/>
    <w:rsid w:val="00B319F5"/>
    <w:rsid w:val="00B31C84"/>
    <w:rsid w:val="00B31EE5"/>
    <w:rsid w:val="00B32087"/>
    <w:rsid w:val="00B320FA"/>
    <w:rsid w:val="00B328BB"/>
    <w:rsid w:val="00B32A9A"/>
    <w:rsid w:val="00B32BA7"/>
    <w:rsid w:val="00B32C16"/>
    <w:rsid w:val="00B32D00"/>
    <w:rsid w:val="00B32D28"/>
    <w:rsid w:val="00B32F7D"/>
    <w:rsid w:val="00B32FF8"/>
    <w:rsid w:val="00B33092"/>
    <w:rsid w:val="00B3376C"/>
    <w:rsid w:val="00B34083"/>
    <w:rsid w:val="00B340A0"/>
    <w:rsid w:val="00B343D5"/>
    <w:rsid w:val="00B344AC"/>
    <w:rsid w:val="00B347E7"/>
    <w:rsid w:val="00B3491B"/>
    <w:rsid w:val="00B34A6E"/>
    <w:rsid w:val="00B34AE0"/>
    <w:rsid w:val="00B34E86"/>
    <w:rsid w:val="00B351AC"/>
    <w:rsid w:val="00B35A22"/>
    <w:rsid w:val="00B35ABB"/>
    <w:rsid w:val="00B35E14"/>
    <w:rsid w:val="00B3604A"/>
    <w:rsid w:val="00B361EB"/>
    <w:rsid w:val="00B36528"/>
    <w:rsid w:val="00B3658D"/>
    <w:rsid w:val="00B365F6"/>
    <w:rsid w:val="00B36EA2"/>
    <w:rsid w:val="00B36FC5"/>
    <w:rsid w:val="00B37068"/>
    <w:rsid w:val="00B371CD"/>
    <w:rsid w:val="00B37312"/>
    <w:rsid w:val="00B37A47"/>
    <w:rsid w:val="00B37C02"/>
    <w:rsid w:val="00B40117"/>
    <w:rsid w:val="00B405EE"/>
    <w:rsid w:val="00B40758"/>
    <w:rsid w:val="00B4115C"/>
    <w:rsid w:val="00B419D3"/>
    <w:rsid w:val="00B41D0C"/>
    <w:rsid w:val="00B41D5C"/>
    <w:rsid w:val="00B42234"/>
    <w:rsid w:val="00B428F9"/>
    <w:rsid w:val="00B42CAC"/>
    <w:rsid w:val="00B43494"/>
    <w:rsid w:val="00B43763"/>
    <w:rsid w:val="00B4394B"/>
    <w:rsid w:val="00B43A6F"/>
    <w:rsid w:val="00B43B9D"/>
    <w:rsid w:val="00B43BAE"/>
    <w:rsid w:val="00B43D66"/>
    <w:rsid w:val="00B44DB3"/>
    <w:rsid w:val="00B44E7F"/>
    <w:rsid w:val="00B45C87"/>
    <w:rsid w:val="00B461C5"/>
    <w:rsid w:val="00B464B4"/>
    <w:rsid w:val="00B465CF"/>
    <w:rsid w:val="00B466D6"/>
    <w:rsid w:val="00B46973"/>
    <w:rsid w:val="00B469C0"/>
    <w:rsid w:val="00B469E9"/>
    <w:rsid w:val="00B46AD9"/>
    <w:rsid w:val="00B47364"/>
    <w:rsid w:val="00B476ED"/>
    <w:rsid w:val="00B47B6B"/>
    <w:rsid w:val="00B47E5D"/>
    <w:rsid w:val="00B500A5"/>
    <w:rsid w:val="00B50146"/>
    <w:rsid w:val="00B5065D"/>
    <w:rsid w:val="00B50B1F"/>
    <w:rsid w:val="00B50E02"/>
    <w:rsid w:val="00B50E46"/>
    <w:rsid w:val="00B50F16"/>
    <w:rsid w:val="00B51118"/>
    <w:rsid w:val="00B51649"/>
    <w:rsid w:val="00B51BDC"/>
    <w:rsid w:val="00B51F7B"/>
    <w:rsid w:val="00B520B9"/>
    <w:rsid w:val="00B52281"/>
    <w:rsid w:val="00B52293"/>
    <w:rsid w:val="00B5248A"/>
    <w:rsid w:val="00B52B26"/>
    <w:rsid w:val="00B5357F"/>
    <w:rsid w:val="00B53644"/>
    <w:rsid w:val="00B538E8"/>
    <w:rsid w:val="00B53B26"/>
    <w:rsid w:val="00B53DA5"/>
    <w:rsid w:val="00B5420F"/>
    <w:rsid w:val="00B54213"/>
    <w:rsid w:val="00B5436C"/>
    <w:rsid w:val="00B54403"/>
    <w:rsid w:val="00B545A7"/>
    <w:rsid w:val="00B54618"/>
    <w:rsid w:val="00B54873"/>
    <w:rsid w:val="00B54FE0"/>
    <w:rsid w:val="00B556F7"/>
    <w:rsid w:val="00B5600B"/>
    <w:rsid w:val="00B56846"/>
    <w:rsid w:val="00B569DD"/>
    <w:rsid w:val="00B56A80"/>
    <w:rsid w:val="00B56BCC"/>
    <w:rsid w:val="00B56E5F"/>
    <w:rsid w:val="00B577B3"/>
    <w:rsid w:val="00B578B4"/>
    <w:rsid w:val="00B57991"/>
    <w:rsid w:val="00B602C7"/>
    <w:rsid w:val="00B609BA"/>
    <w:rsid w:val="00B6128E"/>
    <w:rsid w:val="00B614B6"/>
    <w:rsid w:val="00B61A3E"/>
    <w:rsid w:val="00B61F59"/>
    <w:rsid w:val="00B623A5"/>
    <w:rsid w:val="00B6245D"/>
    <w:rsid w:val="00B62632"/>
    <w:rsid w:val="00B628CD"/>
    <w:rsid w:val="00B62AA0"/>
    <w:rsid w:val="00B62DBB"/>
    <w:rsid w:val="00B630C3"/>
    <w:rsid w:val="00B63201"/>
    <w:rsid w:val="00B63C54"/>
    <w:rsid w:val="00B63F30"/>
    <w:rsid w:val="00B63FA2"/>
    <w:rsid w:val="00B6422E"/>
    <w:rsid w:val="00B643E2"/>
    <w:rsid w:val="00B64466"/>
    <w:rsid w:val="00B64A5B"/>
    <w:rsid w:val="00B64AA5"/>
    <w:rsid w:val="00B64DA2"/>
    <w:rsid w:val="00B65AB2"/>
    <w:rsid w:val="00B65D68"/>
    <w:rsid w:val="00B65FF7"/>
    <w:rsid w:val="00B66834"/>
    <w:rsid w:val="00B6694A"/>
    <w:rsid w:val="00B66C67"/>
    <w:rsid w:val="00B66D24"/>
    <w:rsid w:val="00B66F4B"/>
    <w:rsid w:val="00B67A9C"/>
    <w:rsid w:val="00B67FF8"/>
    <w:rsid w:val="00B70022"/>
    <w:rsid w:val="00B70101"/>
    <w:rsid w:val="00B7036C"/>
    <w:rsid w:val="00B7049B"/>
    <w:rsid w:val="00B707BB"/>
    <w:rsid w:val="00B70820"/>
    <w:rsid w:val="00B709DE"/>
    <w:rsid w:val="00B70BF6"/>
    <w:rsid w:val="00B70EE2"/>
    <w:rsid w:val="00B71351"/>
    <w:rsid w:val="00B713BA"/>
    <w:rsid w:val="00B714D1"/>
    <w:rsid w:val="00B715A8"/>
    <w:rsid w:val="00B71844"/>
    <w:rsid w:val="00B718B3"/>
    <w:rsid w:val="00B71E37"/>
    <w:rsid w:val="00B723D2"/>
    <w:rsid w:val="00B727F0"/>
    <w:rsid w:val="00B7283F"/>
    <w:rsid w:val="00B72938"/>
    <w:rsid w:val="00B72E8D"/>
    <w:rsid w:val="00B72E9C"/>
    <w:rsid w:val="00B7344D"/>
    <w:rsid w:val="00B739D0"/>
    <w:rsid w:val="00B73A0B"/>
    <w:rsid w:val="00B73C65"/>
    <w:rsid w:val="00B73FDA"/>
    <w:rsid w:val="00B74078"/>
    <w:rsid w:val="00B7411E"/>
    <w:rsid w:val="00B742ED"/>
    <w:rsid w:val="00B74DF2"/>
    <w:rsid w:val="00B74F6D"/>
    <w:rsid w:val="00B75113"/>
    <w:rsid w:val="00B75203"/>
    <w:rsid w:val="00B75233"/>
    <w:rsid w:val="00B7527F"/>
    <w:rsid w:val="00B752D6"/>
    <w:rsid w:val="00B753C3"/>
    <w:rsid w:val="00B758BF"/>
    <w:rsid w:val="00B75C65"/>
    <w:rsid w:val="00B75E6D"/>
    <w:rsid w:val="00B75EF5"/>
    <w:rsid w:val="00B75F4F"/>
    <w:rsid w:val="00B761AC"/>
    <w:rsid w:val="00B762B6"/>
    <w:rsid w:val="00B765CD"/>
    <w:rsid w:val="00B76DC9"/>
    <w:rsid w:val="00B77977"/>
    <w:rsid w:val="00B7798D"/>
    <w:rsid w:val="00B77BED"/>
    <w:rsid w:val="00B77C22"/>
    <w:rsid w:val="00B77D43"/>
    <w:rsid w:val="00B77E79"/>
    <w:rsid w:val="00B80011"/>
    <w:rsid w:val="00B805B7"/>
    <w:rsid w:val="00B805EA"/>
    <w:rsid w:val="00B80691"/>
    <w:rsid w:val="00B8099E"/>
    <w:rsid w:val="00B810BB"/>
    <w:rsid w:val="00B811A6"/>
    <w:rsid w:val="00B81479"/>
    <w:rsid w:val="00B81B11"/>
    <w:rsid w:val="00B81B25"/>
    <w:rsid w:val="00B81F86"/>
    <w:rsid w:val="00B82102"/>
    <w:rsid w:val="00B82A7F"/>
    <w:rsid w:val="00B82F1E"/>
    <w:rsid w:val="00B83155"/>
    <w:rsid w:val="00B8334D"/>
    <w:rsid w:val="00B835DD"/>
    <w:rsid w:val="00B8361B"/>
    <w:rsid w:val="00B83748"/>
    <w:rsid w:val="00B83C05"/>
    <w:rsid w:val="00B83C68"/>
    <w:rsid w:val="00B841D9"/>
    <w:rsid w:val="00B84577"/>
    <w:rsid w:val="00B84939"/>
    <w:rsid w:val="00B8547C"/>
    <w:rsid w:val="00B8574F"/>
    <w:rsid w:val="00B85885"/>
    <w:rsid w:val="00B85923"/>
    <w:rsid w:val="00B85A78"/>
    <w:rsid w:val="00B85C8A"/>
    <w:rsid w:val="00B85FAB"/>
    <w:rsid w:val="00B866CE"/>
    <w:rsid w:val="00B86923"/>
    <w:rsid w:val="00B86E26"/>
    <w:rsid w:val="00B87006"/>
    <w:rsid w:val="00B87019"/>
    <w:rsid w:val="00B87415"/>
    <w:rsid w:val="00B876A6"/>
    <w:rsid w:val="00B878F4"/>
    <w:rsid w:val="00B87934"/>
    <w:rsid w:val="00B87A33"/>
    <w:rsid w:val="00B87CDA"/>
    <w:rsid w:val="00B87D30"/>
    <w:rsid w:val="00B87D67"/>
    <w:rsid w:val="00B902BC"/>
    <w:rsid w:val="00B902DA"/>
    <w:rsid w:val="00B90772"/>
    <w:rsid w:val="00B90EDF"/>
    <w:rsid w:val="00B9122A"/>
    <w:rsid w:val="00B91462"/>
    <w:rsid w:val="00B914B8"/>
    <w:rsid w:val="00B91505"/>
    <w:rsid w:val="00B916D8"/>
    <w:rsid w:val="00B91803"/>
    <w:rsid w:val="00B921D7"/>
    <w:rsid w:val="00B922E0"/>
    <w:rsid w:val="00B924AB"/>
    <w:rsid w:val="00B9295C"/>
    <w:rsid w:val="00B92D74"/>
    <w:rsid w:val="00B92E33"/>
    <w:rsid w:val="00B9316C"/>
    <w:rsid w:val="00B93604"/>
    <w:rsid w:val="00B94078"/>
    <w:rsid w:val="00B9408B"/>
    <w:rsid w:val="00B94400"/>
    <w:rsid w:val="00B9440C"/>
    <w:rsid w:val="00B944B9"/>
    <w:rsid w:val="00B94524"/>
    <w:rsid w:val="00B945A8"/>
    <w:rsid w:val="00B94DCD"/>
    <w:rsid w:val="00B94F24"/>
    <w:rsid w:val="00B951CD"/>
    <w:rsid w:val="00B952B6"/>
    <w:rsid w:val="00B952F6"/>
    <w:rsid w:val="00B9563A"/>
    <w:rsid w:val="00B956DE"/>
    <w:rsid w:val="00B957CE"/>
    <w:rsid w:val="00B95A02"/>
    <w:rsid w:val="00B95F2C"/>
    <w:rsid w:val="00B95F65"/>
    <w:rsid w:val="00B95FA4"/>
    <w:rsid w:val="00B961C1"/>
    <w:rsid w:val="00B96291"/>
    <w:rsid w:val="00B96301"/>
    <w:rsid w:val="00B96474"/>
    <w:rsid w:val="00B96916"/>
    <w:rsid w:val="00B971B6"/>
    <w:rsid w:val="00B97470"/>
    <w:rsid w:val="00B97777"/>
    <w:rsid w:val="00B97ADA"/>
    <w:rsid w:val="00B97C24"/>
    <w:rsid w:val="00B97D45"/>
    <w:rsid w:val="00B97DD1"/>
    <w:rsid w:val="00BA0B7D"/>
    <w:rsid w:val="00BA1531"/>
    <w:rsid w:val="00BA17EF"/>
    <w:rsid w:val="00BA1884"/>
    <w:rsid w:val="00BA1C86"/>
    <w:rsid w:val="00BA1D0A"/>
    <w:rsid w:val="00BA245B"/>
    <w:rsid w:val="00BA25BD"/>
    <w:rsid w:val="00BA25EE"/>
    <w:rsid w:val="00BA2A0B"/>
    <w:rsid w:val="00BA2A31"/>
    <w:rsid w:val="00BA2BD7"/>
    <w:rsid w:val="00BA2CD8"/>
    <w:rsid w:val="00BA384F"/>
    <w:rsid w:val="00BA3AC9"/>
    <w:rsid w:val="00BA3DCB"/>
    <w:rsid w:val="00BA3EB1"/>
    <w:rsid w:val="00BA414F"/>
    <w:rsid w:val="00BA41D4"/>
    <w:rsid w:val="00BA427E"/>
    <w:rsid w:val="00BA46C1"/>
    <w:rsid w:val="00BA4B66"/>
    <w:rsid w:val="00BA4BC9"/>
    <w:rsid w:val="00BA4C78"/>
    <w:rsid w:val="00BA566D"/>
    <w:rsid w:val="00BA5870"/>
    <w:rsid w:val="00BA5BC5"/>
    <w:rsid w:val="00BA5F03"/>
    <w:rsid w:val="00BA6859"/>
    <w:rsid w:val="00BA6B5F"/>
    <w:rsid w:val="00BA6CD5"/>
    <w:rsid w:val="00BA6CFE"/>
    <w:rsid w:val="00BA6E14"/>
    <w:rsid w:val="00BA70E0"/>
    <w:rsid w:val="00BA7657"/>
    <w:rsid w:val="00BA7AE1"/>
    <w:rsid w:val="00BB02CF"/>
    <w:rsid w:val="00BB08D8"/>
    <w:rsid w:val="00BB0C47"/>
    <w:rsid w:val="00BB0F96"/>
    <w:rsid w:val="00BB1075"/>
    <w:rsid w:val="00BB11A3"/>
    <w:rsid w:val="00BB12BB"/>
    <w:rsid w:val="00BB1628"/>
    <w:rsid w:val="00BB1CFA"/>
    <w:rsid w:val="00BB1D66"/>
    <w:rsid w:val="00BB1F4A"/>
    <w:rsid w:val="00BB1F91"/>
    <w:rsid w:val="00BB1FB5"/>
    <w:rsid w:val="00BB2079"/>
    <w:rsid w:val="00BB2145"/>
    <w:rsid w:val="00BB224D"/>
    <w:rsid w:val="00BB225A"/>
    <w:rsid w:val="00BB24D7"/>
    <w:rsid w:val="00BB2823"/>
    <w:rsid w:val="00BB2C6D"/>
    <w:rsid w:val="00BB2D00"/>
    <w:rsid w:val="00BB2ED5"/>
    <w:rsid w:val="00BB2F47"/>
    <w:rsid w:val="00BB2F65"/>
    <w:rsid w:val="00BB3236"/>
    <w:rsid w:val="00BB323F"/>
    <w:rsid w:val="00BB349F"/>
    <w:rsid w:val="00BB36D7"/>
    <w:rsid w:val="00BB3810"/>
    <w:rsid w:val="00BB3AE6"/>
    <w:rsid w:val="00BB3D39"/>
    <w:rsid w:val="00BB45AF"/>
    <w:rsid w:val="00BB4B65"/>
    <w:rsid w:val="00BB4BA8"/>
    <w:rsid w:val="00BB4C95"/>
    <w:rsid w:val="00BB54A7"/>
    <w:rsid w:val="00BB5700"/>
    <w:rsid w:val="00BB5A92"/>
    <w:rsid w:val="00BB5CE4"/>
    <w:rsid w:val="00BB5DF5"/>
    <w:rsid w:val="00BB5EFC"/>
    <w:rsid w:val="00BB5FFA"/>
    <w:rsid w:val="00BB6351"/>
    <w:rsid w:val="00BB6419"/>
    <w:rsid w:val="00BB6EC8"/>
    <w:rsid w:val="00BB6EF0"/>
    <w:rsid w:val="00BB6F29"/>
    <w:rsid w:val="00BB7531"/>
    <w:rsid w:val="00BB75C8"/>
    <w:rsid w:val="00BB776A"/>
    <w:rsid w:val="00BB7A08"/>
    <w:rsid w:val="00BB7A8B"/>
    <w:rsid w:val="00BB7D23"/>
    <w:rsid w:val="00BB7D9F"/>
    <w:rsid w:val="00BB7FDD"/>
    <w:rsid w:val="00BC08B1"/>
    <w:rsid w:val="00BC08E3"/>
    <w:rsid w:val="00BC0937"/>
    <w:rsid w:val="00BC09D8"/>
    <w:rsid w:val="00BC0D35"/>
    <w:rsid w:val="00BC0DA3"/>
    <w:rsid w:val="00BC137B"/>
    <w:rsid w:val="00BC1A0D"/>
    <w:rsid w:val="00BC1AAD"/>
    <w:rsid w:val="00BC2039"/>
    <w:rsid w:val="00BC266A"/>
    <w:rsid w:val="00BC2A42"/>
    <w:rsid w:val="00BC2B8A"/>
    <w:rsid w:val="00BC2B8D"/>
    <w:rsid w:val="00BC3769"/>
    <w:rsid w:val="00BC3B6E"/>
    <w:rsid w:val="00BC4177"/>
    <w:rsid w:val="00BC41B2"/>
    <w:rsid w:val="00BC45C1"/>
    <w:rsid w:val="00BC46C6"/>
    <w:rsid w:val="00BC4A4C"/>
    <w:rsid w:val="00BC4C85"/>
    <w:rsid w:val="00BC4F31"/>
    <w:rsid w:val="00BC503F"/>
    <w:rsid w:val="00BC5386"/>
    <w:rsid w:val="00BC5727"/>
    <w:rsid w:val="00BC59CC"/>
    <w:rsid w:val="00BC5D29"/>
    <w:rsid w:val="00BC5F0A"/>
    <w:rsid w:val="00BC6224"/>
    <w:rsid w:val="00BC7114"/>
    <w:rsid w:val="00BC73F2"/>
    <w:rsid w:val="00BC7400"/>
    <w:rsid w:val="00BC754B"/>
    <w:rsid w:val="00BC77D1"/>
    <w:rsid w:val="00BD051D"/>
    <w:rsid w:val="00BD06EF"/>
    <w:rsid w:val="00BD0826"/>
    <w:rsid w:val="00BD0D78"/>
    <w:rsid w:val="00BD1151"/>
    <w:rsid w:val="00BD12C5"/>
    <w:rsid w:val="00BD137C"/>
    <w:rsid w:val="00BD209F"/>
    <w:rsid w:val="00BD216D"/>
    <w:rsid w:val="00BD21DB"/>
    <w:rsid w:val="00BD2808"/>
    <w:rsid w:val="00BD2D5D"/>
    <w:rsid w:val="00BD322E"/>
    <w:rsid w:val="00BD3AAD"/>
    <w:rsid w:val="00BD3B2B"/>
    <w:rsid w:val="00BD3CCB"/>
    <w:rsid w:val="00BD3EE2"/>
    <w:rsid w:val="00BD40C4"/>
    <w:rsid w:val="00BD40D1"/>
    <w:rsid w:val="00BD4183"/>
    <w:rsid w:val="00BD430D"/>
    <w:rsid w:val="00BD463A"/>
    <w:rsid w:val="00BD4976"/>
    <w:rsid w:val="00BD4A91"/>
    <w:rsid w:val="00BD4B47"/>
    <w:rsid w:val="00BD5161"/>
    <w:rsid w:val="00BD53FE"/>
    <w:rsid w:val="00BD569F"/>
    <w:rsid w:val="00BD578F"/>
    <w:rsid w:val="00BD5B51"/>
    <w:rsid w:val="00BD5F27"/>
    <w:rsid w:val="00BD64CD"/>
    <w:rsid w:val="00BD6A3A"/>
    <w:rsid w:val="00BD6D72"/>
    <w:rsid w:val="00BD6D8D"/>
    <w:rsid w:val="00BD71DE"/>
    <w:rsid w:val="00BD7246"/>
    <w:rsid w:val="00BD7249"/>
    <w:rsid w:val="00BD7297"/>
    <w:rsid w:val="00BD7490"/>
    <w:rsid w:val="00BD7944"/>
    <w:rsid w:val="00BD7CD3"/>
    <w:rsid w:val="00BD7E70"/>
    <w:rsid w:val="00BD7ED2"/>
    <w:rsid w:val="00BE0162"/>
    <w:rsid w:val="00BE02EA"/>
    <w:rsid w:val="00BE04D0"/>
    <w:rsid w:val="00BE072B"/>
    <w:rsid w:val="00BE0F3D"/>
    <w:rsid w:val="00BE121D"/>
    <w:rsid w:val="00BE1812"/>
    <w:rsid w:val="00BE196F"/>
    <w:rsid w:val="00BE1DB0"/>
    <w:rsid w:val="00BE242B"/>
    <w:rsid w:val="00BE24BA"/>
    <w:rsid w:val="00BE2D43"/>
    <w:rsid w:val="00BE3182"/>
    <w:rsid w:val="00BE337F"/>
    <w:rsid w:val="00BE36E1"/>
    <w:rsid w:val="00BE3A3D"/>
    <w:rsid w:val="00BE3F19"/>
    <w:rsid w:val="00BE453D"/>
    <w:rsid w:val="00BE4889"/>
    <w:rsid w:val="00BE49B8"/>
    <w:rsid w:val="00BE4BA4"/>
    <w:rsid w:val="00BE4F5C"/>
    <w:rsid w:val="00BE4FAA"/>
    <w:rsid w:val="00BE503A"/>
    <w:rsid w:val="00BE53FF"/>
    <w:rsid w:val="00BE54E5"/>
    <w:rsid w:val="00BE567F"/>
    <w:rsid w:val="00BE5A3F"/>
    <w:rsid w:val="00BE5B1A"/>
    <w:rsid w:val="00BE5F87"/>
    <w:rsid w:val="00BE6366"/>
    <w:rsid w:val="00BE644E"/>
    <w:rsid w:val="00BE6547"/>
    <w:rsid w:val="00BE66CE"/>
    <w:rsid w:val="00BE6AE7"/>
    <w:rsid w:val="00BE6F8F"/>
    <w:rsid w:val="00BE7463"/>
    <w:rsid w:val="00BE75FA"/>
    <w:rsid w:val="00BE77E4"/>
    <w:rsid w:val="00BE7EF3"/>
    <w:rsid w:val="00BE7F33"/>
    <w:rsid w:val="00BE7FFB"/>
    <w:rsid w:val="00BF00EA"/>
    <w:rsid w:val="00BF0300"/>
    <w:rsid w:val="00BF037C"/>
    <w:rsid w:val="00BF0D97"/>
    <w:rsid w:val="00BF0F86"/>
    <w:rsid w:val="00BF14AD"/>
    <w:rsid w:val="00BF15FD"/>
    <w:rsid w:val="00BF1C95"/>
    <w:rsid w:val="00BF1CF7"/>
    <w:rsid w:val="00BF21D7"/>
    <w:rsid w:val="00BF2239"/>
    <w:rsid w:val="00BF24A7"/>
    <w:rsid w:val="00BF2B6D"/>
    <w:rsid w:val="00BF2BB0"/>
    <w:rsid w:val="00BF2FAF"/>
    <w:rsid w:val="00BF3062"/>
    <w:rsid w:val="00BF309C"/>
    <w:rsid w:val="00BF37E1"/>
    <w:rsid w:val="00BF38BD"/>
    <w:rsid w:val="00BF3959"/>
    <w:rsid w:val="00BF3A2E"/>
    <w:rsid w:val="00BF3A87"/>
    <w:rsid w:val="00BF41DD"/>
    <w:rsid w:val="00BF4C04"/>
    <w:rsid w:val="00BF4D42"/>
    <w:rsid w:val="00BF4E9B"/>
    <w:rsid w:val="00BF501A"/>
    <w:rsid w:val="00BF5495"/>
    <w:rsid w:val="00BF59A8"/>
    <w:rsid w:val="00BF5A6F"/>
    <w:rsid w:val="00BF5A94"/>
    <w:rsid w:val="00BF5C32"/>
    <w:rsid w:val="00BF5D0B"/>
    <w:rsid w:val="00BF5D79"/>
    <w:rsid w:val="00BF5F03"/>
    <w:rsid w:val="00BF601B"/>
    <w:rsid w:val="00BF6539"/>
    <w:rsid w:val="00BF6714"/>
    <w:rsid w:val="00BF675B"/>
    <w:rsid w:val="00BF67D0"/>
    <w:rsid w:val="00BF6B4A"/>
    <w:rsid w:val="00BF6F48"/>
    <w:rsid w:val="00BF6F83"/>
    <w:rsid w:val="00BF70FC"/>
    <w:rsid w:val="00BF7680"/>
    <w:rsid w:val="00BF771D"/>
    <w:rsid w:val="00BF7818"/>
    <w:rsid w:val="00BF7883"/>
    <w:rsid w:val="00BF7972"/>
    <w:rsid w:val="00BF7A8B"/>
    <w:rsid w:val="00BF7B9E"/>
    <w:rsid w:val="00BF7D0F"/>
    <w:rsid w:val="00BF7EA2"/>
    <w:rsid w:val="00C00055"/>
    <w:rsid w:val="00C0063A"/>
    <w:rsid w:val="00C0068F"/>
    <w:rsid w:val="00C01275"/>
    <w:rsid w:val="00C01548"/>
    <w:rsid w:val="00C01C17"/>
    <w:rsid w:val="00C021DB"/>
    <w:rsid w:val="00C023D5"/>
    <w:rsid w:val="00C02719"/>
    <w:rsid w:val="00C0274E"/>
    <w:rsid w:val="00C0287E"/>
    <w:rsid w:val="00C02BE8"/>
    <w:rsid w:val="00C02E45"/>
    <w:rsid w:val="00C02F23"/>
    <w:rsid w:val="00C03113"/>
    <w:rsid w:val="00C0319D"/>
    <w:rsid w:val="00C03549"/>
    <w:rsid w:val="00C03789"/>
    <w:rsid w:val="00C0379D"/>
    <w:rsid w:val="00C037AE"/>
    <w:rsid w:val="00C038B5"/>
    <w:rsid w:val="00C03E45"/>
    <w:rsid w:val="00C04370"/>
    <w:rsid w:val="00C0448F"/>
    <w:rsid w:val="00C046A3"/>
    <w:rsid w:val="00C04741"/>
    <w:rsid w:val="00C049B8"/>
    <w:rsid w:val="00C04E3A"/>
    <w:rsid w:val="00C04E46"/>
    <w:rsid w:val="00C056C6"/>
    <w:rsid w:val="00C05EB3"/>
    <w:rsid w:val="00C05FC8"/>
    <w:rsid w:val="00C06151"/>
    <w:rsid w:val="00C0621F"/>
    <w:rsid w:val="00C063B2"/>
    <w:rsid w:val="00C065FE"/>
    <w:rsid w:val="00C06609"/>
    <w:rsid w:val="00C06612"/>
    <w:rsid w:val="00C0678F"/>
    <w:rsid w:val="00C06874"/>
    <w:rsid w:val="00C068E9"/>
    <w:rsid w:val="00C069C9"/>
    <w:rsid w:val="00C06B46"/>
    <w:rsid w:val="00C06CFB"/>
    <w:rsid w:val="00C06EFA"/>
    <w:rsid w:val="00C072FA"/>
    <w:rsid w:val="00C0745B"/>
    <w:rsid w:val="00C07B9D"/>
    <w:rsid w:val="00C07BC9"/>
    <w:rsid w:val="00C07E1B"/>
    <w:rsid w:val="00C1020B"/>
    <w:rsid w:val="00C10AA5"/>
    <w:rsid w:val="00C10DB7"/>
    <w:rsid w:val="00C115D5"/>
    <w:rsid w:val="00C115FF"/>
    <w:rsid w:val="00C1163C"/>
    <w:rsid w:val="00C116B3"/>
    <w:rsid w:val="00C11A55"/>
    <w:rsid w:val="00C11CCE"/>
    <w:rsid w:val="00C11F85"/>
    <w:rsid w:val="00C1265E"/>
    <w:rsid w:val="00C12790"/>
    <w:rsid w:val="00C12863"/>
    <w:rsid w:val="00C12F83"/>
    <w:rsid w:val="00C12FEA"/>
    <w:rsid w:val="00C13123"/>
    <w:rsid w:val="00C13DCD"/>
    <w:rsid w:val="00C149CF"/>
    <w:rsid w:val="00C149DC"/>
    <w:rsid w:val="00C1536A"/>
    <w:rsid w:val="00C163EB"/>
    <w:rsid w:val="00C165E8"/>
    <w:rsid w:val="00C16967"/>
    <w:rsid w:val="00C16D8A"/>
    <w:rsid w:val="00C170EE"/>
    <w:rsid w:val="00C171F5"/>
    <w:rsid w:val="00C177CE"/>
    <w:rsid w:val="00C178EC"/>
    <w:rsid w:val="00C17BB9"/>
    <w:rsid w:val="00C17D7F"/>
    <w:rsid w:val="00C20247"/>
    <w:rsid w:val="00C20548"/>
    <w:rsid w:val="00C20A51"/>
    <w:rsid w:val="00C20D95"/>
    <w:rsid w:val="00C20EA1"/>
    <w:rsid w:val="00C21039"/>
    <w:rsid w:val="00C21142"/>
    <w:rsid w:val="00C2126D"/>
    <w:rsid w:val="00C2180C"/>
    <w:rsid w:val="00C21DE5"/>
    <w:rsid w:val="00C226D5"/>
    <w:rsid w:val="00C22EB1"/>
    <w:rsid w:val="00C234A3"/>
    <w:rsid w:val="00C23D78"/>
    <w:rsid w:val="00C23E17"/>
    <w:rsid w:val="00C23E4E"/>
    <w:rsid w:val="00C24149"/>
    <w:rsid w:val="00C243BD"/>
    <w:rsid w:val="00C24541"/>
    <w:rsid w:val="00C24BA4"/>
    <w:rsid w:val="00C24C24"/>
    <w:rsid w:val="00C24CD5"/>
    <w:rsid w:val="00C24D02"/>
    <w:rsid w:val="00C24D92"/>
    <w:rsid w:val="00C2511E"/>
    <w:rsid w:val="00C2554A"/>
    <w:rsid w:val="00C25754"/>
    <w:rsid w:val="00C25B63"/>
    <w:rsid w:val="00C26069"/>
    <w:rsid w:val="00C263A9"/>
    <w:rsid w:val="00C26C58"/>
    <w:rsid w:val="00C26D95"/>
    <w:rsid w:val="00C274E6"/>
    <w:rsid w:val="00C27521"/>
    <w:rsid w:val="00C27801"/>
    <w:rsid w:val="00C27817"/>
    <w:rsid w:val="00C27E20"/>
    <w:rsid w:val="00C300F8"/>
    <w:rsid w:val="00C30344"/>
    <w:rsid w:val="00C30A40"/>
    <w:rsid w:val="00C30B64"/>
    <w:rsid w:val="00C31037"/>
    <w:rsid w:val="00C31194"/>
    <w:rsid w:val="00C31749"/>
    <w:rsid w:val="00C31B76"/>
    <w:rsid w:val="00C31D53"/>
    <w:rsid w:val="00C31E43"/>
    <w:rsid w:val="00C32295"/>
    <w:rsid w:val="00C32702"/>
    <w:rsid w:val="00C327E0"/>
    <w:rsid w:val="00C3284D"/>
    <w:rsid w:val="00C3289A"/>
    <w:rsid w:val="00C3293A"/>
    <w:rsid w:val="00C32EFE"/>
    <w:rsid w:val="00C33455"/>
    <w:rsid w:val="00C335FB"/>
    <w:rsid w:val="00C339B8"/>
    <w:rsid w:val="00C33AE6"/>
    <w:rsid w:val="00C33AFD"/>
    <w:rsid w:val="00C33B70"/>
    <w:rsid w:val="00C33C3B"/>
    <w:rsid w:val="00C33C6F"/>
    <w:rsid w:val="00C33CAB"/>
    <w:rsid w:val="00C34347"/>
    <w:rsid w:val="00C34B44"/>
    <w:rsid w:val="00C34B8B"/>
    <w:rsid w:val="00C354B0"/>
    <w:rsid w:val="00C3557F"/>
    <w:rsid w:val="00C35714"/>
    <w:rsid w:val="00C357C8"/>
    <w:rsid w:val="00C35B27"/>
    <w:rsid w:val="00C35BA2"/>
    <w:rsid w:val="00C3617E"/>
    <w:rsid w:val="00C365C1"/>
    <w:rsid w:val="00C367BA"/>
    <w:rsid w:val="00C367FD"/>
    <w:rsid w:val="00C36CD4"/>
    <w:rsid w:val="00C37520"/>
    <w:rsid w:val="00C3761A"/>
    <w:rsid w:val="00C37C7F"/>
    <w:rsid w:val="00C37CE5"/>
    <w:rsid w:val="00C37EE9"/>
    <w:rsid w:val="00C37FD7"/>
    <w:rsid w:val="00C40206"/>
    <w:rsid w:val="00C4055A"/>
    <w:rsid w:val="00C40713"/>
    <w:rsid w:val="00C408D8"/>
    <w:rsid w:val="00C40A44"/>
    <w:rsid w:val="00C40BE2"/>
    <w:rsid w:val="00C40F72"/>
    <w:rsid w:val="00C412C1"/>
    <w:rsid w:val="00C4133C"/>
    <w:rsid w:val="00C41534"/>
    <w:rsid w:val="00C417E8"/>
    <w:rsid w:val="00C418B3"/>
    <w:rsid w:val="00C41B03"/>
    <w:rsid w:val="00C41C73"/>
    <w:rsid w:val="00C41CFC"/>
    <w:rsid w:val="00C41DEF"/>
    <w:rsid w:val="00C41FDE"/>
    <w:rsid w:val="00C42087"/>
    <w:rsid w:val="00C42947"/>
    <w:rsid w:val="00C42AFF"/>
    <w:rsid w:val="00C42CAC"/>
    <w:rsid w:val="00C42E93"/>
    <w:rsid w:val="00C430C2"/>
    <w:rsid w:val="00C434DF"/>
    <w:rsid w:val="00C43690"/>
    <w:rsid w:val="00C43915"/>
    <w:rsid w:val="00C43971"/>
    <w:rsid w:val="00C43EBE"/>
    <w:rsid w:val="00C442CD"/>
    <w:rsid w:val="00C4460E"/>
    <w:rsid w:val="00C44916"/>
    <w:rsid w:val="00C44958"/>
    <w:rsid w:val="00C44A68"/>
    <w:rsid w:val="00C44CA2"/>
    <w:rsid w:val="00C44EC5"/>
    <w:rsid w:val="00C44F64"/>
    <w:rsid w:val="00C44FDA"/>
    <w:rsid w:val="00C452C8"/>
    <w:rsid w:val="00C454D0"/>
    <w:rsid w:val="00C4568F"/>
    <w:rsid w:val="00C4574F"/>
    <w:rsid w:val="00C457B0"/>
    <w:rsid w:val="00C458F8"/>
    <w:rsid w:val="00C45B6F"/>
    <w:rsid w:val="00C46499"/>
    <w:rsid w:val="00C465EE"/>
    <w:rsid w:val="00C468F7"/>
    <w:rsid w:val="00C46E1D"/>
    <w:rsid w:val="00C46E41"/>
    <w:rsid w:val="00C47136"/>
    <w:rsid w:val="00C4721E"/>
    <w:rsid w:val="00C47820"/>
    <w:rsid w:val="00C479EE"/>
    <w:rsid w:val="00C47DF9"/>
    <w:rsid w:val="00C50001"/>
    <w:rsid w:val="00C50004"/>
    <w:rsid w:val="00C5013E"/>
    <w:rsid w:val="00C502E1"/>
    <w:rsid w:val="00C504E4"/>
    <w:rsid w:val="00C509DF"/>
    <w:rsid w:val="00C50F83"/>
    <w:rsid w:val="00C51283"/>
    <w:rsid w:val="00C5145D"/>
    <w:rsid w:val="00C51464"/>
    <w:rsid w:val="00C515D3"/>
    <w:rsid w:val="00C51913"/>
    <w:rsid w:val="00C51952"/>
    <w:rsid w:val="00C521DB"/>
    <w:rsid w:val="00C5288E"/>
    <w:rsid w:val="00C52E98"/>
    <w:rsid w:val="00C52FD0"/>
    <w:rsid w:val="00C5304A"/>
    <w:rsid w:val="00C5369A"/>
    <w:rsid w:val="00C539E0"/>
    <w:rsid w:val="00C53A28"/>
    <w:rsid w:val="00C53AE6"/>
    <w:rsid w:val="00C53DA6"/>
    <w:rsid w:val="00C545CF"/>
    <w:rsid w:val="00C54795"/>
    <w:rsid w:val="00C54925"/>
    <w:rsid w:val="00C54CF3"/>
    <w:rsid w:val="00C54DBE"/>
    <w:rsid w:val="00C54E05"/>
    <w:rsid w:val="00C5506E"/>
    <w:rsid w:val="00C5515B"/>
    <w:rsid w:val="00C55784"/>
    <w:rsid w:val="00C55AE9"/>
    <w:rsid w:val="00C55B13"/>
    <w:rsid w:val="00C55BB3"/>
    <w:rsid w:val="00C55EF8"/>
    <w:rsid w:val="00C55F62"/>
    <w:rsid w:val="00C55FD5"/>
    <w:rsid w:val="00C56023"/>
    <w:rsid w:val="00C56856"/>
    <w:rsid w:val="00C56DB0"/>
    <w:rsid w:val="00C56F10"/>
    <w:rsid w:val="00C574A5"/>
    <w:rsid w:val="00C57996"/>
    <w:rsid w:val="00C57BAA"/>
    <w:rsid w:val="00C57D7C"/>
    <w:rsid w:val="00C57F77"/>
    <w:rsid w:val="00C57FC3"/>
    <w:rsid w:val="00C60951"/>
    <w:rsid w:val="00C60BB6"/>
    <w:rsid w:val="00C60D9D"/>
    <w:rsid w:val="00C616F9"/>
    <w:rsid w:val="00C61A15"/>
    <w:rsid w:val="00C61CA5"/>
    <w:rsid w:val="00C620D0"/>
    <w:rsid w:val="00C62181"/>
    <w:rsid w:val="00C625FC"/>
    <w:rsid w:val="00C627B3"/>
    <w:rsid w:val="00C62A71"/>
    <w:rsid w:val="00C62C8A"/>
    <w:rsid w:val="00C62D96"/>
    <w:rsid w:val="00C62DFC"/>
    <w:rsid w:val="00C62F54"/>
    <w:rsid w:val="00C630BD"/>
    <w:rsid w:val="00C63325"/>
    <w:rsid w:val="00C6342B"/>
    <w:rsid w:val="00C635BE"/>
    <w:rsid w:val="00C639F0"/>
    <w:rsid w:val="00C63DBF"/>
    <w:rsid w:val="00C642A8"/>
    <w:rsid w:val="00C645D5"/>
    <w:rsid w:val="00C64724"/>
    <w:rsid w:val="00C64818"/>
    <w:rsid w:val="00C64950"/>
    <w:rsid w:val="00C64971"/>
    <w:rsid w:val="00C64B29"/>
    <w:rsid w:val="00C64B4D"/>
    <w:rsid w:val="00C64C6B"/>
    <w:rsid w:val="00C652CB"/>
    <w:rsid w:val="00C65620"/>
    <w:rsid w:val="00C6564E"/>
    <w:rsid w:val="00C658A3"/>
    <w:rsid w:val="00C65D85"/>
    <w:rsid w:val="00C65D9B"/>
    <w:rsid w:val="00C65E73"/>
    <w:rsid w:val="00C668C7"/>
    <w:rsid w:val="00C66D92"/>
    <w:rsid w:val="00C67121"/>
    <w:rsid w:val="00C67232"/>
    <w:rsid w:val="00C673DA"/>
    <w:rsid w:val="00C6741E"/>
    <w:rsid w:val="00C67545"/>
    <w:rsid w:val="00C67B30"/>
    <w:rsid w:val="00C67CA6"/>
    <w:rsid w:val="00C700BD"/>
    <w:rsid w:val="00C70419"/>
    <w:rsid w:val="00C70952"/>
    <w:rsid w:val="00C70BAE"/>
    <w:rsid w:val="00C70E7D"/>
    <w:rsid w:val="00C71346"/>
    <w:rsid w:val="00C7190F"/>
    <w:rsid w:val="00C71A19"/>
    <w:rsid w:val="00C71D64"/>
    <w:rsid w:val="00C7244B"/>
    <w:rsid w:val="00C72DFB"/>
    <w:rsid w:val="00C743CD"/>
    <w:rsid w:val="00C74DE6"/>
    <w:rsid w:val="00C74F8F"/>
    <w:rsid w:val="00C74FBC"/>
    <w:rsid w:val="00C7545A"/>
    <w:rsid w:val="00C75492"/>
    <w:rsid w:val="00C75D6E"/>
    <w:rsid w:val="00C75F57"/>
    <w:rsid w:val="00C76047"/>
    <w:rsid w:val="00C762A7"/>
    <w:rsid w:val="00C763B7"/>
    <w:rsid w:val="00C76882"/>
    <w:rsid w:val="00C76CE5"/>
    <w:rsid w:val="00C76DF3"/>
    <w:rsid w:val="00C76E86"/>
    <w:rsid w:val="00C76FDF"/>
    <w:rsid w:val="00C77000"/>
    <w:rsid w:val="00C77153"/>
    <w:rsid w:val="00C77356"/>
    <w:rsid w:val="00C779DE"/>
    <w:rsid w:val="00C800E7"/>
    <w:rsid w:val="00C802FD"/>
    <w:rsid w:val="00C80627"/>
    <w:rsid w:val="00C80762"/>
    <w:rsid w:val="00C8080A"/>
    <w:rsid w:val="00C80AA2"/>
    <w:rsid w:val="00C8147A"/>
    <w:rsid w:val="00C81713"/>
    <w:rsid w:val="00C81717"/>
    <w:rsid w:val="00C821A3"/>
    <w:rsid w:val="00C82473"/>
    <w:rsid w:val="00C825FF"/>
    <w:rsid w:val="00C82606"/>
    <w:rsid w:val="00C82702"/>
    <w:rsid w:val="00C82AD6"/>
    <w:rsid w:val="00C82BDD"/>
    <w:rsid w:val="00C83872"/>
    <w:rsid w:val="00C83F2F"/>
    <w:rsid w:val="00C840F3"/>
    <w:rsid w:val="00C846BC"/>
    <w:rsid w:val="00C84B92"/>
    <w:rsid w:val="00C84CE7"/>
    <w:rsid w:val="00C85465"/>
    <w:rsid w:val="00C8634A"/>
    <w:rsid w:val="00C86ED5"/>
    <w:rsid w:val="00C86F02"/>
    <w:rsid w:val="00C86FD5"/>
    <w:rsid w:val="00C8742D"/>
    <w:rsid w:val="00C876F7"/>
    <w:rsid w:val="00C877BA"/>
    <w:rsid w:val="00C87C27"/>
    <w:rsid w:val="00C90308"/>
    <w:rsid w:val="00C9120C"/>
    <w:rsid w:val="00C9170D"/>
    <w:rsid w:val="00C91781"/>
    <w:rsid w:val="00C91FDC"/>
    <w:rsid w:val="00C922D9"/>
    <w:rsid w:val="00C924D5"/>
    <w:rsid w:val="00C92A1F"/>
    <w:rsid w:val="00C93241"/>
    <w:rsid w:val="00C93375"/>
    <w:rsid w:val="00C9337D"/>
    <w:rsid w:val="00C9363C"/>
    <w:rsid w:val="00C94014"/>
    <w:rsid w:val="00C94244"/>
    <w:rsid w:val="00C94548"/>
    <w:rsid w:val="00C945D8"/>
    <w:rsid w:val="00C9462D"/>
    <w:rsid w:val="00C94982"/>
    <w:rsid w:val="00C94B93"/>
    <w:rsid w:val="00C94C00"/>
    <w:rsid w:val="00C95029"/>
    <w:rsid w:val="00C95F06"/>
    <w:rsid w:val="00C96AAD"/>
    <w:rsid w:val="00C96B79"/>
    <w:rsid w:val="00C96DEC"/>
    <w:rsid w:val="00C96E8C"/>
    <w:rsid w:val="00C96F3A"/>
    <w:rsid w:val="00C9753A"/>
    <w:rsid w:val="00C977BE"/>
    <w:rsid w:val="00C977C2"/>
    <w:rsid w:val="00C97974"/>
    <w:rsid w:val="00C97B55"/>
    <w:rsid w:val="00CA06A4"/>
    <w:rsid w:val="00CA06D8"/>
    <w:rsid w:val="00CA0B12"/>
    <w:rsid w:val="00CA13DB"/>
    <w:rsid w:val="00CA1762"/>
    <w:rsid w:val="00CA17DE"/>
    <w:rsid w:val="00CA18C1"/>
    <w:rsid w:val="00CA19B4"/>
    <w:rsid w:val="00CA1AA8"/>
    <w:rsid w:val="00CA1E70"/>
    <w:rsid w:val="00CA1E8B"/>
    <w:rsid w:val="00CA1F33"/>
    <w:rsid w:val="00CA20E1"/>
    <w:rsid w:val="00CA26EC"/>
    <w:rsid w:val="00CA27B6"/>
    <w:rsid w:val="00CA27B7"/>
    <w:rsid w:val="00CA280D"/>
    <w:rsid w:val="00CA2AD6"/>
    <w:rsid w:val="00CA2D41"/>
    <w:rsid w:val="00CA2FA5"/>
    <w:rsid w:val="00CA32CF"/>
    <w:rsid w:val="00CA37A8"/>
    <w:rsid w:val="00CA388D"/>
    <w:rsid w:val="00CA3AC6"/>
    <w:rsid w:val="00CA3B46"/>
    <w:rsid w:val="00CA3BD6"/>
    <w:rsid w:val="00CA3CC1"/>
    <w:rsid w:val="00CA3CF1"/>
    <w:rsid w:val="00CA3E6A"/>
    <w:rsid w:val="00CA415E"/>
    <w:rsid w:val="00CA4298"/>
    <w:rsid w:val="00CA4660"/>
    <w:rsid w:val="00CA4874"/>
    <w:rsid w:val="00CA495B"/>
    <w:rsid w:val="00CA5093"/>
    <w:rsid w:val="00CA521A"/>
    <w:rsid w:val="00CA5369"/>
    <w:rsid w:val="00CA56A8"/>
    <w:rsid w:val="00CA56BF"/>
    <w:rsid w:val="00CA5966"/>
    <w:rsid w:val="00CA5A33"/>
    <w:rsid w:val="00CA6231"/>
    <w:rsid w:val="00CA62A6"/>
    <w:rsid w:val="00CA62C2"/>
    <w:rsid w:val="00CA65C0"/>
    <w:rsid w:val="00CA6647"/>
    <w:rsid w:val="00CA672B"/>
    <w:rsid w:val="00CA71C9"/>
    <w:rsid w:val="00CA7307"/>
    <w:rsid w:val="00CA7416"/>
    <w:rsid w:val="00CA7A9C"/>
    <w:rsid w:val="00CA7C5A"/>
    <w:rsid w:val="00CA7CCC"/>
    <w:rsid w:val="00CA7E3C"/>
    <w:rsid w:val="00CB0749"/>
    <w:rsid w:val="00CB0769"/>
    <w:rsid w:val="00CB0F7C"/>
    <w:rsid w:val="00CB1365"/>
    <w:rsid w:val="00CB15D9"/>
    <w:rsid w:val="00CB1AEA"/>
    <w:rsid w:val="00CB1B57"/>
    <w:rsid w:val="00CB24C4"/>
    <w:rsid w:val="00CB2524"/>
    <w:rsid w:val="00CB295D"/>
    <w:rsid w:val="00CB2F01"/>
    <w:rsid w:val="00CB2FE2"/>
    <w:rsid w:val="00CB315C"/>
    <w:rsid w:val="00CB338E"/>
    <w:rsid w:val="00CB3475"/>
    <w:rsid w:val="00CB3C51"/>
    <w:rsid w:val="00CB43A1"/>
    <w:rsid w:val="00CB453B"/>
    <w:rsid w:val="00CB459A"/>
    <w:rsid w:val="00CB4714"/>
    <w:rsid w:val="00CB47A8"/>
    <w:rsid w:val="00CB47D2"/>
    <w:rsid w:val="00CB4849"/>
    <w:rsid w:val="00CB48CB"/>
    <w:rsid w:val="00CB48DA"/>
    <w:rsid w:val="00CB48E5"/>
    <w:rsid w:val="00CB50F7"/>
    <w:rsid w:val="00CB5294"/>
    <w:rsid w:val="00CB5599"/>
    <w:rsid w:val="00CB5772"/>
    <w:rsid w:val="00CB5919"/>
    <w:rsid w:val="00CB5E8F"/>
    <w:rsid w:val="00CB5F68"/>
    <w:rsid w:val="00CB616C"/>
    <w:rsid w:val="00CB6B85"/>
    <w:rsid w:val="00CB6E8E"/>
    <w:rsid w:val="00CB7608"/>
    <w:rsid w:val="00CB7757"/>
    <w:rsid w:val="00CB797B"/>
    <w:rsid w:val="00CB7F97"/>
    <w:rsid w:val="00CC00AD"/>
    <w:rsid w:val="00CC0156"/>
    <w:rsid w:val="00CC0246"/>
    <w:rsid w:val="00CC0940"/>
    <w:rsid w:val="00CC0B32"/>
    <w:rsid w:val="00CC0CDB"/>
    <w:rsid w:val="00CC0E1C"/>
    <w:rsid w:val="00CC0FFF"/>
    <w:rsid w:val="00CC1A42"/>
    <w:rsid w:val="00CC1BDC"/>
    <w:rsid w:val="00CC23C4"/>
    <w:rsid w:val="00CC277E"/>
    <w:rsid w:val="00CC28C4"/>
    <w:rsid w:val="00CC2FF4"/>
    <w:rsid w:val="00CC30FE"/>
    <w:rsid w:val="00CC326A"/>
    <w:rsid w:val="00CC3397"/>
    <w:rsid w:val="00CC362A"/>
    <w:rsid w:val="00CC3717"/>
    <w:rsid w:val="00CC39F8"/>
    <w:rsid w:val="00CC3AEB"/>
    <w:rsid w:val="00CC410C"/>
    <w:rsid w:val="00CC4780"/>
    <w:rsid w:val="00CC4844"/>
    <w:rsid w:val="00CC487C"/>
    <w:rsid w:val="00CC493A"/>
    <w:rsid w:val="00CC4BE8"/>
    <w:rsid w:val="00CC557F"/>
    <w:rsid w:val="00CC6006"/>
    <w:rsid w:val="00CC6361"/>
    <w:rsid w:val="00CC64A2"/>
    <w:rsid w:val="00CC64D1"/>
    <w:rsid w:val="00CC65C5"/>
    <w:rsid w:val="00CC6DFB"/>
    <w:rsid w:val="00CC6E9E"/>
    <w:rsid w:val="00CC722F"/>
    <w:rsid w:val="00CC75A8"/>
    <w:rsid w:val="00CC794C"/>
    <w:rsid w:val="00CC7E74"/>
    <w:rsid w:val="00CC7E86"/>
    <w:rsid w:val="00CC7EF0"/>
    <w:rsid w:val="00CC7FA4"/>
    <w:rsid w:val="00CD0012"/>
    <w:rsid w:val="00CD024C"/>
    <w:rsid w:val="00CD02AB"/>
    <w:rsid w:val="00CD0958"/>
    <w:rsid w:val="00CD09D7"/>
    <w:rsid w:val="00CD0B29"/>
    <w:rsid w:val="00CD0BE3"/>
    <w:rsid w:val="00CD0D66"/>
    <w:rsid w:val="00CD0E20"/>
    <w:rsid w:val="00CD0EB9"/>
    <w:rsid w:val="00CD0ED0"/>
    <w:rsid w:val="00CD0FAA"/>
    <w:rsid w:val="00CD1292"/>
    <w:rsid w:val="00CD13BA"/>
    <w:rsid w:val="00CD142E"/>
    <w:rsid w:val="00CD18E0"/>
    <w:rsid w:val="00CD1A88"/>
    <w:rsid w:val="00CD1BE2"/>
    <w:rsid w:val="00CD1F8A"/>
    <w:rsid w:val="00CD22A1"/>
    <w:rsid w:val="00CD2346"/>
    <w:rsid w:val="00CD2717"/>
    <w:rsid w:val="00CD2A2F"/>
    <w:rsid w:val="00CD2D44"/>
    <w:rsid w:val="00CD2EEA"/>
    <w:rsid w:val="00CD2F71"/>
    <w:rsid w:val="00CD3568"/>
    <w:rsid w:val="00CD3D2C"/>
    <w:rsid w:val="00CD40A9"/>
    <w:rsid w:val="00CD480A"/>
    <w:rsid w:val="00CD5173"/>
    <w:rsid w:val="00CD5E03"/>
    <w:rsid w:val="00CD6341"/>
    <w:rsid w:val="00CD65D5"/>
    <w:rsid w:val="00CD693A"/>
    <w:rsid w:val="00CD69F6"/>
    <w:rsid w:val="00CD6BAF"/>
    <w:rsid w:val="00CD6D31"/>
    <w:rsid w:val="00CD71D4"/>
    <w:rsid w:val="00CD7781"/>
    <w:rsid w:val="00CD7EDE"/>
    <w:rsid w:val="00CE01EE"/>
    <w:rsid w:val="00CE0556"/>
    <w:rsid w:val="00CE082E"/>
    <w:rsid w:val="00CE0D52"/>
    <w:rsid w:val="00CE0F0B"/>
    <w:rsid w:val="00CE0F0E"/>
    <w:rsid w:val="00CE1285"/>
    <w:rsid w:val="00CE19F3"/>
    <w:rsid w:val="00CE2152"/>
    <w:rsid w:val="00CE233B"/>
    <w:rsid w:val="00CE2804"/>
    <w:rsid w:val="00CE2B8D"/>
    <w:rsid w:val="00CE2BC6"/>
    <w:rsid w:val="00CE2F03"/>
    <w:rsid w:val="00CE3552"/>
    <w:rsid w:val="00CE36BE"/>
    <w:rsid w:val="00CE394F"/>
    <w:rsid w:val="00CE3B8F"/>
    <w:rsid w:val="00CE3C98"/>
    <w:rsid w:val="00CE3DB7"/>
    <w:rsid w:val="00CE4442"/>
    <w:rsid w:val="00CE47C9"/>
    <w:rsid w:val="00CE4D0C"/>
    <w:rsid w:val="00CE54D7"/>
    <w:rsid w:val="00CE5539"/>
    <w:rsid w:val="00CE57E6"/>
    <w:rsid w:val="00CE5D5A"/>
    <w:rsid w:val="00CE627C"/>
    <w:rsid w:val="00CE63F4"/>
    <w:rsid w:val="00CE645E"/>
    <w:rsid w:val="00CE6896"/>
    <w:rsid w:val="00CE6E71"/>
    <w:rsid w:val="00CE772F"/>
    <w:rsid w:val="00CE79DD"/>
    <w:rsid w:val="00CE7C92"/>
    <w:rsid w:val="00CE7E39"/>
    <w:rsid w:val="00CE7ECD"/>
    <w:rsid w:val="00CF0355"/>
    <w:rsid w:val="00CF04B6"/>
    <w:rsid w:val="00CF07C7"/>
    <w:rsid w:val="00CF096B"/>
    <w:rsid w:val="00CF1019"/>
    <w:rsid w:val="00CF16E0"/>
    <w:rsid w:val="00CF181A"/>
    <w:rsid w:val="00CF1E19"/>
    <w:rsid w:val="00CF1E78"/>
    <w:rsid w:val="00CF2002"/>
    <w:rsid w:val="00CF20A7"/>
    <w:rsid w:val="00CF2192"/>
    <w:rsid w:val="00CF2208"/>
    <w:rsid w:val="00CF2408"/>
    <w:rsid w:val="00CF2488"/>
    <w:rsid w:val="00CF28B0"/>
    <w:rsid w:val="00CF2AFB"/>
    <w:rsid w:val="00CF2B43"/>
    <w:rsid w:val="00CF2C38"/>
    <w:rsid w:val="00CF2E6C"/>
    <w:rsid w:val="00CF31DE"/>
    <w:rsid w:val="00CF3364"/>
    <w:rsid w:val="00CF342C"/>
    <w:rsid w:val="00CF3851"/>
    <w:rsid w:val="00CF394B"/>
    <w:rsid w:val="00CF3D21"/>
    <w:rsid w:val="00CF3DC5"/>
    <w:rsid w:val="00CF3EFE"/>
    <w:rsid w:val="00CF3F19"/>
    <w:rsid w:val="00CF4367"/>
    <w:rsid w:val="00CF445C"/>
    <w:rsid w:val="00CF4669"/>
    <w:rsid w:val="00CF4B4E"/>
    <w:rsid w:val="00CF4E71"/>
    <w:rsid w:val="00CF4EC9"/>
    <w:rsid w:val="00CF4F50"/>
    <w:rsid w:val="00CF5215"/>
    <w:rsid w:val="00CF54A7"/>
    <w:rsid w:val="00CF567F"/>
    <w:rsid w:val="00CF5770"/>
    <w:rsid w:val="00CF57C0"/>
    <w:rsid w:val="00CF5AB5"/>
    <w:rsid w:val="00CF5C2C"/>
    <w:rsid w:val="00CF5E47"/>
    <w:rsid w:val="00CF6082"/>
    <w:rsid w:val="00CF6106"/>
    <w:rsid w:val="00CF624B"/>
    <w:rsid w:val="00CF653B"/>
    <w:rsid w:val="00CF6A9C"/>
    <w:rsid w:val="00CF6AD0"/>
    <w:rsid w:val="00CF6AF6"/>
    <w:rsid w:val="00CF6F61"/>
    <w:rsid w:val="00CF71EE"/>
    <w:rsid w:val="00CF7295"/>
    <w:rsid w:val="00CF7409"/>
    <w:rsid w:val="00CF7795"/>
    <w:rsid w:val="00CF7823"/>
    <w:rsid w:val="00CF785D"/>
    <w:rsid w:val="00CF7B92"/>
    <w:rsid w:val="00CF7C0D"/>
    <w:rsid w:val="00CF7F0B"/>
    <w:rsid w:val="00D00237"/>
    <w:rsid w:val="00D0049E"/>
    <w:rsid w:val="00D007CE"/>
    <w:rsid w:val="00D00A7A"/>
    <w:rsid w:val="00D00B4D"/>
    <w:rsid w:val="00D00B70"/>
    <w:rsid w:val="00D00FDB"/>
    <w:rsid w:val="00D01213"/>
    <w:rsid w:val="00D0121C"/>
    <w:rsid w:val="00D01269"/>
    <w:rsid w:val="00D012D6"/>
    <w:rsid w:val="00D01952"/>
    <w:rsid w:val="00D01B96"/>
    <w:rsid w:val="00D01BA6"/>
    <w:rsid w:val="00D01D16"/>
    <w:rsid w:val="00D01F5B"/>
    <w:rsid w:val="00D02905"/>
    <w:rsid w:val="00D02B12"/>
    <w:rsid w:val="00D02F1C"/>
    <w:rsid w:val="00D031E6"/>
    <w:rsid w:val="00D037E0"/>
    <w:rsid w:val="00D03B7F"/>
    <w:rsid w:val="00D04285"/>
    <w:rsid w:val="00D0436F"/>
    <w:rsid w:val="00D04621"/>
    <w:rsid w:val="00D0491B"/>
    <w:rsid w:val="00D04D72"/>
    <w:rsid w:val="00D04E52"/>
    <w:rsid w:val="00D04EA1"/>
    <w:rsid w:val="00D05515"/>
    <w:rsid w:val="00D059CF"/>
    <w:rsid w:val="00D05A57"/>
    <w:rsid w:val="00D05C11"/>
    <w:rsid w:val="00D0639C"/>
    <w:rsid w:val="00D0644D"/>
    <w:rsid w:val="00D06589"/>
    <w:rsid w:val="00D06A9B"/>
    <w:rsid w:val="00D06BF3"/>
    <w:rsid w:val="00D06C5A"/>
    <w:rsid w:val="00D06CAC"/>
    <w:rsid w:val="00D07415"/>
    <w:rsid w:val="00D075CD"/>
    <w:rsid w:val="00D0762D"/>
    <w:rsid w:val="00D0798A"/>
    <w:rsid w:val="00D07BAE"/>
    <w:rsid w:val="00D07D50"/>
    <w:rsid w:val="00D101F9"/>
    <w:rsid w:val="00D1050D"/>
    <w:rsid w:val="00D10F10"/>
    <w:rsid w:val="00D110AA"/>
    <w:rsid w:val="00D1119D"/>
    <w:rsid w:val="00D1137F"/>
    <w:rsid w:val="00D11A2F"/>
    <w:rsid w:val="00D11A86"/>
    <w:rsid w:val="00D11CF9"/>
    <w:rsid w:val="00D11D12"/>
    <w:rsid w:val="00D11F13"/>
    <w:rsid w:val="00D11FE1"/>
    <w:rsid w:val="00D12168"/>
    <w:rsid w:val="00D121D8"/>
    <w:rsid w:val="00D12332"/>
    <w:rsid w:val="00D125A1"/>
    <w:rsid w:val="00D12D67"/>
    <w:rsid w:val="00D135BD"/>
    <w:rsid w:val="00D1360E"/>
    <w:rsid w:val="00D13889"/>
    <w:rsid w:val="00D138D6"/>
    <w:rsid w:val="00D13CC7"/>
    <w:rsid w:val="00D13E16"/>
    <w:rsid w:val="00D140BA"/>
    <w:rsid w:val="00D143D4"/>
    <w:rsid w:val="00D145F5"/>
    <w:rsid w:val="00D14844"/>
    <w:rsid w:val="00D149CE"/>
    <w:rsid w:val="00D14EE1"/>
    <w:rsid w:val="00D14F62"/>
    <w:rsid w:val="00D1571B"/>
    <w:rsid w:val="00D15732"/>
    <w:rsid w:val="00D15A90"/>
    <w:rsid w:val="00D1611F"/>
    <w:rsid w:val="00D165E8"/>
    <w:rsid w:val="00D166CE"/>
    <w:rsid w:val="00D16787"/>
    <w:rsid w:val="00D168B4"/>
    <w:rsid w:val="00D16F05"/>
    <w:rsid w:val="00D16FB3"/>
    <w:rsid w:val="00D17CAC"/>
    <w:rsid w:val="00D17F94"/>
    <w:rsid w:val="00D20006"/>
    <w:rsid w:val="00D201CD"/>
    <w:rsid w:val="00D2026D"/>
    <w:rsid w:val="00D202F6"/>
    <w:rsid w:val="00D208B3"/>
    <w:rsid w:val="00D20C13"/>
    <w:rsid w:val="00D20C21"/>
    <w:rsid w:val="00D20D0A"/>
    <w:rsid w:val="00D20D8C"/>
    <w:rsid w:val="00D214F6"/>
    <w:rsid w:val="00D2192F"/>
    <w:rsid w:val="00D219B1"/>
    <w:rsid w:val="00D21A11"/>
    <w:rsid w:val="00D2204F"/>
    <w:rsid w:val="00D227A1"/>
    <w:rsid w:val="00D22828"/>
    <w:rsid w:val="00D22854"/>
    <w:rsid w:val="00D236BE"/>
    <w:rsid w:val="00D23703"/>
    <w:rsid w:val="00D243F2"/>
    <w:rsid w:val="00D24461"/>
    <w:rsid w:val="00D24DFC"/>
    <w:rsid w:val="00D24E0B"/>
    <w:rsid w:val="00D25756"/>
    <w:rsid w:val="00D261DE"/>
    <w:rsid w:val="00D264BE"/>
    <w:rsid w:val="00D266CE"/>
    <w:rsid w:val="00D26966"/>
    <w:rsid w:val="00D26C70"/>
    <w:rsid w:val="00D26C90"/>
    <w:rsid w:val="00D26D43"/>
    <w:rsid w:val="00D26D7C"/>
    <w:rsid w:val="00D27C03"/>
    <w:rsid w:val="00D27F18"/>
    <w:rsid w:val="00D3047B"/>
    <w:rsid w:val="00D309D8"/>
    <w:rsid w:val="00D30D67"/>
    <w:rsid w:val="00D310FA"/>
    <w:rsid w:val="00D3122E"/>
    <w:rsid w:val="00D316AB"/>
    <w:rsid w:val="00D31933"/>
    <w:rsid w:val="00D31A25"/>
    <w:rsid w:val="00D31B71"/>
    <w:rsid w:val="00D31C64"/>
    <w:rsid w:val="00D323A9"/>
    <w:rsid w:val="00D323B5"/>
    <w:rsid w:val="00D32629"/>
    <w:rsid w:val="00D3268A"/>
    <w:rsid w:val="00D32848"/>
    <w:rsid w:val="00D32B24"/>
    <w:rsid w:val="00D33258"/>
    <w:rsid w:val="00D333CA"/>
    <w:rsid w:val="00D33641"/>
    <w:rsid w:val="00D337E9"/>
    <w:rsid w:val="00D33E27"/>
    <w:rsid w:val="00D33EBA"/>
    <w:rsid w:val="00D34155"/>
    <w:rsid w:val="00D345CB"/>
    <w:rsid w:val="00D348D8"/>
    <w:rsid w:val="00D34E2C"/>
    <w:rsid w:val="00D35C20"/>
    <w:rsid w:val="00D3621F"/>
    <w:rsid w:val="00D3624E"/>
    <w:rsid w:val="00D369A1"/>
    <w:rsid w:val="00D36D5A"/>
    <w:rsid w:val="00D3778B"/>
    <w:rsid w:val="00D37A38"/>
    <w:rsid w:val="00D37D13"/>
    <w:rsid w:val="00D37E76"/>
    <w:rsid w:val="00D37EF9"/>
    <w:rsid w:val="00D4013E"/>
    <w:rsid w:val="00D401BF"/>
    <w:rsid w:val="00D4052E"/>
    <w:rsid w:val="00D4078B"/>
    <w:rsid w:val="00D409EF"/>
    <w:rsid w:val="00D40EED"/>
    <w:rsid w:val="00D41270"/>
    <w:rsid w:val="00D416C3"/>
    <w:rsid w:val="00D417BB"/>
    <w:rsid w:val="00D41D0D"/>
    <w:rsid w:val="00D41D28"/>
    <w:rsid w:val="00D41F3C"/>
    <w:rsid w:val="00D41FEC"/>
    <w:rsid w:val="00D420AB"/>
    <w:rsid w:val="00D422C8"/>
    <w:rsid w:val="00D425C7"/>
    <w:rsid w:val="00D42994"/>
    <w:rsid w:val="00D429D4"/>
    <w:rsid w:val="00D431A0"/>
    <w:rsid w:val="00D4323E"/>
    <w:rsid w:val="00D4369B"/>
    <w:rsid w:val="00D436DB"/>
    <w:rsid w:val="00D43B61"/>
    <w:rsid w:val="00D4406C"/>
    <w:rsid w:val="00D444A5"/>
    <w:rsid w:val="00D44941"/>
    <w:rsid w:val="00D44A2D"/>
    <w:rsid w:val="00D44A5E"/>
    <w:rsid w:val="00D4507E"/>
    <w:rsid w:val="00D450FB"/>
    <w:rsid w:val="00D4512E"/>
    <w:rsid w:val="00D45253"/>
    <w:rsid w:val="00D45658"/>
    <w:rsid w:val="00D45777"/>
    <w:rsid w:val="00D457E7"/>
    <w:rsid w:val="00D4583F"/>
    <w:rsid w:val="00D459C6"/>
    <w:rsid w:val="00D45B67"/>
    <w:rsid w:val="00D468B4"/>
    <w:rsid w:val="00D471C1"/>
    <w:rsid w:val="00D472BA"/>
    <w:rsid w:val="00D473F8"/>
    <w:rsid w:val="00D475F2"/>
    <w:rsid w:val="00D47ED2"/>
    <w:rsid w:val="00D5021B"/>
    <w:rsid w:val="00D5085B"/>
    <w:rsid w:val="00D50919"/>
    <w:rsid w:val="00D51434"/>
    <w:rsid w:val="00D5182C"/>
    <w:rsid w:val="00D5197E"/>
    <w:rsid w:val="00D51B4F"/>
    <w:rsid w:val="00D52084"/>
    <w:rsid w:val="00D521CB"/>
    <w:rsid w:val="00D523B2"/>
    <w:rsid w:val="00D524F2"/>
    <w:rsid w:val="00D53281"/>
    <w:rsid w:val="00D53296"/>
    <w:rsid w:val="00D5332B"/>
    <w:rsid w:val="00D53362"/>
    <w:rsid w:val="00D533BF"/>
    <w:rsid w:val="00D53572"/>
    <w:rsid w:val="00D5394F"/>
    <w:rsid w:val="00D539DC"/>
    <w:rsid w:val="00D54254"/>
    <w:rsid w:val="00D5491D"/>
    <w:rsid w:val="00D54B1B"/>
    <w:rsid w:val="00D54D22"/>
    <w:rsid w:val="00D54D8E"/>
    <w:rsid w:val="00D54EDC"/>
    <w:rsid w:val="00D5515A"/>
    <w:rsid w:val="00D559C1"/>
    <w:rsid w:val="00D55C41"/>
    <w:rsid w:val="00D55EC6"/>
    <w:rsid w:val="00D56040"/>
    <w:rsid w:val="00D560C2"/>
    <w:rsid w:val="00D562D1"/>
    <w:rsid w:val="00D56448"/>
    <w:rsid w:val="00D56466"/>
    <w:rsid w:val="00D56868"/>
    <w:rsid w:val="00D56AAB"/>
    <w:rsid w:val="00D56B93"/>
    <w:rsid w:val="00D57797"/>
    <w:rsid w:val="00D57B73"/>
    <w:rsid w:val="00D60140"/>
    <w:rsid w:val="00D605AD"/>
    <w:rsid w:val="00D60865"/>
    <w:rsid w:val="00D60BCD"/>
    <w:rsid w:val="00D60C88"/>
    <w:rsid w:val="00D6165E"/>
    <w:rsid w:val="00D6169D"/>
    <w:rsid w:val="00D61AF9"/>
    <w:rsid w:val="00D61B6E"/>
    <w:rsid w:val="00D61DBB"/>
    <w:rsid w:val="00D61F12"/>
    <w:rsid w:val="00D62783"/>
    <w:rsid w:val="00D629A0"/>
    <w:rsid w:val="00D62E59"/>
    <w:rsid w:val="00D62F98"/>
    <w:rsid w:val="00D63480"/>
    <w:rsid w:val="00D637A8"/>
    <w:rsid w:val="00D63D45"/>
    <w:rsid w:val="00D63D55"/>
    <w:rsid w:val="00D6405E"/>
    <w:rsid w:val="00D640F3"/>
    <w:rsid w:val="00D6420D"/>
    <w:rsid w:val="00D64318"/>
    <w:rsid w:val="00D64380"/>
    <w:rsid w:val="00D64564"/>
    <w:rsid w:val="00D64C4D"/>
    <w:rsid w:val="00D64CDF"/>
    <w:rsid w:val="00D65236"/>
    <w:rsid w:val="00D65DF6"/>
    <w:rsid w:val="00D6641E"/>
    <w:rsid w:val="00D665CE"/>
    <w:rsid w:val="00D666D1"/>
    <w:rsid w:val="00D66959"/>
    <w:rsid w:val="00D66BDB"/>
    <w:rsid w:val="00D66F97"/>
    <w:rsid w:val="00D670FE"/>
    <w:rsid w:val="00D671CF"/>
    <w:rsid w:val="00D6723C"/>
    <w:rsid w:val="00D678C2"/>
    <w:rsid w:val="00D67C45"/>
    <w:rsid w:val="00D67D5A"/>
    <w:rsid w:val="00D70073"/>
    <w:rsid w:val="00D701F1"/>
    <w:rsid w:val="00D7020D"/>
    <w:rsid w:val="00D70AE4"/>
    <w:rsid w:val="00D70B3B"/>
    <w:rsid w:val="00D70FF4"/>
    <w:rsid w:val="00D71C9C"/>
    <w:rsid w:val="00D7207D"/>
    <w:rsid w:val="00D72493"/>
    <w:rsid w:val="00D72A04"/>
    <w:rsid w:val="00D72D8D"/>
    <w:rsid w:val="00D72FAD"/>
    <w:rsid w:val="00D73E11"/>
    <w:rsid w:val="00D751A8"/>
    <w:rsid w:val="00D75A07"/>
    <w:rsid w:val="00D75A74"/>
    <w:rsid w:val="00D75A7F"/>
    <w:rsid w:val="00D75D8A"/>
    <w:rsid w:val="00D76224"/>
    <w:rsid w:val="00D763FC"/>
    <w:rsid w:val="00D7660D"/>
    <w:rsid w:val="00D76861"/>
    <w:rsid w:val="00D768F9"/>
    <w:rsid w:val="00D7693C"/>
    <w:rsid w:val="00D76954"/>
    <w:rsid w:val="00D76D4E"/>
    <w:rsid w:val="00D7710C"/>
    <w:rsid w:val="00D771FE"/>
    <w:rsid w:val="00D7767C"/>
    <w:rsid w:val="00D77EE4"/>
    <w:rsid w:val="00D80467"/>
    <w:rsid w:val="00D80720"/>
    <w:rsid w:val="00D808C7"/>
    <w:rsid w:val="00D8092C"/>
    <w:rsid w:val="00D81089"/>
    <w:rsid w:val="00D8125A"/>
    <w:rsid w:val="00D82198"/>
    <w:rsid w:val="00D827D4"/>
    <w:rsid w:val="00D827ED"/>
    <w:rsid w:val="00D82A36"/>
    <w:rsid w:val="00D82C09"/>
    <w:rsid w:val="00D830FB"/>
    <w:rsid w:val="00D8329E"/>
    <w:rsid w:val="00D832FF"/>
    <w:rsid w:val="00D834CD"/>
    <w:rsid w:val="00D83501"/>
    <w:rsid w:val="00D83539"/>
    <w:rsid w:val="00D835E1"/>
    <w:rsid w:val="00D83CAF"/>
    <w:rsid w:val="00D83D4D"/>
    <w:rsid w:val="00D83D85"/>
    <w:rsid w:val="00D840FE"/>
    <w:rsid w:val="00D842DB"/>
    <w:rsid w:val="00D8461B"/>
    <w:rsid w:val="00D846A8"/>
    <w:rsid w:val="00D84944"/>
    <w:rsid w:val="00D84B41"/>
    <w:rsid w:val="00D8555C"/>
    <w:rsid w:val="00D8583A"/>
    <w:rsid w:val="00D85AAD"/>
    <w:rsid w:val="00D85EB9"/>
    <w:rsid w:val="00D8617F"/>
    <w:rsid w:val="00D862CC"/>
    <w:rsid w:val="00D86552"/>
    <w:rsid w:val="00D86B47"/>
    <w:rsid w:val="00D86B73"/>
    <w:rsid w:val="00D86C41"/>
    <w:rsid w:val="00D86E3C"/>
    <w:rsid w:val="00D86E87"/>
    <w:rsid w:val="00D87105"/>
    <w:rsid w:val="00D8713E"/>
    <w:rsid w:val="00D87193"/>
    <w:rsid w:val="00D87412"/>
    <w:rsid w:val="00D87612"/>
    <w:rsid w:val="00D876A7"/>
    <w:rsid w:val="00D87BCA"/>
    <w:rsid w:val="00D87BEB"/>
    <w:rsid w:val="00D87C4A"/>
    <w:rsid w:val="00D87EBA"/>
    <w:rsid w:val="00D9050A"/>
    <w:rsid w:val="00D9087F"/>
    <w:rsid w:val="00D90CEB"/>
    <w:rsid w:val="00D90FFF"/>
    <w:rsid w:val="00D915B9"/>
    <w:rsid w:val="00D919F5"/>
    <w:rsid w:val="00D92129"/>
    <w:rsid w:val="00D921B5"/>
    <w:rsid w:val="00D92381"/>
    <w:rsid w:val="00D9268F"/>
    <w:rsid w:val="00D92989"/>
    <w:rsid w:val="00D92B60"/>
    <w:rsid w:val="00D92BF5"/>
    <w:rsid w:val="00D932F4"/>
    <w:rsid w:val="00D939DC"/>
    <w:rsid w:val="00D93B17"/>
    <w:rsid w:val="00D93B28"/>
    <w:rsid w:val="00D94251"/>
    <w:rsid w:val="00D94294"/>
    <w:rsid w:val="00D9526D"/>
    <w:rsid w:val="00D9544C"/>
    <w:rsid w:val="00D95594"/>
    <w:rsid w:val="00D9594E"/>
    <w:rsid w:val="00D95AB6"/>
    <w:rsid w:val="00D96384"/>
    <w:rsid w:val="00D963E5"/>
    <w:rsid w:val="00D96438"/>
    <w:rsid w:val="00D968C5"/>
    <w:rsid w:val="00D96941"/>
    <w:rsid w:val="00D96A03"/>
    <w:rsid w:val="00D96A18"/>
    <w:rsid w:val="00D96C33"/>
    <w:rsid w:val="00D972FA"/>
    <w:rsid w:val="00D9763C"/>
    <w:rsid w:val="00D977B2"/>
    <w:rsid w:val="00D97A76"/>
    <w:rsid w:val="00D97AB6"/>
    <w:rsid w:val="00D97AC7"/>
    <w:rsid w:val="00D97B7E"/>
    <w:rsid w:val="00D97C09"/>
    <w:rsid w:val="00DA022D"/>
    <w:rsid w:val="00DA0851"/>
    <w:rsid w:val="00DA09A8"/>
    <w:rsid w:val="00DA0CD2"/>
    <w:rsid w:val="00DA0E66"/>
    <w:rsid w:val="00DA122D"/>
    <w:rsid w:val="00DA1513"/>
    <w:rsid w:val="00DA17E6"/>
    <w:rsid w:val="00DA1C38"/>
    <w:rsid w:val="00DA1F40"/>
    <w:rsid w:val="00DA2178"/>
    <w:rsid w:val="00DA21CE"/>
    <w:rsid w:val="00DA2285"/>
    <w:rsid w:val="00DA2967"/>
    <w:rsid w:val="00DA2AF2"/>
    <w:rsid w:val="00DA2B74"/>
    <w:rsid w:val="00DA2D13"/>
    <w:rsid w:val="00DA36EF"/>
    <w:rsid w:val="00DA37F5"/>
    <w:rsid w:val="00DA391D"/>
    <w:rsid w:val="00DA3BAD"/>
    <w:rsid w:val="00DA4052"/>
    <w:rsid w:val="00DA4093"/>
    <w:rsid w:val="00DA4879"/>
    <w:rsid w:val="00DA5485"/>
    <w:rsid w:val="00DA5511"/>
    <w:rsid w:val="00DA5CE8"/>
    <w:rsid w:val="00DA5D97"/>
    <w:rsid w:val="00DA5F91"/>
    <w:rsid w:val="00DA601E"/>
    <w:rsid w:val="00DA62E3"/>
    <w:rsid w:val="00DA633A"/>
    <w:rsid w:val="00DA64E9"/>
    <w:rsid w:val="00DA6543"/>
    <w:rsid w:val="00DA68CF"/>
    <w:rsid w:val="00DA69BE"/>
    <w:rsid w:val="00DA6AC8"/>
    <w:rsid w:val="00DA71B8"/>
    <w:rsid w:val="00DA73FF"/>
    <w:rsid w:val="00DA746E"/>
    <w:rsid w:val="00DA79F2"/>
    <w:rsid w:val="00DA7C2A"/>
    <w:rsid w:val="00DA7F42"/>
    <w:rsid w:val="00DB03CD"/>
    <w:rsid w:val="00DB06B1"/>
    <w:rsid w:val="00DB06EF"/>
    <w:rsid w:val="00DB0908"/>
    <w:rsid w:val="00DB0A62"/>
    <w:rsid w:val="00DB0CAB"/>
    <w:rsid w:val="00DB0D56"/>
    <w:rsid w:val="00DB1392"/>
    <w:rsid w:val="00DB15AB"/>
    <w:rsid w:val="00DB184C"/>
    <w:rsid w:val="00DB1EF1"/>
    <w:rsid w:val="00DB1FDF"/>
    <w:rsid w:val="00DB26AB"/>
    <w:rsid w:val="00DB2953"/>
    <w:rsid w:val="00DB2A8F"/>
    <w:rsid w:val="00DB2ACB"/>
    <w:rsid w:val="00DB2B38"/>
    <w:rsid w:val="00DB2CA8"/>
    <w:rsid w:val="00DB2EA3"/>
    <w:rsid w:val="00DB309F"/>
    <w:rsid w:val="00DB32FC"/>
    <w:rsid w:val="00DB377E"/>
    <w:rsid w:val="00DB3C75"/>
    <w:rsid w:val="00DB4A03"/>
    <w:rsid w:val="00DB4ACB"/>
    <w:rsid w:val="00DB5191"/>
    <w:rsid w:val="00DB53AC"/>
    <w:rsid w:val="00DB56B7"/>
    <w:rsid w:val="00DB579D"/>
    <w:rsid w:val="00DB5883"/>
    <w:rsid w:val="00DB58FB"/>
    <w:rsid w:val="00DB5ABC"/>
    <w:rsid w:val="00DB6151"/>
    <w:rsid w:val="00DB64F1"/>
    <w:rsid w:val="00DB6660"/>
    <w:rsid w:val="00DB6B47"/>
    <w:rsid w:val="00DB6D27"/>
    <w:rsid w:val="00DB6D7D"/>
    <w:rsid w:val="00DB788E"/>
    <w:rsid w:val="00DB7FC1"/>
    <w:rsid w:val="00DC0125"/>
    <w:rsid w:val="00DC0336"/>
    <w:rsid w:val="00DC03AD"/>
    <w:rsid w:val="00DC064A"/>
    <w:rsid w:val="00DC0BD6"/>
    <w:rsid w:val="00DC0DE8"/>
    <w:rsid w:val="00DC0E3A"/>
    <w:rsid w:val="00DC1146"/>
    <w:rsid w:val="00DC14C8"/>
    <w:rsid w:val="00DC15FD"/>
    <w:rsid w:val="00DC1B63"/>
    <w:rsid w:val="00DC2864"/>
    <w:rsid w:val="00DC2B4E"/>
    <w:rsid w:val="00DC2C0E"/>
    <w:rsid w:val="00DC2C36"/>
    <w:rsid w:val="00DC3144"/>
    <w:rsid w:val="00DC358F"/>
    <w:rsid w:val="00DC3C36"/>
    <w:rsid w:val="00DC3C5A"/>
    <w:rsid w:val="00DC44A5"/>
    <w:rsid w:val="00DC4503"/>
    <w:rsid w:val="00DC4617"/>
    <w:rsid w:val="00DC484B"/>
    <w:rsid w:val="00DC5133"/>
    <w:rsid w:val="00DC5705"/>
    <w:rsid w:val="00DC5DB1"/>
    <w:rsid w:val="00DC6669"/>
    <w:rsid w:val="00DC6C45"/>
    <w:rsid w:val="00DC728F"/>
    <w:rsid w:val="00DC73CC"/>
    <w:rsid w:val="00DC73EB"/>
    <w:rsid w:val="00DC7813"/>
    <w:rsid w:val="00DC79FD"/>
    <w:rsid w:val="00DD00B4"/>
    <w:rsid w:val="00DD0334"/>
    <w:rsid w:val="00DD0CCD"/>
    <w:rsid w:val="00DD0E19"/>
    <w:rsid w:val="00DD0EF4"/>
    <w:rsid w:val="00DD0FB2"/>
    <w:rsid w:val="00DD1420"/>
    <w:rsid w:val="00DD15E7"/>
    <w:rsid w:val="00DD18B4"/>
    <w:rsid w:val="00DD1970"/>
    <w:rsid w:val="00DD20AA"/>
    <w:rsid w:val="00DD20B1"/>
    <w:rsid w:val="00DD23E6"/>
    <w:rsid w:val="00DD2661"/>
    <w:rsid w:val="00DD2ACB"/>
    <w:rsid w:val="00DD2FF4"/>
    <w:rsid w:val="00DD3017"/>
    <w:rsid w:val="00DD3586"/>
    <w:rsid w:val="00DD3709"/>
    <w:rsid w:val="00DD396A"/>
    <w:rsid w:val="00DD3C1E"/>
    <w:rsid w:val="00DD4293"/>
    <w:rsid w:val="00DD4796"/>
    <w:rsid w:val="00DD47BB"/>
    <w:rsid w:val="00DD4871"/>
    <w:rsid w:val="00DD48F2"/>
    <w:rsid w:val="00DD5434"/>
    <w:rsid w:val="00DD5440"/>
    <w:rsid w:val="00DD54FC"/>
    <w:rsid w:val="00DD5547"/>
    <w:rsid w:val="00DD5C82"/>
    <w:rsid w:val="00DD6112"/>
    <w:rsid w:val="00DD6114"/>
    <w:rsid w:val="00DD622C"/>
    <w:rsid w:val="00DD6380"/>
    <w:rsid w:val="00DD6A63"/>
    <w:rsid w:val="00DD7479"/>
    <w:rsid w:val="00DD76D1"/>
    <w:rsid w:val="00DD7818"/>
    <w:rsid w:val="00DD7A33"/>
    <w:rsid w:val="00DD7D9D"/>
    <w:rsid w:val="00DE027F"/>
    <w:rsid w:val="00DE07A9"/>
    <w:rsid w:val="00DE0A00"/>
    <w:rsid w:val="00DE0A44"/>
    <w:rsid w:val="00DE0B1D"/>
    <w:rsid w:val="00DE0C76"/>
    <w:rsid w:val="00DE0D97"/>
    <w:rsid w:val="00DE106C"/>
    <w:rsid w:val="00DE115B"/>
    <w:rsid w:val="00DE12AA"/>
    <w:rsid w:val="00DE1487"/>
    <w:rsid w:val="00DE15EC"/>
    <w:rsid w:val="00DE162C"/>
    <w:rsid w:val="00DE1FE0"/>
    <w:rsid w:val="00DE203B"/>
    <w:rsid w:val="00DE20E1"/>
    <w:rsid w:val="00DE245C"/>
    <w:rsid w:val="00DE2847"/>
    <w:rsid w:val="00DE2B2E"/>
    <w:rsid w:val="00DE2DF5"/>
    <w:rsid w:val="00DE3045"/>
    <w:rsid w:val="00DE3559"/>
    <w:rsid w:val="00DE4062"/>
    <w:rsid w:val="00DE4333"/>
    <w:rsid w:val="00DE43E7"/>
    <w:rsid w:val="00DE4899"/>
    <w:rsid w:val="00DE4A9C"/>
    <w:rsid w:val="00DE4E00"/>
    <w:rsid w:val="00DE4F9A"/>
    <w:rsid w:val="00DE507F"/>
    <w:rsid w:val="00DE5254"/>
    <w:rsid w:val="00DE530E"/>
    <w:rsid w:val="00DE56A7"/>
    <w:rsid w:val="00DE5871"/>
    <w:rsid w:val="00DE58E8"/>
    <w:rsid w:val="00DE5A35"/>
    <w:rsid w:val="00DE5D91"/>
    <w:rsid w:val="00DE5DB3"/>
    <w:rsid w:val="00DE5F92"/>
    <w:rsid w:val="00DE6902"/>
    <w:rsid w:val="00DE69FA"/>
    <w:rsid w:val="00DE6AF5"/>
    <w:rsid w:val="00DE6BF9"/>
    <w:rsid w:val="00DE6F45"/>
    <w:rsid w:val="00DE753D"/>
    <w:rsid w:val="00DE75EC"/>
    <w:rsid w:val="00DE76DB"/>
    <w:rsid w:val="00DE7800"/>
    <w:rsid w:val="00DE7909"/>
    <w:rsid w:val="00DE79F3"/>
    <w:rsid w:val="00DE7D9E"/>
    <w:rsid w:val="00DE7EAA"/>
    <w:rsid w:val="00DF0812"/>
    <w:rsid w:val="00DF093E"/>
    <w:rsid w:val="00DF0AF8"/>
    <w:rsid w:val="00DF0B22"/>
    <w:rsid w:val="00DF0FA1"/>
    <w:rsid w:val="00DF11EE"/>
    <w:rsid w:val="00DF127C"/>
    <w:rsid w:val="00DF1B3C"/>
    <w:rsid w:val="00DF1B8E"/>
    <w:rsid w:val="00DF2510"/>
    <w:rsid w:val="00DF2FBA"/>
    <w:rsid w:val="00DF36FA"/>
    <w:rsid w:val="00DF39A2"/>
    <w:rsid w:val="00DF3E36"/>
    <w:rsid w:val="00DF3E8F"/>
    <w:rsid w:val="00DF415A"/>
    <w:rsid w:val="00DF45B7"/>
    <w:rsid w:val="00DF46DB"/>
    <w:rsid w:val="00DF47C3"/>
    <w:rsid w:val="00DF4EB0"/>
    <w:rsid w:val="00DF4F2B"/>
    <w:rsid w:val="00DF5028"/>
    <w:rsid w:val="00DF5044"/>
    <w:rsid w:val="00DF5A90"/>
    <w:rsid w:val="00DF5D25"/>
    <w:rsid w:val="00DF5E16"/>
    <w:rsid w:val="00DF5E66"/>
    <w:rsid w:val="00DF5F7E"/>
    <w:rsid w:val="00DF6444"/>
    <w:rsid w:val="00DF6577"/>
    <w:rsid w:val="00DF6DB8"/>
    <w:rsid w:val="00DF7171"/>
    <w:rsid w:val="00DF7308"/>
    <w:rsid w:val="00DF7CBF"/>
    <w:rsid w:val="00E00257"/>
    <w:rsid w:val="00E002E7"/>
    <w:rsid w:val="00E003DF"/>
    <w:rsid w:val="00E007BD"/>
    <w:rsid w:val="00E013D9"/>
    <w:rsid w:val="00E01582"/>
    <w:rsid w:val="00E015E5"/>
    <w:rsid w:val="00E01BCC"/>
    <w:rsid w:val="00E02447"/>
    <w:rsid w:val="00E0262B"/>
    <w:rsid w:val="00E02895"/>
    <w:rsid w:val="00E02FB3"/>
    <w:rsid w:val="00E03688"/>
    <w:rsid w:val="00E0401D"/>
    <w:rsid w:val="00E044B6"/>
    <w:rsid w:val="00E04A9E"/>
    <w:rsid w:val="00E04B79"/>
    <w:rsid w:val="00E04D55"/>
    <w:rsid w:val="00E04D57"/>
    <w:rsid w:val="00E04FA7"/>
    <w:rsid w:val="00E05269"/>
    <w:rsid w:val="00E055B2"/>
    <w:rsid w:val="00E05D8E"/>
    <w:rsid w:val="00E0641C"/>
    <w:rsid w:val="00E066E6"/>
    <w:rsid w:val="00E06721"/>
    <w:rsid w:val="00E067E7"/>
    <w:rsid w:val="00E06A6C"/>
    <w:rsid w:val="00E06AD3"/>
    <w:rsid w:val="00E06B73"/>
    <w:rsid w:val="00E07082"/>
    <w:rsid w:val="00E07405"/>
    <w:rsid w:val="00E074EA"/>
    <w:rsid w:val="00E076EC"/>
    <w:rsid w:val="00E077ED"/>
    <w:rsid w:val="00E07FDC"/>
    <w:rsid w:val="00E103B1"/>
    <w:rsid w:val="00E1071A"/>
    <w:rsid w:val="00E10880"/>
    <w:rsid w:val="00E10C14"/>
    <w:rsid w:val="00E10F20"/>
    <w:rsid w:val="00E1180A"/>
    <w:rsid w:val="00E1182D"/>
    <w:rsid w:val="00E11FAA"/>
    <w:rsid w:val="00E1203D"/>
    <w:rsid w:val="00E12431"/>
    <w:rsid w:val="00E12DB3"/>
    <w:rsid w:val="00E1301A"/>
    <w:rsid w:val="00E130F0"/>
    <w:rsid w:val="00E131AE"/>
    <w:rsid w:val="00E13205"/>
    <w:rsid w:val="00E132EB"/>
    <w:rsid w:val="00E1334F"/>
    <w:rsid w:val="00E13DAD"/>
    <w:rsid w:val="00E1482E"/>
    <w:rsid w:val="00E14880"/>
    <w:rsid w:val="00E14AB7"/>
    <w:rsid w:val="00E14C7F"/>
    <w:rsid w:val="00E14D0D"/>
    <w:rsid w:val="00E151A4"/>
    <w:rsid w:val="00E153E0"/>
    <w:rsid w:val="00E15457"/>
    <w:rsid w:val="00E1546C"/>
    <w:rsid w:val="00E1561C"/>
    <w:rsid w:val="00E156D3"/>
    <w:rsid w:val="00E15856"/>
    <w:rsid w:val="00E15A15"/>
    <w:rsid w:val="00E15A40"/>
    <w:rsid w:val="00E15AA0"/>
    <w:rsid w:val="00E15F29"/>
    <w:rsid w:val="00E163C7"/>
    <w:rsid w:val="00E1658A"/>
    <w:rsid w:val="00E1695B"/>
    <w:rsid w:val="00E169D2"/>
    <w:rsid w:val="00E16B72"/>
    <w:rsid w:val="00E16D39"/>
    <w:rsid w:val="00E16EEB"/>
    <w:rsid w:val="00E170A0"/>
    <w:rsid w:val="00E17A03"/>
    <w:rsid w:val="00E2006C"/>
    <w:rsid w:val="00E20401"/>
    <w:rsid w:val="00E20C05"/>
    <w:rsid w:val="00E20C93"/>
    <w:rsid w:val="00E210EC"/>
    <w:rsid w:val="00E211C1"/>
    <w:rsid w:val="00E21308"/>
    <w:rsid w:val="00E214C9"/>
    <w:rsid w:val="00E21530"/>
    <w:rsid w:val="00E217A6"/>
    <w:rsid w:val="00E21BD7"/>
    <w:rsid w:val="00E21EB7"/>
    <w:rsid w:val="00E21EF2"/>
    <w:rsid w:val="00E2208F"/>
    <w:rsid w:val="00E222D0"/>
    <w:rsid w:val="00E22881"/>
    <w:rsid w:val="00E2305F"/>
    <w:rsid w:val="00E2310F"/>
    <w:rsid w:val="00E2357A"/>
    <w:rsid w:val="00E23710"/>
    <w:rsid w:val="00E23B49"/>
    <w:rsid w:val="00E23D4C"/>
    <w:rsid w:val="00E23EBF"/>
    <w:rsid w:val="00E24202"/>
    <w:rsid w:val="00E243F9"/>
    <w:rsid w:val="00E2445B"/>
    <w:rsid w:val="00E24953"/>
    <w:rsid w:val="00E24F05"/>
    <w:rsid w:val="00E254F6"/>
    <w:rsid w:val="00E256E6"/>
    <w:rsid w:val="00E25C13"/>
    <w:rsid w:val="00E25C91"/>
    <w:rsid w:val="00E25D36"/>
    <w:rsid w:val="00E2605E"/>
    <w:rsid w:val="00E2609A"/>
    <w:rsid w:val="00E267A1"/>
    <w:rsid w:val="00E268FD"/>
    <w:rsid w:val="00E26984"/>
    <w:rsid w:val="00E26A12"/>
    <w:rsid w:val="00E26CF1"/>
    <w:rsid w:val="00E26E76"/>
    <w:rsid w:val="00E2759A"/>
    <w:rsid w:val="00E27629"/>
    <w:rsid w:val="00E276DB"/>
    <w:rsid w:val="00E27B75"/>
    <w:rsid w:val="00E27FF2"/>
    <w:rsid w:val="00E306E7"/>
    <w:rsid w:val="00E30770"/>
    <w:rsid w:val="00E30AAD"/>
    <w:rsid w:val="00E30C63"/>
    <w:rsid w:val="00E30CE6"/>
    <w:rsid w:val="00E311AC"/>
    <w:rsid w:val="00E311B9"/>
    <w:rsid w:val="00E31253"/>
    <w:rsid w:val="00E31273"/>
    <w:rsid w:val="00E314C2"/>
    <w:rsid w:val="00E31814"/>
    <w:rsid w:val="00E31E8D"/>
    <w:rsid w:val="00E321FB"/>
    <w:rsid w:val="00E3275D"/>
    <w:rsid w:val="00E32765"/>
    <w:rsid w:val="00E32AAC"/>
    <w:rsid w:val="00E32C1C"/>
    <w:rsid w:val="00E32D43"/>
    <w:rsid w:val="00E3313B"/>
    <w:rsid w:val="00E33354"/>
    <w:rsid w:val="00E3355F"/>
    <w:rsid w:val="00E341EF"/>
    <w:rsid w:val="00E3427C"/>
    <w:rsid w:val="00E351F6"/>
    <w:rsid w:val="00E359B6"/>
    <w:rsid w:val="00E36059"/>
    <w:rsid w:val="00E3642D"/>
    <w:rsid w:val="00E36865"/>
    <w:rsid w:val="00E36CD1"/>
    <w:rsid w:val="00E36D2E"/>
    <w:rsid w:val="00E37471"/>
    <w:rsid w:val="00E37767"/>
    <w:rsid w:val="00E3782C"/>
    <w:rsid w:val="00E37A34"/>
    <w:rsid w:val="00E37BAD"/>
    <w:rsid w:val="00E401DE"/>
    <w:rsid w:val="00E403B1"/>
    <w:rsid w:val="00E40984"/>
    <w:rsid w:val="00E409A2"/>
    <w:rsid w:val="00E40AA7"/>
    <w:rsid w:val="00E40B80"/>
    <w:rsid w:val="00E40BA8"/>
    <w:rsid w:val="00E40BA9"/>
    <w:rsid w:val="00E40E2D"/>
    <w:rsid w:val="00E41582"/>
    <w:rsid w:val="00E41666"/>
    <w:rsid w:val="00E4175A"/>
    <w:rsid w:val="00E41790"/>
    <w:rsid w:val="00E417A0"/>
    <w:rsid w:val="00E42CA5"/>
    <w:rsid w:val="00E43073"/>
    <w:rsid w:val="00E43138"/>
    <w:rsid w:val="00E435BD"/>
    <w:rsid w:val="00E43631"/>
    <w:rsid w:val="00E43774"/>
    <w:rsid w:val="00E437F9"/>
    <w:rsid w:val="00E44898"/>
    <w:rsid w:val="00E449DD"/>
    <w:rsid w:val="00E44DB8"/>
    <w:rsid w:val="00E45161"/>
    <w:rsid w:val="00E457BD"/>
    <w:rsid w:val="00E45831"/>
    <w:rsid w:val="00E45C4B"/>
    <w:rsid w:val="00E45D97"/>
    <w:rsid w:val="00E45FC9"/>
    <w:rsid w:val="00E46351"/>
    <w:rsid w:val="00E4676D"/>
    <w:rsid w:val="00E467B6"/>
    <w:rsid w:val="00E46996"/>
    <w:rsid w:val="00E46B8A"/>
    <w:rsid w:val="00E46BF2"/>
    <w:rsid w:val="00E46D59"/>
    <w:rsid w:val="00E47401"/>
    <w:rsid w:val="00E4743E"/>
    <w:rsid w:val="00E4757C"/>
    <w:rsid w:val="00E4785E"/>
    <w:rsid w:val="00E47AB5"/>
    <w:rsid w:val="00E47C34"/>
    <w:rsid w:val="00E50100"/>
    <w:rsid w:val="00E50162"/>
    <w:rsid w:val="00E503BF"/>
    <w:rsid w:val="00E5068B"/>
    <w:rsid w:val="00E5098C"/>
    <w:rsid w:val="00E509CE"/>
    <w:rsid w:val="00E50AC2"/>
    <w:rsid w:val="00E511DB"/>
    <w:rsid w:val="00E512DB"/>
    <w:rsid w:val="00E5165A"/>
    <w:rsid w:val="00E516F1"/>
    <w:rsid w:val="00E519BB"/>
    <w:rsid w:val="00E51A7B"/>
    <w:rsid w:val="00E51C86"/>
    <w:rsid w:val="00E51D99"/>
    <w:rsid w:val="00E52107"/>
    <w:rsid w:val="00E522EE"/>
    <w:rsid w:val="00E526AC"/>
    <w:rsid w:val="00E52904"/>
    <w:rsid w:val="00E52B52"/>
    <w:rsid w:val="00E52BE1"/>
    <w:rsid w:val="00E533DF"/>
    <w:rsid w:val="00E53503"/>
    <w:rsid w:val="00E53DF7"/>
    <w:rsid w:val="00E53E76"/>
    <w:rsid w:val="00E542A6"/>
    <w:rsid w:val="00E54367"/>
    <w:rsid w:val="00E5442D"/>
    <w:rsid w:val="00E54593"/>
    <w:rsid w:val="00E545D3"/>
    <w:rsid w:val="00E54601"/>
    <w:rsid w:val="00E54D6D"/>
    <w:rsid w:val="00E54E6F"/>
    <w:rsid w:val="00E54E71"/>
    <w:rsid w:val="00E5505F"/>
    <w:rsid w:val="00E5550F"/>
    <w:rsid w:val="00E55569"/>
    <w:rsid w:val="00E55592"/>
    <w:rsid w:val="00E5561D"/>
    <w:rsid w:val="00E556D2"/>
    <w:rsid w:val="00E55C12"/>
    <w:rsid w:val="00E560E8"/>
    <w:rsid w:val="00E56139"/>
    <w:rsid w:val="00E56191"/>
    <w:rsid w:val="00E562AE"/>
    <w:rsid w:val="00E563DB"/>
    <w:rsid w:val="00E5655E"/>
    <w:rsid w:val="00E56EDC"/>
    <w:rsid w:val="00E5724E"/>
    <w:rsid w:val="00E573A0"/>
    <w:rsid w:val="00E573C0"/>
    <w:rsid w:val="00E57B18"/>
    <w:rsid w:val="00E57C21"/>
    <w:rsid w:val="00E57F1E"/>
    <w:rsid w:val="00E57F49"/>
    <w:rsid w:val="00E600A6"/>
    <w:rsid w:val="00E603F0"/>
    <w:rsid w:val="00E60533"/>
    <w:rsid w:val="00E605C3"/>
    <w:rsid w:val="00E60B5A"/>
    <w:rsid w:val="00E60CD7"/>
    <w:rsid w:val="00E613B0"/>
    <w:rsid w:val="00E61989"/>
    <w:rsid w:val="00E6264C"/>
    <w:rsid w:val="00E6278E"/>
    <w:rsid w:val="00E62B99"/>
    <w:rsid w:val="00E62BFB"/>
    <w:rsid w:val="00E62D1E"/>
    <w:rsid w:val="00E62D2A"/>
    <w:rsid w:val="00E62E33"/>
    <w:rsid w:val="00E63091"/>
    <w:rsid w:val="00E63395"/>
    <w:rsid w:val="00E63D53"/>
    <w:rsid w:val="00E63DBD"/>
    <w:rsid w:val="00E6405E"/>
    <w:rsid w:val="00E641E8"/>
    <w:rsid w:val="00E641F3"/>
    <w:rsid w:val="00E64342"/>
    <w:rsid w:val="00E64647"/>
    <w:rsid w:val="00E646E1"/>
    <w:rsid w:val="00E647A5"/>
    <w:rsid w:val="00E64D4E"/>
    <w:rsid w:val="00E64E9E"/>
    <w:rsid w:val="00E6575C"/>
    <w:rsid w:val="00E657D9"/>
    <w:rsid w:val="00E658E2"/>
    <w:rsid w:val="00E65C02"/>
    <w:rsid w:val="00E65DE7"/>
    <w:rsid w:val="00E66129"/>
    <w:rsid w:val="00E66195"/>
    <w:rsid w:val="00E663C3"/>
    <w:rsid w:val="00E66636"/>
    <w:rsid w:val="00E66C2C"/>
    <w:rsid w:val="00E66D8E"/>
    <w:rsid w:val="00E671EF"/>
    <w:rsid w:val="00E6784A"/>
    <w:rsid w:val="00E70AF0"/>
    <w:rsid w:val="00E7162B"/>
    <w:rsid w:val="00E7171B"/>
    <w:rsid w:val="00E719A4"/>
    <w:rsid w:val="00E7206E"/>
    <w:rsid w:val="00E72267"/>
    <w:rsid w:val="00E726E6"/>
    <w:rsid w:val="00E72AE2"/>
    <w:rsid w:val="00E72BAA"/>
    <w:rsid w:val="00E72DBB"/>
    <w:rsid w:val="00E731BC"/>
    <w:rsid w:val="00E73202"/>
    <w:rsid w:val="00E734E0"/>
    <w:rsid w:val="00E73847"/>
    <w:rsid w:val="00E738A6"/>
    <w:rsid w:val="00E738EF"/>
    <w:rsid w:val="00E73944"/>
    <w:rsid w:val="00E73AB7"/>
    <w:rsid w:val="00E73D2B"/>
    <w:rsid w:val="00E742C4"/>
    <w:rsid w:val="00E746EE"/>
    <w:rsid w:val="00E748B4"/>
    <w:rsid w:val="00E74A5C"/>
    <w:rsid w:val="00E74CFE"/>
    <w:rsid w:val="00E74DBB"/>
    <w:rsid w:val="00E74ED7"/>
    <w:rsid w:val="00E751BA"/>
    <w:rsid w:val="00E7571E"/>
    <w:rsid w:val="00E75832"/>
    <w:rsid w:val="00E75898"/>
    <w:rsid w:val="00E762FC"/>
    <w:rsid w:val="00E7670B"/>
    <w:rsid w:val="00E7684D"/>
    <w:rsid w:val="00E7696A"/>
    <w:rsid w:val="00E76AF6"/>
    <w:rsid w:val="00E76EF3"/>
    <w:rsid w:val="00E76FFE"/>
    <w:rsid w:val="00E77265"/>
    <w:rsid w:val="00E774D9"/>
    <w:rsid w:val="00E77765"/>
    <w:rsid w:val="00E77823"/>
    <w:rsid w:val="00E77A48"/>
    <w:rsid w:val="00E77BAF"/>
    <w:rsid w:val="00E77D50"/>
    <w:rsid w:val="00E77D9C"/>
    <w:rsid w:val="00E77DAB"/>
    <w:rsid w:val="00E77F6E"/>
    <w:rsid w:val="00E800A3"/>
    <w:rsid w:val="00E80395"/>
    <w:rsid w:val="00E806C6"/>
    <w:rsid w:val="00E807CD"/>
    <w:rsid w:val="00E80F76"/>
    <w:rsid w:val="00E80F77"/>
    <w:rsid w:val="00E81215"/>
    <w:rsid w:val="00E81651"/>
    <w:rsid w:val="00E81656"/>
    <w:rsid w:val="00E817C9"/>
    <w:rsid w:val="00E81B91"/>
    <w:rsid w:val="00E81BBB"/>
    <w:rsid w:val="00E81DEE"/>
    <w:rsid w:val="00E8227A"/>
    <w:rsid w:val="00E82679"/>
    <w:rsid w:val="00E82723"/>
    <w:rsid w:val="00E827E2"/>
    <w:rsid w:val="00E82D32"/>
    <w:rsid w:val="00E83309"/>
    <w:rsid w:val="00E83579"/>
    <w:rsid w:val="00E8360E"/>
    <w:rsid w:val="00E8364C"/>
    <w:rsid w:val="00E83794"/>
    <w:rsid w:val="00E8393F"/>
    <w:rsid w:val="00E83D4A"/>
    <w:rsid w:val="00E83E03"/>
    <w:rsid w:val="00E841FE"/>
    <w:rsid w:val="00E845E1"/>
    <w:rsid w:val="00E84819"/>
    <w:rsid w:val="00E84856"/>
    <w:rsid w:val="00E8498A"/>
    <w:rsid w:val="00E8501A"/>
    <w:rsid w:val="00E8527D"/>
    <w:rsid w:val="00E854BA"/>
    <w:rsid w:val="00E854D9"/>
    <w:rsid w:val="00E8591B"/>
    <w:rsid w:val="00E85978"/>
    <w:rsid w:val="00E85FA3"/>
    <w:rsid w:val="00E863C6"/>
    <w:rsid w:val="00E86A2F"/>
    <w:rsid w:val="00E86AF8"/>
    <w:rsid w:val="00E86D6D"/>
    <w:rsid w:val="00E86F80"/>
    <w:rsid w:val="00E8700B"/>
    <w:rsid w:val="00E87103"/>
    <w:rsid w:val="00E87177"/>
    <w:rsid w:val="00E87226"/>
    <w:rsid w:val="00E87499"/>
    <w:rsid w:val="00E87734"/>
    <w:rsid w:val="00E8775F"/>
    <w:rsid w:val="00E87C2E"/>
    <w:rsid w:val="00E90317"/>
    <w:rsid w:val="00E9040A"/>
    <w:rsid w:val="00E9091C"/>
    <w:rsid w:val="00E90B52"/>
    <w:rsid w:val="00E90B8B"/>
    <w:rsid w:val="00E90D21"/>
    <w:rsid w:val="00E90E13"/>
    <w:rsid w:val="00E9114C"/>
    <w:rsid w:val="00E91733"/>
    <w:rsid w:val="00E9178C"/>
    <w:rsid w:val="00E91BFE"/>
    <w:rsid w:val="00E91E18"/>
    <w:rsid w:val="00E920DD"/>
    <w:rsid w:val="00E92391"/>
    <w:rsid w:val="00E92C57"/>
    <w:rsid w:val="00E92C85"/>
    <w:rsid w:val="00E92E1F"/>
    <w:rsid w:val="00E93B6E"/>
    <w:rsid w:val="00E94194"/>
    <w:rsid w:val="00E94276"/>
    <w:rsid w:val="00E944E8"/>
    <w:rsid w:val="00E94581"/>
    <w:rsid w:val="00E94A90"/>
    <w:rsid w:val="00E94BEC"/>
    <w:rsid w:val="00E94C70"/>
    <w:rsid w:val="00E950DB"/>
    <w:rsid w:val="00E950FA"/>
    <w:rsid w:val="00E953BC"/>
    <w:rsid w:val="00E953FA"/>
    <w:rsid w:val="00E95636"/>
    <w:rsid w:val="00E95A20"/>
    <w:rsid w:val="00E95B07"/>
    <w:rsid w:val="00E95C17"/>
    <w:rsid w:val="00E95C3F"/>
    <w:rsid w:val="00E95D0E"/>
    <w:rsid w:val="00E96798"/>
    <w:rsid w:val="00E96C24"/>
    <w:rsid w:val="00E9779C"/>
    <w:rsid w:val="00E978BA"/>
    <w:rsid w:val="00E978E7"/>
    <w:rsid w:val="00E97C9C"/>
    <w:rsid w:val="00EA0342"/>
    <w:rsid w:val="00EA0407"/>
    <w:rsid w:val="00EA04A7"/>
    <w:rsid w:val="00EA04E7"/>
    <w:rsid w:val="00EA04FD"/>
    <w:rsid w:val="00EA0540"/>
    <w:rsid w:val="00EA0921"/>
    <w:rsid w:val="00EA0B5F"/>
    <w:rsid w:val="00EA142A"/>
    <w:rsid w:val="00EA26D0"/>
    <w:rsid w:val="00EA28C9"/>
    <w:rsid w:val="00EA2991"/>
    <w:rsid w:val="00EA2CED"/>
    <w:rsid w:val="00EA2F4F"/>
    <w:rsid w:val="00EA31F1"/>
    <w:rsid w:val="00EA338D"/>
    <w:rsid w:val="00EA33F5"/>
    <w:rsid w:val="00EA350E"/>
    <w:rsid w:val="00EA3596"/>
    <w:rsid w:val="00EA35DE"/>
    <w:rsid w:val="00EA3A5F"/>
    <w:rsid w:val="00EA3AA8"/>
    <w:rsid w:val="00EA3B2D"/>
    <w:rsid w:val="00EA3FA1"/>
    <w:rsid w:val="00EA422B"/>
    <w:rsid w:val="00EA4BFB"/>
    <w:rsid w:val="00EA4E19"/>
    <w:rsid w:val="00EA5127"/>
    <w:rsid w:val="00EA551C"/>
    <w:rsid w:val="00EA5833"/>
    <w:rsid w:val="00EA6173"/>
    <w:rsid w:val="00EA6180"/>
    <w:rsid w:val="00EA6A1A"/>
    <w:rsid w:val="00EA6BE8"/>
    <w:rsid w:val="00EA6F97"/>
    <w:rsid w:val="00EA721C"/>
    <w:rsid w:val="00EA77C3"/>
    <w:rsid w:val="00EA780E"/>
    <w:rsid w:val="00EA7CFD"/>
    <w:rsid w:val="00EB002A"/>
    <w:rsid w:val="00EB01EF"/>
    <w:rsid w:val="00EB027D"/>
    <w:rsid w:val="00EB04BB"/>
    <w:rsid w:val="00EB06B7"/>
    <w:rsid w:val="00EB075C"/>
    <w:rsid w:val="00EB082A"/>
    <w:rsid w:val="00EB1D30"/>
    <w:rsid w:val="00EB1E86"/>
    <w:rsid w:val="00EB2305"/>
    <w:rsid w:val="00EB2503"/>
    <w:rsid w:val="00EB2B09"/>
    <w:rsid w:val="00EB308C"/>
    <w:rsid w:val="00EB349F"/>
    <w:rsid w:val="00EB357F"/>
    <w:rsid w:val="00EB3639"/>
    <w:rsid w:val="00EB3989"/>
    <w:rsid w:val="00EB3D4A"/>
    <w:rsid w:val="00EB3E3D"/>
    <w:rsid w:val="00EB4018"/>
    <w:rsid w:val="00EB401F"/>
    <w:rsid w:val="00EB4431"/>
    <w:rsid w:val="00EB4726"/>
    <w:rsid w:val="00EB476F"/>
    <w:rsid w:val="00EB4979"/>
    <w:rsid w:val="00EB4A3B"/>
    <w:rsid w:val="00EB4CAB"/>
    <w:rsid w:val="00EB4E0F"/>
    <w:rsid w:val="00EB503A"/>
    <w:rsid w:val="00EB5761"/>
    <w:rsid w:val="00EB588B"/>
    <w:rsid w:val="00EB5921"/>
    <w:rsid w:val="00EB5DA8"/>
    <w:rsid w:val="00EB5EB6"/>
    <w:rsid w:val="00EB60E7"/>
    <w:rsid w:val="00EB61EB"/>
    <w:rsid w:val="00EB635D"/>
    <w:rsid w:val="00EB64AF"/>
    <w:rsid w:val="00EB6571"/>
    <w:rsid w:val="00EB6575"/>
    <w:rsid w:val="00EB6696"/>
    <w:rsid w:val="00EB6EE2"/>
    <w:rsid w:val="00EB73D5"/>
    <w:rsid w:val="00EB7AC0"/>
    <w:rsid w:val="00EB7C89"/>
    <w:rsid w:val="00EB7CE2"/>
    <w:rsid w:val="00EB7F27"/>
    <w:rsid w:val="00EB7FAB"/>
    <w:rsid w:val="00EC02C8"/>
    <w:rsid w:val="00EC0365"/>
    <w:rsid w:val="00EC073C"/>
    <w:rsid w:val="00EC0898"/>
    <w:rsid w:val="00EC0C83"/>
    <w:rsid w:val="00EC10BF"/>
    <w:rsid w:val="00EC1A0F"/>
    <w:rsid w:val="00EC1C21"/>
    <w:rsid w:val="00EC1C59"/>
    <w:rsid w:val="00EC1C98"/>
    <w:rsid w:val="00EC1D0C"/>
    <w:rsid w:val="00EC1D85"/>
    <w:rsid w:val="00EC1FD4"/>
    <w:rsid w:val="00EC20CF"/>
    <w:rsid w:val="00EC289C"/>
    <w:rsid w:val="00EC2A4C"/>
    <w:rsid w:val="00EC2AB0"/>
    <w:rsid w:val="00EC2C0D"/>
    <w:rsid w:val="00EC3099"/>
    <w:rsid w:val="00EC4131"/>
    <w:rsid w:val="00EC4A41"/>
    <w:rsid w:val="00EC4A59"/>
    <w:rsid w:val="00EC4C60"/>
    <w:rsid w:val="00EC4C79"/>
    <w:rsid w:val="00EC4DF2"/>
    <w:rsid w:val="00EC4E31"/>
    <w:rsid w:val="00EC5160"/>
    <w:rsid w:val="00EC523C"/>
    <w:rsid w:val="00EC53C0"/>
    <w:rsid w:val="00EC5728"/>
    <w:rsid w:val="00EC5772"/>
    <w:rsid w:val="00EC5FBC"/>
    <w:rsid w:val="00EC67D4"/>
    <w:rsid w:val="00EC6C64"/>
    <w:rsid w:val="00EC7039"/>
    <w:rsid w:val="00EC77F7"/>
    <w:rsid w:val="00EC7C36"/>
    <w:rsid w:val="00ED02E0"/>
    <w:rsid w:val="00ED05C7"/>
    <w:rsid w:val="00ED0CEA"/>
    <w:rsid w:val="00ED0D7F"/>
    <w:rsid w:val="00ED11A9"/>
    <w:rsid w:val="00ED1299"/>
    <w:rsid w:val="00ED13C4"/>
    <w:rsid w:val="00ED1555"/>
    <w:rsid w:val="00ED1ADA"/>
    <w:rsid w:val="00ED1E50"/>
    <w:rsid w:val="00ED1F0B"/>
    <w:rsid w:val="00ED1F56"/>
    <w:rsid w:val="00ED2013"/>
    <w:rsid w:val="00ED22B2"/>
    <w:rsid w:val="00ED2489"/>
    <w:rsid w:val="00ED28A6"/>
    <w:rsid w:val="00ED2D89"/>
    <w:rsid w:val="00ED3076"/>
    <w:rsid w:val="00ED31C7"/>
    <w:rsid w:val="00ED3264"/>
    <w:rsid w:val="00ED340C"/>
    <w:rsid w:val="00ED379A"/>
    <w:rsid w:val="00ED3C50"/>
    <w:rsid w:val="00ED3EA8"/>
    <w:rsid w:val="00ED4635"/>
    <w:rsid w:val="00ED49DA"/>
    <w:rsid w:val="00ED4A05"/>
    <w:rsid w:val="00ED4BB9"/>
    <w:rsid w:val="00ED4BEC"/>
    <w:rsid w:val="00ED501F"/>
    <w:rsid w:val="00ED5103"/>
    <w:rsid w:val="00ED5196"/>
    <w:rsid w:val="00ED564C"/>
    <w:rsid w:val="00ED59D5"/>
    <w:rsid w:val="00ED601E"/>
    <w:rsid w:val="00ED6423"/>
    <w:rsid w:val="00ED6439"/>
    <w:rsid w:val="00ED657A"/>
    <w:rsid w:val="00ED6660"/>
    <w:rsid w:val="00ED6A11"/>
    <w:rsid w:val="00ED6C91"/>
    <w:rsid w:val="00ED6F76"/>
    <w:rsid w:val="00ED719E"/>
    <w:rsid w:val="00ED73DA"/>
    <w:rsid w:val="00ED7A63"/>
    <w:rsid w:val="00ED7AFB"/>
    <w:rsid w:val="00ED7FDD"/>
    <w:rsid w:val="00EE00E0"/>
    <w:rsid w:val="00EE031A"/>
    <w:rsid w:val="00EE086C"/>
    <w:rsid w:val="00EE0CB5"/>
    <w:rsid w:val="00EE1429"/>
    <w:rsid w:val="00EE14B3"/>
    <w:rsid w:val="00EE14F3"/>
    <w:rsid w:val="00EE19EF"/>
    <w:rsid w:val="00EE1D19"/>
    <w:rsid w:val="00EE1EB5"/>
    <w:rsid w:val="00EE20FC"/>
    <w:rsid w:val="00EE25B9"/>
    <w:rsid w:val="00EE2656"/>
    <w:rsid w:val="00EE2B6C"/>
    <w:rsid w:val="00EE2E28"/>
    <w:rsid w:val="00EE30E1"/>
    <w:rsid w:val="00EE317A"/>
    <w:rsid w:val="00EE36F5"/>
    <w:rsid w:val="00EE38A4"/>
    <w:rsid w:val="00EE3FC5"/>
    <w:rsid w:val="00EE4347"/>
    <w:rsid w:val="00EE447D"/>
    <w:rsid w:val="00EE463B"/>
    <w:rsid w:val="00EE47BB"/>
    <w:rsid w:val="00EE484E"/>
    <w:rsid w:val="00EE496E"/>
    <w:rsid w:val="00EE54B5"/>
    <w:rsid w:val="00EE5C47"/>
    <w:rsid w:val="00EE5DA2"/>
    <w:rsid w:val="00EE6055"/>
    <w:rsid w:val="00EE621F"/>
    <w:rsid w:val="00EE68F4"/>
    <w:rsid w:val="00EE6A17"/>
    <w:rsid w:val="00EE6BEA"/>
    <w:rsid w:val="00EE6C4E"/>
    <w:rsid w:val="00EE72F4"/>
    <w:rsid w:val="00EE74FB"/>
    <w:rsid w:val="00EE77F0"/>
    <w:rsid w:val="00EE7B38"/>
    <w:rsid w:val="00EE7B44"/>
    <w:rsid w:val="00EE7EB7"/>
    <w:rsid w:val="00EE7FD5"/>
    <w:rsid w:val="00EF0112"/>
    <w:rsid w:val="00EF0433"/>
    <w:rsid w:val="00EF0633"/>
    <w:rsid w:val="00EF0697"/>
    <w:rsid w:val="00EF0D8D"/>
    <w:rsid w:val="00EF0F88"/>
    <w:rsid w:val="00EF10C4"/>
    <w:rsid w:val="00EF12C3"/>
    <w:rsid w:val="00EF12DB"/>
    <w:rsid w:val="00EF142C"/>
    <w:rsid w:val="00EF1B54"/>
    <w:rsid w:val="00EF1B7B"/>
    <w:rsid w:val="00EF1B95"/>
    <w:rsid w:val="00EF1BA9"/>
    <w:rsid w:val="00EF1BDE"/>
    <w:rsid w:val="00EF1E00"/>
    <w:rsid w:val="00EF2083"/>
    <w:rsid w:val="00EF21DD"/>
    <w:rsid w:val="00EF23CE"/>
    <w:rsid w:val="00EF29C1"/>
    <w:rsid w:val="00EF2D68"/>
    <w:rsid w:val="00EF3C65"/>
    <w:rsid w:val="00EF407E"/>
    <w:rsid w:val="00EF40DB"/>
    <w:rsid w:val="00EF4228"/>
    <w:rsid w:val="00EF4479"/>
    <w:rsid w:val="00EF4850"/>
    <w:rsid w:val="00EF4955"/>
    <w:rsid w:val="00EF4B33"/>
    <w:rsid w:val="00EF4BDF"/>
    <w:rsid w:val="00EF4E25"/>
    <w:rsid w:val="00EF51D4"/>
    <w:rsid w:val="00EF567A"/>
    <w:rsid w:val="00EF5703"/>
    <w:rsid w:val="00EF58B8"/>
    <w:rsid w:val="00EF5ABF"/>
    <w:rsid w:val="00EF5B13"/>
    <w:rsid w:val="00EF5C2A"/>
    <w:rsid w:val="00EF6208"/>
    <w:rsid w:val="00EF630E"/>
    <w:rsid w:val="00EF6518"/>
    <w:rsid w:val="00EF66F4"/>
    <w:rsid w:val="00EF6C48"/>
    <w:rsid w:val="00EF711A"/>
    <w:rsid w:val="00EF73E1"/>
    <w:rsid w:val="00EF7507"/>
    <w:rsid w:val="00EF77B1"/>
    <w:rsid w:val="00EF799C"/>
    <w:rsid w:val="00EF7F3D"/>
    <w:rsid w:val="00F00486"/>
    <w:rsid w:val="00F0077C"/>
    <w:rsid w:val="00F007DD"/>
    <w:rsid w:val="00F00877"/>
    <w:rsid w:val="00F00969"/>
    <w:rsid w:val="00F009FB"/>
    <w:rsid w:val="00F00F92"/>
    <w:rsid w:val="00F00F95"/>
    <w:rsid w:val="00F00FF8"/>
    <w:rsid w:val="00F01364"/>
    <w:rsid w:val="00F0152F"/>
    <w:rsid w:val="00F015C2"/>
    <w:rsid w:val="00F01768"/>
    <w:rsid w:val="00F01F57"/>
    <w:rsid w:val="00F01FC7"/>
    <w:rsid w:val="00F02059"/>
    <w:rsid w:val="00F021D8"/>
    <w:rsid w:val="00F02F4A"/>
    <w:rsid w:val="00F03701"/>
    <w:rsid w:val="00F03BCE"/>
    <w:rsid w:val="00F03C82"/>
    <w:rsid w:val="00F03D9E"/>
    <w:rsid w:val="00F04137"/>
    <w:rsid w:val="00F044A3"/>
    <w:rsid w:val="00F04798"/>
    <w:rsid w:val="00F0491D"/>
    <w:rsid w:val="00F04964"/>
    <w:rsid w:val="00F04A06"/>
    <w:rsid w:val="00F054F8"/>
    <w:rsid w:val="00F05BD4"/>
    <w:rsid w:val="00F05DA3"/>
    <w:rsid w:val="00F06015"/>
    <w:rsid w:val="00F06751"/>
    <w:rsid w:val="00F067D5"/>
    <w:rsid w:val="00F068D8"/>
    <w:rsid w:val="00F06AEF"/>
    <w:rsid w:val="00F0777A"/>
    <w:rsid w:val="00F077BC"/>
    <w:rsid w:val="00F07AAA"/>
    <w:rsid w:val="00F10171"/>
    <w:rsid w:val="00F103A5"/>
    <w:rsid w:val="00F10A35"/>
    <w:rsid w:val="00F1114F"/>
    <w:rsid w:val="00F117CC"/>
    <w:rsid w:val="00F1203E"/>
    <w:rsid w:val="00F121FA"/>
    <w:rsid w:val="00F1236E"/>
    <w:rsid w:val="00F1272C"/>
    <w:rsid w:val="00F12C5C"/>
    <w:rsid w:val="00F1315C"/>
    <w:rsid w:val="00F13336"/>
    <w:rsid w:val="00F13350"/>
    <w:rsid w:val="00F133AC"/>
    <w:rsid w:val="00F136D8"/>
    <w:rsid w:val="00F1371F"/>
    <w:rsid w:val="00F13DC3"/>
    <w:rsid w:val="00F14378"/>
    <w:rsid w:val="00F1497C"/>
    <w:rsid w:val="00F14BD6"/>
    <w:rsid w:val="00F14F37"/>
    <w:rsid w:val="00F1619B"/>
    <w:rsid w:val="00F164EB"/>
    <w:rsid w:val="00F1680F"/>
    <w:rsid w:val="00F16A12"/>
    <w:rsid w:val="00F16C96"/>
    <w:rsid w:val="00F16DFC"/>
    <w:rsid w:val="00F171C8"/>
    <w:rsid w:val="00F175DA"/>
    <w:rsid w:val="00F177E8"/>
    <w:rsid w:val="00F17924"/>
    <w:rsid w:val="00F179B1"/>
    <w:rsid w:val="00F203A5"/>
    <w:rsid w:val="00F20940"/>
    <w:rsid w:val="00F20957"/>
    <w:rsid w:val="00F20AA8"/>
    <w:rsid w:val="00F20B91"/>
    <w:rsid w:val="00F21917"/>
    <w:rsid w:val="00F21B1C"/>
    <w:rsid w:val="00F2251B"/>
    <w:rsid w:val="00F228FD"/>
    <w:rsid w:val="00F22D89"/>
    <w:rsid w:val="00F22DEF"/>
    <w:rsid w:val="00F230EE"/>
    <w:rsid w:val="00F2328D"/>
    <w:rsid w:val="00F23543"/>
    <w:rsid w:val="00F235E9"/>
    <w:rsid w:val="00F2366F"/>
    <w:rsid w:val="00F2431F"/>
    <w:rsid w:val="00F246CA"/>
    <w:rsid w:val="00F24E15"/>
    <w:rsid w:val="00F24E4F"/>
    <w:rsid w:val="00F2531A"/>
    <w:rsid w:val="00F25612"/>
    <w:rsid w:val="00F25DD8"/>
    <w:rsid w:val="00F25E56"/>
    <w:rsid w:val="00F26360"/>
    <w:rsid w:val="00F263CE"/>
    <w:rsid w:val="00F26512"/>
    <w:rsid w:val="00F26701"/>
    <w:rsid w:val="00F26872"/>
    <w:rsid w:val="00F268C8"/>
    <w:rsid w:val="00F26C74"/>
    <w:rsid w:val="00F27320"/>
    <w:rsid w:val="00F2744D"/>
    <w:rsid w:val="00F27585"/>
    <w:rsid w:val="00F2763A"/>
    <w:rsid w:val="00F27719"/>
    <w:rsid w:val="00F279BD"/>
    <w:rsid w:val="00F30747"/>
    <w:rsid w:val="00F3099A"/>
    <w:rsid w:val="00F309A1"/>
    <w:rsid w:val="00F30ACE"/>
    <w:rsid w:val="00F30B6D"/>
    <w:rsid w:val="00F30BDC"/>
    <w:rsid w:val="00F30CDA"/>
    <w:rsid w:val="00F30D9A"/>
    <w:rsid w:val="00F3123D"/>
    <w:rsid w:val="00F314C4"/>
    <w:rsid w:val="00F3179D"/>
    <w:rsid w:val="00F3185C"/>
    <w:rsid w:val="00F3192A"/>
    <w:rsid w:val="00F319D2"/>
    <w:rsid w:val="00F31DB6"/>
    <w:rsid w:val="00F31DC8"/>
    <w:rsid w:val="00F31E2C"/>
    <w:rsid w:val="00F31F78"/>
    <w:rsid w:val="00F3255F"/>
    <w:rsid w:val="00F32752"/>
    <w:rsid w:val="00F32C16"/>
    <w:rsid w:val="00F3314C"/>
    <w:rsid w:val="00F332F9"/>
    <w:rsid w:val="00F335FE"/>
    <w:rsid w:val="00F3375C"/>
    <w:rsid w:val="00F33CF4"/>
    <w:rsid w:val="00F33E7B"/>
    <w:rsid w:val="00F33E94"/>
    <w:rsid w:val="00F342D5"/>
    <w:rsid w:val="00F3440C"/>
    <w:rsid w:val="00F346CA"/>
    <w:rsid w:val="00F346EB"/>
    <w:rsid w:val="00F34C5E"/>
    <w:rsid w:val="00F34DCB"/>
    <w:rsid w:val="00F35015"/>
    <w:rsid w:val="00F35545"/>
    <w:rsid w:val="00F35562"/>
    <w:rsid w:val="00F35B5A"/>
    <w:rsid w:val="00F35D65"/>
    <w:rsid w:val="00F36784"/>
    <w:rsid w:val="00F369E4"/>
    <w:rsid w:val="00F36B8F"/>
    <w:rsid w:val="00F36E52"/>
    <w:rsid w:val="00F36ECE"/>
    <w:rsid w:val="00F36EF0"/>
    <w:rsid w:val="00F370A3"/>
    <w:rsid w:val="00F370AA"/>
    <w:rsid w:val="00F3718D"/>
    <w:rsid w:val="00F3731C"/>
    <w:rsid w:val="00F37666"/>
    <w:rsid w:val="00F377D9"/>
    <w:rsid w:val="00F37888"/>
    <w:rsid w:val="00F37FAD"/>
    <w:rsid w:val="00F37FBE"/>
    <w:rsid w:val="00F401F8"/>
    <w:rsid w:val="00F40477"/>
    <w:rsid w:val="00F40806"/>
    <w:rsid w:val="00F408DA"/>
    <w:rsid w:val="00F4175E"/>
    <w:rsid w:val="00F41CE6"/>
    <w:rsid w:val="00F42559"/>
    <w:rsid w:val="00F42611"/>
    <w:rsid w:val="00F4263D"/>
    <w:rsid w:val="00F42719"/>
    <w:rsid w:val="00F4274D"/>
    <w:rsid w:val="00F427E3"/>
    <w:rsid w:val="00F427EC"/>
    <w:rsid w:val="00F42DB0"/>
    <w:rsid w:val="00F43630"/>
    <w:rsid w:val="00F437DB"/>
    <w:rsid w:val="00F438EA"/>
    <w:rsid w:val="00F43D92"/>
    <w:rsid w:val="00F43FE1"/>
    <w:rsid w:val="00F44C53"/>
    <w:rsid w:val="00F44D4A"/>
    <w:rsid w:val="00F44E0E"/>
    <w:rsid w:val="00F45110"/>
    <w:rsid w:val="00F454EB"/>
    <w:rsid w:val="00F45B39"/>
    <w:rsid w:val="00F45B9C"/>
    <w:rsid w:val="00F45FFB"/>
    <w:rsid w:val="00F46033"/>
    <w:rsid w:val="00F462B3"/>
    <w:rsid w:val="00F4656A"/>
    <w:rsid w:val="00F47590"/>
    <w:rsid w:val="00F475EA"/>
    <w:rsid w:val="00F4778E"/>
    <w:rsid w:val="00F47830"/>
    <w:rsid w:val="00F47BDA"/>
    <w:rsid w:val="00F47F1B"/>
    <w:rsid w:val="00F500E4"/>
    <w:rsid w:val="00F50A69"/>
    <w:rsid w:val="00F50C9F"/>
    <w:rsid w:val="00F50DF4"/>
    <w:rsid w:val="00F50E90"/>
    <w:rsid w:val="00F50FE2"/>
    <w:rsid w:val="00F51180"/>
    <w:rsid w:val="00F513B3"/>
    <w:rsid w:val="00F51536"/>
    <w:rsid w:val="00F52006"/>
    <w:rsid w:val="00F525DD"/>
    <w:rsid w:val="00F52749"/>
    <w:rsid w:val="00F52B88"/>
    <w:rsid w:val="00F52D9C"/>
    <w:rsid w:val="00F532F9"/>
    <w:rsid w:val="00F5368E"/>
    <w:rsid w:val="00F536C3"/>
    <w:rsid w:val="00F53809"/>
    <w:rsid w:val="00F5384C"/>
    <w:rsid w:val="00F53DD4"/>
    <w:rsid w:val="00F54086"/>
    <w:rsid w:val="00F542E5"/>
    <w:rsid w:val="00F5470F"/>
    <w:rsid w:val="00F547AE"/>
    <w:rsid w:val="00F54862"/>
    <w:rsid w:val="00F54DF9"/>
    <w:rsid w:val="00F54FA1"/>
    <w:rsid w:val="00F5506C"/>
    <w:rsid w:val="00F55EA9"/>
    <w:rsid w:val="00F55ECC"/>
    <w:rsid w:val="00F562CF"/>
    <w:rsid w:val="00F565A3"/>
    <w:rsid w:val="00F56893"/>
    <w:rsid w:val="00F568F9"/>
    <w:rsid w:val="00F56ABA"/>
    <w:rsid w:val="00F56DBA"/>
    <w:rsid w:val="00F57284"/>
    <w:rsid w:val="00F5787D"/>
    <w:rsid w:val="00F5795B"/>
    <w:rsid w:val="00F57C84"/>
    <w:rsid w:val="00F57E01"/>
    <w:rsid w:val="00F602EC"/>
    <w:rsid w:val="00F604EF"/>
    <w:rsid w:val="00F605E8"/>
    <w:rsid w:val="00F60F64"/>
    <w:rsid w:val="00F6106E"/>
    <w:rsid w:val="00F61224"/>
    <w:rsid w:val="00F61485"/>
    <w:rsid w:val="00F614C0"/>
    <w:rsid w:val="00F6154B"/>
    <w:rsid w:val="00F615CB"/>
    <w:rsid w:val="00F616E7"/>
    <w:rsid w:val="00F6190B"/>
    <w:rsid w:val="00F626E5"/>
    <w:rsid w:val="00F62700"/>
    <w:rsid w:val="00F6271D"/>
    <w:rsid w:val="00F62C9E"/>
    <w:rsid w:val="00F62E08"/>
    <w:rsid w:val="00F639B6"/>
    <w:rsid w:val="00F639DA"/>
    <w:rsid w:val="00F639FC"/>
    <w:rsid w:val="00F644CF"/>
    <w:rsid w:val="00F64889"/>
    <w:rsid w:val="00F649B3"/>
    <w:rsid w:val="00F64B28"/>
    <w:rsid w:val="00F64BAD"/>
    <w:rsid w:val="00F64D24"/>
    <w:rsid w:val="00F64EB6"/>
    <w:rsid w:val="00F65343"/>
    <w:rsid w:val="00F65644"/>
    <w:rsid w:val="00F65AC5"/>
    <w:rsid w:val="00F65B3C"/>
    <w:rsid w:val="00F65E01"/>
    <w:rsid w:val="00F65E31"/>
    <w:rsid w:val="00F65FDF"/>
    <w:rsid w:val="00F66003"/>
    <w:rsid w:val="00F664AF"/>
    <w:rsid w:val="00F669AF"/>
    <w:rsid w:val="00F66B60"/>
    <w:rsid w:val="00F66E2B"/>
    <w:rsid w:val="00F66E75"/>
    <w:rsid w:val="00F66FB0"/>
    <w:rsid w:val="00F6703C"/>
    <w:rsid w:val="00F6715A"/>
    <w:rsid w:val="00F678EE"/>
    <w:rsid w:val="00F67C40"/>
    <w:rsid w:val="00F67C68"/>
    <w:rsid w:val="00F67DA9"/>
    <w:rsid w:val="00F67F9C"/>
    <w:rsid w:val="00F67FD0"/>
    <w:rsid w:val="00F70155"/>
    <w:rsid w:val="00F70C7B"/>
    <w:rsid w:val="00F70E68"/>
    <w:rsid w:val="00F71145"/>
    <w:rsid w:val="00F711C4"/>
    <w:rsid w:val="00F715BA"/>
    <w:rsid w:val="00F71645"/>
    <w:rsid w:val="00F7173A"/>
    <w:rsid w:val="00F7186A"/>
    <w:rsid w:val="00F718A9"/>
    <w:rsid w:val="00F71B36"/>
    <w:rsid w:val="00F722B3"/>
    <w:rsid w:val="00F72445"/>
    <w:rsid w:val="00F7255C"/>
    <w:rsid w:val="00F72FA2"/>
    <w:rsid w:val="00F73347"/>
    <w:rsid w:val="00F73CFA"/>
    <w:rsid w:val="00F73E7B"/>
    <w:rsid w:val="00F74152"/>
    <w:rsid w:val="00F74202"/>
    <w:rsid w:val="00F743BB"/>
    <w:rsid w:val="00F747C5"/>
    <w:rsid w:val="00F74A6B"/>
    <w:rsid w:val="00F74BF2"/>
    <w:rsid w:val="00F74E5C"/>
    <w:rsid w:val="00F754B7"/>
    <w:rsid w:val="00F754DF"/>
    <w:rsid w:val="00F7554A"/>
    <w:rsid w:val="00F75707"/>
    <w:rsid w:val="00F75961"/>
    <w:rsid w:val="00F76C20"/>
    <w:rsid w:val="00F76E91"/>
    <w:rsid w:val="00F770B0"/>
    <w:rsid w:val="00F770D2"/>
    <w:rsid w:val="00F7721A"/>
    <w:rsid w:val="00F77339"/>
    <w:rsid w:val="00F776DF"/>
    <w:rsid w:val="00F7774F"/>
    <w:rsid w:val="00F779B2"/>
    <w:rsid w:val="00F77A3B"/>
    <w:rsid w:val="00F77AA3"/>
    <w:rsid w:val="00F77E28"/>
    <w:rsid w:val="00F802A6"/>
    <w:rsid w:val="00F80922"/>
    <w:rsid w:val="00F80B1A"/>
    <w:rsid w:val="00F80D97"/>
    <w:rsid w:val="00F80DAA"/>
    <w:rsid w:val="00F81368"/>
    <w:rsid w:val="00F81B0E"/>
    <w:rsid w:val="00F81D13"/>
    <w:rsid w:val="00F8204C"/>
    <w:rsid w:val="00F820F0"/>
    <w:rsid w:val="00F82300"/>
    <w:rsid w:val="00F8295E"/>
    <w:rsid w:val="00F829D4"/>
    <w:rsid w:val="00F82A5D"/>
    <w:rsid w:val="00F83092"/>
    <w:rsid w:val="00F83526"/>
    <w:rsid w:val="00F83BA1"/>
    <w:rsid w:val="00F84BFD"/>
    <w:rsid w:val="00F85996"/>
    <w:rsid w:val="00F85BF0"/>
    <w:rsid w:val="00F85E28"/>
    <w:rsid w:val="00F862A9"/>
    <w:rsid w:val="00F86D13"/>
    <w:rsid w:val="00F86D1B"/>
    <w:rsid w:val="00F87047"/>
    <w:rsid w:val="00F871D7"/>
    <w:rsid w:val="00F873C6"/>
    <w:rsid w:val="00F87451"/>
    <w:rsid w:val="00F87957"/>
    <w:rsid w:val="00F87E36"/>
    <w:rsid w:val="00F90167"/>
    <w:rsid w:val="00F90193"/>
    <w:rsid w:val="00F901D9"/>
    <w:rsid w:val="00F90257"/>
    <w:rsid w:val="00F90450"/>
    <w:rsid w:val="00F9054C"/>
    <w:rsid w:val="00F9083C"/>
    <w:rsid w:val="00F908D6"/>
    <w:rsid w:val="00F90A65"/>
    <w:rsid w:val="00F90D79"/>
    <w:rsid w:val="00F91435"/>
    <w:rsid w:val="00F91616"/>
    <w:rsid w:val="00F91892"/>
    <w:rsid w:val="00F91A4D"/>
    <w:rsid w:val="00F91BCD"/>
    <w:rsid w:val="00F91CA3"/>
    <w:rsid w:val="00F91DD9"/>
    <w:rsid w:val="00F91E31"/>
    <w:rsid w:val="00F9208E"/>
    <w:rsid w:val="00F926BE"/>
    <w:rsid w:val="00F92E1D"/>
    <w:rsid w:val="00F936C2"/>
    <w:rsid w:val="00F936DF"/>
    <w:rsid w:val="00F938FE"/>
    <w:rsid w:val="00F93A19"/>
    <w:rsid w:val="00F93D39"/>
    <w:rsid w:val="00F94082"/>
    <w:rsid w:val="00F9419B"/>
    <w:rsid w:val="00F945B0"/>
    <w:rsid w:val="00F946A4"/>
    <w:rsid w:val="00F94B74"/>
    <w:rsid w:val="00F94D20"/>
    <w:rsid w:val="00F94D2A"/>
    <w:rsid w:val="00F94D30"/>
    <w:rsid w:val="00F9538B"/>
    <w:rsid w:val="00F953D5"/>
    <w:rsid w:val="00F9541D"/>
    <w:rsid w:val="00F955DE"/>
    <w:rsid w:val="00F95705"/>
    <w:rsid w:val="00F95F33"/>
    <w:rsid w:val="00F96077"/>
    <w:rsid w:val="00F9659F"/>
    <w:rsid w:val="00F966E2"/>
    <w:rsid w:val="00F96B84"/>
    <w:rsid w:val="00F96F57"/>
    <w:rsid w:val="00F971A8"/>
    <w:rsid w:val="00F97238"/>
    <w:rsid w:val="00F972C5"/>
    <w:rsid w:val="00F973B8"/>
    <w:rsid w:val="00F973E5"/>
    <w:rsid w:val="00F9765F"/>
    <w:rsid w:val="00F978CC"/>
    <w:rsid w:val="00F97A43"/>
    <w:rsid w:val="00FA01FC"/>
    <w:rsid w:val="00FA06B0"/>
    <w:rsid w:val="00FA06B2"/>
    <w:rsid w:val="00FA06ED"/>
    <w:rsid w:val="00FA084C"/>
    <w:rsid w:val="00FA08B3"/>
    <w:rsid w:val="00FA0AEA"/>
    <w:rsid w:val="00FA0C2A"/>
    <w:rsid w:val="00FA0CBC"/>
    <w:rsid w:val="00FA114E"/>
    <w:rsid w:val="00FA14B3"/>
    <w:rsid w:val="00FA14CB"/>
    <w:rsid w:val="00FA1879"/>
    <w:rsid w:val="00FA18F6"/>
    <w:rsid w:val="00FA1A6F"/>
    <w:rsid w:val="00FA1AD5"/>
    <w:rsid w:val="00FA2080"/>
    <w:rsid w:val="00FA22A6"/>
    <w:rsid w:val="00FA2437"/>
    <w:rsid w:val="00FA289C"/>
    <w:rsid w:val="00FA2B11"/>
    <w:rsid w:val="00FA322E"/>
    <w:rsid w:val="00FA3431"/>
    <w:rsid w:val="00FA370D"/>
    <w:rsid w:val="00FA388E"/>
    <w:rsid w:val="00FA3DDE"/>
    <w:rsid w:val="00FA3E5D"/>
    <w:rsid w:val="00FA454C"/>
    <w:rsid w:val="00FA48D3"/>
    <w:rsid w:val="00FA4C62"/>
    <w:rsid w:val="00FA4E27"/>
    <w:rsid w:val="00FA50C2"/>
    <w:rsid w:val="00FA54CF"/>
    <w:rsid w:val="00FA58C8"/>
    <w:rsid w:val="00FA5CAC"/>
    <w:rsid w:val="00FA5E51"/>
    <w:rsid w:val="00FA5EEB"/>
    <w:rsid w:val="00FA606E"/>
    <w:rsid w:val="00FA668F"/>
    <w:rsid w:val="00FA6721"/>
    <w:rsid w:val="00FA73E3"/>
    <w:rsid w:val="00FA7BE8"/>
    <w:rsid w:val="00FA7F76"/>
    <w:rsid w:val="00FB0140"/>
    <w:rsid w:val="00FB08C2"/>
    <w:rsid w:val="00FB1129"/>
    <w:rsid w:val="00FB145D"/>
    <w:rsid w:val="00FB147F"/>
    <w:rsid w:val="00FB14BD"/>
    <w:rsid w:val="00FB1757"/>
    <w:rsid w:val="00FB20BF"/>
    <w:rsid w:val="00FB21BD"/>
    <w:rsid w:val="00FB2551"/>
    <w:rsid w:val="00FB2589"/>
    <w:rsid w:val="00FB299D"/>
    <w:rsid w:val="00FB2D71"/>
    <w:rsid w:val="00FB2DF8"/>
    <w:rsid w:val="00FB39A9"/>
    <w:rsid w:val="00FB3ACA"/>
    <w:rsid w:val="00FB3BD0"/>
    <w:rsid w:val="00FB4014"/>
    <w:rsid w:val="00FB45B2"/>
    <w:rsid w:val="00FB4EEC"/>
    <w:rsid w:val="00FB4F08"/>
    <w:rsid w:val="00FB5121"/>
    <w:rsid w:val="00FB56BF"/>
    <w:rsid w:val="00FB5FDD"/>
    <w:rsid w:val="00FB6123"/>
    <w:rsid w:val="00FB619E"/>
    <w:rsid w:val="00FB6551"/>
    <w:rsid w:val="00FB657A"/>
    <w:rsid w:val="00FB6A0D"/>
    <w:rsid w:val="00FB7125"/>
    <w:rsid w:val="00FB71F9"/>
    <w:rsid w:val="00FB726B"/>
    <w:rsid w:val="00FB74F4"/>
    <w:rsid w:val="00FB763B"/>
    <w:rsid w:val="00FB7991"/>
    <w:rsid w:val="00FB7B67"/>
    <w:rsid w:val="00FB7C77"/>
    <w:rsid w:val="00FB7D5F"/>
    <w:rsid w:val="00FB7E5B"/>
    <w:rsid w:val="00FB7EBB"/>
    <w:rsid w:val="00FB7FBC"/>
    <w:rsid w:val="00FC0609"/>
    <w:rsid w:val="00FC069D"/>
    <w:rsid w:val="00FC069F"/>
    <w:rsid w:val="00FC06CB"/>
    <w:rsid w:val="00FC09FE"/>
    <w:rsid w:val="00FC0CAB"/>
    <w:rsid w:val="00FC11F9"/>
    <w:rsid w:val="00FC153E"/>
    <w:rsid w:val="00FC17B3"/>
    <w:rsid w:val="00FC1ED6"/>
    <w:rsid w:val="00FC1F9C"/>
    <w:rsid w:val="00FC2116"/>
    <w:rsid w:val="00FC2165"/>
    <w:rsid w:val="00FC2183"/>
    <w:rsid w:val="00FC234E"/>
    <w:rsid w:val="00FC25BC"/>
    <w:rsid w:val="00FC2747"/>
    <w:rsid w:val="00FC277E"/>
    <w:rsid w:val="00FC27B1"/>
    <w:rsid w:val="00FC2925"/>
    <w:rsid w:val="00FC2D51"/>
    <w:rsid w:val="00FC3424"/>
    <w:rsid w:val="00FC3837"/>
    <w:rsid w:val="00FC3AC2"/>
    <w:rsid w:val="00FC3C17"/>
    <w:rsid w:val="00FC3D22"/>
    <w:rsid w:val="00FC3D52"/>
    <w:rsid w:val="00FC3F56"/>
    <w:rsid w:val="00FC4637"/>
    <w:rsid w:val="00FC472C"/>
    <w:rsid w:val="00FC49CB"/>
    <w:rsid w:val="00FC4B8E"/>
    <w:rsid w:val="00FC4D81"/>
    <w:rsid w:val="00FC4DB0"/>
    <w:rsid w:val="00FC4EF1"/>
    <w:rsid w:val="00FC4F54"/>
    <w:rsid w:val="00FC4F75"/>
    <w:rsid w:val="00FC5169"/>
    <w:rsid w:val="00FC51DB"/>
    <w:rsid w:val="00FC5208"/>
    <w:rsid w:val="00FC552A"/>
    <w:rsid w:val="00FC55DF"/>
    <w:rsid w:val="00FC5750"/>
    <w:rsid w:val="00FC5B93"/>
    <w:rsid w:val="00FC5EB8"/>
    <w:rsid w:val="00FC61C6"/>
    <w:rsid w:val="00FC6666"/>
    <w:rsid w:val="00FC676C"/>
    <w:rsid w:val="00FC68D2"/>
    <w:rsid w:val="00FC6AEE"/>
    <w:rsid w:val="00FC6D28"/>
    <w:rsid w:val="00FC6EEF"/>
    <w:rsid w:val="00FC79F0"/>
    <w:rsid w:val="00FC7A91"/>
    <w:rsid w:val="00FC7BB3"/>
    <w:rsid w:val="00FD0376"/>
    <w:rsid w:val="00FD05C6"/>
    <w:rsid w:val="00FD0733"/>
    <w:rsid w:val="00FD0747"/>
    <w:rsid w:val="00FD0766"/>
    <w:rsid w:val="00FD0985"/>
    <w:rsid w:val="00FD0F3B"/>
    <w:rsid w:val="00FD1693"/>
    <w:rsid w:val="00FD1C09"/>
    <w:rsid w:val="00FD1D3B"/>
    <w:rsid w:val="00FD1EA1"/>
    <w:rsid w:val="00FD1F93"/>
    <w:rsid w:val="00FD246B"/>
    <w:rsid w:val="00FD24DC"/>
    <w:rsid w:val="00FD25CD"/>
    <w:rsid w:val="00FD2831"/>
    <w:rsid w:val="00FD2CB8"/>
    <w:rsid w:val="00FD2CEA"/>
    <w:rsid w:val="00FD2E3D"/>
    <w:rsid w:val="00FD2E7C"/>
    <w:rsid w:val="00FD2EE2"/>
    <w:rsid w:val="00FD3145"/>
    <w:rsid w:val="00FD318D"/>
    <w:rsid w:val="00FD31CD"/>
    <w:rsid w:val="00FD32E7"/>
    <w:rsid w:val="00FD3306"/>
    <w:rsid w:val="00FD3AD3"/>
    <w:rsid w:val="00FD3FF8"/>
    <w:rsid w:val="00FD4694"/>
    <w:rsid w:val="00FD4E25"/>
    <w:rsid w:val="00FD5039"/>
    <w:rsid w:val="00FD50B4"/>
    <w:rsid w:val="00FD5CC5"/>
    <w:rsid w:val="00FD5D03"/>
    <w:rsid w:val="00FD6057"/>
    <w:rsid w:val="00FD6132"/>
    <w:rsid w:val="00FD643D"/>
    <w:rsid w:val="00FD64CA"/>
    <w:rsid w:val="00FD65E7"/>
    <w:rsid w:val="00FD695B"/>
    <w:rsid w:val="00FD6BA6"/>
    <w:rsid w:val="00FD7332"/>
    <w:rsid w:val="00FD73E3"/>
    <w:rsid w:val="00FD750A"/>
    <w:rsid w:val="00FD7799"/>
    <w:rsid w:val="00FD7BC8"/>
    <w:rsid w:val="00FD7CE0"/>
    <w:rsid w:val="00FE01E2"/>
    <w:rsid w:val="00FE0231"/>
    <w:rsid w:val="00FE1143"/>
    <w:rsid w:val="00FE12EF"/>
    <w:rsid w:val="00FE1596"/>
    <w:rsid w:val="00FE165F"/>
    <w:rsid w:val="00FE1A32"/>
    <w:rsid w:val="00FE1E46"/>
    <w:rsid w:val="00FE2393"/>
    <w:rsid w:val="00FE2481"/>
    <w:rsid w:val="00FE27EB"/>
    <w:rsid w:val="00FE28E7"/>
    <w:rsid w:val="00FE2E9D"/>
    <w:rsid w:val="00FE3178"/>
    <w:rsid w:val="00FE32D1"/>
    <w:rsid w:val="00FE3526"/>
    <w:rsid w:val="00FE35D9"/>
    <w:rsid w:val="00FE3878"/>
    <w:rsid w:val="00FE3AD7"/>
    <w:rsid w:val="00FE3C27"/>
    <w:rsid w:val="00FE3FAB"/>
    <w:rsid w:val="00FE43F8"/>
    <w:rsid w:val="00FE48E3"/>
    <w:rsid w:val="00FE4B4E"/>
    <w:rsid w:val="00FE4C0C"/>
    <w:rsid w:val="00FE505A"/>
    <w:rsid w:val="00FE5587"/>
    <w:rsid w:val="00FE57B5"/>
    <w:rsid w:val="00FE590B"/>
    <w:rsid w:val="00FE5947"/>
    <w:rsid w:val="00FE5949"/>
    <w:rsid w:val="00FE5FEA"/>
    <w:rsid w:val="00FE614E"/>
    <w:rsid w:val="00FE631A"/>
    <w:rsid w:val="00FE648F"/>
    <w:rsid w:val="00FE6670"/>
    <w:rsid w:val="00FE69E4"/>
    <w:rsid w:val="00FE69E5"/>
    <w:rsid w:val="00FE6B64"/>
    <w:rsid w:val="00FE7246"/>
    <w:rsid w:val="00FE7356"/>
    <w:rsid w:val="00FE7414"/>
    <w:rsid w:val="00FE7563"/>
    <w:rsid w:val="00FE75D2"/>
    <w:rsid w:val="00FE798F"/>
    <w:rsid w:val="00FE7DB9"/>
    <w:rsid w:val="00FE7E50"/>
    <w:rsid w:val="00FE7FD9"/>
    <w:rsid w:val="00FF01D3"/>
    <w:rsid w:val="00FF01EC"/>
    <w:rsid w:val="00FF062D"/>
    <w:rsid w:val="00FF07D9"/>
    <w:rsid w:val="00FF0922"/>
    <w:rsid w:val="00FF0FD7"/>
    <w:rsid w:val="00FF10B0"/>
    <w:rsid w:val="00FF1231"/>
    <w:rsid w:val="00FF14DA"/>
    <w:rsid w:val="00FF15E6"/>
    <w:rsid w:val="00FF1801"/>
    <w:rsid w:val="00FF194F"/>
    <w:rsid w:val="00FF197C"/>
    <w:rsid w:val="00FF1B9E"/>
    <w:rsid w:val="00FF221F"/>
    <w:rsid w:val="00FF2264"/>
    <w:rsid w:val="00FF24E7"/>
    <w:rsid w:val="00FF2593"/>
    <w:rsid w:val="00FF25B2"/>
    <w:rsid w:val="00FF27F2"/>
    <w:rsid w:val="00FF2C69"/>
    <w:rsid w:val="00FF2CF9"/>
    <w:rsid w:val="00FF2D98"/>
    <w:rsid w:val="00FF2E87"/>
    <w:rsid w:val="00FF32BA"/>
    <w:rsid w:val="00FF36BD"/>
    <w:rsid w:val="00FF3A4C"/>
    <w:rsid w:val="00FF3B32"/>
    <w:rsid w:val="00FF40ED"/>
    <w:rsid w:val="00FF4390"/>
    <w:rsid w:val="00FF4463"/>
    <w:rsid w:val="00FF45EB"/>
    <w:rsid w:val="00FF4C05"/>
    <w:rsid w:val="00FF4C93"/>
    <w:rsid w:val="00FF4E5D"/>
    <w:rsid w:val="00FF4F8F"/>
    <w:rsid w:val="00FF533E"/>
    <w:rsid w:val="00FF5654"/>
    <w:rsid w:val="00FF5A92"/>
    <w:rsid w:val="00FF5F53"/>
    <w:rsid w:val="00FF663E"/>
    <w:rsid w:val="00FF6866"/>
    <w:rsid w:val="00FF6948"/>
    <w:rsid w:val="00FF6B44"/>
    <w:rsid w:val="00FF72AC"/>
    <w:rsid w:val="00FF7767"/>
    <w:rsid w:val="00FF7984"/>
    <w:rsid w:val="00FF7C51"/>
    <w:rsid w:val="00FF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DD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3291B"/>
    <w:pPr>
      <w:keepNext/>
      <w:keepLines/>
      <w:spacing w:before="200"/>
      <w:outlineLvl w:val="4"/>
    </w:pPr>
    <w:rPr>
      <w:rFonts w:ascii="Cambria" w:eastAsia="宋体" w:hAnsi="Cambria"/>
      <w:color w:val="243F60"/>
    </w:rPr>
  </w:style>
  <w:style w:type="paragraph" w:styleId="Heading6">
    <w:name w:val="heading 6"/>
    <w:basedOn w:val="Normal"/>
    <w:next w:val="Normal"/>
    <w:link w:val="Heading6Char"/>
    <w:qFormat/>
    <w:rsid w:val="0083291B"/>
    <w:pPr>
      <w:keepNext/>
      <w:keepLines/>
      <w:spacing w:before="200"/>
      <w:outlineLvl w:val="5"/>
    </w:pPr>
    <w:rPr>
      <w:rFonts w:ascii="Cambria" w:eastAsia="宋体" w:hAnsi="Cambria"/>
      <w:i/>
      <w:iCs/>
      <w:color w:val="243F60"/>
    </w:rPr>
  </w:style>
  <w:style w:type="paragraph" w:styleId="Heading7">
    <w:name w:val="heading 7"/>
    <w:basedOn w:val="Normal"/>
    <w:next w:val="Normal"/>
    <w:link w:val="Heading7Char"/>
    <w:qFormat/>
    <w:rsid w:val="00B25E44"/>
    <w:pPr>
      <w:keepNext/>
      <w:keepLines/>
      <w:spacing w:before="200"/>
      <w:outlineLvl w:val="6"/>
    </w:pPr>
    <w:rPr>
      <w:rFonts w:ascii="Cambria" w:eastAsia="宋体" w:hAnsi="Cambria"/>
      <w:i/>
      <w:iCs/>
      <w:color w:val="404040"/>
    </w:rPr>
  </w:style>
  <w:style w:type="paragraph" w:styleId="Heading8">
    <w:name w:val="heading 8"/>
    <w:basedOn w:val="Normal"/>
    <w:next w:val="Normal"/>
    <w:link w:val="Heading8Char"/>
    <w:qFormat/>
    <w:rsid w:val="00B25E44"/>
    <w:pPr>
      <w:keepNext/>
      <w:keepLines/>
      <w:spacing w:before="200"/>
      <w:outlineLvl w:val="7"/>
    </w:pPr>
    <w:rPr>
      <w:rFonts w:ascii="Cambria" w:eastAsia="宋体" w:hAnsi="Cambria"/>
      <w:color w:val="404040"/>
      <w:sz w:val="20"/>
      <w:szCs w:val="20"/>
    </w:rPr>
  </w:style>
  <w:style w:type="paragraph" w:styleId="Heading9">
    <w:name w:val="heading 9"/>
    <w:basedOn w:val="Normal"/>
    <w:next w:val="Normal"/>
    <w:link w:val="Heading9Char"/>
    <w:qFormat/>
    <w:rsid w:val="00B25E44"/>
    <w:pPr>
      <w:keepNext/>
      <w:keepLines/>
      <w:spacing w:before="200"/>
      <w:outlineLvl w:val="8"/>
    </w:pPr>
    <w:rPr>
      <w:rFonts w:ascii="Cambria" w:eastAsia="宋体"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uiPriority w:val="99"/>
    <w:unhideWhenUsed/>
    <w:rsid w:val="003E27FC"/>
    <w:rPr>
      <w:rFonts w:ascii="Times New Roman" w:hAnsi="Times New Roman" w:cs="Times New Roman" w:hint="default"/>
      <w:color w:val="0000FF"/>
      <w:u w:val="single"/>
    </w:rPr>
  </w:style>
  <w:style w:type="character" w:customStyle="1" w:styleId="Heading4Char">
    <w:name w:val="Heading 4 Char"/>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link w:val="CommentSubject"/>
    <w:rsid w:val="00D61FB2"/>
    <w:rPr>
      <w:b/>
      <w:bCs/>
      <w:sz w:val="24"/>
      <w:szCs w:val="24"/>
      <w:lang w:eastAsia="zh-CN"/>
    </w:rPr>
  </w:style>
  <w:style w:type="paragraph" w:customStyle="1" w:styleId="ColorfulList-Accent11">
    <w:name w:val="Colorful List - Accent 11"/>
    <w:basedOn w:val="Normal"/>
    <w:uiPriority w:val="34"/>
    <w:qFormat/>
    <w:rsid w:val="00F54862"/>
    <w:pPr>
      <w:ind w:left="720"/>
      <w:contextualSpacing/>
    </w:pPr>
  </w:style>
  <w:style w:type="paragraph" w:customStyle="1" w:styleId="ColorfulShading-Accent11">
    <w:name w:val="Colorful Shading - Accent 11"/>
    <w:hidden/>
    <w:rsid w:val="00C458F8"/>
  </w:style>
  <w:style w:type="character" w:customStyle="1" w:styleId="Heading5Char">
    <w:name w:val="Heading 5 Char"/>
    <w:link w:val="Heading5"/>
    <w:rsid w:val="0083291B"/>
    <w:rPr>
      <w:rFonts w:ascii="Cambria" w:eastAsia="宋体" w:hAnsi="Cambria" w:cs="Times New Roman"/>
      <w:color w:val="243F60"/>
      <w:sz w:val="24"/>
      <w:szCs w:val="24"/>
    </w:rPr>
  </w:style>
  <w:style w:type="character" w:customStyle="1" w:styleId="Heading6Char">
    <w:name w:val="Heading 6 Char"/>
    <w:link w:val="Heading6"/>
    <w:semiHidden/>
    <w:rsid w:val="0083291B"/>
    <w:rPr>
      <w:rFonts w:ascii="Cambria" w:eastAsia="宋体" w:hAnsi="Cambria" w:cs="Times New Roman"/>
      <w:i/>
      <w:iCs/>
      <w:color w:val="243F60"/>
      <w:sz w:val="24"/>
      <w:szCs w:val="24"/>
    </w:rPr>
  </w:style>
  <w:style w:type="character" w:customStyle="1" w:styleId="Heading7Char">
    <w:name w:val="Heading 7 Char"/>
    <w:link w:val="Heading7"/>
    <w:semiHidden/>
    <w:rsid w:val="00B25E44"/>
    <w:rPr>
      <w:rFonts w:ascii="Cambria" w:eastAsia="宋体" w:hAnsi="Cambria" w:cs="Times New Roman"/>
      <w:i/>
      <w:iCs/>
      <w:color w:val="404040"/>
      <w:sz w:val="24"/>
      <w:szCs w:val="24"/>
    </w:rPr>
  </w:style>
  <w:style w:type="character" w:customStyle="1" w:styleId="Heading8Char">
    <w:name w:val="Heading 8 Char"/>
    <w:link w:val="Heading8"/>
    <w:semiHidden/>
    <w:rsid w:val="00B25E44"/>
    <w:rPr>
      <w:rFonts w:ascii="Cambria" w:eastAsia="宋体" w:hAnsi="Cambria" w:cs="Times New Roman"/>
      <w:color w:val="404040"/>
    </w:rPr>
  </w:style>
  <w:style w:type="character" w:customStyle="1" w:styleId="Heading9Char">
    <w:name w:val="Heading 9 Char"/>
    <w:link w:val="Heading9"/>
    <w:semiHidden/>
    <w:rsid w:val="00B25E44"/>
    <w:rPr>
      <w:rFonts w:ascii="Cambria" w:eastAsia="宋体" w:hAnsi="Cambria" w:cs="Times New Roman"/>
      <w:i/>
      <w:iCs/>
      <w:color w:val="404040"/>
    </w:rPr>
  </w:style>
  <w:style w:type="character" w:customStyle="1" w:styleId="HeaderChar">
    <w:name w:val="Header Char"/>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customStyle="1" w:styleId="PlaceholderText1">
    <w:name w:val="Placeholder Text1"/>
    <w:rsid w:val="00032B76"/>
    <w:rPr>
      <w:color w:val="808080"/>
    </w:rPr>
  </w:style>
  <w:style w:type="table" w:customStyle="1" w:styleId="TableGrid1">
    <w:name w:val="Table Grid1"/>
    <w:basedOn w:val="TableNormal"/>
    <w:next w:val="TableGrid"/>
    <w:rsid w:val="00404641"/>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 w:type="character" w:styleId="FollowedHyperlink">
    <w:name w:val="FollowedHyperlink"/>
    <w:rsid w:val="00F203A5"/>
    <w:rPr>
      <w:color w:val="800080"/>
      <w:u w:val="single"/>
    </w:rPr>
  </w:style>
  <w:style w:type="character" w:styleId="PlaceholderText">
    <w:name w:val="Placeholder Text"/>
    <w:basedOn w:val="DefaultParagraphFont"/>
    <w:rsid w:val="0023069E"/>
    <w:rPr>
      <w:color w:val="808080"/>
    </w:rPr>
  </w:style>
  <w:style w:type="paragraph" w:styleId="ListParagraph">
    <w:name w:val="List Paragraph"/>
    <w:basedOn w:val="Normal"/>
    <w:qFormat/>
    <w:rsid w:val="00833339"/>
    <w:pPr>
      <w:ind w:left="720"/>
      <w:contextualSpacing/>
    </w:pPr>
  </w:style>
  <w:style w:type="paragraph" w:styleId="FootnoteText">
    <w:name w:val="footnote text"/>
    <w:basedOn w:val="Normal"/>
    <w:link w:val="FootnoteTextChar"/>
    <w:rsid w:val="003C3566"/>
  </w:style>
  <w:style w:type="character" w:customStyle="1" w:styleId="FootnoteTextChar">
    <w:name w:val="Footnote Text Char"/>
    <w:basedOn w:val="DefaultParagraphFont"/>
    <w:link w:val="FootnoteText"/>
    <w:rsid w:val="003C3566"/>
    <w:rPr>
      <w:sz w:val="24"/>
      <w:szCs w:val="24"/>
    </w:rPr>
  </w:style>
  <w:style w:type="character" w:styleId="FootnoteReference">
    <w:name w:val="footnote reference"/>
    <w:basedOn w:val="DefaultParagraphFont"/>
    <w:rsid w:val="003C35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3291B"/>
    <w:pPr>
      <w:keepNext/>
      <w:keepLines/>
      <w:spacing w:before="200"/>
      <w:outlineLvl w:val="4"/>
    </w:pPr>
    <w:rPr>
      <w:rFonts w:ascii="Cambria" w:eastAsia="宋体" w:hAnsi="Cambria"/>
      <w:color w:val="243F60"/>
    </w:rPr>
  </w:style>
  <w:style w:type="paragraph" w:styleId="Heading6">
    <w:name w:val="heading 6"/>
    <w:basedOn w:val="Normal"/>
    <w:next w:val="Normal"/>
    <w:link w:val="Heading6Char"/>
    <w:qFormat/>
    <w:rsid w:val="0083291B"/>
    <w:pPr>
      <w:keepNext/>
      <w:keepLines/>
      <w:spacing w:before="200"/>
      <w:outlineLvl w:val="5"/>
    </w:pPr>
    <w:rPr>
      <w:rFonts w:ascii="Cambria" w:eastAsia="宋体" w:hAnsi="Cambria"/>
      <w:i/>
      <w:iCs/>
      <w:color w:val="243F60"/>
    </w:rPr>
  </w:style>
  <w:style w:type="paragraph" w:styleId="Heading7">
    <w:name w:val="heading 7"/>
    <w:basedOn w:val="Normal"/>
    <w:next w:val="Normal"/>
    <w:link w:val="Heading7Char"/>
    <w:qFormat/>
    <w:rsid w:val="00B25E44"/>
    <w:pPr>
      <w:keepNext/>
      <w:keepLines/>
      <w:spacing w:before="200"/>
      <w:outlineLvl w:val="6"/>
    </w:pPr>
    <w:rPr>
      <w:rFonts w:ascii="Cambria" w:eastAsia="宋体" w:hAnsi="Cambria"/>
      <w:i/>
      <w:iCs/>
      <w:color w:val="404040"/>
    </w:rPr>
  </w:style>
  <w:style w:type="paragraph" w:styleId="Heading8">
    <w:name w:val="heading 8"/>
    <w:basedOn w:val="Normal"/>
    <w:next w:val="Normal"/>
    <w:link w:val="Heading8Char"/>
    <w:qFormat/>
    <w:rsid w:val="00B25E44"/>
    <w:pPr>
      <w:keepNext/>
      <w:keepLines/>
      <w:spacing w:before="200"/>
      <w:outlineLvl w:val="7"/>
    </w:pPr>
    <w:rPr>
      <w:rFonts w:ascii="Cambria" w:eastAsia="宋体" w:hAnsi="Cambria"/>
      <w:color w:val="404040"/>
      <w:sz w:val="20"/>
      <w:szCs w:val="20"/>
    </w:rPr>
  </w:style>
  <w:style w:type="paragraph" w:styleId="Heading9">
    <w:name w:val="heading 9"/>
    <w:basedOn w:val="Normal"/>
    <w:next w:val="Normal"/>
    <w:link w:val="Heading9Char"/>
    <w:qFormat/>
    <w:rsid w:val="00B25E44"/>
    <w:pPr>
      <w:keepNext/>
      <w:keepLines/>
      <w:spacing w:before="200"/>
      <w:outlineLvl w:val="8"/>
    </w:pPr>
    <w:rPr>
      <w:rFonts w:ascii="Cambria" w:eastAsia="宋体"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uiPriority w:val="99"/>
    <w:unhideWhenUsed/>
    <w:rsid w:val="003E27FC"/>
    <w:rPr>
      <w:rFonts w:ascii="Times New Roman" w:hAnsi="Times New Roman" w:cs="Times New Roman" w:hint="default"/>
      <w:color w:val="0000FF"/>
      <w:u w:val="single"/>
    </w:rPr>
  </w:style>
  <w:style w:type="character" w:customStyle="1" w:styleId="Heading4Char">
    <w:name w:val="Heading 4 Char"/>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link w:val="CommentSubject"/>
    <w:rsid w:val="00D61FB2"/>
    <w:rPr>
      <w:b/>
      <w:bCs/>
      <w:sz w:val="24"/>
      <w:szCs w:val="24"/>
      <w:lang w:eastAsia="zh-CN"/>
    </w:rPr>
  </w:style>
  <w:style w:type="paragraph" w:customStyle="1" w:styleId="ColorfulList-Accent11">
    <w:name w:val="Colorful List - Accent 11"/>
    <w:basedOn w:val="Normal"/>
    <w:uiPriority w:val="34"/>
    <w:qFormat/>
    <w:rsid w:val="00F54862"/>
    <w:pPr>
      <w:ind w:left="720"/>
      <w:contextualSpacing/>
    </w:pPr>
  </w:style>
  <w:style w:type="paragraph" w:customStyle="1" w:styleId="ColorfulShading-Accent11">
    <w:name w:val="Colorful Shading - Accent 11"/>
    <w:hidden/>
    <w:rsid w:val="00C458F8"/>
  </w:style>
  <w:style w:type="character" w:customStyle="1" w:styleId="Heading5Char">
    <w:name w:val="Heading 5 Char"/>
    <w:link w:val="Heading5"/>
    <w:rsid w:val="0083291B"/>
    <w:rPr>
      <w:rFonts w:ascii="Cambria" w:eastAsia="宋体" w:hAnsi="Cambria" w:cs="Times New Roman"/>
      <w:color w:val="243F60"/>
      <w:sz w:val="24"/>
      <w:szCs w:val="24"/>
    </w:rPr>
  </w:style>
  <w:style w:type="character" w:customStyle="1" w:styleId="Heading6Char">
    <w:name w:val="Heading 6 Char"/>
    <w:link w:val="Heading6"/>
    <w:semiHidden/>
    <w:rsid w:val="0083291B"/>
    <w:rPr>
      <w:rFonts w:ascii="Cambria" w:eastAsia="宋体" w:hAnsi="Cambria" w:cs="Times New Roman"/>
      <w:i/>
      <w:iCs/>
      <w:color w:val="243F60"/>
      <w:sz w:val="24"/>
      <w:szCs w:val="24"/>
    </w:rPr>
  </w:style>
  <w:style w:type="character" w:customStyle="1" w:styleId="Heading7Char">
    <w:name w:val="Heading 7 Char"/>
    <w:link w:val="Heading7"/>
    <w:semiHidden/>
    <w:rsid w:val="00B25E44"/>
    <w:rPr>
      <w:rFonts w:ascii="Cambria" w:eastAsia="宋体" w:hAnsi="Cambria" w:cs="Times New Roman"/>
      <w:i/>
      <w:iCs/>
      <w:color w:val="404040"/>
      <w:sz w:val="24"/>
      <w:szCs w:val="24"/>
    </w:rPr>
  </w:style>
  <w:style w:type="character" w:customStyle="1" w:styleId="Heading8Char">
    <w:name w:val="Heading 8 Char"/>
    <w:link w:val="Heading8"/>
    <w:semiHidden/>
    <w:rsid w:val="00B25E44"/>
    <w:rPr>
      <w:rFonts w:ascii="Cambria" w:eastAsia="宋体" w:hAnsi="Cambria" w:cs="Times New Roman"/>
      <w:color w:val="404040"/>
    </w:rPr>
  </w:style>
  <w:style w:type="character" w:customStyle="1" w:styleId="Heading9Char">
    <w:name w:val="Heading 9 Char"/>
    <w:link w:val="Heading9"/>
    <w:semiHidden/>
    <w:rsid w:val="00B25E44"/>
    <w:rPr>
      <w:rFonts w:ascii="Cambria" w:eastAsia="宋体" w:hAnsi="Cambria" w:cs="Times New Roman"/>
      <w:i/>
      <w:iCs/>
      <w:color w:val="404040"/>
    </w:rPr>
  </w:style>
  <w:style w:type="character" w:customStyle="1" w:styleId="HeaderChar">
    <w:name w:val="Header Char"/>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customStyle="1" w:styleId="PlaceholderText1">
    <w:name w:val="Placeholder Text1"/>
    <w:rsid w:val="00032B76"/>
    <w:rPr>
      <w:color w:val="808080"/>
    </w:rPr>
  </w:style>
  <w:style w:type="table" w:customStyle="1" w:styleId="TableGrid1">
    <w:name w:val="Table Grid1"/>
    <w:basedOn w:val="TableNormal"/>
    <w:next w:val="TableGrid"/>
    <w:rsid w:val="00404641"/>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 w:type="character" w:styleId="FollowedHyperlink">
    <w:name w:val="FollowedHyperlink"/>
    <w:rsid w:val="00F203A5"/>
    <w:rPr>
      <w:color w:val="800080"/>
      <w:u w:val="single"/>
    </w:rPr>
  </w:style>
  <w:style w:type="character" w:styleId="PlaceholderText">
    <w:name w:val="Placeholder Text"/>
    <w:basedOn w:val="DefaultParagraphFont"/>
    <w:rsid w:val="0023069E"/>
    <w:rPr>
      <w:color w:val="808080"/>
    </w:rPr>
  </w:style>
  <w:style w:type="paragraph" w:styleId="ListParagraph">
    <w:name w:val="List Paragraph"/>
    <w:basedOn w:val="Normal"/>
    <w:qFormat/>
    <w:rsid w:val="00833339"/>
    <w:pPr>
      <w:ind w:left="720"/>
      <w:contextualSpacing/>
    </w:pPr>
  </w:style>
  <w:style w:type="paragraph" w:styleId="FootnoteText">
    <w:name w:val="footnote text"/>
    <w:basedOn w:val="Normal"/>
    <w:link w:val="FootnoteTextChar"/>
    <w:rsid w:val="003C3566"/>
  </w:style>
  <w:style w:type="character" w:customStyle="1" w:styleId="FootnoteTextChar">
    <w:name w:val="Footnote Text Char"/>
    <w:basedOn w:val="DefaultParagraphFont"/>
    <w:link w:val="FootnoteText"/>
    <w:rsid w:val="003C3566"/>
    <w:rPr>
      <w:sz w:val="24"/>
      <w:szCs w:val="24"/>
    </w:rPr>
  </w:style>
  <w:style w:type="character" w:styleId="FootnoteReference">
    <w:name w:val="footnote reference"/>
    <w:basedOn w:val="DefaultParagraphFont"/>
    <w:rsid w:val="003C35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513762537">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2012490810">
          <w:marLeft w:val="0"/>
          <w:marRight w:val="0"/>
          <w:marTop w:val="0"/>
          <w:marBottom w:val="0"/>
          <w:divBdr>
            <w:top w:val="none" w:sz="0" w:space="0" w:color="auto"/>
            <w:left w:val="none" w:sz="0" w:space="0" w:color="auto"/>
            <w:bottom w:val="none" w:sz="0" w:space="0" w:color="auto"/>
            <w:right w:val="none" w:sz="0" w:space="0" w:color="auto"/>
          </w:divBdr>
        </w:div>
      </w:divsChild>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29777035">
      <w:bodyDiv w:val="1"/>
      <w:marLeft w:val="0"/>
      <w:marRight w:val="0"/>
      <w:marTop w:val="0"/>
      <w:marBottom w:val="0"/>
      <w:divBdr>
        <w:top w:val="none" w:sz="0" w:space="0" w:color="auto"/>
        <w:left w:val="none" w:sz="0" w:space="0" w:color="auto"/>
        <w:bottom w:val="none" w:sz="0" w:space="0" w:color="auto"/>
        <w:right w:val="none" w:sz="0" w:space="0" w:color="auto"/>
      </w:divBdr>
      <w:divsChild>
        <w:div w:id="677121942">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955C-53D6-ED4C-91F2-ED50BA8A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2410</Words>
  <Characters>13743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  Qin</cp:lastModifiedBy>
  <cp:revision>2</cp:revision>
  <cp:lastPrinted>2013-07-17T15:44:00Z</cp:lastPrinted>
  <dcterms:created xsi:type="dcterms:W3CDTF">2014-04-07T20:38:00Z</dcterms:created>
  <dcterms:modified xsi:type="dcterms:W3CDTF">2014-04-07T20:38:00Z</dcterms:modified>
</cp:coreProperties>
</file>
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96C" w:rsidRDefault="00D5296C" w:rsidP="00EE217C">
      <w:pPr>
        <w:jc w:val="center"/>
      </w:pPr>
      <w:del w:id="0" w:author="hong qin" w:date="2012-02-29T18:37:00Z">
        <w:r w:rsidDel="000206FB">
          <w:delText xml:space="preserve">The Correlation of Robustness of Protein Interactions and </w:delText>
        </w:r>
      </w:del>
      <w:ins w:id="1" w:author="hong qin" w:date="2012-02-29T18:54:00Z">
        <w:r w:rsidR="004E4315">
          <w:t xml:space="preserve">Studying the </w:t>
        </w:r>
      </w:ins>
      <w:ins w:id="2" w:author="Owner" w:date="2012-03-01T13:20:00Z">
        <w:r w:rsidR="00836231">
          <w:t>R</w:t>
        </w:r>
      </w:ins>
      <w:ins w:id="3" w:author="hong qin" w:date="2012-02-29T18:38:00Z">
        <w:del w:id="4" w:author="Owner" w:date="2012-03-01T13:20:00Z">
          <w:r w:rsidR="000206FB" w:rsidDel="00836231">
            <w:delText>r</w:delText>
          </w:r>
        </w:del>
        <w:r w:rsidR="000206FB">
          <w:t xml:space="preserve">ole of </w:t>
        </w:r>
      </w:ins>
      <w:ins w:id="5" w:author="Owner" w:date="2012-03-01T13:20:00Z">
        <w:r w:rsidR="00836231">
          <w:t>R</w:t>
        </w:r>
      </w:ins>
      <w:ins w:id="6" w:author="hong qin" w:date="2012-02-29T18:38:00Z">
        <w:del w:id="7" w:author="Owner" w:date="2012-03-01T13:20:00Z">
          <w:r w:rsidR="000206FB" w:rsidDel="00836231">
            <w:delText>r</w:delText>
          </w:r>
        </w:del>
        <w:r w:rsidR="000206FB">
          <w:t xml:space="preserve">obustness </w:t>
        </w:r>
      </w:ins>
      <w:ins w:id="8" w:author="hong qin" w:date="2012-02-29T18:37:00Z">
        <w:r w:rsidR="000206FB">
          <w:t xml:space="preserve">in </w:t>
        </w:r>
      </w:ins>
      <w:del w:id="9" w:author="hong qin" w:date="2012-02-29T18:37:00Z">
        <w:r w:rsidDel="000206FB">
          <w:delText>C</w:delText>
        </w:r>
      </w:del>
      <w:ins w:id="10" w:author="Owner" w:date="2012-03-01T13:20:00Z">
        <w:r w:rsidR="00836231">
          <w:t>C</w:t>
        </w:r>
      </w:ins>
      <w:ins w:id="11" w:author="hong qin" w:date="2012-02-29T18:37:00Z">
        <w:del w:id="12" w:author="Owner" w:date="2012-03-01T13:20:00Z">
          <w:r w:rsidR="000206FB" w:rsidDel="00836231">
            <w:delText>c</w:delText>
          </w:r>
        </w:del>
      </w:ins>
      <w:r>
        <w:t xml:space="preserve">ellular </w:t>
      </w:r>
      <w:del w:id="13" w:author="hong qin" w:date="2012-02-29T18:38:00Z">
        <w:r w:rsidDel="000206FB">
          <w:delText>Aging</w:delText>
        </w:r>
      </w:del>
      <w:proofErr w:type="gramStart"/>
      <w:ins w:id="14" w:author="Owner" w:date="2012-03-01T13:20:00Z">
        <w:r w:rsidR="00836231">
          <w:t>A</w:t>
        </w:r>
      </w:ins>
      <w:proofErr w:type="gramEnd"/>
      <w:ins w:id="15" w:author="hong qin" w:date="2012-02-29T18:38:00Z">
        <w:del w:id="16" w:author="Owner" w:date="2012-03-01T13:20:00Z">
          <w:r w:rsidR="000206FB" w:rsidDel="00836231">
            <w:delText>a</w:delText>
          </w:r>
        </w:del>
        <w:r w:rsidR="000206FB">
          <w:t>ging</w:t>
        </w:r>
      </w:ins>
    </w:p>
    <w:p w:rsidR="006531BA" w:rsidRDefault="007D1FB5" w:rsidP="00EE217C">
      <w:pPr>
        <w:jc w:val="center"/>
      </w:pPr>
      <w:proofErr w:type="spellStart"/>
      <w:r>
        <w:t>Kinnari</w:t>
      </w:r>
      <w:proofErr w:type="spellEnd"/>
      <w:r>
        <w:t xml:space="preserve"> Matheson, </w:t>
      </w:r>
      <w:proofErr w:type="spellStart"/>
      <w:r>
        <w:t>Orianne</w:t>
      </w:r>
      <w:proofErr w:type="spellEnd"/>
      <w:r w:rsidR="00734EE7">
        <w:t xml:space="preserve"> Morrison</w:t>
      </w:r>
      <w:r w:rsidR="00A13444">
        <w:t xml:space="preserve">, </w:t>
      </w:r>
      <w:del w:id="17" w:author="hong qin" w:date="2012-02-29T18:38:00Z">
        <w:r w:rsidR="00A13444" w:rsidDel="00C24DBB">
          <w:delText>and</w:delText>
        </w:r>
        <w:r w:rsidR="00734EE7" w:rsidDel="00C24DBB">
          <w:delText xml:space="preserve"> </w:delText>
        </w:r>
      </w:del>
      <w:r w:rsidR="00734EE7">
        <w:t>Robin Levy</w:t>
      </w:r>
      <w:ins w:id="18" w:author="hong qin" w:date="2012-02-29T18:38:00Z">
        <w:r w:rsidR="00C24DBB">
          <w:t>, Hong Qin</w:t>
        </w:r>
      </w:ins>
    </w:p>
    <w:p w:rsidR="00BA4E9A" w:rsidRDefault="00BA4E9A" w:rsidP="00EE217C">
      <w:pPr>
        <w:ind w:firstLine="720"/>
        <w:rPr>
          <w:ins w:id="19" w:author="hong qin" w:date="2012-02-29T18:39:00Z"/>
        </w:rPr>
      </w:pPr>
      <w:ins w:id="20" w:author="hong qin" w:date="2012-02-29T18:39:00Z">
        <w:r>
          <w:t xml:space="preserve">Aging is a complex trait and </w:t>
        </w:r>
      </w:ins>
      <w:ins w:id="21" w:author="hong qin" w:date="2012-02-29T18:40:00Z">
        <w:r w:rsidR="00B30AED">
          <w:t xml:space="preserve">likely </w:t>
        </w:r>
      </w:ins>
      <w:ins w:id="22" w:author="hong qin" w:date="2012-02-29T18:39:00Z">
        <w:r>
          <w:t xml:space="preserve">to involve many genes. </w:t>
        </w:r>
      </w:ins>
      <w:ins w:id="23" w:author="hong qin" w:date="2012-02-29T18:40:00Z">
        <w:r w:rsidR="009D7E51">
          <w:t xml:space="preserve">We </w:t>
        </w:r>
      </w:ins>
      <w:ins w:id="24" w:author="hong qin" w:date="2012-02-29T18:41:00Z">
        <w:r w:rsidR="00D85A9D">
          <w:t xml:space="preserve">hypothesize that </w:t>
        </w:r>
      </w:ins>
      <w:ins w:id="25" w:author="hong qin" w:date="2012-02-29T18:40:00Z">
        <w:r w:rsidR="009D7E51">
          <w:t xml:space="preserve">cellular aging </w:t>
        </w:r>
      </w:ins>
      <w:ins w:id="26" w:author="hong qin" w:date="2012-02-29T18:41:00Z">
        <w:r w:rsidR="00D85A9D">
          <w:t>are influence</w:t>
        </w:r>
      </w:ins>
      <w:ins w:id="27" w:author="hong qin" w:date="2012-02-29T18:42:00Z">
        <w:r w:rsidR="00D85A9D">
          <w:t>d</w:t>
        </w:r>
      </w:ins>
      <w:ins w:id="28" w:author="hong qin" w:date="2012-02-29T18:41:00Z">
        <w:r w:rsidR="00D85A9D">
          <w:t xml:space="preserve"> </w:t>
        </w:r>
      </w:ins>
      <w:ins w:id="29" w:author="hong qin" w:date="2012-02-29T18:42:00Z">
        <w:r w:rsidR="00D85A9D">
          <w:t>by the configuration of gene/protein interaction network, and network robustness</w:t>
        </w:r>
      </w:ins>
      <w:ins w:id="30" w:author="hong qin" w:date="2012-02-29T18:43:00Z">
        <w:r w:rsidR="00CD395E">
          <w:t xml:space="preserve"> is a key factor in shaping the aging </w:t>
        </w:r>
      </w:ins>
      <w:ins w:id="31" w:author="hong qin" w:date="2012-02-29T18:44:00Z">
        <w:r w:rsidR="00CD395E">
          <w:t>characteristics</w:t>
        </w:r>
      </w:ins>
      <w:ins w:id="32" w:author="hong qin" w:date="2012-02-29T18:43:00Z">
        <w:r w:rsidR="00CD395E">
          <w:t>.</w:t>
        </w:r>
      </w:ins>
      <w:ins w:id="33" w:author="hong qin" w:date="2012-02-29T18:44:00Z">
        <w:r w:rsidR="00CD395E">
          <w:t xml:space="preserve"> </w:t>
        </w:r>
        <w:r w:rsidR="00A5533E">
          <w:t xml:space="preserve">We chose to </w:t>
        </w:r>
      </w:ins>
      <w:ins w:id="34" w:author="hong qin" w:date="2012-02-29T18:45:00Z">
        <w:r w:rsidR="00A5533E">
          <w:t>test our hypothesis in t</w:t>
        </w:r>
      </w:ins>
      <w:ins w:id="35" w:author="hong qin" w:date="2012-02-29T18:44:00Z">
        <w:r w:rsidR="00A5533E">
          <w:t xml:space="preserve">he budding yeast </w:t>
        </w:r>
        <w:proofErr w:type="spellStart"/>
        <w:r w:rsidR="0017569F" w:rsidRPr="0017569F">
          <w:rPr>
            <w:i/>
            <w:rPrChange w:id="36" w:author="hong qin" w:date="2012-02-29T18:44:00Z">
              <w:rPr/>
            </w:rPrChange>
          </w:rPr>
          <w:t>Saccharomyce</w:t>
        </w:r>
        <w:proofErr w:type="spellEnd"/>
        <w:r w:rsidR="0017569F" w:rsidRPr="0017569F">
          <w:rPr>
            <w:i/>
            <w:rPrChange w:id="37" w:author="hong qin" w:date="2012-02-29T18:44:00Z">
              <w:rPr/>
            </w:rPrChange>
          </w:rPr>
          <w:t xml:space="preserve"> </w:t>
        </w:r>
        <w:proofErr w:type="spellStart"/>
        <w:r w:rsidR="0017569F" w:rsidRPr="0017569F">
          <w:rPr>
            <w:i/>
            <w:rPrChange w:id="38" w:author="hong qin" w:date="2012-02-29T18:44:00Z">
              <w:rPr/>
            </w:rPrChange>
          </w:rPr>
          <w:t>cerevisiae</w:t>
        </w:r>
      </w:ins>
      <w:proofErr w:type="spellEnd"/>
      <w:ins w:id="39" w:author="hong qin" w:date="2012-02-29T18:45:00Z">
        <w:r w:rsidR="00A5533E">
          <w:rPr>
            <w:i/>
          </w:rPr>
          <w:t xml:space="preserve">, </w:t>
        </w:r>
      </w:ins>
      <w:ins w:id="40" w:author="hong qin" w:date="2012-02-29T18:44:00Z">
        <w:r w:rsidR="00A5533E">
          <w:t xml:space="preserve">an effective model </w:t>
        </w:r>
      </w:ins>
      <w:ins w:id="41" w:author="hong qin" w:date="2012-02-29T18:45:00Z">
        <w:r w:rsidR="00A5533E">
          <w:t xml:space="preserve">for the </w:t>
        </w:r>
      </w:ins>
      <w:ins w:id="42" w:author="hong qin" w:date="2012-02-29T18:44:00Z">
        <w:r w:rsidR="00A5533E">
          <w:t xml:space="preserve">study </w:t>
        </w:r>
      </w:ins>
      <w:ins w:id="43" w:author="hong qin" w:date="2012-02-29T18:45:00Z">
        <w:r w:rsidR="00A5533E">
          <w:t xml:space="preserve">of </w:t>
        </w:r>
      </w:ins>
      <w:ins w:id="44" w:author="hong qin" w:date="2012-02-29T18:44:00Z">
        <w:r w:rsidR="00A5533E">
          <w:t xml:space="preserve">cellular aging. </w:t>
        </w:r>
      </w:ins>
      <w:ins w:id="45" w:author="hong qin" w:date="2012-02-29T18:46:00Z">
        <w:r w:rsidR="002561EE">
          <w:t>W</w:t>
        </w:r>
      </w:ins>
      <w:ins w:id="46" w:author="hong qin" w:date="2012-02-29T18:47:00Z">
        <w:r w:rsidR="002561EE">
          <w:t xml:space="preserve">e chose several proxies to estimate robustness, including connectivity, expression robustness, </w:t>
        </w:r>
      </w:ins>
      <w:ins w:id="47" w:author="hong qin" w:date="2012-02-29T18:48:00Z">
        <w:r w:rsidR="002561EE">
          <w:t>morphological robustness</w:t>
        </w:r>
      </w:ins>
      <w:ins w:id="48" w:author="hong qin" w:date="2012-02-29T18:51:00Z">
        <w:r w:rsidR="004077E5">
          <w:t>, and growth fitness</w:t>
        </w:r>
      </w:ins>
      <w:ins w:id="49" w:author="hong qin" w:date="2012-02-29T18:49:00Z">
        <w:r w:rsidR="003E619C">
          <w:t xml:space="preserve">. </w:t>
        </w:r>
      </w:ins>
      <w:ins w:id="50" w:author="hong qin" w:date="2012-02-29T18:50:00Z">
        <w:r w:rsidR="004077E5">
          <w:t xml:space="preserve">Moreover, we </w:t>
        </w:r>
      </w:ins>
      <w:ins w:id="51" w:author="hong qin" w:date="2012-02-29T18:51:00Z">
        <w:r w:rsidR="004077E5">
          <w:t>investigate</w:t>
        </w:r>
      </w:ins>
      <w:ins w:id="52" w:author="hong qin" w:date="2012-02-29T18:53:00Z">
        <w:r w:rsidR="00C62BCC">
          <w:t>d</w:t>
        </w:r>
      </w:ins>
      <w:ins w:id="53" w:author="hong qin" w:date="2012-02-29T18:51:00Z">
        <w:r w:rsidR="004077E5">
          <w:t xml:space="preserve"> the </w:t>
        </w:r>
      </w:ins>
      <w:ins w:id="54" w:author="hong qin" w:date="2012-02-29T18:49:00Z">
        <w:r w:rsidR="004077E5">
          <w:t xml:space="preserve">evolutionary </w:t>
        </w:r>
      </w:ins>
      <w:ins w:id="55" w:author="hong qin" w:date="2012-02-29T18:51:00Z">
        <w:r w:rsidR="004077E5">
          <w:t xml:space="preserve">patterns of genes with different deleterious effect on lifespan. </w:t>
        </w:r>
      </w:ins>
      <w:ins w:id="56" w:author="hong qin" w:date="2012-02-29T18:52:00Z">
        <w:r w:rsidR="00393FFD">
          <w:t xml:space="preserve">Our study </w:t>
        </w:r>
      </w:ins>
      <w:ins w:id="57" w:author="hong qin" w:date="2012-02-29T18:55:00Z">
        <w:r w:rsidR="000628D5">
          <w:t xml:space="preserve">can give new sights </w:t>
        </w:r>
      </w:ins>
      <w:ins w:id="58" w:author="hong qin" w:date="2012-02-29T18:56:00Z">
        <w:r w:rsidR="000628D5">
          <w:t xml:space="preserve">on the intricate gene interaction network underlying the cellular aging process. </w:t>
        </w:r>
      </w:ins>
    </w:p>
    <w:p w:rsidR="00E46514" w:rsidRDefault="00E46514" w:rsidP="00EE217C">
      <w:pPr>
        <w:ind w:firstLine="720"/>
        <w:rPr>
          <w:ins w:id="59" w:author="hong qin" w:date="2012-02-29T18:46:00Z"/>
        </w:rPr>
      </w:pPr>
    </w:p>
    <w:p w:rsidR="00000000" w:rsidRDefault="00E46514">
      <w:pPr>
        <w:rPr>
          <w:ins w:id="60" w:author="hong qin" w:date="2012-02-29T18:46:00Z"/>
          <w:del w:id="61" w:author="Owner" w:date="2012-03-01T13:19:00Z"/>
        </w:rPr>
        <w:pPrChange w:id="62" w:author="Owner" w:date="2012-03-01T13:19:00Z">
          <w:pPr>
            <w:ind w:firstLine="720"/>
          </w:pPr>
        </w:pPrChange>
      </w:pPr>
      <w:ins w:id="63" w:author="hong qin" w:date="2012-02-29T18:46:00Z">
        <w:del w:id="64" w:author="Owner" w:date="2012-03-01T13:19:00Z">
          <w:r w:rsidDel="00836231">
            <w:delText>----------previous version -----------</w:delText>
          </w:r>
        </w:del>
      </w:ins>
    </w:p>
    <w:p w:rsidR="00F54574" w:rsidRDefault="00300DF2">
      <w:pPr>
        <w:pPrChange w:id="65" w:author="Owner" w:date="2012-03-01T13:19:00Z">
          <w:pPr>
            <w:ind w:firstLine="720"/>
          </w:pPr>
        </w:pPrChange>
      </w:pPr>
      <w:del w:id="66" w:author="Owner" w:date="2012-03-01T13:19:00Z">
        <w:r w:rsidDel="00836231">
          <w:delText xml:space="preserve">This study uses a yeast model which is considered to be well studied and allows ease in measuring replicative and chronological life span. In addition, it contains genes that are important to regulation of aging such as SIR2, TOR1, and SCH9. Although it is speculated that there are no true “aging genes”, it is possible that aging is an emergent property of gene networks and different aspects of aging cannot be attributed to any given gene.  According to the reliability model of aging, redundancy of a system correlates with aging and the overlapping of gene roles cause functional compensation which lead to insensitivity to noises, which is essentially robustness.  Robustness is proportional to the rate of cellular aging. It can be measured using proxies such as variance of morphological changes, the expression levels of variants, the growth rates of deletion mutants, and competitive growth fitness. It can be achieved by buffering or gene duplication. However, gene duplication does </w:delText>
        </w:r>
        <w:commentRangeStart w:id="67"/>
        <w:r w:rsidDel="00836231">
          <w:delText>not</w:delText>
        </w:r>
        <w:commentRangeEnd w:id="67"/>
        <w:r w:rsidR="002561EE" w:rsidDel="00836231">
          <w:rPr>
            <w:rStyle w:val="CommentReference"/>
          </w:rPr>
          <w:commentReference w:id="67"/>
        </w:r>
        <w:r w:rsidDel="00836231">
          <w:delText xml:space="preserve"> significantly contribute to robustness.</w:delText>
        </w:r>
        <w:r w:rsidR="00A25821" w:rsidDel="00836231">
          <w:delText xml:space="preserve"> We plan to</w:delText>
        </w:r>
        <w:r w:rsidR="00990EF0" w:rsidDel="00836231">
          <w:delText xml:space="preserve"> analyze the relationship of the robustness in protein interaction networks and cellular aging through computational techniques.</w:delText>
        </w:r>
        <w:r w:rsidR="00A25821" w:rsidDel="00836231">
          <w:delText xml:space="preserve"> </w:delText>
        </w:r>
        <w:r w:rsidR="00CE282E" w:rsidDel="00836231">
          <w:delText>C</w:delText>
        </w:r>
        <w:r w:rsidR="005669F1" w:rsidDel="00836231">
          <w:delText>ellular aging can be used as a predictor of the robustness in the interacting proteins.</w:delText>
        </w:r>
        <w:r w:rsidR="00A25821" w:rsidDel="00836231">
          <w:delText xml:space="preserve"> </w:delText>
        </w:r>
        <w:r w:rsidR="00352867" w:rsidDel="00836231">
          <w:delText>W</w:delText>
        </w:r>
        <w:r w:rsidR="00882E87" w:rsidDel="00836231">
          <w:delText>e plan t</w:delText>
        </w:r>
        <w:r w:rsidR="00352867" w:rsidDel="00836231">
          <w:delText>o use the R</w:delText>
        </w:r>
        <w:r w:rsidR="00882E87" w:rsidDel="00836231">
          <w:delText xml:space="preserve"> environment to analyze and compute</w:delText>
        </w:r>
        <w:r w:rsidR="00352867" w:rsidDel="00836231">
          <w:delText xml:space="preserve"> statistically significant relationshi</w:delText>
        </w:r>
        <w:r w:rsidR="00352867" w:rsidRPr="00352867" w:rsidDel="00836231">
          <w:delText>p</w:delText>
        </w:r>
        <w:r w:rsidR="00352867" w:rsidDel="00836231">
          <w:delText xml:space="preserve">s between interacting proteins and </w:delText>
        </w:r>
        <w:r w:rsidR="00352867" w:rsidRPr="00352867" w:rsidDel="00836231">
          <w:delText>p</w:delText>
        </w:r>
        <w:r w:rsidR="00352867" w:rsidDel="00836231">
          <w:delText>rotein networks that contribute to com</w:delText>
        </w:r>
        <w:r w:rsidR="00352867" w:rsidRPr="00352867" w:rsidDel="00836231">
          <w:delText>p</w:delText>
        </w:r>
        <w:r w:rsidR="00352867" w:rsidDel="00836231">
          <w:delText xml:space="preserve">lexity or robustness of cellular aging networks that form hubs that are associated with the emergent </w:delText>
        </w:r>
        <w:r w:rsidR="00352867" w:rsidRPr="00352867" w:rsidDel="00836231">
          <w:delText>p</w:delText>
        </w:r>
        <w:r w:rsidR="00352867" w:rsidDel="00836231">
          <w:delText>ro</w:delText>
        </w:r>
        <w:r w:rsidR="00352867" w:rsidRPr="00352867" w:rsidDel="00836231">
          <w:delText>p</w:delText>
        </w:r>
        <w:r w:rsidR="00352867" w:rsidDel="00836231">
          <w:delText xml:space="preserve">erties of aging. </w:delText>
        </w:r>
        <w:r w:rsidR="00882E87" w:rsidDel="00836231">
          <w:delText xml:space="preserve"> </w:delText>
        </w:r>
        <w:r w:rsidR="00050373" w:rsidDel="00836231">
          <w:delText>B</w:delText>
        </w:r>
        <w:r w:rsidR="003D412D" w:rsidDel="00836231">
          <w:delText>ased on the observations from previous studies we expect that</w:delText>
        </w:r>
        <w:r w:rsidR="00050373" w:rsidDel="00836231">
          <w:delText xml:space="preserve"> increased</w:delText>
        </w:r>
        <w:r w:rsidR="003D412D" w:rsidDel="00836231">
          <w:delText xml:space="preserve"> protein interactions will lead to an in</w:delText>
        </w:r>
        <w:r w:rsidR="00050373" w:rsidDel="00836231">
          <w:delText>crease in robustness in cellular aging networks.</w:delText>
        </w:r>
      </w:del>
    </w:p>
    <w:sectPr w:rsidR="00F54574" w:rsidSect="00BD45F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7" w:author="hong qin" w:date="2012-02-29T18:49:00Z" w:initials="hq">
    <w:p w:rsidR="002561EE" w:rsidRDefault="002561EE">
      <w:pPr>
        <w:pStyle w:val="CommentText"/>
      </w:pPr>
      <w:r>
        <w:rPr>
          <w:rStyle w:val="CommentReference"/>
        </w:rPr>
        <w:annotationRef/>
      </w:r>
      <w:r>
        <w:t xml:space="preserve">Wrong. Gene duplication does.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oNotTrackMoves/>
  <w:defaultTabStop w:val="720"/>
  <w:characterSpacingControl w:val="doNotCompress"/>
  <w:compat/>
  <w:rsids>
    <w:rsidRoot w:val="006531BA"/>
    <w:rsid w:val="000206FB"/>
    <w:rsid w:val="00050373"/>
    <w:rsid w:val="000628D5"/>
    <w:rsid w:val="000B00A3"/>
    <w:rsid w:val="0017569F"/>
    <w:rsid w:val="00187E73"/>
    <w:rsid w:val="002169A5"/>
    <w:rsid w:val="002415FC"/>
    <w:rsid w:val="002561EE"/>
    <w:rsid w:val="00300DF2"/>
    <w:rsid w:val="003128BE"/>
    <w:rsid w:val="00332E43"/>
    <w:rsid w:val="00352679"/>
    <w:rsid w:val="00352867"/>
    <w:rsid w:val="00393FFD"/>
    <w:rsid w:val="003D412D"/>
    <w:rsid w:val="003E619C"/>
    <w:rsid w:val="004077E5"/>
    <w:rsid w:val="004E4315"/>
    <w:rsid w:val="005669F1"/>
    <w:rsid w:val="0061450F"/>
    <w:rsid w:val="0064214F"/>
    <w:rsid w:val="006531BA"/>
    <w:rsid w:val="00732BDD"/>
    <w:rsid w:val="00734EE7"/>
    <w:rsid w:val="00795943"/>
    <w:rsid w:val="007B73A7"/>
    <w:rsid w:val="007D1FB5"/>
    <w:rsid w:val="008202F6"/>
    <w:rsid w:val="00836231"/>
    <w:rsid w:val="00882E87"/>
    <w:rsid w:val="00915F8C"/>
    <w:rsid w:val="0096717D"/>
    <w:rsid w:val="00990EF0"/>
    <w:rsid w:val="009D7E51"/>
    <w:rsid w:val="009D7F4F"/>
    <w:rsid w:val="009F71A4"/>
    <w:rsid w:val="00A00CA9"/>
    <w:rsid w:val="00A13444"/>
    <w:rsid w:val="00A25821"/>
    <w:rsid w:val="00A3282F"/>
    <w:rsid w:val="00A5533E"/>
    <w:rsid w:val="00B30AED"/>
    <w:rsid w:val="00BA4E9A"/>
    <w:rsid w:val="00BC79FD"/>
    <w:rsid w:val="00BD45F7"/>
    <w:rsid w:val="00C24DBB"/>
    <w:rsid w:val="00C43CA1"/>
    <w:rsid w:val="00C62BCC"/>
    <w:rsid w:val="00CD395E"/>
    <w:rsid w:val="00CE282E"/>
    <w:rsid w:val="00D5296C"/>
    <w:rsid w:val="00D85A9D"/>
    <w:rsid w:val="00D9750A"/>
    <w:rsid w:val="00DB72B4"/>
    <w:rsid w:val="00DF36AB"/>
    <w:rsid w:val="00E46514"/>
    <w:rsid w:val="00EE217C"/>
    <w:rsid w:val="00EF29A9"/>
    <w:rsid w:val="00F223FD"/>
    <w:rsid w:val="00F4201D"/>
    <w:rsid w:val="00F545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5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61EE"/>
    <w:rPr>
      <w:sz w:val="16"/>
      <w:szCs w:val="16"/>
    </w:rPr>
  </w:style>
  <w:style w:type="paragraph" w:styleId="CommentText">
    <w:name w:val="annotation text"/>
    <w:basedOn w:val="Normal"/>
    <w:link w:val="CommentTextChar"/>
    <w:uiPriority w:val="99"/>
    <w:semiHidden/>
    <w:unhideWhenUsed/>
    <w:rsid w:val="002561EE"/>
    <w:pPr>
      <w:spacing w:line="240" w:lineRule="auto"/>
    </w:pPr>
    <w:rPr>
      <w:sz w:val="20"/>
      <w:szCs w:val="20"/>
    </w:rPr>
  </w:style>
  <w:style w:type="character" w:customStyle="1" w:styleId="CommentTextChar">
    <w:name w:val="Comment Text Char"/>
    <w:basedOn w:val="DefaultParagraphFont"/>
    <w:link w:val="CommentText"/>
    <w:uiPriority w:val="99"/>
    <w:semiHidden/>
    <w:rsid w:val="002561EE"/>
    <w:rPr>
      <w:sz w:val="20"/>
      <w:szCs w:val="20"/>
    </w:rPr>
  </w:style>
  <w:style w:type="paragraph" w:styleId="CommentSubject">
    <w:name w:val="annotation subject"/>
    <w:basedOn w:val="CommentText"/>
    <w:next w:val="CommentText"/>
    <w:link w:val="CommentSubjectChar"/>
    <w:uiPriority w:val="99"/>
    <w:semiHidden/>
    <w:unhideWhenUsed/>
    <w:rsid w:val="002561EE"/>
    <w:rPr>
      <w:b/>
      <w:bCs/>
    </w:rPr>
  </w:style>
  <w:style w:type="character" w:customStyle="1" w:styleId="CommentSubjectChar">
    <w:name w:val="Comment Subject Char"/>
    <w:basedOn w:val="CommentTextChar"/>
    <w:link w:val="CommentSubject"/>
    <w:uiPriority w:val="99"/>
    <w:semiHidden/>
    <w:rsid w:val="002561EE"/>
    <w:rPr>
      <w:b/>
      <w:bCs/>
    </w:rPr>
  </w:style>
  <w:style w:type="paragraph" w:styleId="Revision">
    <w:name w:val="Revision"/>
    <w:hidden/>
    <w:uiPriority w:val="99"/>
    <w:semiHidden/>
    <w:rsid w:val="002561EE"/>
    <w:pPr>
      <w:spacing w:after="0" w:line="240" w:lineRule="auto"/>
    </w:pPr>
  </w:style>
  <w:style w:type="paragraph" w:styleId="BalloonText">
    <w:name w:val="Balloon Text"/>
    <w:basedOn w:val="Normal"/>
    <w:link w:val="BalloonTextChar"/>
    <w:uiPriority w:val="99"/>
    <w:semiHidden/>
    <w:unhideWhenUsed/>
    <w:rsid w:val="00256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1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2671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36</cp:revision>
  <dcterms:created xsi:type="dcterms:W3CDTF">2012-02-28T19:40:00Z</dcterms:created>
  <dcterms:modified xsi:type="dcterms:W3CDTF">2012-03-07T04:45:00Z</dcterms:modified>
</cp:coreProperties>
</file>